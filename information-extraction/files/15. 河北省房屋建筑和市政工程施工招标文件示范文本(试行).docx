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D667789">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ascii="黑体" w:hAnsi="黑体" w:eastAsia="黑体"/>
          <w:b w:val="0"/>
          <w:bCs/>
          <w:kern w:val="28"/>
          <w:sz w:val="30"/>
          <w:szCs w:val="30"/>
          <w:lang w:val="en-US" w:eastAsia="zh-CN"/>
        </w:rPr>
      </w:pPr>
      <w:r>
        <w:rPr>
          <w:rFonts w:hint="eastAsia" w:ascii="黑体" w:hAnsi="黑体" w:eastAsia="黑体"/>
          <w:b w:val="0"/>
          <w:bCs/>
          <w:kern w:val="28"/>
          <w:sz w:val="30"/>
          <w:szCs w:val="30"/>
          <w:lang w:eastAsia="zh-CN"/>
        </w:rPr>
        <w:t>附件</w:t>
      </w:r>
      <w:r>
        <w:rPr>
          <w:rFonts w:hint="eastAsia" w:ascii="黑体" w:hAnsi="黑体" w:eastAsia="黑体"/>
          <w:b w:val="0"/>
          <w:bCs/>
          <w:kern w:val="28"/>
          <w:sz w:val="30"/>
          <w:szCs w:val="30"/>
          <w:lang w:val="en-US" w:eastAsia="zh-CN"/>
        </w:rPr>
        <w:t>15</w:t>
      </w:r>
    </w:p>
    <w:p w14:paraId="177D817D">
      <w:pPr>
        <w:keepNext w:val="0"/>
        <w:keepLines w:val="0"/>
        <w:pageBreakBefore w:val="0"/>
        <w:widowControl w:val="0"/>
        <w:kinsoku/>
        <w:wordWrap/>
        <w:overflowPunct/>
        <w:topLinePunct w:val="0"/>
        <w:autoSpaceDE/>
        <w:autoSpaceDN/>
        <w:bidi w:val="0"/>
        <w:adjustRightInd w:val="0"/>
        <w:snapToGrid w:val="0"/>
        <w:spacing w:before="1873" w:beforeLines="600" w:line="240" w:lineRule="auto"/>
        <w:jc w:val="center"/>
        <w:textAlignment w:val="auto"/>
        <w:rPr>
          <w:rFonts w:hint="eastAsia" w:ascii="方正小标宋简体" w:hAnsi="方正小标宋简体" w:eastAsia="方正小标宋简体" w:cs="方正小标宋简体"/>
          <w:kern w:val="2"/>
          <w:sz w:val="52"/>
          <w:szCs w:val="52"/>
          <w:lang w:eastAsia="zh-CN"/>
        </w:rPr>
      </w:pPr>
      <w:r>
        <w:rPr>
          <w:rFonts w:hint="eastAsia" w:ascii="方正小标宋简体" w:hAnsi="方正小标宋简体" w:eastAsia="方正小标宋简体" w:cs="方正小标宋简体"/>
          <w:kern w:val="2"/>
          <w:sz w:val="52"/>
          <w:szCs w:val="52"/>
          <w:lang w:eastAsia="zh-CN"/>
        </w:rPr>
        <w:t>河北省</w:t>
      </w:r>
    </w:p>
    <w:p w14:paraId="2D25CD54">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0"/>
        <w:rPr>
          <w:rFonts w:hint="eastAsia" w:ascii="方正小标宋简体" w:hAnsi="方正小标宋简体" w:eastAsia="方正小标宋简体" w:cs="方正小标宋简体"/>
          <w:kern w:val="2"/>
          <w:sz w:val="52"/>
          <w:szCs w:val="52"/>
          <w:lang w:val="en-US" w:eastAsia="zh-CN"/>
        </w:rPr>
      </w:pPr>
      <w:bookmarkStart w:id="0" w:name="_Toc9918"/>
      <w:r>
        <w:rPr>
          <w:rFonts w:hint="eastAsia" w:ascii="方正小标宋简体" w:hAnsi="方正小标宋简体" w:eastAsia="方正小标宋简体" w:cs="方正小标宋简体"/>
          <w:kern w:val="2"/>
          <w:sz w:val="52"/>
          <w:szCs w:val="52"/>
          <w:lang w:eastAsia="zh-CN"/>
        </w:rPr>
        <w:t>房</w:t>
      </w:r>
      <w:r>
        <w:rPr>
          <w:rFonts w:hint="eastAsia" w:ascii="方正小标宋简体" w:hAnsi="方正小标宋简体" w:eastAsia="方正小标宋简体" w:cs="方正小标宋简体"/>
          <w:kern w:val="2"/>
          <w:sz w:val="52"/>
          <w:szCs w:val="52"/>
          <w:lang w:val="en-US" w:eastAsia="zh-CN"/>
        </w:rPr>
        <w:t>屋建筑和市政工程施工招标文件</w:t>
      </w:r>
    </w:p>
    <w:p w14:paraId="2A36250C">
      <w:pPr>
        <w:keepNext w:val="0"/>
        <w:keepLines w:val="0"/>
        <w:pageBreakBefore w:val="0"/>
        <w:widowControl w:val="0"/>
        <w:kinsoku/>
        <w:wordWrap w:val="0"/>
        <w:overflowPunct/>
        <w:topLinePunct w:val="0"/>
        <w:autoSpaceDE/>
        <w:autoSpaceDN/>
        <w:bidi w:val="0"/>
        <w:adjustRightInd w:val="0"/>
        <w:snapToGrid w:val="0"/>
        <w:spacing w:line="240" w:lineRule="auto"/>
        <w:jc w:val="center"/>
        <w:textAlignment w:val="auto"/>
        <w:rPr>
          <w:rFonts w:hint="eastAsia" w:ascii="方正小标宋简体" w:hAnsi="方正小标宋简体" w:eastAsia="方正小标宋简体" w:cs="方正小标宋简体"/>
          <w:kern w:val="2"/>
          <w:sz w:val="52"/>
          <w:szCs w:val="52"/>
          <w:lang w:eastAsia="zh-CN"/>
        </w:rPr>
      </w:pPr>
      <w:r>
        <w:rPr>
          <w:rFonts w:hint="eastAsia" w:ascii="方正小标宋简体" w:hAnsi="方正小标宋简体" w:eastAsia="方正小标宋简体" w:cs="方正小标宋简体"/>
          <w:kern w:val="2"/>
          <w:sz w:val="52"/>
          <w:szCs w:val="52"/>
          <w:lang w:val="en-US" w:eastAsia="zh-CN"/>
        </w:rPr>
        <w:t>示范文本</w:t>
      </w:r>
      <w:bookmarkEnd w:id="0"/>
      <w:r>
        <w:rPr>
          <w:rFonts w:hint="eastAsia" w:ascii="方正小标宋简体" w:hAnsi="方正小标宋简体" w:eastAsia="方正小标宋简体" w:cs="方正小标宋简体"/>
          <w:kern w:val="2"/>
          <w:sz w:val="52"/>
          <w:szCs w:val="52"/>
          <w:lang w:eastAsia="zh-CN"/>
        </w:rPr>
        <w:t>（试行）</w:t>
      </w:r>
    </w:p>
    <w:p w14:paraId="6DD0205C">
      <w:pPr>
        <w:keepNext w:val="0"/>
        <w:keepLines w:val="0"/>
        <w:pageBreakBefore w:val="0"/>
        <w:widowControl w:val="0"/>
        <w:kinsoku/>
        <w:wordWrap w:val="0"/>
        <w:overflowPunct/>
        <w:topLinePunct w:val="0"/>
        <w:autoSpaceDE/>
        <w:autoSpaceDN/>
        <w:bidi w:val="0"/>
        <w:adjustRightInd w:val="0"/>
        <w:snapToGrid w:val="0"/>
        <w:spacing w:before="8113" w:beforeLines="2600" w:line="240" w:lineRule="auto"/>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2023年</w:t>
      </w:r>
      <w:r>
        <w:rPr>
          <w:rFonts w:hint="eastAsia" w:ascii="黑体" w:hAnsi="黑体" w:eastAsia="黑体" w:cs="黑体"/>
          <w:b w:val="0"/>
          <w:bCs/>
          <w:sz w:val="32"/>
          <w:szCs w:val="32"/>
          <w:lang w:val="en-US" w:eastAsia="zh-CN"/>
        </w:rPr>
        <w:t>10</w:t>
      </w:r>
      <w:r>
        <w:rPr>
          <w:rFonts w:hint="eastAsia" w:ascii="黑体" w:hAnsi="黑体" w:eastAsia="黑体" w:cs="黑体"/>
          <w:b w:val="0"/>
          <w:bCs/>
          <w:sz w:val="32"/>
          <w:szCs w:val="32"/>
        </w:rPr>
        <w:t>月</w:t>
      </w:r>
    </w:p>
    <w:p w14:paraId="0C896483">
      <w:pPr>
        <w:keepNext w:val="0"/>
        <w:keepLines w:val="0"/>
        <w:pageBreakBefore w:val="0"/>
        <w:widowControl w:val="0"/>
        <w:kinsoku/>
        <w:overflowPunct/>
        <w:topLinePunct w:val="0"/>
        <w:autoSpaceDE/>
        <w:autoSpaceDN/>
        <w:bidi w:val="0"/>
        <w:adjustRightInd w:val="0"/>
        <w:snapToGrid w:val="0"/>
        <w:spacing w:line="240" w:lineRule="auto"/>
        <w:textAlignment w:val="auto"/>
        <w:rPr>
          <w:rFonts w:hint="eastAsia" w:ascii="黑体" w:eastAsia="黑体"/>
          <w:sz w:val="32"/>
          <w:szCs w:val="32"/>
        </w:rPr>
      </w:pPr>
      <w:r>
        <w:rPr>
          <w:rFonts w:ascii="宋体" w:hAnsi="宋体"/>
          <w:b/>
          <w:sz w:val="32"/>
          <w:szCs w:val="32"/>
        </w:rPr>
        <w:br w:type="page"/>
      </w:r>
    </w:p>
    <w:p w14:paraId="62FC0CAE">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黑体" w:eastAsia="黑体"/>
          <w:sz w:val="32"/>
          <w:szCs w:val="32"/>
        </w:rPr>
      </w:pPr>
      <w:bookmarkStart w:id="1" w:name="_Toc3936"/>
      <w:bookmarkStart w:id="2" w:name="_Toc443308814"/>
      <w:bookmarkStart w:id="3" w:name="_Toc13534"/>
      <w:bookmarkStart w:id="4" w:name="_Toc1394"/>
      <w:bookmarkStart w:id="5" w:name="_Toc16034"/>
      <w:bookmarkStart w:id="6" w:name="_Toc31506"/>
      <w:bookmarkStart w:id="7" w:name="_Toc6992"/>
      <w:bookmarkStart w:id="8" w:name="_Toc19402"/>
      <w:bookmarkStart w:id="9" w:name="_Toc25612"/>
      <w:bookmarkStart w:id="10" w:name="_Toc24077"/>
      <w:r>
        <w:rPr>
          <w:rFonts w:hint="eastAsia" w:ascii="黑体" w:eastAsia="黑体"/>
          <w:sz w:val="32"/>
          <w:szCs w:val="32"/>
        </w:rPr>
        <w:t>使用说明</w:t>
      </w:r>
    </w:p>
    <w:p w14:paraId="732D9605">
      <w:pPr>
        <w:keepNext w:val="0"/>
        <w:keepLines w:val="0"/>
        <w:pageBreakBefore w:val="0"/>
        <w:widowControl w:val="0"/>
        <w:kinsoku/>
        <w:wordWrap/>
        <w:overflowPunct/>
        <w:topLinePunct w:val="0"/>
        <w:autoSpaceDE/>
        <w:autoSpaceDN/>
        <w:bidi w:val="0"/>
        <w:adjustRightInd/>
        <w:snapToGrid/>
        <w:spacing w:line="500" w:lineRule="exact"/>
        <w:textAlignment w:val="auto"/>
      </w:pPr>
    </w:p>
    <w:p w14:paraId="665BDB03">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outlineLvl w:val="1"/>
        <w:rPr>
          <w:rFonts w:hint="eastAsia" w:ascii="Times New Roman" w:hAnsi="Times New Roman" w:eastAsia="仿宋_GB2312" w:cs="Times New Roman"/>
          <w:kern w:val="2"/>
          <w:sz w:val="28"/>
          <w:szCs w:val="28"/>
          <w:lang w:eastAsia="zh-CN"/>
        </w:rPr>
      </w:pPr>
      <w:bookmarkStart w:id="11" w:name="_Toc12476"/>
      <w:r>
        <w:rPr>
          <w:rFonts w:hint="eastAsia" w:eastAsia="仿宋_GB2312"/>
          <w:sz w:val="28"/>
          <w:szCs w:val="28"/>
        </w:rPr>
        <w:t>一、</w:t>
      </w:r>
      <w:r>
        <w:rPr>
          <w:rFonts w:hint="eastAsia" w:ascii="Times New Roman" w:hAnsi="Times New Roman" w:eastAsia="仿宋_GB2312" w:cs="Times New Roman"/>
          <w:kern w:val="2"/>
          <w:sz w:val="28"/>
          <w:szCs w:val="28"/>
          <w:lang w:eastAsia="zh-CN"/>
        </w:rPr>
        <w:t>本文件</w:t>
      </w:r>
      <w:r>
        <w:rPr>
          <w:rFonts w:hint="eastAsia" w:eastAsia="仿宋_GB2312"/>
          <w:sz w:val="28"/>
          <w:szCs w:val="28"/>
        </w:rPr>
        <w:t>适用于</w:t>
      </w:r>
      <w:r>
        <w:rPr>
          <w:rFonts w:hint="eastAsia" w:eastAsia="仿宋_GB2312"/>
          <w:sz w:val="28"/>
          <w:szCs w:val="28"/>
          <w:lang w:eastAsia="zh-CN"/>
        </w:rPr>
        <w:t>我省</w:t>
      </w:r>
      <w:r>
        <w:rPr>
          <w:rFonts w:hint="eastAsia" w:ascii="Times New Roman" w:hAnsi="Times New Roman" w:eastAsia="仿宋_GB2312" w:cs="Times New Roman"/>
          <w:kern w:val="2"/>
          <w:sz w:val="28"/>
          <w:szCs w:val="28"/>
          <w:lang w:eastAsia="zh-CN"/>
        </w:rPr>
        <w:t>房屋建筑和市政工程施工招标</w:t>
      </w:r>
      <w:r>
        <w:rPr>
          <w:rFonts w:hint="eastAsia" w:eastAsia="仿宋_GB2312"/>
          <w:sz w:val="28"/>
          <w:szCs w:val="28"/>
        </w:rPr>
        <w:t>。</w:t>
      </w:r>
      <w:bookmarkEnd w:id="11"/>
    </w:p>
    <w:p w14:paraId="58744539">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both"/>
        <w:textAlignment w:val="auto"/>
        <w:rPr>
          <w:rFonts w:hint="eastAsia" w:eastAsia="仿宋_GB2312"/>
          <w:sz w:val="28"/>
          <w:szCs w:val="28"/>
          <w:lang w:eastAsia="zh-CN"/>
        </w:rPr>
      </w:pPr>
      <w:r>
        <w:rPr>
          <w:rFonts w:hint="eastAsia" w:eastAsia="仿宋_GB2312"/>
          <w:sz w:val="28"/>
          <w:szCs w:val="28"/>
          <w:lang w:eastAsia="zh-CN"/>
        </w:rPr>
        <w:t>二、《房屋建筑和市政工程施工招标文件示范文本》</w:t>
      </w:r>
      <w:r>
        <w:rPr>
          <w:rFonts w:hint="eastAsia" w:ascii="Times New Roman" w:hAnsi="Times New Roman" w:eastAsia="仿宋_GB2312" w:cs="Times New Roman"/>
          <w:kern w:val="2"/>
          <w:sz w:val="28"/>
          <w:szCs w:val="28"/>
          <w:lang w:eastAsia="zh-CN"/>
        </w:rPr>
        <w:t>以河北省建设工程招投标管理办公室编制的《河北省房屋建筑和市政工程施工招标文件示范文本（公开招标）》（</w:t>
      </w:r>
      <w:r>
        <w:rPr>
          <w:rFonts w:hint="eastAsia" w:ascii="Times New Roman" w:hAnsi="Times New Roman" w:eastAsia="仿宋_GB2312" w:cs="Times New Roman"/>
          <w:kern w:val="2"/>
          <w:sz w:val="28"/>
          <w:szCs w:val="28"/>
          <w:lang w:val="en-US" w:eastAsia="zh-CN"/>
        </w:rPr>
        <w:t>2016年版）为基础，依据《中华人民共和国招标投标法》《中华人民共和国招标投标法实施条例》等法律法规，结合“暗标”评审的特点编制而成。</w:t>
      </w:r>
    </w:p>
    <w:p w14:paraId="200956C3">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lang w:val="en-US" w:eastAsia="zh-CN"/>
        </w:rPr>
      </w:pPr>
      <w:r>
        <w:rPr>
          <w:rFonts w:hint="eastAsia" w:eastAsia="仿宋_GB2312"/>
          <w:sz w:val="28"/>
          <w:szCs w:val="28"/>
          <w:lang w:eastAsia="zh-CN"/>
        </w:rPr>
        <w:t>三、《房屋建筑和市政工程施工招标文件示范文本》</w:t>
      </w:r>
      <w:r>
        <w:rPr>
          <w:rFonts w:hint="eastAsia" w:eastAsia="仿宋_GB2312"/>
          <w:sz w:val="28"/>
          <w:szCs w:val="28"/>
        </w:rPr>
        <w:t>用相同序号标示的章、节、条、款、项、目，供招标人和投标人选择使用；以空格标示的由招标人填写的内容，招标人应根据招标项目具体特点和实际需要具体化，确实没有需要填写的，在空格中用“/”标示。</w:t>
      </w:r>
      <w:r>
        <w:rPr>
          <w:rFonts w:hint="eastAsia" w:eastAsia="仿宋_GB2312"/>
          <w:sz w:val="28"/>
          <w:szCs w:val="28"/>
          <w:lang w:val="en-US" w:eastAsia="zh-CN"/>
        </w:rPr>
        <w:t xml:space="preserve"> </w:t>
      </w:r>
    </w:p>
    <w:p w14:paraId="0BD0E526">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lang w:eastAsia="zh-CN"/>
        </w:rPr>
        <w:t>四</w:t>
      </w:r>
      <w:r>
        <w:rPr>
          <w:rFonts w:hint="eastAsia" w:eastAsia="仿宋_GB2312"/>
          <w:sz w:val="28"/>
          <w:szCs w:val="28"/>
        </w:rPr>
        <w:t>、</w:t>
      </w:r>
      <w:r>
        <w:rPr>
          <w:rFonts w:hint="eastAsia" w:eastAsia="仿宋_GB2312"/>
          <w:sz w:val="28"/>
          <w:szCs w:val="28"/>
          <w:lang w:eastAsia="zh-CN"/>
        </w:rPr>
        <w:t>《房屋建筑和市政工程施工招标文件示范文本》</w:t>
      </w:r>
      <w:r>
        <w:rPr>
          <w:rFonts w:hint="eastAsia" w:eastAsia="仿宋_GB2312"/>
          <w:sz w:val="28"/>
          <w:szCs w:val="28"/>
        </w:rPr>
        <w:t>第三章“评标办法”可采用经评审的最低投标价法和综合评估法两大类共四种办法，其中综合评估法有三种。</w:t>
      </w:r>
    </w:p>
    <w:p w14:paraId="21D103B9">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评标办法（一）为经评审的最低投标价法。适用于具有通用技术、性能标准或者招标人对其技术、性能标准没有特殊要求的招标项目，选用此办法的项目必须同时使用履约担保或履约保证保险。</w:t>
      </w:r>
    </w:p>
    <w:p w14:paraId="5A1B20F4">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评标办法（二）（三）（四）为综合评估法。建筑工程施工总承包项目信用评价分值权重1000万元以下项目为1%-3%，1000万元以上至5000万元以下项目为4%-6%，5000万元以上项目为7%-10%；市政公用工程施工总承包项目信用评价分值权重为1%-3%。</w:t>
      </w:r>
    </w:p>
    <w:p w14:paraId="0E2D2DFA">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招标人可以根据工程项目实际需要及适用条件，确定一种评标办法，也可以在开标时从评标办法中随机抽取一种评标办法。选择随机抽取评标办法的，应在招标文件中提前确定可能被抽取的评标办法中的分值、权重、系数等内容。</w:t>
      </w:r>
    </w:p>
    <w:p w14:paraId="51818EDC">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lang w:eastAsia="zh-CN"/>
        </w:rPr>
        <w:t>五</w:t>
      </w:r>
      <w:r>
        <w:rPr>
          <w:rFonts w:hint="eastAsia" w:eastAsia="仿宋_GB2312"/>
          <w:sz w:val="28"/>
          <w:szCs w:val="28"/>
        </w:rPr>
        <w:t>、采用电子招标投标的，招标人应按照国家有关规定，结合项目具体情况，在招标文件中载明相应要求。</w:t>
      </w:r>
    </w:p>
    <w:p w14:paraId="20C28380">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eastAsia="仿宋_GB2312" w:cs="Times New Roman"/>
          <w:sz w:val="28"/>
          <w:szCs w:val="28"/>
          <w:highlight w:val="none"/>
        </w:rPr>
      </w:pPr>
      <w:r>
        <w:rPr>
          <w:rFonts w:hint="eastAsia" w:eastAsia="仿宋_GB2312"/>
          <w:sz w:val="28"/>
          <w:szCs w:val="28"/>
          <w:lang w:eastAsia="zh-CN"/>
        </w:rPr>
        <w:t>六</w:t>
      </w:r>
      <w:r>
        <w:rPr>
          <w:rFonts w:hint="eastAsia" w:eastAsia="仿宋_GB2312"/>
          <w:sz w:val="28"/>
          <w:szCs w:val="28"/>
        </w:rPr>
        <w:t>、</w:t>
      </w:r>
      <w:r>
        <w:rPr>
          <w:rFonts w:hint="eastAsia" w:ascii="Times New Roman" w:hAnsi="Times New Roman" w:eastAsia="仿宋_GB2312" w:cs="Times New Roman"/>
          <w:sz w:val="28"/>
          <w:szCs w:val="28"/>
          <w:highlight w:val="none"/>
        </w:rPr>
        <w:t>投标文件应分别编制明标部分和暗标部分。招标人可按照有利于评标原则设定投标文件暗标部分的编制要求。</w:t>
      </w:r>
    </w:p>
    <w:p w14:paraId="47B79193">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黑体" w:hAnsi="黑体" w:eastAsia="黑体" w:cs="黑体"/>
          <w:sz w:val="28"/>
          <w:szCs w:val="28"/>
          <w:u w:val="single"/>
        </w:rPr>
      </w:pPr>
    </w:p>
    <w:p w14:paraId="5C1478DD">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黑体" w:hAnsi="黑体" w:eastAsia="黑体" w:cs="黑体"/>
          <w:sz w:val="28"/>
          <w:szCs w:val="28"/>
          <w:u w:val="single"/>
        </w:rPr>
      </w:pPr>
    </w:p>
    <w:p w14:paraId="7055067C">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黑体" w:hAnsi="黑体" w:eastAsia="黑体" w:cs="黑体"/>
          <w:sz w:val="28"/>
          <w:szCs w:val="28"/>
          <w:u w:val="single"/>
        </w:rPr>
      </w:pPr>
    </w:p>
    <w:p w14:paraId="2B126842">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黑体" w:hAnsi="黑体" w:eastAsia="黑体" w:cs="黑体"/>
          <w:sz w:val="28"/>
          <w:szCs w:val="28"/>
          <w:u w:val="single"/>
        </w:rPr>
      </w:pPr>
    </w:p>
    <w:p w14:paraId="2515462C">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黑体" w:hAnsi="黑体" w:eastAsia="黑体" w:cs="黑体"/>
          <w:b/>
          <w:sz w:val="28"/>
          <w:szCs w:val="28"/>
          <w:lang w:eastAsia="zh-CN"/>
        </w:rPr>
      </w:pPr>
      <w:r>
        <w:rPr>
          <w:rFonts w:hint="eastAsia" w:ascii="黑体" w:hAnsi="黑体" w:eastAsia="黑体" w:cs="黑体"/>
          <w:sz w:val="28"/>
          <w:szCs w:val="28"/>
          <w:u w:val="single"/>
        </w:rPr>
        <w:t xml:space="preserve">                            </w:t>
      </w:r>
      <w:r>
        <w:rPr>
          <w:rFonts w:hint="eastAsia" w:ascii="黑体" w:hAnsi="黑体" w:eastAsia="黑体" w:cs="黑体"/>
          <w:b/>
          <w:sz w:val="28"/>
          <w:szCs w:val="28"/>
        </w:rPr>
        <w:t>项目</w:t>
      </w:r>
      <w:r>
        <w:rPr>
          <w:rFonts w:hint="eastAsia" w:ascii="黑体" w:hAnsi="黑体" w:eastAsia="黑体" w:cs="黑体"/>
          <w:b/>
          <w:bCs w:val="0"/>
          <w:color w:val="auto"/>
          <w:sz w:val="28"/>
          <w:szCs w:val="28"/>
          <w:u w:val="none"/>
        </w:rPr>
        <w:t>工程</w:t>
      </w:r>
      <w:r>
        <w:rPr>
          <w:rFonts w:hint="eastAsia" w:ascii="黑体" w:hAnsi="黑体" w:eastAsia="黑体" w:cs="黑体"/>
          <w:b/>
          <w:sz w:val="28"/>
          <w:szCs w:val="28"/>
          <w:lang w:eastAsia="zh-CN"/>
        </w:rPr>
        <w:t>施工</w:t>
      </w:r>
    </w:p>
    <w:p w14:paraId="390C8AED">
      <w:pPr>
        <w:pageBreakBefore w:val="0"/>
        <w:kinsoku/>
        <w:wordWrap w:val="0"/>
        <w:overflowPunct/>
        <w:bidi w:val="0"/>
        <w:rPr>
          <w:sz w:val="28"/>
          <w:szCs w:val="28"/>
        </w:rPr>
      </w:pPr>
    </w:p>
    <w:p w14:paraId="379DEE01">
      <w:pPr>
        <w:pageBreakBefore w:val="0"/>
        <w:kinsoku/>
        <w:wordWrap w:val="0"/>
        <w:overflowPunct/>
        <w:bidi w:val="0"/>
        <w:rPr>
          <w:sz w:val="28"/>
          <w:szCs w:val="28"/>
        </w:rPr>
      </w:pPr>
    </w:p>
    <w:p w14:paraId="41427013">
      <w:pPr>
        <w:keepNext w:val="0"/>
        <w:keepLines w:val="0"/>
        <w:pageBreakBefore w:val="0"/>
        <w:widowControl w:val="0"/>
        <w:kinsoku/>
        <w:wordWrap w:val="0"/>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eastAsia="楷体_GB2312"/>
          <w:bCs/>
          <w:sz w:val="84"/>
        </w:rPr>
      </w:pPr>
      <w:r>
        <w:rPr>
          <w:rFonts w:eastAsia="楷体_GB2312"/>
          <w:bCs/>
          <w:sz w:val="84"/>
        </w:rPr>
        <w:t>招 标 文 件</w:t>
      </w:r>
    </w:p>
    <w:p w14:paraId="037E33F9">
      <w:pPr>
        <w:pageBreakBefore w:val="0"/>
        <w:kinsoku/>
        <w:wordWrap w:val="0"/>
        <w:overflowPunct/>
        <w:bidi w:val="0"/>
        <w:adjustRightInd w:val="0"/>
        <w:snapToGrid w:val="0"/>
        <w:jc w:val="center"/>
        <w:rPr>
          <w:rFonts w:eastAsia="黑体"/>
          <w:bCs/>
          <w:sz w:val="30"/>
          <w:szCs w:val="32"/>
        </w:rPr>
      </w:pPr>
    </w:p>
    <w:p w14:paraId="074E71A5">
      <w:pPr>
        <w:pageBreakBefore w:val="0"/>
        <w:kinsoku/>
        <w:wordWrap w:val="0"/>
        <w:overflowPunct/>
        <w:bidi w:val="0"/>
        <w:adjustRightInd w:val="0"/>
        <w:snapToGrid w:val="0"/>
        <w:jc w:val="center"/>
        <w:rPr>
          <w:rFonts w:eastAsia="楷体_GB2312"/>
          <w:bCs/>
          <w:szCs w:val="21"/>
          <w:u w:val="single"/>
        </w:rPr>
      </w:pPr>
    </w:p>
    <w:p w14:paraId="218CBC68">
      <w:pPr>
        <w:pageBreakBefore w:val="0"/>
        <w:kinsoku/>
        <w:wordWrap w:val="0"/>
        <w:overflowPunct/>
        <w:bidi w:val="0"/>
        <w:adjustRightInd w:val="0"/>
        <w:snapToGrid w:val="0"/>
        <w:jc w:val="center"/>
        <w:rPr>
          <w:rFonts w:eastAsia="楷体_GB2312"/>
          <w:bCs/>
          <w:szCs w:val="21"/>
          <w:u w:val="single"/>
        </w:rPr>
      </w:pPr>
    </w:p>
    <w:p w14:paraId="1F359B19">
      <w:pPr>
        <w:pageBreakBefore w:val="0"/>
        <w:kinsoku/>
        <w:wordWrap w:val="0"/>
        <w:overflowPunct/>
        <w:bidi w:val="0"/>
        <w:adjustRightInd w:val="0"/>
        <w:snapToGrid w:val="0"/>
        <w:jc w:val="center"/>
        <w:rPr>
          <w:rFonts w:eastAsia="楷体_GB2312"/>
          <w:bCs/>
          <w:szCs w:val="21"/>
          <w:u w:val="single"/>
        </w:rPr>
      </w:pPr>
    </w:p>
    <w:p w14:paraId="3EA7F6C8">
      <w:pPr>
        <w:pageBreakBefore w:val="0"/>
        <w:kinsoku/>
        <w:wordWrap w:val="0"/>
        <w:overflowPunct/>
        <w:bidi w:val="0"/>
        <w:adjustRightInd w:val="0"/>
        <w:snapToGrid w:val="0"/>
        <w:jc w:val="center"/>
        <w:rPr>
          <w:rFonts w:eastAsia="楷体_GB2312"/>
          <w:bCs/>
          <w:szCs w:val="21"/>
          <w:u w:val="single"/>
        </w:rPr>
      </w:pPr>
    </w:p>
    <w:p w14:paraId="0806657B">
      <w:pPr>
        <w:pageBreakBefore w:val="0"/>
        <w:kinsoku/>
        <w:wordWrap w:val="0"/>
        <w:overflowPunct/>
        <w:bidi w:val="0"/>
        <w:adjustRightInd w:val="0"/>
        <w:snapToGrid w:val="0"/>
        <w:rPr>
          <w:rFonts w:eastAsia="楷体_GB2312"/>
          <w:bCs/>
          <w:szCs w:val="21"/>
          <w:u w:val="single"/>
        </w:rPr>
      </w:pPr>
    </w:p>
    <w:p w14:paraId="41BC8C5D">
      <w:pPr>
        <w:pageBreakBefore w:val="0"/>
        <w:kinsoku/>
        <w:wordWrap w:val="0"/>
        <w:overflowPunct/>
        <w:bidi w:val="0"/>
        <w:adjustRightInd w:val="0"/>
        <w:snapToGrid w:val="0"/>
        <w:spacing w:line="600" w:lineRule="exact"/>
        <w:ind w:firstLine="157" w:firstLineChars="75"/>
        <w:rPr>
          <w:rFonts w:eastAsia="黑体"/>
          <w:bCs/>
          <w:szCs w:val="21"/>
        </w:rPr>
      </w:pPr>
    </w:p>
    <w:p w14:paraId="2C61EB6C">
      <w:pPr>
        <w:pageBreakBefore w:val="0"/>
        <w:kinsoku/>
        <w:wordWrap w:val="0"/>
        <w:overflowPunct/>
        <w:bidi w:val="0"/>
        <w:adjustRightInd w:val="0"/>
        <w:snapToGrid w:val="0"/>
        <w:spacing w:line="600" w:lineRule="exact"/>
        <w:ind w:firstLine="157" w:firstLineChars="75"/>
        <w:rPr>
          <w:rFonts w:eastAsia="黑体"/>
          <w:bCs/>
          <w:szCs w:val="21"/>
        </w:rPr>
      </w:pPr>
    </w:p>
    <w:p w14:paraId="45163C37">
      <w:pPr>
        <w:pageBreakBefore w:val="0"/>
        <w:kinsoku/>
        <w:wordWrap w:val="0"/>
        <w:overflowPunct/>
        <w:bidi w:val="0"/>
        <w:adjustRightInd w:val="0"/>
        <w:snapToGrid w:val="0"/>
        <w:spacing w:line="600" w:lineRule="exact"/>
        <w:ind w:firstLine="157" w:firstLineChars="75"/>
        <w:rPr>
          <w:rFonts w:eastAsia="黑体"/>
          <w:bCs/>
          <w:szCs w:val="21"/>
        </w:rPr>
      </w:pPr>
    </w:p>
    <w:p w14:paraId="677D805E">
      <w:pPr>
        <w:pageBreakBefore w:val="0"/>
        <w:kinsoku/>
        <w:wordWrap w:val="0"/>
        <w:overflowPunct/>
        <w:bidi w:val="0"/>
        <w:adjustRightInd w:val="0"/>
        <w:snapToGrid w:val="0"/>
        <w:spacing w:line="600" w:lineRule="exact"/>
        <w:ind w:firstLine="157" w:firstLineChars="75"/>
        <w:rPr>
          <w:rFonts w:eastAsia="黑体"/>
          <w:bCs/>
          <w:szCs w:val="21"/>
        </w:rPr>
      </w:pPr>
    </w:p>
    <w:p w14:paraId="672F6B45">
      <w:pPr>
        <w:pageBreakBefore w:val="0"/>
        <w:kinsoku/>
        <w:wordWrap w:val="0"/>
        <w:overflowPunct/>
        <w:bidi w:val="0"/>
        <w:adjustRightInd w:val="0"/>
        <w:snapToGrid w:val="0"/>
        <w:spacing w:line="640" w:lineRule="exact"/>
        <w:ind w:firstLine="1439" w:firstLineChars="514"/>
        <w:rPr>
          <w:rFonts w:eastAsia="楷体"/>
          <w:bCs/>
          <w:sz w:val="28"/>
        </w:rPr>
      </w:pPr>
      <w:r>
        <w:rPr>
          <w:rFonts w:eastAsia="楷体"/>
          <w:bCs/>
          <w:sz w:val="28"/>
        </w:rPr>
        <w:t>工程编码：</w:t>
      </w:r>
      <w:r>
        <w:rPr>
          <w:rFonts w:eastAsia="楷体"/>
          <w:bCs/>
          <w:sz w:val="28"/>
          <w:u w:val="single"/>
        </w:rPr>
        <w:t xml:space="preserve">                                  </w:t>
      </w:r>
    </w:p>
    <w:p w14:paraId="00310308">
      <w:pPr>
        <w:pageBreakBefore w:val="0"/>
        <w:kinsoku/>
        <w:wordWrap w:val="0"/>
        <w:overflowPunct/>
        <w:bidi w:val="0"/>
        <w:adjustRightInd w:val="0"/>
        <w:snapToGrid w:val="0"/>
        <w:spacing w:line="640" w:lineRule="exact"/>
        <w:ind w:firstLine="1439" w:firstLineChars="514"/>
        <w:rPr>
          <w:rFonts w:eastAsia="楷体"/>
          <w:bCs/>
          <w:sz w:val="28"/>
        </w:rPr>
      </w:pPr>
      <w:r>
        <w:rPr>
          <w:rFonts w:eastAsia="楷体"/>
          <w:bCs/>
          <w:sz w:val="28"/>
        </w:rPr>
        <w:t>项目名称：</w:t>
      </w:r>
      <w:r>
        <w:rPr>
          <w:rFonts w:eastAsia="楷体"/>
          <w:bCs/>
          <w:sz w:val="28"/>
          <w:u w:val="single"/>
        </w:rPr>
        <w:t xml:space="preserve">                                  </w:t>
      </w:r>
    </w:p>
    <w:p w14:paraId="513DBE24">
      <w:pPr>
        <w:pageBreakBefore w:val="0"/>
        <w:kinsoku/>
        <w:wordWrap w:val="0"/>
        <w:overflowPunct/>
        <w:bidi w:val="0"/>
        <w:adjustRightInd w:val="0"/>
        <w:snapToGrid w:val="0"/>
        <w:spacing w:line="640" w:lineRule="exact"/>
        <w:ind w:firstLine="1439" w:firstLineChars="514"/>
        <w:rPr>
          <w:rFonts w:eastAsia="楷体"/>
          <w:bCs/>
          <w:sz w:val="28"/>
          <w:u w:val="single"/>
        </w:rPr>
      </w:pPr>
      <w:r>
        <w:rPr>
          <w:rFonts w:eastAsia="楷体"/>
          <w:bCs/>
          <w:sz w:val="28"/>
        </w:rPr>
        <w:t>招 标 人：</w:t>
      </w:r>
      <w:r>
        <w:rPr>
          <w:rFonts w:eastAsia="楷体"/>
          <w:bCs/>
          <w:sz w:val="28"/>
          <w:u w:val="single"/>
        </w:rPr>
        <w:t xml:space="preserve">                           （盖章）</w:t>
      </w:r>
    </w:p>
    <w:p w14:paraId="3C879F10">
      <w:pPr>
        <w:pageBreakBefore w:val="0"/>
        <w:kinsoku/>
        <w:wordWrap w:val="0"/>
        <w:overflowPunct/>
        <w:bidi w:val="0"/>
        <w:adjustRightInd w:val="0"/>
        <w:snapToGrid w:val="0"/>
        <w:spacing w:line="640" w:lineRule="exact"/>
        <w:ind w:firstLine="1439" w:firstLineChars="514"/>
        <w:rPr>
          <w:rFonts w:eastAsia="楷体"/>
          <w:bCs/>
          <w:sz w:val="28"/>
          <w:u w:val="single"/>
        </w:rPr>
      </w:pPr>
      <w:r>
        <w:rPr>
          <w:rFonts w:eastAsia="楷体"/>
          <w:bCs/>
          <w:sz w:val="28"/>
        </w:rPr>
        <w:t>法定代表人或其委托代理人：</w:t>
      </w:r>
      <w:r>
        <w:rPr>
          <w:rFonts w:eastAsia="楷体"/>
          <w:bCs/>
          <w:sz w:val="28"/>
          <w:u w:val="single"/>
        </w:rPr>
        <w:t xml:space="preserve">     （签字或盖章）</w:t>
      </w:r>
    </w:p>
    <w:p w14:paraId="11AB5146">
      <w:pPr>
        <w:pageBreakBefore w:val="0"/>
        <w:kinsoku/>
        <w:wordWrap w:val="0"/>
        <w:overflowPunct/>
        <w:bidi w:val="0"/>
        <w:adjustRightInd w:val="0"/>
        <w:snapToGrid w:val="0"/>
        <w:spacing w:line="640" w:lineRule="exact"/>
        <w:ind w:firstLine="1439" w:firstLineChars="514"/>
        <w:rPr>
          <w:rFonts w:eastAsia="楷体"/>
          <w:bCs/>
          <w:sz w:val="28"/>
          <w:u w:val="single"/>
        </w:rPr>
      </w:pPr>
      <w:r>
        <w:rPr>
          <w:rFonts w:eastAsia="楷体"/>
          <w:bCs/>
          <w:sz w:val="28"/>
        </w:rPr>
        <w:t>招标代理机构：</w:t>
      </w:r>
      <w:r>
        <w:rPr>
          <w:rFonts w:eastAsia="楷体"/>
          <w:bCs/>
          <w:sz w:val="28"/>
          <w:u w:val="single"/>
        </w:rPr>
        <w:t xml:space="preserve">                       （盖章）</w:t>
      </w:r>
    </w:p>
    <w:p w14:paraId="582E285C">
      <w:pPr>
        <w:pageBreakBefore w:val="0"/>
        <w:kinsoku/>
        <w:wordWrap w:val="0"/>
        <w:overflowPunct/>
        <w:bidi w:val="0"/>
        <w:adjustRightInd w:val="0"/>
        <w:snapToGrid w:val="0"/>
        <w:spacing w:line="640" w:lineRule="exact"/>
        <w:ind w:firstLine="1439" w:firstLineChars="514"/>
        <w:rPr>
          <w:rFonts w:eastAsia="楷体"/>
          <w:bCs/>
          <w:sz w:val="28"/>
          <w:u w:val="single"/>
        </w:rPr>
      </w:pPr>
      <w:r>
        <w:rPr>
          <w:rFonts w:eastAsia="楷体"/>
          <w:bCs/>
          <w:sz w:val="28"/>
        </w:rPr>
        <w:t>法定代表人或其委托代理人：</w:t>
      </w:r>
      <w:r>
        <w:rPr>
          <w:rFonts w:eastAsia="楷体"/>
          <w:bCs/>
          <w:sz w:val="28"/>
          <w:u w:val="single"/>
        </w:rPr>
        <w:t xml:space="preserve">     （签字或盖章）</w:t>
      </w:r>
    </w:p>
    <w:p w14:paraId="413F0D6B">
      <w:pPr>
        <w:pageBreakBefore w:val="0"/>
        <w:kinsoku/>
        <w:wordWrap w:val="0"/>
        <w:overflowPunct/>
        <w:bidi w:val="0"/>
        <w:adjustRightInd w:val="0"/>
        <w:snapToGrid w:val="0"/>
        <w:spacing w:line="640" w:lineRule="exact"/>
        <w:jc w:val="center"/>
        <w:rPr>
          <w:rFonts w:eastAsia="楷体"/>
          <w:bCs/>
          <w:sz w:val="28"/>
          <w:u w:val="single"/>
        </w:rPr>
      </w:pPr>
      <w:r>
        <w:rPr>
          <w:rFonts w:eastAsia="楷体"/>
          <w:bCs/>
          <w:sz w:val="28"/>
        </w:rPr>
        <w:t>编制时间：</w:t>
      </w:r>
      <w:r>
        <w:rPr>
          <w:rFonts w:eastAsia="楷体"/>
          <w:bCs/>
          <w:sz w:val="28"/>
          <w:u w:val="single"/>
        </w:rPr>
        <w:t xml:space="preserve">       年   月</w:t>
      </w:r>
    </w:p>
    <w:p w14:paraId="60874A2A">
      <w:pPr>
        <w:pageBreakBefore w:val="0"/>
        <w:kinsoku/>
        <w:wordWrap w:val="0"/>
        <w:overflowPunct/>
        <w:bidi w:val="0"/>
        <w:adjustRightInd w:val="0"/>
        <w:snapToGrid w:val="0"/>
        <w:spacing w:line="640" w:lineRule="exact"/>
        <w:jc w:val="center"/>
        <w:outlineLvl w:val="9"/>
        <w:rPr>
          <w:b/>
          <w:sz w:val="52"/>
          <w:szCs w:val="52"/>
        </w:rPr>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1"/>
    <w:bookmarkEnd w:id="2"/>
    <w:bookmarkEnd w:id="3"/>
    <w:bookmarkEnd w:id="4"/>
    <w:bookmarkEnd w:id="5"/>
    <w:bookmarkEnd w:id="6"/>
    <w:bookmarkEnd w:id="7"/>
    <w:bookmarkEnd w:id="8"/>
    <w:bookmarkEnd w:id="9"/>
    <w:bookmarkEnd w:id="10"/>
    <w:p w14:paraId="189D294E">
      <w:pPr>
        <w:keepNext/>
        <w:keepLines/>
        <w:widowControl w:val="0"/>
        <w:spacing w:line="240" w:lineRule="auto"/>
        <w:ind w:left="0"/>
        <w:jc w:val="center"/>
        <w:outlineLvl w:val="0"/>
        <w:rPr>
          <w:rFonts w:hint="eastAsia" w:ascii="Times New Roman" w:hAnsi="Times New Roman" w:eastAsia="宋体" w:cs="Times New Roman"/>
          <w:b/>
          <w:bCs/>
          <w:kern w:val="44"/>
          <w:sz w:val="44"/>
          <w:szCs w:val="44"/>
          <w:lang w:val="en-US" w:eastAsia="zh-CN" w:bidi="ar-SA"/>
        </w:rPr>
      </w:pPr>
      <w:bookmarkStart w:id="12" w:name="_Toc12828"/>
      <w:bookmarkStart w:id="13" w:name="_Toc21411"/>
      <w:bookmarkStart w:id="14" w:name="_Toc16773"/>
      <w:bookmarkStart w:id="15" w:name="_Toc14487"/>
      <w:bookmarkStart w:id="16" w:name="_Toc22426"/>
      <w:bookmarkStart w:id="17" w:name="_Toc8475"/>
      <w:bookmarkStart w:id="18" w:name="_Toc14372"/>
      <w:r>
        <w:rPr>
          <w:rFonts w:hint="eastAsia" w:ascii="Times New Roman" w:hAnsi="Times New Roman" w:eastAsia="宋体" w:cs="Times New Roman"/>
          <w:b/>
          <w:bCs/>
          <w:kern w:val="44"/>
          <w:sz w:val="44"/>
          <w:szCs w:val="44"/>
          <w:lang w:val="en-US" w:eastAsia="zh-CN" w:bidi="ar-SA"/>
        </w:rPr>
        <w:t>目</w:t>
      </w:r>
      <w:r>
        <w:rPr>
          <w:rFonts w:hint="eastAsia" w:ascii="Times New Roman" w:hAnsi="Times New Roman" w:cs="Times New Roman"/>
          <w:b/>
          <w:bCs/>
          <w:kern w:val="44"/>
          <w:sz w:val="44"/>
          <w:szCs w:val="44"/>
          <w:lang w:val="en-US" w:eastAsia="zh-CN" w:bidi="ar-SA"/>
        </w:rPr>
        <w:t>　　</w:t>
      </w:r>
      <w:r>
        <w:rPr>
          <w:rFonts w:hint="eastAsia" w:ascii="Times New Roman" w:hAnsi="Times New Roman" w:eastAsia="宋体" w:cs="Times New Roman"/>
          <w:b/>
          <w:bCs/>
          <w:kern w:val="44"/>
          <w:sz w:val="44"/>
          <w:szCs w:val="44"/>
          <w:lang w:val="en-US" w:eastAsia="zh-CN" w:bidi="ar-SA"/>
        </w:rPr>
        <w:t>录</w:t>
      </w:r>
      <w:bookmarkEnd w:id="12"/>
      <w:bookmarkEnd w:id="13"/>
      <w:bookmarkEnd w:id="14"/>
      <w:bookmarkEnd w:id="15"/>
      <w:bookmarkEnd w:id="16"/>
      <w:bookmarkEnd w:id="17"/>
      <w:bookmarkEnd w:id="18"/>
    </w:p>
    <w:sdt>
      <w:sdtPr>
        <w:rPr>
          <w:rFonts w:ascii="宋体" w:hAnsi="宋体" w:eastAsia="宋体" w:cs="Times New Roman"/>
          <w:kern w:val="2"/>
          <w:sz w:val="21"/>
          <w:szCs w:val="24"/>
          <w:lang w:val="en-US" w:eastAsia="zh-CN" w:bidi="ar-SA"/>
        </w:rPr>
        <w:id w:val="147463942"/>
        <w15:color w:val="DBDBDB"/>
        <w:docPartObj>
          <w:docPartGallery w:val="Table of Contents"/>
          <w:docPartUnique/>
        </w:docPartObj>
      </w:sdtPr>
      <w:sdtEndPr>
        <w:rPr>
          <w:rFonts w:ascii="黑体" w:hAnsi="Calibri" w:eastAsia="黑体" w:cs="Times New Roman"/>
          <w:kern w:val="2"/>
          <w:sz w:val="21"/>
          <w:szCs w:val="32"/>
          <w:lang w:val="en-US" w:eastAsia="zh-CN" w:bidi="ar-SA"/>
        </w:rPr>
      </w:sdtEndPr>
      <w:sdtContent>
        <w:p w14:paraId="4936E2DE">
          <w:pPr>
            <w:spacing w:before="0" w:beforeLines="0" w:after="0" w:afterLines="0" w:line="240" w:lineRule="auto"/>
            <w:ind w:left="0" w:leftChars="0" w:right="0" w:rightChars="0" w:firstLine="0" w:firstLineChars="0"/>
            <w:jc w:val="center"/>
          </w:pPr>
        </w:p>
        <w:p w14:paraId="1B6DDA72">
          <w:pPr>
            <w:pStyle w:val="27"/>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p>
        <w:p w14:paraId="2990B084">
          <w:pPr>
            <w:pStyle w:val="27"/>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TOC \o "1-3" \h \u </w:instrText>
          </w:r>
          <w:r>
            <w:rPr>
              <w:rFonts w:hint="eastAsia" w:ascii="宋体" w:hAnsi="宋体" w:eastAsia="宋体" w:cs="宋体"/>
              <w:sz w:val="20"/>
              <w:szCs w:val="20"/>
            </w:rPr>
            <w:fldChar w:fldCharType="separate"/>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_Toc31950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第一章  招标公告</w:t>
          </w:r>
          <w:r>
            <w:rPr>
              <w:rFonts w:hint="eastAsia" w:ascii="宋体" w:hAnsi="宋体" w:eastAsia="宋体" w:cs="宋体"/>
              <w:b w:val="0"/>
              <w:bCs w:val="0"/>
              <w:sz w:val="20"/>
              <w:szCs w:val="20"/>
            </w:rPr>
            <w:tab/>
          </w:r>
          <w:r>
            <w:rPr>
              <w:rFonts w:hint="eastAsia" w:ascii="宋体" w:hAnsi="宋体" w:cs="宋体"/>
              <w:b w:val="0"/>
              <w:bCs w:val="0"/>
              <w:sz w:val="20"/>
              <w:szCs w:val="20"/>
              <w:lang w:val="en-US" w:eastAsia="zh-CN"/>
            </w:rPr>
            <w:t>1</w:t>
          </w:r>
          <w:r>
            <w:rPr>
              <w:rFonts w:hint="eastAsia" w:ascii="宋体" w:hAnsi="宋体" w:eastAsia="宋体" w:cs="宋体"/>
              <w:b/>
              <w:bCs/>
              <w:sz w:val="20"/>
              <w:szCs w:val="20"/>
            </w:rPr>
            <w:fldChar w:fldCharType="end"/>
          </w:r>
        </w:p>
        <w:p w14:paraId="5D983350">
          <w:pPr>
            <w:pStyle w:val="27"/>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_Toc4152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第二章  投标人须知</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_Toc4152 \h </w:instrText>
          </w:r>
          <w:r>
            <w:rPr>
              <w:rFonts w:hint="eastAsia" w:ascii="宋体" w:hAnsi="宋体" w:eastAsia="宋体" w:cs="宋体"/>
              <w:sz w:val="20"/>
              <w:szCs w:val="20"/>
            </w:rPr>
            <w:fldChar w:fldCharType="separate"/>
          </w:r>
          <w:r>
            <w:rPr>
              <w:rFonts w:hint="eastAsia" w:ascii="宋体" w:hAnsi="宋体" w:eastAsia="宋体" w:cs="宋体"/>
              <w:sz w:val="20"/>
              <w:szCs w:val="20"/>
            </w:rPr>
            <w:t>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7176A5F">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_Toc7065 </w:instrText>
          </w:r>
          <w:r>
            <w:rPr>
              <w:rFonts w:hint="eastAsia" w:ascii="宋体" w:hAnsi="宋体" w:eastAsia="宋体" w:cs="宋体"/>
              <w:sz w:val="20"/>
              <w:szCs w:val="20"/>
            </w:rPr>
            <w:fldChar w:fldCharType="separate"/>
          </w:r>
          <w:r>
            <w:rPr>
              <w:rFonts w:hint="eastAsia" w:ascii="宋体" w:hAnsi="宋体" w:eastAsia="宋体" w:cs="宋体"/>
              <w:sz w:val="20"/>
              <w:szCs w:val="20"/>
            </w:rPr>
            <w:t>投标人须知前附表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_Toc7065 \h </w:instrText>
          </w:r>
          <w:r>
            <w:rPr>
              <w:rFonts w:hint="eastAsia" w:ascii="宋体" w:hAnsi="宋体" w:eastAsia="宋体" w:cs="宋体"/>
              <w:sz w:val="20"/>
              <w:szCs w:val="20"/>
            </w:rPr>
            <w:fldChar w:fldCharType="separate"/>
          </w:r>
          <w:r>
            <w:rPr>
              <w:rFonts w:hint="eastAsia" w:ascii="宋体" w:hAnsi="宋体" w:eastAsia="宋体" w:cs="宋体"/>
              <w:sz w:val="20"/>
              <w:szCs w:val="20"/>
            </w:rPr>
            <w:t>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28AE5AE">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_Toc3661 </w:instrText>
          </w:r>
          <w:r>
            <w:rPr>
              <w:rFonts w:hint="eastAsia" w:ascii="宋体" w:hAnsi="宋体" w:eastAsia="宋体" w:cs="宋体"/>
              <w:sz w:val="20"/>
              <w:szCs w:val="20"/>
            </w:rPr>
            <w:fldChar w:fldCharType="separate"/>
          </w:r>
          <w:r>
            <w:rPr>
              <w:rFonts w:hint="eastAsia" w:ascii="宋体" w:hAnsi="宋体" w:eastAsia="宋体" w:cs="宋体"/>
              <w:sz w:val="20"/>
              <w:szCs w:val="20"/>
            </w:rPr>
            <w:t>1. 总则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_Toc3661 \h </w:instrText>
          </w:r>
          <w:r>
            <w:rPr>
              <w:rFonts w:hint="eastAsia" w:ascii="宋体" w:hAnsi="宋体" w:eastAsia="宋体" w:cs="宋体"/>
              <w:sz w:val="20"/>
              <w:szCs w:val="20"/>
            </w:rPr>
            <w:fldChar w:fldCharType="separate"/>
          </w:r>
          <w:r>
            <w:rPr>
              <w:rFonts w:hint="eastAsia" w:ascii="宋体" w:hAnsi="宋体" w:eastAsia="宋体" w:cs="宋体"/>
              <w:sz w:val="20"/>
              <w:szCs w:val="20"/>
            </w:rPr>
            <w:t>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BCADAC0">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_Toc1691 </w:instrText>
          </w:r>
          <w:r>
            <w:rPr>
              <w:rFonts w:hint="eastAsia" w:ascii="宋体" w:hAnsi="宋体" w:eastAsia="宋体" w:cs="宋体"/>
              <w:sz w:val="20"/>
              <w:szCs w:val="20"/>
            </w:rPr>
            <w:fldChar w:fldCharType="separate"/>
          </w:r>
          <w:r>
            <w:rPr>
              <w:rFonts w:hint="eastAsia" w:ascii="宋体" w:hAnsi="宋体" w:eastAsia="宋体" w:cs="宋体"/>
              <w:sz w:val="20"/>
              <w:szCs w:val="20"/>
            </w:rPr>
            <w:t>1.1 项目概况</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_Toc1691 \h </w:instrText>
          </w:r>
          <w:r>
            <w:rPr>
              <w:rFonts w:hint="eastAsia" w:ascii="宋体" w:hAnsi="宋体" w:eastAsia="宋体" w:cs="宋体"/>
              <w:sz w:val="20"/>
              <w:szCs w:val="20"/>
            </w:rPr>
            <w:fldChar w:fldCharType="separate"/>
          </w:r>
          <w:r>
            <w:rPr>
              <w:rFonts w:hint="eastAsia" w:ascii="宋体" w:hAnsi="宋体" w:eastAsia="宋体" w:cs="宋体"/>
              <w:sz w:val="20"/>
              <w:szCs w:val="20"/>
            </w:rPr>
            <w:t>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5C69F8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_Toc16287 </w:instrText>
          </w:r>
          <w:r>
            <w:rPr>
              <w:rFonts w:hint="eastAsia" w:ascii="宋体" w:hAnsi="宋体" w:eastAsia="宋体" w:cs="宋体"/>
              <w:sz w:val="20"/>
              <w:szCs w:val="20"/>
            </w:rPr>
            <w:fldChar w:fldCharType="separate"/>
          </w:r>
          <w:r>
            <w:rPr>
              <w:rFonts w:hint="eastAsia" w:ascii="宋体" w:hAnsi="宋体" w:eastAsia="宋体" w:cs="宋体"/>
              <w:sz w:val="20"/>
              <w:szCs w:val="20"/>
            </w:rPr>
            <w:t>1.2 资金来源和落实情况</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_Toc16287 \h </w:instrText>
          </w:r>
          <w:r>
            <w:rPr>
              <w:rFonts w:hint="eastAsia" w:ascii="宋体" w:hAnsi="宋体" w:eastAsia="宋体" w:cs="宋体"/>
              <w:sz w:val="20"/>
              <w:szCs w:val="20"/>
            </w:rPr>
            <w:fldChar w:fldCharType="separate"/>
          </w:r>
          <w:r>
            <w:rPr>
              <w:rFonts w:hint="eastAsia" w:ascii="宋体" w:hAnsi="宋体" w:eastAsia="宋体" w:cs="宋体"/>
              <w:sz w:val="20"/>
              <w:szCs w:val="20"/>
            </w:rPr>
            <w:t>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477FA24">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_Toc13625 </w:instrText>
          </w:r>
          <w:r>
            <w:rPr>
              <w:rFonts w:hint="eastAsia" w:ascii="宋体" w:hAnsi="宋体" w:eastAsia="宋体" w:cs="宋体"/>
              <w:sz w:val="20"/>
              <w:szCs w:val="20"/>
            </w:rPr>
            <w:fldChar w:fldCharType="separate"/>
          </w:r>
          <w:r>
            <w:rPr>
              <w:rFonts w:hint="eastAsia" w:ascii="宋体" w:hAnsi="宋体" w:eastAsia="宋体" w:cs="宋体"/>
              <w:sz w:val="20"/>
              <w:szCs w:val="20"/>
            </w:rPr>
            <w:t>1.3 招标范围、计划工期和质量要求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_Toc13625 \h </w:instrText>
          </w:r>
          <w:r>
            <w:rPr>
              <w:rFonts w:hint="eastAsia" w:ascii="宋体" w:hAnsi="宋体" w:eastAsia="宋体" w:cs="宋体"/>
              <w:sz w:val="20"/>
              <w:szCs w:val="20"/>
            </w:rPr>
            <w:fldChar w:fldCharType="separate"/>
          </w:r>
          <w:r>
            <w:rPr>
              <w:rFonts w:hint="eastAsia" w:ascii="宋体" w:hAnsi="宋体" w:eastAsia="宋体" w:cs="宋体"/>
              <w:sz w:val="20"/>
              <w:szCs w:val="20"/>
            </w:rPr>
            <w:t>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1496CB7">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_Toc7984 </w:instrText>
          </w:r>
          <w:r>
            <w:rPr>
              <w:rFonts w:hint="eastAsia" w:ascii="宋体" w:hAnsi="宋体" w:eastAsia="宋体" w:cs="宋体"/>
              <w:sz w:val="20"/>
              <w:szCs w:val="20"/>
            </w:rPr>
            <w:fldChar w:fldCharType="separate"/>
          </w:r>
          <w:r>
            <w:rPr>
              <w:rFonts w:hint="eastAsia" w:ascii="宋体" w:hAnsi="宋体" w:eastAsia="宋体" w:cs="宋体"/>
              <w:sz w:val="20"/>
              <w:szCs w:val="20"/>
            </w:rPr>
            <w:t>1.4 投标人资格要求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_Toc7984 \h </w:instrText>
          </w:r>
          <w:r>
            <w:rPr>
              <w:rFonts w:hint="eastAsia" w:ascii="宋体" w:hAnsi="宋体" w:eastAsia="宋体" w:cs="宋体"/>
              <w:sz w:val="20"/>
              <w:szCs w:val="20"/>
            </w:rPr>
            <w:fldChar w:fldCharType="separate"/>
          </w:r>
          <w:r>
            <w:rPr>
              <w:rFonts w:hint="eastAsia" w:ascii="宋体" w:hAnsi="宋体" w:eastAsia="宋体" w:cs="宋体"/>
              <w:sz w:val="20"/>
              <w:szCs w:val="20"/>
            </w:rPr>
            <w:t>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D11415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_Toc15081 </w:instrText>
          </w:r>
          <w:r>
            <w:rPr>
              <w:rFonts w:hint="eastAsia" w:ascii="宋体" w:hAnsi="宋体" w:eastAsia="宋体" w:cs="宋体"/>
              <w:sz w:val="20"/>
              <w:szCs w:val="20"/>
            </w:rPr>
            <w:fldChar w:fldCharType="separate"/>
          </w:r>
          <w:r>
            <w:rPr>
              <w:rFonts w:hint="eastAsia" w:ascii="宋体" w:hAnsi="宋体" w:eastAsia="宋体" w:cs="宋体"/>
              <w:sz w:val="20"/>
              <w:szCs w:val="20"/>
            </w:rPr>
            <w:t>1.5 费用承担</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_Toc15081 \h </w:instrText>
          </w:r>
          <w:r>
            <w:rPr>
              <w:rFonts w:hint="eastAsia" w:ascii="宋体" w:hAnsi="宋体" w:eastAsia="宋体" w:cs="宋体"/>
              <w:sz w:val="20"/>
              <w:szCs w:val="20"/>
            </w:rPr>
            <w:fldChar w:fldCharType="separate"/>
          </w:r>
          <w:r>
            <w:rPr>
              <w:rFonts w:hint="eastAsia" w:ascii="宋体" w:hAnsi="宋体" w:eastAsia="宋体" w:cs="宋体"/>
              <w:sz w:val="20"/>
              <w:szCs w:val="20"/>
            </w:rPr>
            <w:t>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F11FB1C">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_Toc27922 </w:instrText>
          </w:r>
          <w:r>
            <w:rPr>
              <w:rFonts w:hint="eastAsia" w:ascii="宋体" w:hAnsi="宋体" w:eastAsia="宋体" w:cs="宋体"/>
              <w:sz w:val="20"/>
              <w:szCs w:val="20"/>
            </w:rPr>
            <w:fldChar w:fldCharType="separate"/>
          </w:r>
          <w:r>
            <w:rPr>
              <w:rFonts w:hint="eastAsia" w:ascii="宋体" w:hAnsi="宋体" w:eastAsia="宋体" w:cs="宋体"/>
              <w:sz w:val="20"/>
              <w:szCs w:val="20"/>
            </w:rPr>
            <w:t>1.6 保密</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_Toc27922 \h </w:instrText>
          </w:r>
          <w:r>
            <w:rPr>
              <w:rFonts w:hint="eastAsia" w:ascii="宋体" w:hAnsi="宋体" w:eastAsia="宋体" w:cs="宋体"/>
              <w:sz w:val="20"/>
              <w:szCs w:val="20"/>
            </w:rPr>
            <w:fldChar w:fldCharType="separate"/>
          </w:r>
          <w:r>
            <w:rPr>
              <w:rFonts w:hint="eastAsia" w:ascii="宋体" w:hAnsi="宋体" w:eastAsia="宋体" w:cs="宋体"/>
              <w:sz w:val="20"/>
              <w:szCs w:val="20"/>
            </w:rPr>
            <w:t>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2644D0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_Toc20491 </w:instrText>
          </w:r>
          <w:r>
            <w:rPr>
              <w:rFonts w:hint="eastAsia" w:ascii="宋体" w:hAnsi="宋体" w:eastAsia="宋体" w:cs="宋体"/>
              <w:sz w:val="20"/>
              <w:szCs w:val="20"/>
            </w:rPr>
            <w:fldChar w:fldCharType="separate"/>
          </w:r>
          <w:r>
            <w:rPr>
              <w:rFonts w:hint="eastAsia" w:ascii="宋体" w:hAnsi="宋体" w:eastAsia="宋体" w:cs="宋体"/>
              <w:sz w:val="20"/>
              <w:szCs w:val="20"/>
            </w:rPr>
            <w:t>1.7 语言文字</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_Toc20491 \h </w:instrText>
          </w:r>
          <w:r>
            <w:rPr>
              <w:rFonts w:hint="eastAsia" w:ascii="宋体" w:hAnsi="宋体" w:eastAsia="宋体" w:cs="宋体"/>
              <w:sz w:val="20"/>
              <w:szCs w:val="20"/>
            </w:rPr>
            <w:fldChar w:fldCharType="separate"/>
          </w:r>
          <w:r>
            <w:rPr>
              <w:rFonts w:hint="eastAsia" w:ascii="宋体" w:hAnsi="宋体" w:eastAsia="宋体" w:cs="宋体"/>
              <w:sz w:val="20"/>
              <w:szCs w:val="20"/>
            </w:rPr>
            <w:t>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3470A30">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_Toc24178 </w:instrText>
          </w:r>
          <w:r>
            <w:rPr>
              <w:rFonts w:hint="eastAsia" w:ascii="宋体" w:hAnsi="宋体" w:eastAsia="宋体" w:cs="宋体"/>
              <w:sz w:val="20"/>
              <w:szCs w:val="20"/>
            </w:rPr>
            <w:fldChar w:fldCharType="separate"/>
          </w:r>
          <w:r>
            <w:rPr>
              <w:rFonts w:hint="eastAsia" w:ascii="宋体" w:hAnsi="宋体" w:eastAsia="宋体" w:cs="宋体"/>
              <w:sz w:val="20"/>
              <w:szCs w:val="20"/>
            </w:rPr>
            <w:t>1.8 计量单位</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_Toc24178 \h </w:instrText>
          </w:r>
          <w:r>
            <w:rPr>
              <w:rFonts w:hint="eastAsia" w:ascii="宋体" w:hAnsi="宋体" w:eastAsia="宋体" w:cs="宋体"/>
              <w:sz w:val="20"/>
              <w:szCs w:val="20"/>
            </w:rPr>
            <w:fldChar w:fldCharType="separate"/>
          </w:r>
          <w:r>
            <w:rPr>
              <w:rFonts w:hint="eastAsia" w:ascii="宋体" w:hAnsi="宋体" w:eastAsia="宋体" w:cs="宋体"/>
              <w:sz w:val="20"/>
              <w:szCs w:val="20"/>
            </w:rPr>
            <w:t>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7DB3E73">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_Toc25146 </w:instrText>
          </w:r>
          <w:r>
            <w:rPr>
              <w:rFonts w:hint="eastAsia" w:ascii="宋体" w:hAnsi="宋体" w:eastAsia="宋体" w:cs="宋体"/>
              <w:sz w:val="20"/>
              <w:szCs w:val="20"/>
            </w:rPr>
            <w:fldChar w:fldCharType="separate"/>
          </w:r>
          <w:r>
            <w:rPr>
              <w:rFonts w:hint="eastAsia" w:ascii="宋体" w:hAnsi="宋体" w:eastAsia="宋体" w:cs="宋体"/>
              <w:sz w:val="20"/>
              <w:szCs w:val="20"/>
            </w:rPr>
            <w:t>1.9 踏勘现场</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_Toc25146 \h </w:instrText>
          </w:r>
          <w:r>
            <w:rPr>
              <w:rFonts w:hint="eastAsia" w:ascii="宋体" w:hAnsi="宋体" w:eastAsia="宋体" w:cs="宋体"/>
              <w:sz w:val="20"/>
              <w:szCs w:val="20"/>
            </w:rPr>
            <w:fldChar w:fldCharType="separate"/>
          </w:r>
          <w:r>
            <w:rPr>
              <w:rFonts w:hint="eastAsia" w:ascii="宋体" w:hAnsi="宋体" w:eastAsia="宋体" w:cs="宋体"/>
              <w:sz w:val="20"/>
              <w:szCs w:val="20"/>
            </w:rPr>
            <w:t>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2F5C3F8">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_Toc2840 </w:instrText>
          </w:r>
          <w:r>
            <w:rPr>
              <w:rFonts w:hint="eastAsia" w:ascii="宋体" w:hAnsi="宋体" w:eastAsia="宋体" w:cs="宋体"/>
              <w:sz w:val="20"/>
              <w:szCs w:val="20"/>
            </w:rPr>
            <w:fldChar w:fldCharType="separate"/>
          </w:r>
          <w:r>
            <w:rPr>
              <w:rFonts w:hint="eastAsia" w:ascii="宋体" w:hAnsi="宋体" w:eastAsia="宋体" w:cs="宋体"/>
              <w:sz w:val="20"/>
              <w:szCs w:val="20"/>
            </w:rPr>
            <w:t>1.10 投标预备会</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_Toc2840 \h </w:instrText>
          </w:r>
          <w:r>
            <w:rPr>
              <w:rFonts w:hint="eastAsia" w:ascii="宋体" w:hAnsi="宋体" w:eastAsia="宋体" w:cs="宋体"/>
              <w:sz w:val="20"/>
              <w:szCs w:val="20"/>
            </w:rPr>
            <w:fldChar w:fldCharType="separate"/>
          </w:r>
          <w:r>
            <w:rPr>
              <w:rFonts w:hint="eastAsia" w:ascii="宋体" w:hAnsi="宋体" w:eastAsia="宋体" w:cs="宋体"/>
              <w:sz w:val="20"/>
              <w:szCs w:val="20"/>
            </w:rPr>
            <w:t>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07967A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_Toc28752 </w:instrText>
          </w:r>
          <w:r>
            <w:rPr>
              <w:rFonts w:hint="eastAsia" w:ascii="宋体" w:hAnsi="宋体" w:eastAsia="宋体" w:cs="宋体"/>
              <w:sz w:val="20"/>
              <w:szCs w:val="20"/>
            </w:rPr>
            <w:fldChar w:fldCharType="separate"/>
          </w:r>
          <w:r>
            <w:rPr>
              <w:rFonts w:hint="eastAsia" w:ascii="宋体" w:hAnsi="宋体" w:eastAsia="宋体" w:cs="宋体"/>
              <w:sz w:val="20"/>
              <w:szCs w:val="20"/>
            </w:rPr>
            <w:t>1.11 分包</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_Toc28752 \h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838CA81">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_Toc27614 </w:instrText>
          </w:r>
          <w:r>
            <w:rPr>
              <w:rFonts w:hint="eastAsia" w:ascii="宋体" w:hAnsi="宋体" w:eastAsia="宋体" w:cs="宋体"/>
              <w:sz w:val="20"/>
              <w:szCs w:val="20"/>
            </w:rPr>
            <w:fldChar w:fldCharType="separate"/>
          </w:r>
          <w:r>
            <w:rPr>
              <w:rFonts w:hint="eastAsia" w:ascii="宋体" w:hAnsi="宋体" w:eastAsia="宋体" w:cs="宋体"/>
              <w:sz w:val="20"/>
              <w:szCs w:val="20"/>
            </w:rPr>
            <w:t>2. 招标文件</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_Toc27614 \h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0CDD03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_Toc22400 </w:instrText>
          </w:r>
          <w:r>
            <w:rPr>
              <w:rFonts w:hint="eastAsia" w:ascii="宋体" w:hAnsi="宋体" w:eastAsia="宋体" w:cs="宋体"/>
              <w:sz w:val="20"/>
              <w:szCs w:val="20"/>
            </w:rPr>
            <w:fldChar w:fldCharType="separate"/>
          </w:r>
          <w:r>
            <w:rPr>
              <w:rFonts w:hint="eastAsia" w:ascii="宋体" w:hAnsi="宋体" w:eastAsia="宋体" w:cs="宋体"/>
              <w:sz w:val="20"/>
              <w:szCs w:val="20"/>
            </w:rPr>
            <w:t>2.1 招标文件的组成</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_Toc22400 \h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6D741C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_Toc6636 </w:instrText>
          </w:r>
          <w:r>
            <w:rPr>
              <w:rFonts w:hint="eastAsia" w:ascii="宋体" w:hAnsi="宋体" w:eastAsia="宋体" w:cs="宋体"/>
              <w:sz w:val="20"/>
              <w:szCs w:val="20"/>
            </w:rPr>
            <w:fldChar w:fldCharType="separate"/>
          </w:r>
          <w:r>
            <w:rPr>
              <w:rFonts w:hint="eastAsia" w:ascii="宋体" w:hAnsi="宋体" w:eastAsia="宋体" w:cs="宋体"/>
              <w:sz w:val="20"/>
              <w:szCs w:val="20"/>
            </w:rPr>
            <w:t>2.2 招标文件的澄清</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_Toc6636 \h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C0ACF5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_Toc8739 </w:instrText>
          </w:r>
          <w:r>
            <w:rPr>
              <w:rFonts w:hint="eastAsia" w:ascii="宋体" w:hAnsi="宋体" w:eastAsia="宋体" w:cs="宋体"/>
              <w:sz w:val="20"/>
              <w:szCs w:val="20"/>
            </w:rPr>
            <w:fldChar w:fldCharType="separate"/>
          </w:r>
          <w:r>
            <w:rPr>
              <w:rFonts w:hint="eastAsia" w:ascii="宋体" w:hAnsi="宋体" w:eastAsia="宋体" w:cs="宋体"/>
              <w:sz w:val="20"/>
              <w:szCs w:val="20"/>
            </w:rPr>
            <w:t>2.3 招标文件的修改</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_Toc8739 \h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587C9DA">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_Toc15544 </w:instrText>
          </w:r>
          <w:r>
            <w:rPr>
              <w:rFonts w:hint="eastAsia" w:ascii="宋体" w:hAnsi="宋体" w:eastAsia="宋体" w:cs="宋体"/>
              <w:sz w:val="20"/>
              <w:szCs w:val="20"/>
            </w:rPr>
            <w:fldChar w:fldCharType="separate"/>
          </w:r>
          <w:r>
            <w:rPr>
              <w:rFonts w:hint="eastAsia" w:ascii="宋体" w:hAnsi="宋体" w:eastAsia="宋体" w:cs="宋体"/>
              <w:sz w:val="20"/>
              <w:szCs w:val="20"/>
            </w:rPr>
            <w:t>2.4 招标文件的异议</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_Toc15544 \h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D408251">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_Toc11836 </w:instrText>
          </w:r>
          <w:r>
            <w:rPr>
              <w:rFonts w:hint="eastAsia" w:ascii="宋体" w:hAnsi="宋体" w:eastAsia="宋体" w:cs="宋体"/>
              <w:sz w:val="20"/>
              <w:szCs w:val="20"/>
            </w:rPr>
            <w:fldChar w:fldCharType="separate"/>
          </w:r>
          <w:r>
            <w:rPr>
              <w:rFonts w:hint="eastAsia" w:ascii="宋体" w:hAnsi="宋体" w:eastAsia="宋体" w:cs="宋体"/>
              <w:sz w:val="20"/>
              <w:szCs w:val="20"/>
            </w:rPr>
            <w:t>3. 投标文件</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_Toc11836 \h </w:instrText>
          </w:r>
          <w:r>
            <w:rPr>
              <w:rFonts w:hint="eastAsia" w:ascii="宋体" w:hAnsi="宋体" w:eastAsia="宋体" w:cs="宋体"/>
              <w:sz w:val="20"/>
              <w:szCs w:val="20"/>
            </w:rPr>
            <w:fldChar w:fldCharType="separate"/>
          </w:r>
          <w:r>
            <w:rPr>
              <w:rFonts w:hint="eastAsia" w:ascii="宋体" w:hAnsi="宋体" w:eastAsia="宋体" w:cs="宋体"/>
              <w:sz w:val="20"/>
              <w:szCs w:val="20"/>
            </w:rPr>
            <w:t>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33E950F">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_Toc17688 </w:instrText>
          </w:r>
          <w:r>
            <w:rPr>
              <w:rFonts w:hint="eastAsia" w:ascii="宋体" w:hAnsi="宋体" w:eastAsia="宋体" w:cs="宋体"/>
              <w:sz w:val="20"/>
              <w:szCs w:val="20"/>
            </w:rPr>
            <w:fldChar w:fldCharType="separate"/>
          </w:r>
          <w:r>
            <w:rPr>
              <w:rFonts w:hint="eastAsia" w:ascii="宋体" w:hAnsi="宋体" w:eastAsia="宋体" w:cs="宋体"/>
              <w:sz w:val="20"/>
              <w:szCs w:val="20"/>
            </w:rPr>
            <w:t>3.1 投标文件的组成</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_Toc17688 \h </w:instrText>
          </w:r>
          <w:r>
            <w:rPr>
              <w:rFonts w:hint="eastAsia" w:ascii="宋体" w:hAnsi="宋体" w:eastAsia="宋体" w:cs="宋体"/>
              <w:sz w:val="20"/>
              <w:szCs w:val="20"/>
            </w:rPr>
            <w:fldChar w:fldCharType="separate"/>
          </w:r>
          <w:r>
            <w:rPr>
              <w:rFonts w:hint="eastAsia" w:ascii="宋体" w:hAnsi="宋体" w:eastAsia="宋体" w:cs="宋体"/>
              <w:sz w:val="20"/>
              <w:szCs w:val="20"/>
            </w:rPr>
            <w:t>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1A30E4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_Toc28855 </w:instrText>
          </w:r>
          <w:r>
            <w:rPr>
              <w:rFonts w:hint="eastAsia" w:ascii="宋体" w:hAnsi="宋体" w:eastAsia="宋体" w:cs="宋体"/>
              <w:sz w:val="20"/>
              <w:szCs w:val="20"/>
            </w:rPr>
            <w:fldChar w:fldCharType="separate"/>
          </w:r>
          <w:r>
            <w:rPr>
              <w:rFonts w:hint="eastAsia" w:ascii="宋体" w:hAnsi="宋体" w:eastAsia="宋体" w:cs="宋体"/>
              <w:sz w:val="20"/>
              <w:szCs w:val="20"/>
            </w:rPr>
            <w:t>3.2 投标报价</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_Toc28855 \h </w:instrText>
          </w:r>
          <w:r>
            <w:rPr>
              <w:rFonts w:hint="eastAsia" w:ascii="宋体" w:hAnsi="宋体" w:eastAsia="宋体" w:cs="宋体"/>
              <w:sz w:val="20"/>
              <w:szCs w:val="20"/>
            </w:rPr>
            <w:fldChar w:fldCharType="separate"/>
          </w:r>
          <w:r>
            <w:rPr>
              <w:rFonts w:hint="eastAsia" w:ascii="宋体" w:hAnsi="宋体" w:eastAsia="宋体" w:cs="宋体"/>
              <w:sz w:val="20"/>
              <w:szCs w:val="20"/>
            </w:rPr>
            <w:t>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6AF39FC">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_Toc17906 </w:instrText>
          </w:r>
          <w:r>
            <w:rPr>
              <w:rFonts w:hint="eastAsia" w:ascii="宋体" w:hAnsi="宋体" w:eastAsia="宋体" w:cs="宋体"/>
              <w:sz w:val="20"/>
              <w:szCs w:val="20"/>
            </w:rPr>
            <w:fldChar w:fldCharType="separate"/>
          </w:r>
          <w:r>
            <w:rPr>
              <w:rFonts w:hint="eastAsia" w:ascii="宋体" w:hAnsi="宋体" w:eastAsia="宋体" w:cs="宋体"/>
              <w:sz w:val="20"/>
              <w:szCs w:val="20"/>
            </w:rPr>
            <w:t>3.3 投标有效期</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_Toc17906 \h </w:instrText>
          </w:r>
          <w:r>
            <w:rPr>
              <w:rFonts w:hint="eastAsia" w:ascii="宋体" w:hAnsi="宋体" w:eastAsia="宋体" w:cs="宋体"/>
              <w:sz w:val="20"/>
              <w:szCs w:val="20"/>
            </w:rPr>
            <w:fldChar w:fldCharType="separate"/>
          </w:r>
          <w:r>
            <w:rPr>
              <w:rFonts w:hint="eastAsia" w:ascii="宋体" w:hAnsi="宋体" w:eastAsia="宋体" w:cs="宋体"/>
              <w:sz w:val="20"/>
              <w:szCs w:val="20"/>
            </w:rPr>
            <w:t>12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73A8D6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_Toc32581 </w:instrText>
          </w:r>
          <w:r>
            <w:rPr>
              <w:rFonts w:hint="eastAsia" w:ascii="宋体" w:hAnsi="宋体" w:eastAsia="宋体" w:cs="宋体"/>
              <w:sz w:val="20"/>
              <w:szCs w:val="20"/>
            </w:rPr>
            <w:fldChar w:fldCharType="separate"/>
          </w:r>
          <w:r>
            <w:rPr>
              <w:rFonts w:hint="eastAsia" w:ascii="宋体" w:hAnsi="宋体" w:eastAsia="宋体" w:cs="宋体"/>
              <w:sz w:val="20"/>
              <w:szCs w:val="20"/>
            </w:rPr>
            <w:t>3.4 投标保证金</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_Toc32581 \h </w:instrText>
          </w:r>
          <w:r>
            <w:rPr>
              <w:rFonts w:hint="eastAsia" w:ascii="宋体" w:hAnsi="宋体" w:eastAsia="宋体" w:cs="宋体"/>
              <w:sz w:val="20"/>
              <w:szCs w:val="20"/>
            </w:rPr>
            <w:fldChar w:fldCharType="separate"/>
          </w:r>
          <w:r>
            <w:rPr>
              <w:rFonts w:hint="eastAsia" w:ascii="宋体" w:hAnsi="宋体" w:eastAsia="宋体" w:cs="宋体"/>
              <w:sz w:val="20"/>
              <w:szCs w:val="20"/>
            </w:rPr>
            <w:t>12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83259E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_Toc25313 </w:instrText>
          </w:r>
          <w:r>
            <w:rPr>
              <w:rFonts w:hint="eastAsia" w:ascii="宋体" w:hAnsi="宋体" w:eastAsia="宋体" w:cs="宋体"/>
              <w:sz w:val="20"/>
              <w:szCs w:val="20"/>
            </w:rPr>
            <w:fldChar w:fldCharType="separate"/>
          </w:r>
          <w:r>
            <w:rPr>
              <w:rFonts w:hint="eastAsia" w:ascii="宋体" w:hAnsi="宋体" w:eastAsia="宋体" w:cs="宋体"/>
              <w:sz w:val="20"/>
              <w:szCs w:val="20"/>
            </w:rPr>
            <w:t>3.5 资格审查资料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_Toc25313 \h </w:instrText>
          </w:r>
          <w:r>
            <w:rPr>
              <w:rFonts w:hint="eastAsia" w:ascii="宋体" w:hAnsi="宋体" w:eastAsia="宋体" w:cs="宋体"/>
              <w:sz w:val="20"/>
              <w:szCs w:val="20"/>
            </w:rPr>
            <w:fldChar w:fldCharType="separate"/>
          </w:r>
          <w:r>
            <w:rPr>
              <w:rFonts w:hint="eastAsia" w:ascii="宋体" w:hAnsi="宋体" w:eastAsia="宋体" w:cs="宋体"/>
              <w:sz w:val="20"/>
              <w:szCs w:val="20"/>
            </w:rPr>
            <w:t>12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EBAD40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_Toc5794 </w:instrText>
          </w:r>
          <w:r>
            <w:rPr>
              <w:rFonts w:hint="eastAsia" w:ascii="宋体" w:hAnsi="宋体" w:eastAsia="宋体" w:cs="宋体"/>
              <w:sz w:val="20"/>
              <w:szCs w:val="20"/>
            </w:rPr>
            <w:fldChar w:fldCharType="separate"/>
          </w:r>
          <w:r>
            <w:rPr>
              <w:rFonts w:hint="eastAsia" w:ascii="宋体" w:hAnsi="宋体" w:eastAsia="宋体" w:cs="宋体"/>
              <w:sz w:val="20"/>
              <w:szCs w:val="20"/>
            </w:rPr>
            <w:t>3.6投标文件的编制</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_Toc5794 \h </w:instrText>
          </w:r>
          <w:r>
            <w:rPr>
              <w:rFonts w:hint="eastAsia" w:ascii="宋体" w:hAnsi="宋体" w:eastAsia="宋体" w:cs="宋体"/>
              <w:sz w:val="20"/>
              <w:szCs w:val="20"/>
            </w:rPr>
            <w:fldChar w:fldCharType="separate"/>
          </w:r>
          <w:r>
            <w:rPr>
              <w:rFonts w:hint="eastAsia" w:ascii="宋体" w:hAnsi="宋体" w:eastAsia="宋体" w:cs="宋体"/>
              <w:sz w:val="20"/>
              <w:szCs w:val="20"/>
            </w:rPr>
            <w:t>12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23267D8">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_Toc147 </w:instrText>
          </w:r>
          <w:r>
            <w:rPr>
              <w:rFonts w:hint="eastAsia" w:ascii="宋体" w:hAnsi="宋体" w:eastAsia="宋体" w:cs="宋体"/>
              <w:sz w:val="20"/>
              <w:szCs w:val="20"/>
            </w:rPr>
            <w:fldChar w:fldCharType="separate"/>
          </w:r>
          <w:r>
            <w:rPr>
              <w:rFonts w:hint="eastAsia" w:ascii="宋体" w:hAnsi="宋体" w:eastAsia="宋体" w:cs="宋体"/>
              <w:sz w:val="20"/>
              <w:szCs w:val="20"/>
            </w:rPr>
            <w:t>4. 投标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_Toc147 \h </w:instrText>
          </w:r>
          <w:r>
            <w:rPr>
              <w:rFonts w:hint="eastAsia" w:ascii="宋体" w:hAnsi="宋体" w:eastAsia="宋体" w:cs="宋体"/>
              <w:sz w:val="20"/>
              <w:szCs w:val="20"/>
            </w:rPr>
            <w:fldChar w:fldCharType="separate"/>
          </w:r>
          <w:r>
            <w:rPr>
              <w:rFonts w:hint="eastAsia" w:ascii="宋体" w:hAnsi="宋体" w:eastAsia="宋体" w:cs="宋体"/>
              <w:sz w:val="20"/>
              <w:szCs w:val="20"/>
            </w:rPr>
            <w:t>13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98A8C1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_Toc4178 </w:instrText>
          </w:r>
          <w:r>
            <w:rPr>
              <w:rFonts w:hint="eastAsia" w:ascii="宋体" w:hAnsi="宋体" w:eastAsia="宋体" w:cs="宋体"/>
              <w:sz w:val="20"/>
              <w:szCs w:val="20"/>
            </w:rPr>
            <w:fldChar w:fldCharType="separate"/>
          </w:r>
          <w:r>
            <w:rPr>
              <w:rFonts w:hint="eastAsia" w:ascii="宋体" w:hAnsi="宋体" w:eastAsia="宋体" w:cs="宋体"/>
              <w:sz w:val="20"/>
              <w:szCs w:val="20"/>
            </w:rPr>
            <w:t>4.1 投标文件的密封和标记</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_Toc4178 \h </w:instrText>
          </w:r>
          <w:r>
            <w:rPr>
              <w:rFonts w:hint="eastAsia" w:ascii="宋体" w:hAnsi="宋体" w:eastAsia="宋体" w:cs="宋体"/>
              <w:sz w:val="20"/>
              <w:szCs w:val="20"/>
            </w:rPr>
            <w:fldChar w:fldCharType="separate"/>
          </w:r>
          <w:r>
            <w:rPr>
              <w:rFonts w:hint="eastAsia" w:ascii="宋体" w:hAnsi="宋体" w:eastAsia="宋体" w:cs="宋体"/>
              <w:sz w:val="20"/>
              <w:szCs w:val="20"/>
            </w:rPr>
            <w:t>13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D7F48C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_Toc8406 </w:instrText>
          </w:r>
          <w:r>
            <w:rPr>
              <w:rFonts w:hint="eastAsia" w:ascii="宋体" w:hAnsi="宋体" w:eastAsia="宋体" w:cs="宋体"/>
              <w:sz w:val="20"/>
              <w:szCs w:val="20"/>
            </w:rPr>
            <w:fldChar w:fldCharType="separate"/>
          </w:r>
          <w:r>
            <w:rPr>
              <w:rFonts w:hint="eastAsia" w:ascii="宋体" w:hAnsi="宋体" w:eastAsia="宋体" w:cs="宋体"/>
              <w:sz w:val="20"/>
              <w:szCs w:val="20"/>
            </w:rPr>
            <w:t>4.2 投标文件的递交</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_Toc8406 \h </w:instrText>
          </w:r>
          <w:r>
            <w:rPr>
              <w:rFonts w:hint="eastAsia" w:ascii="宋体" w:hAnsi="宋体" w:eastAsia="宋体" w:cs="宋体"/>
              <w:sz w:val="20"/>
              <w:szCs w:val="20"/>
            </w:rPr>
            <w:fldChar w:fldCharType="separate"/>
          </w:r>
          <w:r>
            <w:rPr>
              <w:rFonts w:hint="eastAsia" w:ascii="宋体" w:hAnsi="宋体" w:eastAsia="宋体" w:cs="宋体"/>
              <w:sz w:val="20"/>
              <w:szCs w:val="20"/>
            </w:rPr>
            <w:t>13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D23AD73">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_Toc30388 </w:instrText>
          </w:r>
          <w:r>
            <w:rPr>
              <w:rFonts w:hint="eastAsia" w:ascii="宋体" w:hAnsi="宋体" w:eastAsia="宋体" w:cs="宋体"/>
              <w:sz w:val="20"/>
              <w:szCs w:val="20"/>
            </w:rPr>
            <w:fldChar w:fldCharType="separate"/>
          </w:r>
          <w:r>
            <w:rPr>
              <w:rFonts w:hint="eastAsia" w:ascii="宋体" w:hAnsi="宋体" w:eastAsia="宋体" w:cs="宋体"/>
              <w:sz w:val="20"/>
              <w:szCs w:val="20"/>
            </w:rPr>
            <w:t>5. 开标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_Toc30388 \h </w:instrText>
          </w:r>
          <w:r>
            <w:rPr>
              <w:rFonts w:hint="eastAsia" w:ascii="宋体" w:hAnsi="宋体" w:eastAsia="宋体" w:cs="宋体"/>
              <w:sz w:val="20"/>
              <w:szCs w:val="20"/>
            </w:rPr>
            <w:fldChar w:fldCharType="separate"/>
          </w:r>
          <w:r>
            <w:rPr>
              <w:rFonts w:hint="eastAsia" w:ascii="宋体" w:hAnsi="宋体" w:eastAsia="宋体" w:cs="宋体"/>
              <w:sz w:val="20"/>
              <w:szCs w:val="20"/>
            </w:rPr>
            <w:t>13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9AC546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_Toc19147 </w:instrText>
          </w:r>
          <w:r>
            <w:rPr>
              <w:rFonts w:hint="eastAsia" w:ascii="宋体" w:hAnsi="宋体" w:eastAsia="宋体" w:cs="宋体"/>
              <w:sz w:val="20"/>
              <w:szCs w:val="20"/>
            </w:rPr>
            <w:fldChar w:fldCharType="separate"/>
          </w:r>
          <w:r>
            <w:rPr>
              <w:rFonts w:hint="eastAsia" w:ascii="宋体" w:hAnsi="宋体" w:eastAsia="宋体" w:cs="宋体"/>
              <w:sz w:val="20"/>
              <w:szCs w:val="20"/>
            </w:rPr>
            <w:t>5.1 开标时间和地点</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_Toc19147 \h </w:instrText>
          </w:r>
          <w:r>
            <w:rPr>
              <w:rFonts w:hint="eastAsia" w:ascii="宋体" w:hAnsi="宋体" w:eastAsia="宋体" w:cs="宋体"/>
              <w:sz w:val="20"/>
              <w:szCs w:val="20"/>
            </w:rPr>
            <w:fldChar w:fldCharType="separate"/>
          </w:r>
          <w:r>
            <w:rPr>
              <w:rFonts w:hint="eastAsia" w:ascii="宋体" w:hAnsi="宋体" w:eastAsia="宋体" w:cs="宋体"/>
              <w:sz w:val="20"/>
              <w:szCs w:val="20"/>
            </w:rPr>
            <w:t>13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0086AD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_Toc18851 </w:instrText>
          </w:r>
          <w:r>
            <w:rPr>
              <w:rFonts w:hint="eastAsia" w:ascii="宋体" w:hAnsi="宋体" w:eastAsia="宋体" w:cs="宋体"/>
              <w:sz w:val="20"/>
              <w:szCs w:val="20"/>
            </w:rPr>
            <w:fldChar w:fldCharType="separate"/>
          </w:r>
          <w:r>
            <w:rPr>
              <w:rFonts w:hint="eastAsia" w:ascii="宋体" w:hAnsi="宋体" w:eastAsia="宋体" w:cs="宋体"/>
              <w:sz w:val="20"/>
              <w:szCs w:val="20"/>
            </w:rPr>
            <w:t>5.2 开标程序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_Toc18851 \h </w:instrText>
          </w:r>
          <w:r>
            <w:rPr>
              <w:rFonts w:hint="eastAsia" w:ascii="宋体" w:hAnsi="宋体" w:eastAsia="宋体" w:cs="宋体"/>
              <w:sz w:val="20"/>
              <w:szCs w:val="20"/>
            </w:rPr>
            <w:fldChar w:fldCharType="separate"/>
          </w:r>
          <w:r>
            <w:rPr>
              <w:rFonts w:hint="eastAsia" w:ascii="宋体" w:hAnsi="宋体" w:eastAsia="宋体" w:cs="宋体"/>
              <w:sz w:val="20"/>
              <w:szCs w:val="20"/>
            </w:rPr>
            <w:t>13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37BCBD2">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_Toc10037 </w:instrText>
          </w:r>
          <w:r>
            <w:rPr>
              <w:rFonts w:hint="eastAsia" w:ascii="宋体" w:hAnsi="宋体" w:eastAsia="宋体" w:cs="宋体"/>
              <w:sz w:val="20"/>
              <w:szCs w:val="20"/>
            </w:rPr>
            <w:fldChar w:fldCharType="separate"/>
          </w:r>
          <w:r>
            <w:rPr>
              <w:rFonts w:hint="eastAsia" w:ascii="宋体" w:hAnsi="宋体" w:eastAsia="宋体" w:cs="宋体"/>
              <w:sz w:val="20"/>
              <w:szCs w:val="20"/>
            </w:rPr>
            <w:t>6. 评标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_Toc10037 \h </w:instrText>
          </w:r>
          <w:r>
            <w:rPr>
              <w:rFonts w:hint="eastAsia" w:ascii="宋体" w:hAnsi="宋体" w:eastAsia="宋体" w:cs="宋体"/>
              <w:sz w:val="20"/>
              <w:szCs w:val="20"/>
            </w:rPr>
            <w:fldChar w:fldCharType="separate"/>
          </w:r>
          <w:r>
            <w:rPr>
              <w:rFonts w:hint="eastAsia" w:ascii="宋体" w:hAnsi="宋体" w:eastAsia="宋体" w:cs="宋体"/>
              <w:sz w:val="20"/>
              <w:szCs w:val="20"/>
            </w:rPr>
            <w:t>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AB2DD1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_Toc24028 </w:instrText>
          </w:r>
          <w:r>
            <w:rPr>
              <w:rFonts w:hint="eastAsia" w:ascii="宋体" w:hAnsi="宋体" w:eastAsia="宋体" w:cs="宋体"/>
              <w:sz w:val="20"/>
              <w:szCs w:val="20"/>
            </w:rPr>
            <w:fldChar w:fldCharType="separate"/>
          </w:r>
          <w:r>
            <w:rPr>
              <w:rFonts w:hint="eastAsia" w:ascii="宋体" w:hAnsi="宋体" w:eastAsia="宋体" w:cs="宋体"/>
              <w:sz w:val="20"/>
              <w:szCs w:val="20"/>
            </w:rPr>
            <w:t>6.1 评标委员会</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_Toc24028 \h </w:instrText>
          </w:r>
          <w:r>
            <w:rPr>
              <w:rFonts w:hint="eastAsia" w:ascii="宋体" w:hAnsi="宋体" w:eastAsia="宋体" w:cs="宋体"/>
              <w:sz w:val="20"/>
              <w:szCs w:val="20"/>
            </w:rPr>
            <w:fldChar w:fldCharType="separate"/>
          </w:r>
          <w:r>
            <w:rPr>
              <w:rFonts w:hint="eastAsia" w:ascii="宋体" w:hAnsi="宋体" w:eastAsia="宋体" w:cs="宋体"/>
              <w:sz w:val="20"/>
              <w:szCs w:val="20"/>
            </w:rPr>
            <w:t>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6BE2999">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_Toc29375 </w:instrText>
          </w:r>
          <w:r>
            <w:rPr>
              <w:rFonts w:hint="eastAsia" w:ascii="宋体" w:hAnsi="宋体" w:eastAsia="宋体" w:cs="宋体"/>
              <w:sz w:val="20"/>
              <w:szCs w:val="20"/>
            </w:rPr>
            <w:fldChar w:fldCharType="separate"/>
          </w:r>
          <w:r>
            <w:rPr>
              <w:rFonts w:hint="eastAsia" w:ascii="宋体" w:hAnsi="宋体" w:eastAsia="宋体" w:cs="宋体"/>
              <w:sz w:val="20"/>
              <w:szCs w:val="20"/>
            </w:rPr>
            <w:t>6.2 评标原则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_Toc29375 \h </w:instrText>
          </w:r>
          <w:r>
            <w:rPr>
              <w:rFonts w:hint="eastAsia" w:ascii="宋体" w:hAnsi="宋体" w:eastAsia="宋体" w:cs="宋体"/>
              <w:sz w:val="20"/>
              <w:szCs w:val="20"/>
            </w:rPr>
            <w:fldChar w:fldCharType="separate"/>
          </w:r>
          <w:r>
            <w:rPr>
              <w:rFonts w:hint="eastAsia" w:ascii="宋体" w:hAnsi="宋体" w:eastAsia="宋体" w:cs="宋体"/>
              <w:sz w:val="20"/>
              <w:szCs w:val="20"/>
            </w:rPr>
            <w:t>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C88292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_Toc21692 </w:instrText>
          </w:r>
          <w:r>
            <w:rPr>
              <w:rFonts w:hint="eastAsia" w:ascii="宋体" w:hAnsi="宋体" w:eastAsia="宋体" w:cs="宋体"/>
              <w:sz w:val="20"/>
              <w:szCs w:val="20"/>
            </w:rPr>
            <w:fldChar w:fldCharType="separate"/>
          </w:r>
          <w:r>
            <w:rPr>
              <w:rFonts w:hint="eastAsia" w:ascii="宋体" w:hAnsi="宋体" w:eastAsia="宋体" w:cs="宋体"/>
              <w:sz w:val="20"/>
              <w:szCs w:val="20"/>
            </w:rPr>
            <w:t>6.3 评标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_Toc21692 \h </w:instrText>
          </w:r>
          <w:r>
            <w:rPr>
              <w:rFonts w:hint="eastAsia" w:ascii="宋体" w:hAnsi="宋体" w:eastAsia="宋体" w:cs="宋体"/>
              <w:sz w:val="20"/>
              <w:szCs w:val="20"/>
            </w:rPr>
            <w:fldChar w:fldCharType="separate"/>
          </w:r>
          <w:r>
            <w:rPr>
              <w:rFonts w:hint="eastAsia" w:ascii="宋体" w:hAnsi="宋体" w:eastAsia="宋体" w:cs="宋体"/>
              <w:sz w:val="20"/>
              <w:szCs w:val="20"/>
            </w:rPr>
            <w:t>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CBAB557">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_Toc11080 </w:instrText>
          </w:r>
          <w:r>
            <w:rPr>
              <w:rFonts w:hint="eastAsia" w:ascii="宋体" w:hAnsi="宋体" w:eastAsia="宋体" w:cs="宋体"/>
              <w:sz w:val="20"/>
              <w:szCs w:val="20"/>
            </w:rPr>
            <w:fldChar w:fldCharType="separate"/>
          </w:r>
          <w:r>
            <w:rPr>
              <w:rFonts w:hint="eastAsia" w:ascii="宋体" w:hAnsi="宋体" w:eastAsia="宋体" w:cs="宋体"/>
              <w:sz w:val="20"/>
              <w:szCs w:val="20"/>
            </w:rPr>
            <w:t>6.4 评标过程的保密</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_Toc11080 \h </w:instrText>
          </w:r>
          <w:r>
            <w:rPr>
              <w:rFonts w:hint="eastAsia" w:ascii="宋体" w:hAnsi="宋体" w:eastAsia="宋体" w:cs="宋体"/>
              <w:sz w:val="20"/>
              <w:szCs w:val="20"/>
            </w:rPr>
            <w:fldChar w:fldCharType="separate"/>
          </w:r>
          <w:r>
            <w:rPr>
              <w:rFonts w:hint="eastAsia" w:ascii="宋体" w:hAnsi="宋体" w:eastAsia="宋体" w:cs="宋体"/>
              <w:sz w:val="20"/>
              <w:szCs w:val="20"/>
            </w:rPr>
            <w:t>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B13071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_Toc22223 </w:instrText>
          </w:r>
          <w:r>
            <w:rPr>
              <w:rFonts w:hint="eastAsia" w:ascii="宋体" w:hAnsi="宋体" w:eastAsia="宋体" w:cs="宋体"/>
              <w:sz w:val="20"/>
              <w:szCs w:val="20"/>
            </w:rPr>
            <w:fldChar w:fldCharType="separate"/>
          </w:r>
          <w:r>
            <w:rPr>
              <w:rFonts w:hint="eastAsia" w:ascii="宋体" w:hAnsi="宋体" w:eastAsia="宋体" w:cs="宋体"/>
              <w:sz w:val="20"/>
              <w:szCs w:val="20"/>
            </w:rPr>
            <w:t>6.5 投标文件的澄清</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_Toc22223 \h </w:instrText>
          </w:r>
          <w:r>
            <w:rPr>
              <w:rFonts w:hint="eastAsia" w:ascii="宋体" w:hAnsi="宋体" w:eastAsia="宋体" w:cs="宋体"/>
              <w:sz w:val="20"/>
              <w:szCs w:val="20"/>
            </w:rPr>
            <w:fldChar w:fldCharType="separate"/>
          </w:r>
          <w:r>
            <w:rPr>
              <w:rFonts w:hint="eastAsia" w:ascii="宋体" w:hAnsi="宋体" w:eastAsia="宋体" w:cs="宋体"/>
              <w:sz w:val="20"/>
              <w:szCs w:val="20"/>
            </w:rPr>
            <w:t>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DA6C24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_Toc6309 </w:instrText>
          </w:r>
          <w:r>
            <w:rPr>
              <w:rFonts w:hint="eastAsia" w:ascii="宋体" w:hAnsi="宋体" w:eastAsia="宋体" w:cs="宋体"/>
              <w:sz w:val="20"/>
              <w:szCs w:val="20"/>
            </w:rPr>
            <w:fldChar w:fldCharType="separate"/>
          </w:r>
          <w:r>
            <w:rPr>
              <w:rFonts w:hint="eastAsia" w:ascii="宋体" w:hAnsi="宋体" w:eastAsia="宋体" w:cs="宋体"/>
              <w:sz w:val="20"/>
              <w:szCs w:val="20"/>
            </w:rPr>
            <w:t>6.6评标报告</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_Toc6309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2F45951">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_Toc20494 </w:instrText>
          </w:r>
          <w:r>
            <w:rPr>
              <w:rFonts w:hint="eastAsia" w:ascii="宋体" w:hAnsi="宋体" w:eastAsia="宋体" w:cs="宋体"/>
              <w:sz w:val="20"/>
              <w:szCs w:val="20"/>
            </w:rPr>
            <w:fldChar w:fldCharType="separate"/>
          </w:r>
          <w:r>
            <w:rPr>
              <w:rFonts w:hint="eastAsia" w:ascii="宋体" w:hAnsi="宋体" w:eastAsia="宋体" w:cs="宋体"/>
              <w:sz w:val="20"/>
              <w:szCs w:val="20"/>
            </w:rPr>
            <w:t>7. 合同授予</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_Toc20494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FD981C0">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_Toc5255 </w:instrText>
          </w:r>
          <w:r>
            <w:rPr>
              <w:rFonts w:hint="eastAsia" w:ascii="宋体" w:hAnsi="宋体" w:eastAsia="宋体" w:cs="宋体"/>
              <w:sz w:val="20"/>
              <w:szCs w:val="20"/>
            </w:rPr>
            <w:fldChar w:fldCharType="separate"/>
          </w:r>
          <w:r>
            <w:rPr>
              <w:rFonts w:hint="eastAsia" w:ascii="宋体" w:hAnsi="宋体" w:eastAsia="宋体" w:cs="宋体"/>
              <w:sz w:val="20"/>
              <w:szCs w:val="20"/>
            </w:rPr>
            <w:t>7.1 定标方式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_Toc5255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C491CE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_Toc8883 </w:instrText>
          </w:r>
          <w:r>
            <w:rPr>
              <w:rFonts w:hint="eastAsia" w:ascii="宋体" w:hAnsi="宋体" w:eastAsia="宋体" w:cs="宋体"/>
              <w:sz w:val="20"/>
              <w:szCs w:val="20"/>
            </w:rPr>
            <w:fldChar w:fldCharType="separate"/>
          </w:r>
          <w:r>
            <w:rPr>
              <w:rFonts w:hint="eastAsia" w:ascii="宋体" w:hAnsi="宋体" w:eastAsia="宋体" w:cs="宋体"/>
              <w:sz w:val="20"/>
              <w:szCs w:val="20"/>
            </w:rPr>
            <w:t>7.2 中标通知</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_Toc8883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3DA34D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_Toc21082 </w:instrText>
          </w:r>
          <w:r>
            <w:rPr>
              <w:rFonts w:hint="eastAsia" w:ascii="宋体" w:hAnsi="宋体" w:eastAsia="宋体" w:cs="宋体"/>
              <w:sz w:val="20"/>
              <w:szCs w:val="20"/>
            </w:rPr>
            <w:fldChar w:fldCharType="separate"/>
          </w:r>
          <w:r>
            <w:rPr>
              <w:rFonts w:hint="eastAsia" w:ascii="宋体" w:hAnsi="宋体" w:eastAsia="宋体" w:cs="宋体"/>
              <w:sz w:val="20"/>
              <w:szCs w:val="20"/>
            </w:rPr>
            <w:t>7.3 签订合同</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_Toc21082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75FBC3C">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_Toc11792 </w:instrText>
          </w:r>
          <w:r>
            <w:rPr>
              <w:rFonts w:hint="eastAsia" w:ascii="宋体" w:hAnsi="宋体" w:eastAsia="宋体" w:cs="宋体"/>
              <w:sz w:val="20"/>
              <w:szCs w:val="20"/>
            </w:rPr>
            <w:fldChar w:fldCharType="separate"/>
          </w:r>
          <w:r>
            <w:rPr>
              <w:rFonts w:hint="eastAsia" w:ascii="宋体" w:hAnsi="宋体" w:eastAsia="宋体" w:cs="宋体"/>
              <w:sz w:val="20"/>
              <w:szCs w:val="20"/>
            </w:rPr>
            <w:t>8. 重新招标和不再招标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_Toc11792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8E3665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_Toc12125 </w:instrText>
          </w:r>
          <w:r>
            <w:rPr>
              <w:rFonts w:hint="eastAsia" w:ascii="宋体" w:hAnsi="宋体" w:eastAsia="宋体" w:cs="宋体"/>
              <w:sz w:val="20"/>
              <w:szCs w:val="20"/>
            </w:rPr>
            <w:fldChar w:fldCharType="separate"/>
          </w:r>
          <w:r>
            <w:rPr>
              <w:rFonts w:hint="eastAsia" w:ascii="宋体" w:hAnsi="宋体" w:eastAsia="宋体" w:cs="宋体"/>
              <w:sz w:val="20"/>
              <w:szCs w:val="20"/>
            </w:rPr>
            <w:t>8.1 重新招标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_Toc12125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AE8BC0F">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_Toc12500 </w:instrText>
          </w:r>
          <w:r>
            <w:rPr>
              <w:rFonts w:hint="eastAsia" w:ascii="宋体" w:hAnsi="宋体" w:eastAsia="宋体" w:cs="宋体"/>
              <w:sz w:val="20"/>
              <w:szCs w:val="20"/>
            </w:rPr>
            <w:fldChar w:fldCharType="separate"/>
          </w:r>
          <w:r>
            <w:rPr>
              <w:rFonts w:hint="eastAsia" w:ascii="宋体" w:hAnsi="宋体" w:eastAsia="宋体" w:cs="宋体"/>
              <w:sz w:val="20"/>
              <w:szCs w:val="20"/>
            </w:rPr>
            <w:t>8.2 不再招标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_Toc12500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F529D77">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_Toc5192 </w:instrText>
          </w:r>
          <w:r>
            <w:rPr>
              <w:rFonts w:hint="eastAsia" w:ascii="宋体" w:hAnsi="宋体" w:eastAsia="宋体" w:cs="宋体"/>
              <w:sz w:val="20"/>
              <w:szCs w:val="20"/>
            </w:rPr>
            <w:fldChar w:fldCharType="separate"/>
          </w:r>
          <w:r>
            <w:rPr>
              <w:rFonts w:hint="eastAsia" w:ascii="宋体" w:hAnsi="宋体" w:eastAsia="宋体" w:cs="宋体"/>
              <w:sz w:val="20"/>
              <w:szCs w:val="20"/>
            </w:rPr>
            <w:t>9. 纪律和监督</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_Toc5192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FA3919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_Toc2706 </w:instrText>
          </w:r>
          <w:r>
            <w:rPr>
              <w:rFonts w:hint="eastAsia" w:ascii="宋体" w:hAnsi="宋体" w:eastAsia="宋体" w:cs="宋体"/>
              <w:sz w:val="20"/>
              <w:szCs w:val="20"/>
            </w:rPr>
            <w:fldChar w:fldCharType="separate"/>
          </w:r>
          <w:r>
            <w:rPr>
              <w:rFonts w:hint="eastAsia" w:ascii="宋体" w:hAnsi="宋体" w:eastAsia="宋体" w:cs="宋体"/>
              <w:sz w:val="20"/>
              <w:szCs w:val="20"/>
            </w:rPr>
            <w:t>9.1 对招标人的纪律要求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_Toc2706 \h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B9A0ABF">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_Toc32047 </w:instrText>
          </w:r>
          <w:r>
            <w:rPr>
              <w:rFonts w:hint="eastAsia" w:ascii="宋体" w:hAnsi="宋体" w:eastAsia="宋体" w:cs="宋体"/>
              <w:sz w:val="20"/>
              <w:szCs w:val="20"/>
            </w:rPr>
            <w:fldChar w:fldCharType="separate"/>
          </w:r>
          <w:r>
            <w:rPr>
              <w:rFonts w:hint="eastAsia" w:ascii="宋体" w:hAnsi="宋体" w:eastAsia="宋体" w:cs="宋体"/>
              <w:sz w:val="20"/>
              <w:szCs w:val="20"/>
            </w:rPr>
            <w:t>9.2 对投标人的纪律要求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_Toc32047 \h </w:instrText>
          </w:r>
          <w:r>
            <w:rPr>
              <w:rFonts w:hint="eastAsia" w:ascii="宋体" w:hAnsi="宋体" w:eastAsia="宋体" w:cs="宋体"/>
              <w:sz w:val="20"/>
              <w:szCs w:val="20"/>
            </w:rPr>
            <w:fldChar w:fldCharType="separate"/>
          </w:r>
          <w:r>
            <w:rPr>
              <w:rFonts w:hint="eastAsia" w:ascii="宋体" w:hAnsi="宋体" w:eastAsia="宋体" w:cs="宋体"/>
              <w:sz w:val="20"/>
              <w:szCs w:val="20"/>
            </w:rPr>
            <w:t>16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719CA77">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_Toc16024 </w:instrText>
          </w:r>
          <w:r>
            <w:rPr>
              <w:rFonts w:hint="eastAsia" w:ascii="宋体" w:hAnsi="宋体" w:eastAsia="宋体" w:cs="宋体"/>
              <w:sz w:val="20"/>
              <w:szCs w:val="20"/>
            </w:rPr>
            <w:fldChar w:fldCharType="separate"/>
          </w:r>
          <w:r>
            <w:rPr>
              <w:rFonts w:hint="eastAsia" w:ascii="宋体" w:hAnsi="宋体" w:eastAsia="宋体" w:cs="宋体"/>
              <w:sz w:val="20"/>
              <w:szCs w:val="20"/>
            </w:rPr>
            <w:t>9.3 对评标委员会成员的纪律要求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_Toc16024 \h </w:instrText>
          </w:r>
          <w:r>
            <w:rPr>
              <w:rFonts w:hint="eastAsia" w:ascii="宋体" w:hAnsi="宋体" w:eastAsia="宋体" w:cs="宋体"/>
              <w:sz w:val="20"/>
              <w:szCs w:val="20"/>
            </w:rPr>
            <w:fldChar w:fldCharType="separate"/>
          </w:r>
          <w:r>
            <w:rPr>
              <w:rFonts w:hint="eastAsia" w:ascii="宋体" w:hAnsi="宋体" w:eastAsia="宋体" w:cs="宋体"/>
              <w:sz w:val="20"/>
              <w:szCs w:val="20"/>
            </w:rPr>
            <w:t>16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0CA3C2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_Toc8589 </w:instrText>
          </w:r>
          <w:r>
            <w:rPr>
              <w:rFonts w:hint="eastAsia" w:ascii="宋体" w:hAnsi="宋体" w:eastAsia="宋体" w:cs="宋体"/>
              <w:sz w:val="20"/>
              <w:szCs w:val="20"/>
            </w:rPr>
            <w:fldChar w:fldCharType="separate"/>
          </w:r>
          <w:r>
            <w:rPr>
              <w:rFonts w:hint="eastAsia" w:ascii="宋体" w:hAnsi="宋体" w:eastAsia="宋体" w:cs="宋体"/>
              <w:sz w:val="20"/>
              <w:szCs w:val="20"/>
            </w:rPr>
            <w:t>9.4 对与评标活动有关的工作人员的纪律要求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_Toc8589 \h </w:instrText>
          </w:r>
          <w:r>
            <w:rPr>
              <w:rFonts w:hint="eastAsia" w:ascii="宋体" w:hAnsi="宋体" w:eastAsia="宋体" w:cs="宋体"/>
              <w:sz w:val="20"/>
              <w:szCs w:val="20"/>
            </w:rPr>
            <w:fldChar w:fldCharType="separate"/>
          </w:r>
          <w:r>
            <w:rPr>
              <w:rFonts w:hint="eastAsia" w:ascii="宋体" w:hAnsi="宋体" w:eastAsia="宋体" w:cs="宋体"/>
              <w:sz w:val="20"/>
              <w:szCs w:val="20"/>
            </w:rPr>
            <w:t>16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CB9BA1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_Toc27215 </w:instrText>
          </w:r>
          <w:r>
            <w:rPr>
              <w:rFonts w:hint="eastAsia" w:ascii="宋体" w:hAnsi="宋体" w:eastAsia="宋体" w:cs="宋体"/>
              <w:sz w:val="20"/>
              <w:szCs w:val="20"/>
            </w:rPr>
            <w:fldChar w:fldCharType="separate"/>
          </w:r>
          <w:r>
            <w:rPr>
              <w:rFonts w:hint="eastAsia" w:ascii="宋体" w:hAnsi="宋体" w:eastAsia="宋体" w:cs="宋体"/>
              <w:sz w:val="20"/>
              <w:szCs w:val="20"/>
            </w:rPr>
            <w:t>9.5 异议和投诉</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_Toc27215 \h </w:instrText>
          </w:r>
          <w:r>
            <w:rPr>
              <w:rFonts w:hint="eastAsia" w:ascii="宋体" w:hAnsi="宋体" w:eastAsia="宋体" w:cs="宋体"/>
              <w:sz w:val="20"/>
              <w:szCs w:val="20"/>
            </w:rPr>
            <w:fldChar w:fldCharType="separate"/>
          </w:r>
          <w:r>
            <w:rPr>
              <w:rFonts w:hint="eastAsia" w:ascii="宋体" w:hAnsi="宋体" w:eastAsia="宋体" w:cs="宋体"/>
              <w:sz w:val="20"/>
              <w:szCs w:val="20"/>
            </w:rPr>
            <w:t>16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8CFB644">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_Toc17819 </w:instrText>
          </w:r>
          <w:r>
            <w:rPr>
              <w:rFonts w:hint="eastAsia" w:ascii="宋体" w:hAnsi="宋体" w:eastAsia="宋体" w:cs="宋体"/>
              <w:sz w:val="20"/>
              <w:szCs w:val="20"/>
            </w:rPr>
            <w:fldChar w:fldCharType="separate"/>
          </w:r>
          <w:r>
            <w:rPr>
              <w:rFonts w:hint="eastAsia" w:ascii="宋体" w:hAnsi="宋体" w:eastAsia="宋体" w:cs="宋体"/>
              <w:sz w:val="20"/>
              <w:szCs w:val="20"/>
            </w:rPr>
            <w:t>10. 需要补充的其他内容</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_Toc17819 \h </w:instrText>
          </w:r>
          <w:r>
            <w:rPr>
              <w:rFonts w:hint="eastAsia" w:ascii="宋体" w:hAnsi="宋体" w:eastAsia="宋体" w:cs="宋体"/>
              <w:sz w:val="20"/>
              <w:szCs w:val="20"/>
            </w:rPr>
            <w:fldChar w:fldCharType="separate"/>
          </w:r>
          <w:r>
            <w:rPr>
              <w:rFonts w:hint="eastAsia" w:ascii="宋体" w:hAnsi="宋体" w:eastAsia="宋体" w:cs="宋体"/>
              <w:sz w:val="20"/>
              <w:szCs w:val="20"/>
            </w:rPr>
            <w:t>16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CC4B240">
          <w:pPr>
            <w:pStyle w:val="27"/>
            <w:keepNext w:val="0"/>
            <w:keepLines w:val="0"/>
            <w:pageBreakBefore w:val="0"/>
            <w:widowControl/>
            <w:tabs>
              <w:tab w:val="right" w:leader="dot" w:pos="8312"/>
            </w:tabs>
            <w:kinsoku/>
            <w:wordWrap/>
            <w:overflowPunct/>
            <w:topLinePunct w:val="0"/>
            <w:autoSpaceDE/>
            <w:autoSpaceDN/>
            <w:bidi w:val="0"/>
            <w:adjustRightInd/>
            <w:snapToGrid/>
            <w:ind w:firstLine="400" w:firstLineChars="200"/>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_Toc13237 </w:instrText>
          </w:r>
          <w:r>
            <w:rPr>
              <w:rFonts w:hint="eastAsia" w:ascii="宋体" w:hAnsi="宋体" w:eastAsia="宋体" w:cs="宋体"/>
              <w:sz w:val="20"/>
              <w:szCs w:val="20"/>
            </w:rPr>
            <w:fldChar w:fldCharType="separate"/>
          </w:r>
          <w:r>
            <w:rPr>
              <w:rFonts w:hint="eastAsia" w:ascii="宋体" w:hAnsi="宋体" w:eastAsia="宋体" w:cs="宋体"/>
              <w:sz w:val="20"/>
              <w:szCs w:val="20"/>
            </w:rPr>
            <w:t>附表一：开标记录表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_Toc13237 \h </w:instrText>
          </w:r>
          <w:r>
            <w:rPr>
              <w:rFonts w:hint="eastAsia" w:ascii="宋体" w:hAnsi="宋体" w:eastAsia="宋体" w:cs="宋体"/>
              <w:sz w:val="20"/>
              <w:szCs w:val="20"/>
            </w:rPr>
            <w:fldChar w:fldCharType="separate"/>
          </w:r>
          <w:r>
            <w:rPr>
              <w:rFonts w:hint="eastAsia" w:ascii="宋体" w:hAnsi="宋体" w:eastAsia="宋体" w:cs="宋体"/>
              <w:sz w:val="20"/>
              <w:szCs w:val="20"/>
            </w:rPr>
            <w:t>17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AFBB9FA">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_Toc18266 </w:instrText>
          </w:r>
          <w:r>
            <w:rPr>
              <w:rFonts w:hint="eastAsia" w:ascii="宋体" w:hAnsi="宋体" w:eastAsia="宋体" w:cs="宋体"/>
              <w:sz w:val="20"/>
              <w:szCs w:val="20"/>
            </w:rPr>
            <w:fldChar w:fldCharType="separate"/>
          </w:r>
          <w:r>
            <w:rPr>
              <w:rFonts w:hint="eastAsia" w:ascii="宋体" w:hAnsi="宋体" w:eastAsia="宋体" w:cs="宋体"/>
              <w:sz w:val="20"/>
              <w:szCs w:val="20"/>
            </w:rPr>
            <w:t>附表二：中标通知书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_Toc18266 \h </w:instrText>
          </w:r>
          <w:r>
            <w:rPr>
              <w:rFonts w:hint="eastAsia" w:ascii="宋体" w:hAnsi="宋体" w:eastAsia="宋体" w:cs="宋体"/>
              <w:sz w:val="20"/>
              <w:szCs w:val="20"/>
            </w:rPr>
            <w:fldChar w:fldCharType="separate"/>
          </w:r>
          <w:r>
            <w:rPr>
              <w:rFonts w:hint="eastAsia" w:ascii="宋体" w:hAnsi="宋体" w:eastAsia="宋体" w:cs="宋体"/>
              <w:sz w:val="20"/>
              <w:szCs w:val="20"/>
            </w:rPr>
            <w:t>18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5A97A96">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_Toc6337 </w:instrText>
          </w:r>
          <w:r>
            <w:rPr>
              <w:rFonts w:hint="eastAsia" w:ascii="宋体" w:hAnsi="宋体" w:eastAsia="宋体" w:cs="宋体"/>
              <w:sz w:val="20"/>
              <w:szCs w:val="20"/>
            </w:rPr>
            <w:fldChar w:fldCharType="separate"/>
          </w:r>
          <w:r>
            <w:rPr>
              <w:rFonts w:hint="eastAsia" w:ascii="宋体" w:hAnsi="宋体" w:eastAsia="宋体" w:cs="宋体"/>
              <w:sz w:val="20"/>
              <w:szCs w:val="20"/>
            </w:rPr>
            <w:t>附表三：中标结果通知书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_Toc6337 \h </w:instrText>
          </w:r>
          <w:r>
            <w:rPr>
              <w:rFonts w:hint="eastAsia" w:ascii="宋体" w:hAnsi="宋体" w:eastAsia="宋体" w:cs="宋体"/>
              <w:sz w:val="20"/>
              <w:szCs w:val="20"/>
            </w:rPr>
            <w:fldChar w:fldCharType="separate"/>
          </w:r>
          <w:r>
            <w:rPr>
              <w:rFonts w:hint="eastAsia" w:ascii="宋体" w:hAnsi="宋体" w:eastAsia="宋体" w:cs="宋体"/>
              <w:sz w:val="20"/>
              <w:szCs w:val="20"/>
            </w:rPr>
            <w:t>19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D0BA1DA">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_Toc19709 </w:instrText>
          </w:r>
          <w:r>
            <w:rPr>
              <w:rFonts w:hint="eastAsia" w:ascii="宋体" w:hAnsi="宋体" w:eastAsia="宋体" w:cs="宋体"/>
              <w:sz w:val="20"/>
              <w:szCs w:val="20"/>
            </w:rPr>
            <w:fldChar w:fldCharType="separate"/>
          </w:r>
          <w:r>
            <w:rPr>
              <w:rFonts w:hint="eastAsia" w:ascii="宋体" w:hAnsi="宋体" w:eastAsia="宋体" w:cs="宋体"/>
              <w:sz w:val="20"/>
              <w:szCs w:val="20"/>
            </w:rPr>
            <w:t>附表四：银行保函格式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_Toc19709 \h </w:instrText>
          </w:r>
          <w:r>
            <w:rPr>
              <w:rFonts w:hint="eastAsia" w:ascii="宋体" w:hAnsi="宋体" w:eastAsia="宋体" w:cs="宋体"/>
              <w:sz w:val="20"/>
              <w:szCs w:val="20"/>
            </w:rPr>
            <w:fldChar w:fldCharType="separate"/>
          </w:r>
          <w:r>
            <w:rPr>
              <w:rFonts w:hint="eastAsia" w:ascii="宋体" w:hAnsi="宋体" w:eastAsia="宋体" w:cs="宋体"/>
              <w:sz w:val="20"/>
              <w:szCs w:val="20"/>
            </w:rPr>
            <w:t>20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07175E0">
          <w:pPr>
            <w:pStyle w:val="27"/>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_Toc3745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第三章  评标办法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_Toc3745 \h </w:instrText>
          </w:r>
          <w:r>
            <w:rPr>
              <w:rFonts w:hint="eastAsia" w:ascii="宋体" w:hAnsi="宋体" w:eastAsia="宋体" w:cs="宋体"/>
              <w:sz w:val="20"/>
              <w:szCs w:val="20"/>
            </w:rPr>
            <w:fldChar w:fldCharType="separate"/>
          </w:r>
          <w:r>
            <w:rPr>
              <w:rFonts w:hint="eastAsia" w:ascii="宋体" w:hAnsi="宋体" w:eastAsia="宋体" w:cs="宋体"/>
              <w:sz w:val="20"/>
              <w:szCs w:val="20"/>
            </w:rPr>
            <w:t>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BF20369">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_Toc26520 </w:instrText>
          </w:r>
          <w:r>
            <w:rPr>
              <w:rFonts w:hint="eastAsia" w:ascii="宋体" w:hAnsi="宋体" w:eastAsia="宋体" w:cs="宋体"/>
              <w:sz w:val="20"/>
              <w:szCs w:val="20"/>
            </w:rPr>
            <w:fldChar w:fldCharType="separate"/>
          </w:r>
          <w:r>
            <w:rPr>
              <w:rFonts w:hint="eastAsia" w:ascii="宋体" w:hAnsi="宋体" w:eastAsia="宋体" w:cs="宋体"/>
              <w:sz w:val="20"/>
              <w:szCs w:val="20"/>
            </w:rPr>
            <w:t>一、总则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_Toc26520 \h </w:instrText>
          </w:r>
          <w:r>
            <w:rPr>
              <w:rFonts w:hint="eastAsia" w:ascii="宋体" w:hAnsi="宋体" w:eastAsia="宋体" w:cs="宋体"/>
              <w:sz w:val="20"/>
              <w:szCs w:val="20"/>
            </w:rPr>
            <w:fldChar w:fldCharType="separate"/>
          </w:r>
          <w:r>
            <w:rPr>
              <w:rFonts w:hint="eastAsia" w:ascii="宋体" w:hAnsi="宋体" w:eastAsia="宋体" w:cs="宋体"/>
              <w:sz w:val="20"/>
              <w:szCs w:val="20"/>
            </w:rPr>
            <w:t>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98D5F7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_Toc6201 </w:instrText>
          </w:r>
          <w:r>
            <w:rPr>
              <w:rFonts w:hint="eastAsia" w:ascii="宋体" w:hAnsi="宋体" w:eastAsia="宋体" w:cs="宋体"/>
              <w:sz w:val="20"/>
              <w:szCs w:val="20"/>
            </w:rPr>
            <w:fldChar w:fldCharType="separate"/>
          </w:r>
          <w:r>
            <w:rPr>
              <w:rFonts w:hint="eastAsia" w:ascii="宋体" w:hAnsi="宋体" w:eastAsia="宋体" w:cs="宋体"/>
              <w:bCs/>
              <w:sz w:val="20"/>
              <w:szCs w:val="20"/>
            </w:rPr>
            <w:t>（一）评标原则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_Toc6201 \h </w:instrText>
          </w:r>
          <w:r>
            <w:rPr>
              <w:rFonts w:hint="eastAsia" w:ascii="宋体" w:hAnsi="宋体" w:eastAsia="宋体" w:cs="宋体"/>
              <w:sz w:val="20"/>
              <w:szCs w:val="20"/>
            </w:rPr>
            <w:fldChar w:fldCharType="separate"/>
          </w:r>
          <w:r>
            <w:rPr>
              <w:rFonts w:hint="eastAsia" w:ascii="宋体" w:hAnsi="宋体" w:eastAsia="宋体" w:cs="宋体"/>
              <w:sz w:val="20"/>
              <w:szCs w:val="20"/>
            </w:rPr>
            <w:t>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2E807F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_Toc21560 </w:instrText>
          </w:r>
          <w:r>
            <w:rPr>
              <w:rFonts w:hint="eastAsia" w:ascii="宋体" w:hAnsi="宋体" w:eastAsia="宋体" w:cs="宋体"/>
              <w:sz w:val="20"/>
              <w:szCs w:val="20"/>
            </w:rPr>
            <w:fldChar w:fldCharType="separate"/>
          </w:r>
          <w:r>
            <w:rPr>
              <w:rFonts w:hint="eastAsia" w:ascii="宋体" w:hAnsi="宋体" w:eastAsia="宋体" w:cs="宋体"/>
              <w:bCs/>
              <w:sz w:val="20"/>
              <w:szCs w:val="20"/>
            </w:rPr>
            <w:t>（二）评标监督</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_Toc21560 \h </w:instrText>
          </w:r>
          <w:r>
            <w:rPr>
              <w:rFonts w:hint="eastAsia" w:ascii="宋体" w:hAnsi="宋体" w:eastAsia="宋体" w:cs="宋体"/>
              <w:sz w:val="20"/>
              <w:szCs w:val="20"/>
            </w:rPr>
            <w:fldChar w:fldCharType="separate"/>
          </w:r>
          <w:r>
            <w:rPr>
              <w:rFonts w:hint="eastAsia" w:ascii="宋体" w:hAnsi="宋体" w:eastAsia="宋体" w:cs="宋体"/>
              <w:sz w:val="20"/>
              <w:szCs w:val="20"/>
            </w:rPr>
            <w:t>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EBA34C1">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_Toc30027 </w:instrText>
          </w:r>
          <w:r>
            <w:rPr>
              <w:rFonts w:hint="eastAsia" w:ascii="宋体" w:hAnsi="宋体" w:eastAsia="宋体" w:cs="宋体"/>
              <w:sz w:val="20"/>
              <w:szCs w:val="20"/>
            </w:rPr>
            <w:fldChar w:fldCharType="separate"/>
          </w:r>
          <w:r>
            <w:rPr>
              <w:rFonts w:hint="eastAsia" w:ascii="宋体" w:hAnsi="宋体" w:eastAsia="宋体" w:cs="宋体"/>
              <w:sz w:val="20"/>
              <w:szCs w:val="20"/>
            </w:rPr>
            <w:t>二、评标程序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_Toc30027 \h </w:instrText>
          </w:r>
          <w:r>
            <w:rPr>
              <w:rFonts w:hint="eastAsia" w:ascii="宋体" w:hAnsi="宋体" w:eastAsia="宋体" w:cs="宋体"/>
              <w:sz w:val="20"/>
              <w:szCs w:val="20"/>
            </w:rPr>
            <w:fldChar w:fldCharType="separate"/>
          </w:r>
          <w:r>
            <w:rPr>
              <w:rFonts w:hint="eastAsia" w:ascii="宋体" w:hAnsi="宋体" w:eastAsia="宋体" w:cs="宋体"/>
              <w:sz w:val="20"/>
              <w:szCs w:val="20"/>
            </w:rPr>
            <w:t>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6E73D6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_Toc5842 </w:instrText>
          </w:r>
          <w:r>
            <w:rPr>
              <w:rFonts w:hint="eastAsia" w:ascii="宋体" w:hAnsi="宋体" w:eastAsia="宋体" w:cs="宋体"/>
              <w:sz w:val="20"/>
              <w:szCs w:val="20"/>
            </w:rPr>
            <w:fldChar w:fldCharType="separate"/>
          </w:r>
          <w:r>
            <w:rPr>
              <w:rFonts w:hint="eastAsia" w:ascii="宋体" w:hAnsi="宋体" w:eastAsia="宋体" w:cs="宋体"/>
              <w:bCs/>
              <w:sz w:val="20"/>
              <w:szCs w:val="20"/>
            </w:rPr>
            <w:t>（一）评标程序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_Toc5842 \h </w:instrText>
          </w:r>
          <w:r>
            <w:rPr>
              <w:rFonts w:hint="eastAsia" w:ascii="宋体" w:hAnsi="宋体" w:eastAsia="宋体" w:cs="宋体"/>
              <w:sz w:val="20"/>
              <w:szCs w:val="20"/>
            </w:rPr>
            <w:fldChar w:fldCharType="separate"/>
          </w:r>
          <w:r>
            <w:rPr>
              <w:rFonts w:hint="eastAsia" w:ascii="宋体" w:hAnsi="宋体" w:eastAsia="宋体" w:cs="宋体"/>
              <w:sz w:val="20"/>
              <w:szCs w:val="20"/>
            </w:rPr>
            <w:t>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9B30184">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_Toc22574 </w:instrText>
          </w:r>
          <w:r>
            <w:rPr>
              <w:rFonts w:hint="eastAsia" w:ascii="宋体" w:hAnsi="宋体" w:eastAsia="宋体" w:cs="宋体"/>
              <w:sz w:val="20"/>
              <w:szCs w:val="20"/>
            </w:rPr>
            <w:fldChar w:fldCharType="separate"/>
          </w:r>
          <w:r>
            <w:rPr>
              <w:rFonts w:hint="eastAsia" w:ascii="宋体" w:hAnsi="宋体" w:eastAsia="宋体" w:cs="宋体"/>
              <w:sz w:val="20"/>
              <w:szCs w:val="20"/>
            </w:rPr>
            <w:t>（二）特殊情况的处置程序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_Toc22574 \h </w:instrText>
          </w:r>
          <w:r>
            <w:rPr>
              <w:rFonts w:hint="eastAsia" w:ascii="宋体" w:hAnsi="宋体" w:eastAsia="宋体" w:cs="宋体"/>
              <w:sz w:val="20"/>
              <w:szCs w:val="20"/>
            </w:rPr>
            <w:fldChar w:fldCharType="separate"/>
          </w:r>
          <w:r>
            <w:rPr>
              <w:rFonts w:hint="eastAsia" w:ascii="宋体" w:hAnsi="宋体" w:eastAsia="宋体" w:cs="宋体"/>
              <w:sz w:val="20"/>
              <w:szCs w:val="20"/>
            </w:rPr>
            <w:t>23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E040240">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_Toc17843 </w:instrText>
          </w:r>
          <w:r>
            <w:rPr>
              <w:rFonts w:hint="eastAsia" w:ascii="宋体" w:hAnsi="宋体" w:eastAsia="宋体" w:cs="宋体"/>
              <w:sz w:val="20"/>
              <w:szCs w:val="20"/>
            </w:rPr>
            <w:fldChar w:fldCharType="separate"/>
          </w:r>
          <w:r>
            <w:rPr>
              <w:rFonts w:hint="eastAsia" w:ascii="宋体" w:hAnsi="宋体" w:eastAsia="宋体" w:cs="宋体"/>
              <w:sz w:val="20"/>
              <w:szCs w:val="20"/>
            </w:rPr>
            <w:t>三、评标委员会工作纪律</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_Toc17843 \h </w:instrText>
          </w:r>
          <w:r>
            <w:rPr>
              <w:rFonts w:hint="eastAsia" w:ascii="宋体" w:hAnsi="宋体" w:eastAsia="宋体" w:cs="宋体"/>
              <w:sz w:val="20"/>
              <w:szCs w:val="20"/>
            </w:rPr>
            <w:fldChar w:fldCharType="separate"/>
          </w:r>
          <w:r>
            <w:rPr>
              <w:rFonts w:hint="eastAsia" w:ascii="宋体" w:hAnsi="宋体" w:eastAsia="宋体" w:cs="宋体"/>
              <w:sz w:val="20"/>
              <w:szCs w:val="20"/>
            </w:rPr>
            <w:t>23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37A51D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_Toc15880 </w:instrText>
          </w:r>
          <w:r>
            <w:rPr>
              <w:rFonts w:hint="eastAsia" w:ascii="宋体" w:hAnsi="宋体" w:eastAsia="宋体" w:cs="宋体"/>
              <w:sz w:val="20"/>
              <w:szCs w:val="20"/>
            </w:rPr>
            <w:fldChar w:fldCharType="separate"/>
          </w:r>
          <w:r>
            <w:rPr>
              <w:rFonts w:hint="eastAsia" w:ascii="宋体" w:hAnsi="宋体" w:eastAsia="宋体" w:cs="宋体"/>
              <w:sz w:val="20"/>
              <w:szCs w:val="20"/>
            </w:rPr>
            <w:t>（六）有下列情形之一的，不得担任评标委员会成员：</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_Toc15880 \h </w:instrText>
          </w:r>
          <w:r>
            <w:rPr>
              <w:rFonts w:hint="eastAsia" w:ascii="宋体" w:hAnsi="宋体" w:eastAsia="宋体" w:cs="宋体"/>
              <w:sz w:val="20"/>
              <w:szCs w:val="20"/>
            </w:rPr>
            <w:fldChar w:fldCharType="separate"/>
          </w:r>
          <w:r>
            <w:rPr>
              <w:rFonts w:hint="eastAsia" w:ascii="宋体" w:hAnsi="宋体" w:eastAsia="宋体" w:cs="宋体"/>
              <w:sz w:val="20"/>
              <w:szCs w:val="20"/>
            </w:rPr>
            <w:t>23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D83BBE6">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_Toc20815 </w:instrText>
          </w:r>
          <w:r>
            <w:rPr>
              <w:rFonts w:hint="eastAsia" w:ascii="宋体" w:hAnsi="宋体" w:eastAsia="宋体" w:cs="宋体"/>
              <w:sz w:val="20"/>
              <w:szCs w:val="20"/>
            </w:rPr>
            <w:fldChar w:fldCharType="separate"/>
          </w:r>
          <w:r>
            <w:rPr>
              <w:rFonts w:hint="eastAsia" w:ascii="宋体" w:hAnsi="宋体" w:eastAsia="宋体" w:cs="宋体"/>
              <w:sz w:val="20"/>
              <w:szCs w:val="20"/>
            </w:rPr>
            <w:t>四、评标办法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_Toc20815 \h </w:instrText>
          </w:r>
          <w:r>
            <w:rPr>
              <w:rFonts w:hint="eastAsia" w:ascii="宋体" w:hAnsi="宋体" w:eastAsia="宋体" w:cs="宋体"/>
              <w:sz w:val="20"/>
              <w:szCs w:val="20"/>
            </w:rPr>
            <w:fldChar w:fldCharType="separate"/>
          </w:r>
          <w:r>
            <w:rPr>
              <w:rFonts w:hint="eastAsia" w:ascii="宋体" w:hAnsi="宋体" w:eastAsia="宋体" w:cs="宋体"/>
              <w:sz w:val="20"/>
              <w:szCs w:val="20"/>
            </w:rPr>
            <w:t>24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E745838">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highlight w:val="none"/>
            </w:rPr>
          </w:pP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HYPERLINK \l _Toc9685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（一）经评审的最低投标价法（从最低投标价起评）</w:t>
          </w:r>
          <w:r>
            <w:rPr>
              <w:rFonts w:hint="eastAsia" w:ascii="宋体" w:hAnsi="宋体" w:eastAsia="宋体" w:cs="宋体"/>
              <w:sz w:val="20"/>
              <w:szCs w:val="20"/>
              <w:highlight w:val="none"/>
            </w:rPr>
            <w:tab/>
          </w: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PAGEREF _Toc9685 \h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24</w:t>
          </w:r>
          <w:r>
            <w:rPr>
              <w:rFonts w:hint="eastAsia" w:ascii="宋体" w:hAnsi="宋体" w:eastAsia="宋体" w:cs="宋体"/>
              <w:sz w:val="20"/>
              <w:szCs w:val="20"/>
              <w:highlight w:val="none"/>
            </w:rPr>
            <w:fldChar w:fldCharType="end"/>
          </w:r>
          <w:r>
            <w:rPr>
              <w:rFonts w:hint="eastAsia" w:ascii="宋体" w:hAnsi="宋体" w:eastAsia="宋体" w:cs="宋体"/>
              <w:sz w:val="20"/>
              <w:szCs w:val="20"/>
              <w:highlight w:val="none"/>
            </w:rPr>
            <w:fldChar w:fldCharType="end"/>
          </w:r>
        </w:p>
        <w:p w14:paraId="71FE2E2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highlight w:val="none"/>
            </w:rPr>
          </w:pP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HYPERLINK \l _Toc13217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（二）合理次低价为评分基准价的方法（综合评估法）</w:t>
          </w:r>
          <w:r>
            <w:rPr>
              <w:rFonts w:hint="eastAsia" w:ascii="宋体" w:hAnsi="宋体" w:eastAsia="宋体" w:cs="宋体"/>
              <w:sz w:val="20"/>
              <w:szCs w:val="20"/>
              <w:highlight w:val="none"/>
            </w:rPr>
            <w:tab/>
          </w: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PAGEREF _Toc13217 \h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25</w:t>
          </w:r>
          <w:r>
            <w:rPr>
              <w:rFonts w:hint="eastAsia" w:ascii="宋体" w:hAnsi="宋体" w:eastAsia="宋体" w:cs="宋体"/>
              <w:sz w:val="20"/>
              <w:szCs w:val="20"/>
              <w:highlight w:val="none"/>
            </w:rPr>
            <w:fldChar w:fldCharType="end"/>
          </w:r>
          <w:r>
            <w:rPr>
              <w:rFonts w:hint="eastAsia" w:ascii="宋体" w:hAnsi="宋体" w:eastAsia="宋体" w:cs="宋体"/>
              <w:sz w:val="20"/>
              <w:szCs w:val="20"/>
              <w:highlight w:val="none"/>
            </w:rPr>
            <w:fldChar w:fldCharType="end"/>
          </w:r>
        </w:p>
        <w:p w14:paraId="5D07256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highlight w:val="none"/>
            </w:rPr>
          </w:pP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HYPERLINK \l _Toc1232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（三）随机平均价为评分基准价的方法（综合评估法）</w:t>
          </w:r>
          <w:r>
            <w:rPr>
              <w:rFonts w:hint="eastAsia" w:ascii="宋体" w:hAnsi="宋体" w:eastAsia="宋体" w:cs="宋体"/>
              <w:sz w:val="20"/>
              <w:szCs w:val="20"/>
              <w:highlight w:val="none"/>
            </w:rPr>
            <w:tab/>
          </w: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PAGEREF _Toc1232 \h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29</w:t>
          </w:r>
          <w:r>
            <w:rPr>
              <w:rFonts w:hint="eastAsia" w:ascii="宋体" w:hAnsi="宋体" w:eastAsia="宋体" w:cs="宋体"/>
              <w:sz w:val="20"/>
              <w:szCs w:val="20"/>
              <w:highlight w:val="none"/>
            </w:rPr>
            <w:fldChar w:fldCharType="end"/>
          </w:r>
          <w:r>
            <w:rPr>
              <w:rFonts w:hint="eastAsia" w:ascii="宋体" w:hAnsi="宋体" w:eastAsia="宋体" w:cs="宋体"/>
              <w:sz w:val="20"/>
              <w:szCs w:val="20"/>
              <w:highlight w:val="none"/>
            </w:rPr>
            <w:fldChar w:fldCharType="end"/>
          </w:r>
        </w:p>
        <w:p w14:paraId="53F3A02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HYPERLINK \l _Toc2942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（四）合理平均价为评分基准价的方法（综合评估法）</w:t>
          </w:r>
          <w:r>
            <w:rPr>
              <w:rFonts w:hint="eastAsia" w:ascii="宋体" w:hAnsi="宋体" w:eastAsia="宋体" w:cs="宋体"/>
              <w:sz w:val="20"/>
              <w:szCs w:val="20"/>
              <w:highlight w:val="none"/>
            </w:rPr>
            <w:tab/>
          </w:r>
          <w:r>
            <w:rPr>
              <w:rFonts w:hint="eastAsia" w:ascii="宋体" w:hAnsi="宋体" w:eastAsia="宋体" w:cs="宋体"/>
              <w:sz w:val="20"/>
              <w:szCs w:val="20"/>
              <w:highlight w:val="none"/>
            </w:rPr>
            <w:fldChar w:fldCharType="begin"/>
          </w:r>
          <w:r>
            <w:rPr>
              <w:rFonts w:hint="eastAsia" w:ascii="宋体" w:hAnsi="宋体" w:eastAsia="宋体" w:cs="宋体"/>
              <w:sz w:val="20"/>
              <w:szCs w:val="20"/>
              <w:highlight w:val="none"/>
            </w:rPr>
            <w:instrText xml:space="preserve"> PAGEREF _Toc2942 \h </w:instrText>
          </w:r>
          <w:r>
            <w:rPr>
              <w:rFonts w:hint="eastAsia" w:ascii="宋体" w:hAnsi="宋体" w:eastAsia="宋体" w:cs="宋体"/>
              <w:sz w:val="20"/>
              <w:szCs w:val="20"/>
              <w:highlight w:val="none"/>
            </w:rPr>
            <w:fldChar w:fldCharType="separate"/>
          </w:r>
          <w:r>
            <w:rPr>
              <w:rFonts w:hint="eastAsia" w:ascii="宋体" w:hAnsi="宋体" w:eastAsia="宋体" w:cs="宋体"/>
              <w:sz w:val="20"/>
              <w:szCs w:val="20"/>
              <w:highlight w:val="none"/>
            </w:rPr>
            <w:t>33</w:t>
          </w:r>
          <w:r>
            <w:rPr>
              <w:rFonts w:hint="eastAsia" w:ascii="宋体" w:hAnsi="宋体" w:eastAsia="宋体" w:cs="宋体"/>
              <w:sz w:val="20"/>
              <w:szCs w:val="20"/>
              <w:highlight w:val="none"/>
            </w:rPr>
            <w:fldChar w:fldCharType="end"/>
          </w:r>
          <w:r>
            <w:rPr>
              <w:rFonts w:hint="eastAsia" w:ascii="宋体" w:hAnsi="宋体" w:eastAsia="宋体" w:cs="宋体"/>
              <w:sz w:val="20"/>
              <w:szCs w:val="20"/>
              <w:highlight w:val="none"/>
            </w:rPr>
            <w:fldChar w:fldCharType="end"/>
          </w:r>
        </w:p>
        <w:p w14:paraId="1B89A557">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_Toc2803 </w:instrText>
          </w:r>
          <w:r>
            <w:rPr>
              <w:rFonts w:hint="eastAsia" w:ascii="宋体" w:hAnsi="宋体" w:eastAsia="宋体" w:cs="宋体"/>
              <w:sz w:val="20"/>
              <w:szCs w:val="20"/>
            </w:rPr>
            <w:fldChar w:fldCharType="separate"/>
          </w:r>
          <w:r>
            <w:rPr>
              <w:rFonts w:hint="eastAsia" w:ascii="宋体" w:hAnsi="宋体" w:eastAsia="宋体" w:cs="宋体"/>
              <w:sz w:val="20"/>
              <w:szCs w:val="20"/>
            </w:rPr>
            <w:t>五、评标报告</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_Toc2803 \h </w:instrText>
          </w:r>
          <w:r>
            <w:rPr>
              <w:rFonts w:hint="eastAsia" w:ascii="宋体" w:hAnsi="宋体" w:eastAsia="宋体" w:cs="宋体"/>
              <w:sz w:val="20"/>
              <w:szCs w:val="20"/>
            </w:rPr>
            <w:fldChar w:fldCharType="separate"/>
          </w:r>
          <w:r>
            <w:rPr>
              <w:rFonts w:hint="eastAsia" w:ascii="宋体" w:hAnsi="宋体" w:eastAsia="宋体" w:cs="宋体"/>
              <w:sz w:val="20"/>
              <w:szCs w:val="20"/>
            </w:rPr>
            <w:t>37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D7831E4">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_Toc2950 </w:instrText>
          </w:r>
          <w:r>
            <w:rPr>
              <w:rFonts w:hint="eastAsia" w:ascii="宋体" w:hAnsi="宋体" w:eastAsia="宋体" w:cs="宋体"/>
              <w:sz w:val="20"/>
              <w:szCs w:val="20"/>
            </w:rPr>
            <w:fldChar w:fldCharType="separate"/>
          </w:r>
          <w:r>
            <w:rPr>
              <w:rFonts w:hint="eastAsia" w:ascii="宋体" w:hAnsi="宋体" w:eastAsia="宋体" w:cs="宋体"/>
              <w:bCs/>
              <w:sz w:val="20"/>
              <w:szCs w:val="20"/>
            </w:rPr>
            <w:t>资格后审必要合格条件标准</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_Toc2950 \h </w:instrText>
          </w:r>
          <w:r>
            <w:rPr>
              <w:rFonts w:hint="eastAsia" w:ascii="宋体" w:hAnsi="宋体" w:eastAsia="宋体" w:cs="宋体"/>
              <w:sz w:val="20"/>
              <w:szCs w:val="20"/>
            </w:rPr>
            <w:fldChar w:fldCharType="separate"/>
          </w:r>
          <w:r>
            <w:rPr>
              <w:rFonts w:hint="eastAsia" w:ascii="宋体" w:hAnsi="宋体" w:eastAsia="宋体" w:cs="宋体"/>
              <w:sz w:val="20"/>
              <w:szCs w:val="20"/>
            </w:rPr>
            <w:t>38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B09CF3A">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_Toc8362 </w:instrText>
          </w:r>
          <w:r>
            <w:rPr>
              <w:rFonts w:hint="eastAsia" w:ascii="宋体" w:hAnsi="宋体" w:eastAsia="宋体" w:cs="宋体"/>
              <w:sz w:val="20"/>
              <w:szCs w:val="20"/>
            </w:rPr>
            <w:fldChar w:fldCharType="separate"/>
          </w:r>
          <w:r>
            <w:rPr>
              <w:rFonts w:hint="eastAsia" w:ascii="宋体" w:hAnsi="宋体" w:eastAsia="宋体" w:cs="宋体"/>
              <w:sz w:val="20"/>
              <w:szCs w:val="20"/>
            </w:rPr>
            <w:t>附件：评标专家承诺书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_Toc8362 \h </w:instrText>
          </w:r>
          <w:r>
            <w:rPr>
              <w:rFonts w:hint="eastAsia" w:ascii="宋体" w:hAnsi="宋体" w:eastAsia="宋体" w:cs="宋体"/>
              <w:sz w:val="20"/>
              <w:szCs w:val="20"/>
            </w:rPr>
            <w:fldChar w:fldCharType="separate"/>
          </w:r>
          <w:r>
            <w:rPr>
              <w:rFonts w:hint="eastAsia" w:ascii="宋体" w:hAnsi="宋体" w:eastAsia="宋体" w:cs="宋体"/>
              <w:sz w:val="20"/>
              <w:szCs w:val="20"/>
            </w:rPr>
            <w:t>39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6D6E717">
          <w:pPr>
            <w:pStyle w:val="27"/>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_Toc3429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第四章  合同条款及格式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_Toc3429 \h </w:instrText>
          </w:r>
          <w:r>
            <w:rPr>
              <w:rFonts w:hint="eastAsia" w:ascii="宋体" w:hAnsi="宋体" w:eastAsia="宋体" w:cs="宋体"/>
              <w:sz w:val="20"/>
              <w:szCs w:val="20"/>
            </w:rPr>
            <w:fldChar w:fldCharType="separate"/>
          </w:r>
          <w:r>
            <w:rPr>
              <w:rFonts w:hint="eastAsia" w:ascii="宋体" w:hAnsi="宋体" w:eastAsia="宋体" w:cs="宋体"/>
              <w:sz w:val="20"/>
              <w:szCs w:val="20"/>
            </w:rPr>
            <w:t>40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F3EFBCF">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_Toc27264 </w:instrText>
          </w:r>
          <w:r>
            <w:rPr>
              <w:rFonts w:hint="eastAsia" w:ascii="宋体" w:hAnsi="宋体" w:eastAsia="宋体" w:cs="宋体"/>
              <w:sz w:val="20"/>
              <w:szCs w:val="20"/>
            </w:rPr>
            <w:fldChar w:fldCharType="separate"/>
          </w:r>
          <w:r>
            <w:rPr>
              <w:rFonts w:hint="eastAsia" w:ascii="宋体" w:hAnsi="宋体" w:eastAsia="宋体" w:cs="宋体"/>
              <w:sz w:val="20"/>
              <w:szCs w:val="20"/>
            </w:rPr>
            <w:t>第一部分  协议书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_Toc27264 \h </w:instrText>
          </w:r>
          <w:r>
            <w:rPr>
              <w:rFonts w:hint="eastAsia" w:ascii="宋体" w:hAnsi="宋体" w:eastAsia="宋体" w:cs="宋体"/>
              <w:sz w:val="20"/>
              <w:szCs w:val="20"/>
            </w:rPr>
            <w:fldChar w:fldCharType="separate"/>
          </w:r>
          <w:r>
            <w:rPr>
              <w:rFonts w:hint="eastAsia" w:ascii="宋体" w:hAnsi="宋体" w:eastAsia="宋体" w:cs="宋体"/>
              <w:sz w:val="20"/>
              <w:szCs w:val="20"/>
            </w:rPr>
            <w:t>41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D9131DD">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_Toc3628 </w:instrText>
          </w:r>
          <w:r>
            <w:rPr>
              <w:rFonts w:hint="eastAsia" w:ascii="宋体" w:hAnsi="宋体" w:eastAsia="宋体" w:cs="宋体"/>
              <w:sz w:val="20"/>
              <w:szCs w:val="20"/>
            </w:rPr>
            <w:fldChar w:fldCharType="separate"/>
          </w:r>
          <w:r>
            <w:rPr>
              <w:rFonts w:hint="eastAsia" w:ascii="宋体" w:hAnsi="宋体" w:eastAsia="宋体" w:cs="宋体"/>
              <w:bCs/>
              <w:sz w:val="20"/>
              <w:szCs w:val="20"/>
            </w:rPr>
            <w:t>一、工程概况</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_Toc3628 \h </w:instrText>
          </w:r>
          <w:r>
            <w:rPr>
              <w:rFonts w:hint="eastAsia" w:ascii="宋体" w:hAnsi="宋体" w:eastAsia="宋体" w:cs="宋体"/>
              <w:sz w:val="20"/>
              <w:szCs w:val="20"/>
            </w:rPr>
            <w:fldChar w:fldCharType="separate"/>
          </w:r>
          <w:r>
            <w:rPr>
              <w:rFonts w:hint="eastAsia" w:ascii="宋体" w:hAnsi="宋体" w:eastAsia="宋体" w:cs="宋体"/>
              <w:sz w:val="20"/>
              <w:szCs w:val="20"/>
            </w:rPr>
            <w:t>41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6D5ABF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_Toc416 </w:instrText>
          </w:r>
          <w:r>
            <w:rPr>
              <w:rFonts w:hint="eastAsia" w:ascii="宋体" w:hAnsi="宋体" w:eastAsia="宋体" w:cs="宋体"/>
              <w:sz w:val="20"/>
              <w:szCs w:val="20"/>
            </w:rPr>
            <w:fldChar w:fldCharType="separate"/>
          </w:r>
          <w:r>
            <w:rPr>
              <w:rFonts w:hint="eastAsia" w:ascii="宋体" w:hAnsi="宋体" w:eastAsia="宋体" w:cs="宋体"/>
              <w:bCs/>
              <w:sz w:val="20"/>
              <w:szCs w:val="20"/>
            </w:rPr>
            <w:t>二、工程承包范围</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_Toc416 \h </w:instrText>
          </w:r>
          <w:r>
            <w:rPr>
              <w:rFonts w:hint="eastAsia" w:ascii="宋体" w:hAnsi="宋体" w:eastAsia="宋体" w:cs="宋体"/>
              <w:sz w:val="20"/>
              <w:szCs w:val="20"/>
            </w:rPr>
            <w:fldChar w:fldCharType="separate"/>
          </w:r>
          <w:r>
            <w:rPr>
              <w:rFonts w:hint="eastAsia" w:ascii="宋体" w:hAnsi="宋体" w:eastAsia="宋体" w:cs="宋体"/>
              <w:sz w:val="20"/>
              <w:szCs w:val="20"/>
            </w:rPr>
            <w:t>41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4141917">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_Toc7561 </w:instrText>
          </w:r>
          <w:r>
            <w:rPr>
              <w:rFonts w:hint="eastAsia" w:ascii="宋体" w:hAnsi="宋体" w:eastAsia="宋体" w:cs="宋体"/>
              <w:sz w:val="20"/>
              <w:szCs w:val="20"/>
            </w:rPr>
            <w:fldChar w:fldCharType="separate"/>
          </w:r>
          <w:r>
            <w:rPr>
              <w:rFonts w:hint="eastAsia" w:ascii="宋体" w:hAnsi="宋体" w:eastAsia="宋体" w:cs="宋体"/>
              <w:bCs/>
              <w:sz w:val="20"/>
              <w:szCs w:val="20"/>
            </w:rPr>
            <w:t>三、合同工期</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_Toc7561 \h </w:instrText>
          </w:r>
          <w:r>
            <w:rPr>
              <w:rFonts w:hint="eastAsia" w:ascii="宋体" w:hAnsi="宋体" w:eastAsia="宋体" w:cs="宋体"/>
              <w:sz w:val="20"/>
              <w:szCs w:val="20"/>
            </w:rPr>
            <w:fldChar w:fldCharType="separate"/>
          </w:r>
          <w:r>
            <w:rPr>
              <w:rFonts w:hint="eastAsia" w:ascii="宋体" w:hAnsi="宋体" w:eastAsia="宋体" w:cs="宋体"/>
              <w:sz w:val="20"/>
              <w:szCs w:val="20"/>
            </w:rPr>
            <w:t>41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19B024C">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_Toc29166 </w:instrText>
          </w:r>
          <w:r>
            <w:rPr>
              <w:rFonts w:hint="eastAsia" w:ascii="宋体" w:hAnsi="宋体" w:eastAsia="宋体" w:cs="宋体"/>
              <w:sz w:val="20"/>
              <w:szCs w:val="20"/>
            </w:rPr>
            <w:fldChar w:fldCharType="separate"/>
          </w:r>
          <w:r>
            <w:rPr>
              <w:rFonts w:hint="eastAsia" w:ascii="宋体" w:hAnsi="宋体" w:eastAsia="宋体" w:cs="宋体"/>
              <w:bCs/>
              <w:sz w:val="20"/>
              <w:szCs w:val="20"/>
            </w:rPr>
            <w:t>四、质量标准</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_Toc29166 \h </w:instrText>
          </w:r>
          <w:r>
            <w:rPr>
              <w:rFonts w:hint="eastAsia" w:ascii="宋体" w:hAnsi="宋体" w:eastAsia="宋体" w:cs="宋体"/>
              <w:sz w:val="20"/>
              <w:szCs w:val="20"/>
            </w:rPr>
            <w:fldChar w:fldCharType="separate"/>
          </w:r>
          <w:r>
            <w:rPr>
              <w:rFonts w:hint="eastAsia" w:ascii="宋体" w:hAnsi="宋体" w:eastAsia="宋体" w:cs="宋体"/>
              <w:sz w:val="20"/>
              <w:szCs w:val="20"/>
            </w:rPr>
            <w:t>41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87D498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_Toc7062 </w:instrText>
          </w:r>
          <w:r>
            <w:rPr>
              <w:rFonts w:hint="eastAsia" w:ascii="宋体" w:hAnsi="宋体" w:eastAsia="宋体" w:cs="宋体"/>
              <w:sz w:val="20"/>
              <w:szCs w:val="20"/>
            </w:rPr>
            <w:fldChar w:fldCharType="separate"/>
          </w:r>
          <w:r>
            <w:rPr>
              <w:rFonts w:hint="eastAsia" w:ascii="宋体" w:hAnsi="宋体" w:eastAsia="宋体" w:cs="宋体"/>
              <w:bCs/>
              <w:sz w:val="20"/>
              <w:szCs w:val="20"/>
            </w:rPr>
            <w:t>五、合同价款</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_Toc7062 \h </w:instrText>
          </w:r>
          <w:r>
            <w:rPr>
              <w:rFonts w:hint="eastAsia" w:ascii="宋体" w:hAnsi="宋体" w:eastAsia="宋体" w:cs="宋体"/>
              <w:sz w:val="20"/>
              <w:szCs w:val="20"/>
            </w:rPr>
            <w:fldChar w:fldCharType="separate"/>
          </w:r>
          <w:r>
            <w:rPr>
              <w:rFonts w:hint="eastAsia" w:ascii="宋体" w:hAnsi="宋体" w:eastAsia="宋体" w:cs="宋体"/>
              <w:sz w:val="20"/>
              <w:szCs w:val="20"/>
            </w:rPr>
            <w:t>41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309762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_Toc3212 </w:instrText>
          </w:r>
          <w:r>
            <w:rPr>
              <w:rFonts w:hint="eastAsia" w:ascii="宋体" w:hAnsi="宋体" w:eastAsia="宋体" w:cs="宋体"/>
              <w:sz w:val="20"/>
              <w:szCs w:val="20"/>
            </w:rPr>
            <w:fldChar w:fldCharType="separate"/>
          </w:r>
          <w:r>
            <w:rPr>
              <w:rFonts w:hint="eastAsia" w:ascii="宋体" w:hAnsi="宋体" w:eastAsia="宋体" w:cs="宋体"/>
              <w:bCs/>
              <w:sz w:val="20"/>
              <w:szCs w:val="20"/>
            </w:rPr>
            <w:t>六、项目经理</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_Toc3212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03A6D2D">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_Toc2189 </w:instrText>
          </w:r>
          <w:r>
            <w:rPr>
              <w:rFonts w:hint="eastAsia" w:ascii="宋体" w:hAnsi="宋体" w:eastAsia="宋体" w:cs="宋体"/>
              <w:sz w:val="20"/>
              <w:szCs w:val="20"/>
            </w:rPr>
            <w:fldChar w:fldCharType="separate"/>
          </w:r>
          <w:r>
            <w:rPr>
              <w:rFonts w:hint="eastAsia" w:ascii="宋体" w:hAnsi="宋体" w:eastAsia="宋体" w:cs="宋体"/>
              <w:bCs/>
              <w:sz w:val="20"/>
              <w:szCs w:val="20"/>
            </w:rPr>
            <w:t>七、组成合同的文件</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_Toc2189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93DED40">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_Toc7628 </w:instrText>
          </w:r>
          <w:r>
            <w:rPr>
              <w:rFonts w:hint="eastAsia" w:ascii="宋体" w:hAnsi="宋体" w:eastAsia="宋体" w:cs="宋体"/>
              <w:sz w:val="20"/>
              <w:szCs w:val="20"/>
            </w:rPr>
            <w:fldChar w:fldCharType="separate"/>
          </w:r>
          <w:r>
            <w:rPr>
              <w:rFonts w:hint="eastAsia" w:ascii="宋体" w:hAnsi="宋体" w:eastAsia="宋体" w:cs="宋体"/>
              <w:bCs/>
              <w:sz w:val="20"/>
              <w:szCs w:val="20"/>
            </w:rPr>
            <w:t>八、词语含义</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_Toc7628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54D7193">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_Toc8314 </w:instrText>
          </w:r>
          <w:r>
            <w:rPr>
              <w:rFonts w:hint="eastAsia" w:ascii="宋体" w:hAnsi="宋体" w:eastAsia="宋体" w:cs="宋体"/>
              <w:sz w:val="20"/>
              <w:szCs w:val="20"/>
            </w:rPr>
            <w:fldChar w:fldCharType="separate"/>
          </w:r>
          <w:r>
            <w:rPr>
              <w:rFonts w:hint="eastAsia" w:ascii="宋体" w:hAnsi="宋体" w:eastAsia="宋体" w:cs="宋体"/>
              <w:bCs/>
              <w:sz w:val="20"/>
              <w:szCs w:val="20"/>
            </w:rPr>
            <w:t>九、承诺</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_Toc8314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1C8D6E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_Toc30369 </w:instrText>
          </w:r>
          <w:r>
            <w:rPr>
              <w:rFonts w:hint="eastAsia" w:ascii="宋体" w:hAnsi="宋体" w:eastAsia="宋体" w:cs="宋体"/>
              <w:sz w:val="20"/>
              <w:szCs w:val="20"/>
            </w:rPr>
            <w:fldChar w:fldCharType="separate"/>
          </w:r>
          <w:r>
            <w:rPr>
              <w:rFonts w:hint="eastAsia" w:ascii="宋体" w:hAnsi="宋体" w:eastAsia="宋体" w:cs="宋体"/>
              <w:bCs/>
              <w:sz w:val="20"/>
              <w:szCs w:val="20"/>
            </w:rPr>
            <w:t>十、签订时间</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_Toc30369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F98AFF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_Toc10570 </w:instrText>
          </w:r>
          <w:r>
            <w:rPr>
              <w:rFonts w:hint="eastAsia" w:ascii="宋体" w:hAnsi="宋体" w:eastAsia="宋体" w:cs="宋体"/>
              <w:sz w:val="20"/>
              <w:szCs w:val="20"/>
            </w:rPr>
            <w:fldChar w:fldCharType="separate"/>
          </w:r>
          <w:r>
            <w:rPr>
              <w:rFonts w:hint="eastAsia" w:ascii="宋体" w:hAnsi="宋体" w:eastAsia="宋体" w:cs="宋体"/>
              <w:bCs/>
              <w:sz w:val="20"/>
              <w:szCs w:val="20"/>
            </w:rPr>
            <w:t>十一、签订地点</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_Toc10570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8F05DB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_Toc17120 </w:instrText>
          </w:r>
          <w:r>
            <w:rPr>
              <w:rFonts w:hint="eastAsia" w:ascii="宋体" w:hAnsi="宋体" w:eastAsia="宋体" w:cs="宋体"/>
              <w:sz w:val="20"/>
              <w:szCs w:val="20"/>
            </w:rPr>
            <w:fldChar w:fldCharType="separate"/>
          </w:r>
          <w:r>
            <w:rPr>
              <w:rFonts w:hint="eastAsia" w:ascii="宋体" w:hAnsi="宋体" w:eastAsia="宋体" w:cs="宋体"/>
              <w:bCs/>
              <w:sz w:val="20"/>
              <w:szCs w:val="20"/>
            </w:rPr>
            <w:t>十二、补充协议</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_Toc17120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0272C3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_Toc11930 </w:instrText>
          </w:r>
          <w:r>
            <w:rPr>
              <w:rFonts w:hint="eastAsia" w:ascii="宋体" w:hAnsi="宋体" w:eastAsia="宋体" w:cs="宋体"/>
              <w:sz w:val="20"/>
              <w:szCs w:val="20"/>
            </w:rPr>
            <w:fldChar w:fldCharType="separate"/>
          </w:r>
          <w:r>
            <w:rPr>
              <w:rFonts w:hint="eastAsia" w:ascii="宋体" w:hAnsi="宋体" w:eastAsia="宋体" w:cs="宋体"/>
              <w:bCs/>
              <w:sz w:val="20"/>
              <w:szCs w:val="20"/>
            </w:rPr>
            <w:t>十三、合同生效</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_Toc11930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A42E0C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_Toc6762 </w:instrText>
          </w:r>
          <w:r>
            <w:rPr>
              <w:rFonts w:hint="eastAsia" w:ascii="宋体" w:hAnsi="宋体" w:eastAsia="宋体" w:cs="宋体"/>
              <w:sz w:val="20"/>
              <w:szCs w:val="20"/>
            </w:rPr>
            <w:fldChar w:fldCharType="separate"/>
          </w:r>
          <w:r>
            <w:rPr>
              <w:rFonts w:hint="eastAsia" w:ascii="宋体" w:hAnsi="宋体" w:eastAsia="宋体" w:cs="宋体"/>
              <w:bCs/>
              <w:sz w:val="20"/>
              <w:szCs w:val="20"/>
            </w:rPr>
            <w:t>十四、合同份数</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_Toc6762 \h </w:instrText>
          </w:r>
          <w:r>
            <w:rPr>
              <w:rFonts w:hint="eastAsia" w:ascii="宋体" w:hAnsi="宋体" w:eastAsia="宋体" w:cs="宋体"/>
              <w:sz w:val="20"/>
              <w:szCs w:val="20"/>
            </w:rPr>
            <w:fldChar w:fldCharType="separate"/>
          </w:r>
          <w:r>
            <w:rPr>
              <w:rFonts w:hint="eastAsia" w:ascii="宋体" w:hAnsi="宋体" w:eastAsia="宋体" w:cs="宋体"/>
              <w:sz w:val="20"/>
              <w:szCs w:val="20"/>
            </w:rPr>
            <w:t>42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B2EF4E0">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_Toc176 </w:instrText>
          </w:r>
          <w:r>
            <w:rPr>
              <w:rFonts w:hint="eastAsia" w:ascii="宋体" w:hAnsi="宋体" w:eastAsia="宋体" w:cs="宋体"/>
              <w:sz w:val="20"/>
              <w:szCs w:val="20"/>
            </w:rPr>
            <w:fldChar w:fldCharType="separate"/>
          </w:r>
          <w:r>
            <w:rPr>
              <w:rFonts w:hint="eastAsia" w:ascii="宋体" w:hAnsi="宋体" w:eastAsia="宋体" w:cs="宋体"/>
              <w:sz w:val="20"/>
              <w:szCs w:val="20"/>
            </w:rPr>
            <w:t>第二部分  通用条款</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_Toc176 \h </w:instrText>
          </w:r>
          <w:r>
            <w:rPr>
              <w:rFonts w:hint="eastAsia" w:ascii="宋体" w:hAnsi="宋体" w:eastAsia="宋体" w:cs="宋体"/>
              <w:sz w:val="20"/>
              <w:szCs w:val="20"/>
            </w:rPr>
            <w:fldChar w:fldCharType="separate"/>
          </w:r>
          <w:r>
            <w:rPr>
              <w:rFonts w:hint="eastAsia" w:ascii="宋体" w:hAnsi="宋体" w:eastAsia="宋体" w:cs="宋体"/>
              <w:sz w:val="20"/>
              <w:szCs w:val="20"/>
            </w:rPr>
            <w:t>44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E0328A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_Toc27820 </w:instrText>
          </w:r>
          <w:r>
            <w:rPr>
              <w:rFonts w:hint="eastAsia" w:ascii="宋体" w:hAnsi="宋体" w:eastAsia="宋体" w:cs="宋体"/>
              <w:sz w:val="20"/>
              <w:szCs w:val="20"/>
            </w:rPr>
            <w:fldChar w:fldCharType="separate"/>
          </w:r>
          <w:r>
            <w:rPr>
              <w:rFonts w:hint="eastAsia" w:ascii="宋体" w:hAnsi="宋体" w:eastAsia="宋体" w:cs="宋体"/>
              <w:sz w:val="20"/>
              <w:szCs w:val="20"/>
            </w:rPr>
            <w:t>1.总则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_Toc27820 \h </w:instrText>
          </w:r>
          <w:r>
            <w:rPr>
              <w:rFonts w:hint="eastAsia" w:ascii="宋体" w:hAnsi="宋体" w:eastAsia="宋体" w:cs="宋体"/>
              <w:sz w:val="20"/>
              <w:szCs w:val="20"/>
            </w:rPr>
            <w:fldChar w:fldCharType="separate"/>
          </w:r>
          <w:r>
            <w:rPr>
              <w:rFonts w:hint="eastAsia" w:ascii="宋体" w:hAnsi="宋体" w:eastAsia="宋体" w:cs="宋体"/>
              <w:sz w:val="20"/>
              <w:szCs w:val="20"/>
            </w:rPr>
            <w:t>44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D618C2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_Toc14465 </w:instrText>
          </w:r>
          <w:r>
            <w:rPr>
              <w:rFonts w:hint="eastAsia" w:ascii="宋体" w:hAnsi="宋体" w:eastAsia="宋体" w:cs="宋体"/>
              <w:sz w:val="20"/>
              <w:szCs w:val="20"/>
            </w:rPr>
            <w:fldChar w:fldCharType="separate"/>
          </w:r>
          <w:r>
            <w:rPr>
              <w:rFonts w:hint="eastAsia" w:ascii="宋体" w:hAnsi="宋体" w:eastAsia="宋体" w:cs="宋体"/>
              <w:sz w:val="20"/>
              <w:szCs w:val="20"/>
            </w:rPr>
            <w:t>2.发包人</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_Toc14465 \h </w:instrText>
          </w:r>
          <w:r>
            <w:rPr>
              <w:rFonts w:hint="eastAsia" w:ascii="宋体" w:hAnsi="宋体" w:eastAsia="宋体" w:cs="宋体"/>
              <w:sz w:val="20"/>
              <w:szCs w:val="20"/>
            </w:rPr>
            <w:fldChar w:fldCharType="separate"/>
          </w:r>
          <w:r>
            <w:rPr>
              <w:rFonts w:hint="eastAsia" w:ascii="宋体" w:hAnsi="宋体" w:eastAsia="宋体" w:cs="宋体"/>
              <w:sz w:val="20"/>
              <w:szCs w:val="20"/>
            </w:rPr>
            <w:t>54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1664CA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_Toc8474 </w:instrText>
          </w:r>
          <w:r>
            <w:rPr>
              <w:rFonts w:hint="eastAsia" w:ascii="宋体" w:hAnsi="宋体" w:eastAsia="宋体" w:cs="宋体"/>
              <w:sz w:val="20"/>
              <w:szCs w:val="20"/>
            </w:rPr>
            <w:fldChar w:fldCharType="separate"/>
          </w:r>
          <w:r>
            <w:rPr>
              <w:rFonts w:hint="eastAsia" w:ascii="宋体" w:hAnsi="宋体" w:eastAsia="宋体" w:cs="宋体"/>
              <w:sz w:val="20"/>
              <w:szCs w:val="20"/>
            </w:rPr>
            <w:t>3.承包人</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_Toc8474 \h </w:instrText>
          </w:r>
          <w:r>
            <w:rPr>
              <w:rFonts w:hint="eastAsia" w:ascii="宋体" w:hAnsi="宋体" w:eastAsia="宋体" w:cs="宋体"/>
              <w:sz w:val="20"/>
              <w:szCs w:val="20"/>
            </w:rPr>
            <w:fldChar w:fldCharType="separate"/>
          </w:r>
          <w:r>
            <w:rPr>
              <w:rFonts w:hint="eastAsia" w:ascii="宋体" w:hAnsi="宋体" w:eastAsia="宋体" w:cs="宋体"/>
              <w:sz w:val="20"/>
              <w:szCs w:val="20"/>
            </w:rPr>
            <w:t>56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A1799E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_Toc20664 </w:instrText>
          </w:r>
          <w:r>
            <w:rPr>
              <w:rFonts w:hint="eastAsia" w:ascii="宋体" w:hAnsi="宋体" w:eastAsia="宋体" w:cs="宋体"/>
              <w:sz w:val="20"/>
              <w:szCs w:val="20"/>
            </w:rPr>
            <w:fldChar w:fldCharType="separate"/>
          </w:r>
          <w:r>
            <w:rPr>
              <w:rFonts w:hint="eastAsia" w:ascii="宋体" w:hAnsi="宋体" w:eastAsia="宋体" w:cs="宋体"/>
              <w:sz w:val="20"/>
              <w:szCs w:val="20"/>
            </w:rPr>
            <w:t>4.监理工程师</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_Toc20664 \h </w:instrText>
          </w:r>
          <w:r>
            <w:rPr>
              <w:rFonts w:hint="eastAsia" w:ascii="宋体" w:hAnsi="宋体" w:eastAsia="宋体" w:cs="宋体"/>
              <w:sz w:val="20"/>
              <w:szCs w:val="20"/>
            </w:rPr>
            <w:fldChar w:fldCharType="separate"/>
          </w:r>
          <w:r>
            <w:rPr>
              <w:rFonts w:hint="eastAsia" w:ascii="宋体" w:hAnsi="宋体" w:eastAsia="宋体" w:cs="宋体"/>
              <w:sz w:val="20"/>
              <w:szCs w:val="20"/>
            </w:rPr>
            <w:t>61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C058F5F">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_Toc23698 </w:instrText>
          </w:r>
          <w:r>
            <w:rPr>
              <w:rFonts w:hint="eastAsia" w:ascii="宋体" w:hAnsi="宋体" w:eastAsia="宋体" w:cs="宋体"/>
              <w:sz w:val="20"/>
              <w:szCs w:val="20"/>
            </w:rPr>
            <w:fldChar w:fldCharType="separate"/>
          </w:r>
          <w:r>
            <w:rPr>
              <w:rFonts w:hint="eastAsia" w:ascii="宋体" w:hAnsi="宋体" w:eastAsia="宋体" w:cs="宋体"/>
              <w:sz w:val="20"/>
              <w:szCs w:val="20"/>
            </w:rPr>
            <w:t>5.造价工程师</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_Toc23698 \h </w:instrText>
          </w:r>
          <w:r>
            <w:rPr>
              <w:rFonts w:hint="eastAsia" w:ascii="宋体" w:hAnsi="宋体" w:eastAsia="宋体" w:cs="宋体"/>
              <w:sz w:val="20"/>
              <w:szCs w:val="20"/>
            </w:rPr>
            <w:fldChar w:fldCharType="separate"/>
          </w:r>
          <w:r>
            <w:rPr>
              <w:rFonts w:hint="eastAsia" w:ascii="宋体" w:hAnsi="宋体" w:eastAsia="宋体" w:cs="宋体"/>
              <w:sz w:val="20"/>
              <w:szCs w:val="20"/>
            </w:rPr>
            <w:t>63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23198D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_Toc9236 </w:instrText>
          </w:r>
          <w:r>
            <w:rPr>
              <w:rFonts w:hint="eastAsia" w:ascii="宋体" w:hAnsi="宋体" w:eastAsia="宋体" w:cs="宋体"/>
              <w:sz w:val="20"/>
              <w:szCs w:val="20"/>
            </w:rPr>
            <w:fldChar w:fldCharType="separate"/>
          </w:r>
          <w:r>
            <w:rPr>
              <w:rFonts w:hint="eastAsia" w:ascii="宋体" w:hAnsi="宋体" w:eastAsia="宋体" w:cs="宋体"/>
              <w:sz w:val="20"/>
              <w:szCs w:val="20"/>
            </w:rPr>
            <w:t>6. 工程质量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_Toc9236 \h </w:instrText>
          </w:r>
          <w:r>
            <w:rPr>
              <w:rFonts w:hint="eastAsia" w:ascii="宋体" w:hAnsi="宋体" w:eastAsia="宋体" w:cs="宋体"/>
              <w:sz w:val="20"/>
              <w:szCs w:val="20"/>
            </w:rPr>
            <w:fldChar w:fldCharType="separate"/>
          </w:r>
          <w:r>
            <w:rPr>
              <w:rFonts w:hint="eastAsia" w:ascii="宋体" w:hAnsi="宋体" w:eastAsia="宋体" w:cs="宋体"/>
              <w:sz w:val="20"/>
              <w:szCs w:val="20"/>
            </w:rPr>
            <w:t>65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E2E8D53">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_Toc6861 </w:instrText>
          </w:r>
          <w:r>
            <w:rPr>
              <w:rFonts w:hint="eastAsia" w:ascii="宋体" w:hAnsi="宋体" w:eastAsia="宋体" w:cs="宋体"/>
              <w:sz w:val="20"/>
              <w:szCs w:val="20"/>
            </w:rPr>
            <w:fldChar w:fldCharType="separate"/>
          </w:r>
          <w:r>
            <w:rPr>
              <w:rFonts w:hint="eastAsia" w:ascii="宋体" w:hAnsi="宋体" w:eastAsia="宋体" w:cs="宋体"/>
              <w:sz w:val="20"/>
              <w:szCs w:val="20"/>
            </w:rPr>
            <w:t>7. 安全生产、文明施工与环境保护</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_Toc6861 \h </w:instrText>
          </w:r>
          <w:r>
            <w:rPr>
              <w:rFonts w:hint="eastAsia" w:ascii="宋体" w:hAnsi="宋体" w:eastAsia="宋体" w:cs="宋体"/>
              <w:sz w:val="20"/>
              <w:szCs w:val="20"/>
            </w:rPr>
            <w:fldChar w:fldCharType="separate"/>
          </w:r>
          <w:r>
            <w:rPr>
              <w:rFonts w:hint="eastAsia" w:ascii="宋体" w:hAnsi="宋体" w:eastAsia="宋体" w:cs="宋体"/>
              <w:sz w:val="20"/>
              <w:szCs w:val="20"/>
            </w:rPr>
            <w:t>67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FC82F19">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_Toc25497 </w:instrText>
          </w:r>
          <w:r>
            <w:rPr>
              <w:rFonts w:hint="eastAsia" w:ascii="宋体" w:hAnsi="宋体" w:eastAsia="宋体" w:cs="宋体"/>
              <w:sz w:val="20"/>
              <w:szCs w:val="20"/>
            </w:rPr>
            <w:fldChar w:fldCharType="separate"/>
          </w:r>
          <w:r>
            <w:rPr>
              <w:rFonts w:hint="eastAsia" w:ascii="宋体" w:hAnsi="宋体" w:eastAsia="宋体" w:cs="宋体"/>
              <w:sz w:val="20"/>
              <w:szCs w:val="20"/>
            </w:rPr>
            <w:t>8. 工期和进度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_Toc25497 \h </w:instrText>
          </w:r>
          <w:r>
            <w:rPr>
              <w:rFonts w:hint="eastAsia" w:ascii="宋体" w:hAnsi="宋体" w:eastAsia="宋体" w:cs="宋体"/>
              <w:sz w:val="20"/>
              <w:szCs w:val="20"/>
            </w:rPr>
            <w:fldChar w:fldCharType="separate"/>
          </w:r>
          <w:r>
            <w:rPr>
              <w:rFonts w:hint="eastAsia" w:ascii="宋体" w:hAnsi="宋体" w:eastAsia="宋体" w:cs="宋体"/>
              <w:sz w:val="20"/>
              <w:szCs w:val="20"/>
            </w:rPr>
            <w:t>70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878BF8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_Toc1084 </w:instrText>
          </w:r>
          <w:r>
            <w:rPr>
              <w:rFonts w:hint="eastAsia" w:ascii="宋体" w:hAnsi="宋体" w:eastAsia="宋体" w:cs="宋体"/>
              <w:sz w:val="20"/>
              <w:szCs w:val="20"/>
            </w:rPr>
            <w:fldChar w:fldCharType="separate"/>
          </w:r>
          <w:r>
            <w:rPr>
              <w:rFonts w:hint="eastAsia" w:ascii="宋体" w:hAnsi="宋体" w:eastAsia="宋体" w:cs="宋体"/>
              <w:sz w:val="20"/>
              <w:szCs w:val="20"/>
            </w:rPr>
            <w:t>9. 造价</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_Toc1084 \h </w:instrText>
          </w:r>
          <w:r>
            <w:rPr>
              <w:rFonts w:hint="eastAsia" w:ascii="宋体" w:hAnsi="宋体" w:eastAsia="宋体" w:cs="宋体"/>
              <w:sz w:val="20"/>
              <w:szCs w:val="20"/>
            </w:rPr>
            <w:fldChar w:fldCharType="separate"/>
          </w:r>
          <w:r>
            <w:rPr>
              <w:rFonts w:hint="eastAsia" w:ascii="宋体" w:hAnsi="宋体" w:eastAsia="宋体" w:cs="宋体"/>
              <w:sz w:val="20"/>
              <w:szCs w:val="20"/>
            </w:rPr>
            <w:t>76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BD7EF6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_Toc27498 </w:instrText>
          </w:r>
          <w:r>
            <w:rPr>
              <w:rFonts w:hint="eastAsia" w:ascii="宋体" w:hAnsi="宋体" w:eastAsia="宋体" w:cs="宋体"/>
              <w:sz w:val="20"/>
              <w:szCs w:val="20"/>
            </w:rPr>
            <w:fldChar w:fldCharType="separate"/>
          </w:r>
          <w:r>
            <w:rPr>
              <w:rFonts w:hint="eastAsia" w:ascii="宋体" w:hAnsi="宋体" w:eastAsia="宋体" w:cs="宋体"/>
              <w:sz w:val="20"/>
              <w:szCs w:val="20"/>
            </w:rPr>
            <w:t>10. 材料与设备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_Toc27498 \h </w:instrText>
          </w:r>
          <w:r>
            <w:rPr>
              <w:rFonts w:hint="eastAsia" w:ascii="宋体" w:hAnsi="宋体" w:eastAsia="宋体" w:cs="宋体"/>
              <w:sz w:val="20"/>
              <w:szCs w:val="20"/>
            </w:rPr>
            <w:fldChar w:fldCharType="separate"/>
          </w:r>
          <w:r>
            <w:rPr>
              <w:rFonts w:hint="eastAsia" w:ascii="宋体" w:hAnsi="宋体" w:eastAsia="宋体" w:cs="宋体"/>
              <w:sz w:val="20"/>
              <w:szCs w:val="20"/>
            </w:rPr>
            <w:t>88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EB8F421">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_Toc27664 </w:instrText>
          </w:r>
          <w:r>
            <w:rPr>
              <w:rFonts w:hint="eastAsia" w:ascii="宋体" w:hAnsi="宋体" w:eastAsia="宋体" w:cs="宋体"/>
              <w:sz w:val="20"/>
              <w:szCs w:val="20"/>
            </w:rPr>
            <w:fldChar w:fldCharType="separate"/>
          </w:r>
          <w:r>
            <w:rPr>
              <w:rFonts w:hint="eastAsia" w:ascii="宋体" w:hAnsi="宋体" w:eastAsia="宋体" w:cs="宋体"/>
              <w:sz w:val="20"/>
              <w:szCs w:val="20"/>
            </w:rPr>
            <w:t>11. 验收和工程试车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_Toc27664 \h </w:instrText>
          </w:r>
          <w:r>
            <w:rPr>
              <w:rFonts w:hint="eastAsia" w:ascii="宋体" w:hAnsi="宋体" w:eastAsia="宋体" w:cs="宋体"/>
              <w:sz w:val="20"/>
              <w:szCs w:val="20"/>
            </w:rPr>
            <w:fldChar w:fldCharType="separate"/>
          </w:r>
          <w:r>
            <w:rPr>
              <w:rFonts w:hint="eastAsia" w:ascii="宋体" w:hAnsi="宋体" w:eastAsia="宋体" w:cs="宋体"/>
              <w:sz w:val="20"/>
              <w:szCs w:val="20"/>
            </w:rPr>
            <w:t>91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B006EF4">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_Toc21311 </w:instrText>
          </w:r>
          <w:r>
            <w:rPr>
              <w:rFonts w:hint="eastAsia" w:ascii="宋体" w:hAnsi="宋体" w:eastAsia="宋体" w:cs="宋体"/>
              <w:sz w:val="20"/>
              <w:szCs w:val="20"/>
            </w:rPr>
            <w:fldChar w:fldCharType="separate"/>
          </w:r>
          <w:r>
            <w:rPr>
              <w:rFonts w:hint="eastAsia" w:ascii="宋体" w:hAnsi="宋体" w:eastAsia="宋体" w:cs="宋体"/>
              <w:sz w:val="20"/>
              <w:szCs w:val="20"/>
            </w:rPr>
            <w:t>12. 缺陷责任与保修</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_Toc21311 \h </w:instrText>
          </w:r>
          <w:r>
            <w:rPr>
              <w:rFonts w:hint="eastAsia" w:ascii="宋体" w:hAnsi="宋体" w:eastAsia="宋体" w:cs="宋体"/>
              <w:sz w:val="20"/>
              <w:szCs w:val="20"/>
            </w:rPr>
            <w:fldChar w:fldCharType="separate"/>
          </w:r>
          <w:r>
            <w:rPr>
              <w:rFonts w:hint="eastAsia" w:ascii="宋体" w:hAnsi="宋体" w:eastAsia="宋体" w:cs="宋体"/>
              <w:sz w:val="20"/>
              <w:szCs w:val="20"/>
            </w:rPr>
            <w:t>95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767D33A">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_Toc32571 </w:instrText>
          </w:r>
          <w:r>
            <w:rPr>
              <w:rFonts w:hint="eastAsia" w:ascii="宋体" w:hAnsi="宋体" w:eastAsia="宋体" w:cs="宋体"/>
              <w:sz w:val="20"/>
              <w:szCs w:val="20"/>
            </w:rPr>
            <w:fldChar w:fldCharType="separate"/>
          </w:r>
          <w:r>
            <w:rPr>
              <w:rFonts w:hint="eastAsia" w:ascii="宋体" w:hAnsi="宋体" w:eastAsia="宋体" w:cs="宋体"/>
              <w:sz w:val="20"/>
              <w:szCs w:val="20"/>
            </w:rPr>
            <w:t>13. 违约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_Toc32571 \h </w:instrText>
          </w:r>
          <w:r>
            <w:rPr>
              <w:rFonts w:hint="eastAsia" w:ascii="宋体" w:hAnsi="宋体" w:eastAsia="宋体" w:cs="宋体"/>
              <w:sz w:val="20"/>
              <w:szCs w:val="20"/>
            </w:rPr>
            <w:fldChar w:fldCharType="separate"/>
          </w:r>
          <w:r>
            <w:rPr>
              <w:rFonts w:hint="eastAsia" w:ascii="宋体" w:hAnsi="宋体" w:eastAsia="宋体" w:cs="宋体"/>
              <w:sz w:val="20"/>
              <w:szCs w:val="20"/>
            </w:rPr>
            <w:t>96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F1893C4">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_Toc16349 </w:instrText>
          </w:r>
          <w:r>
            <w:rPr>
              <w:rFonts w:hint="eastAsia" w:ascii="宋体" w:hAnsi="宋体" w:eastAsia="宋体" w:cs="宋体"/>
              <w:sz w:val="20"/>
              <w:szCs w:val="20"/>
            </w:rPr>
            <w:fldChar w:fldCharType="separate"/>
          </w:r>
          <w:r>
            <w:rPr>
              <w:rFonts w:hint="eastAsia" w:ascii="宋体" w:hAnsi="宋体" w:eastAsia="宋体" w:cs="宋体"/>
              <w:sz w:val="20"/>
              <w:szCs w:val="20"/>
            </w:rPr>
            <w:t>14. 不可抗力</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_Toc16349 \h </w:instrText>
          </w:r>
          <w:r>
            <w:rPr>
              <w:rFonts w:hint="eastAsia" w:ascii="宋体" w:hAnsi="宋体" w:eastAsia="宋体" w:cs="宋体"/>
              <w:sz w:val="20"/>
              <w:szCs w:val="20"/>
            </w:rPr>
            <w:fldChar w:fldCharType="separate"/>
          </w:r>
          <w:r>
            <w:rPr>
              <w:rFonts w:hint="eastAsia" w:ascii="宋体" w:hAnsi="宋体" w:eastAsia="宋体" w:cs="宋体"/>
              <w:sz w:val="20"/>
              <w:szCs w:val="20"/>
            </w:rPr>
            <w:t>99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756480A">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_Toc13476 </w:instrText>
          </w:r>
          <w:r>
            <w:rPr>
              <w:rFonts w:hint="eastAsia" w:ascii="宋体" w:hAnsi="宋体" w:eastAsia="宋体" w:cs="宋体"/>
              <w:sz w:val="20"/>
              <w:szCs w:val="20"/>
            </w:rPr>
            <w:fldChar w:fldCharType="separate"/>
          </w:r>
          <w:r>
            <w:rPr>
              <w:rFonts w:hint="eastAsia" w:ascii="宋体" w:hAnsi="宋体" w:eastAsia="宋体" w:cs="宋体"/>
              <w:sz w:val="20"/>
              <w:szCs w:val="20"/>
            </w:rPr>
            <w:t>15. 保险</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_Toc13476 \h </w:instrText>
          </w:r>
          <w:r>
            <w:rPr>
              <w:rFonts w:hint="eastAsia" w:ascii="宋体" w:hAnsi="宋体" w:eastAsia="宋体" w:cs="宋体"/>
              <w:sz w:val="20"/>
              <w:szCs w:val="20"/>
            </w:rPr>
            <w:fldChar w:fldCharType="separate"/>
          </w:r>
          <w:r>
            <w:rPr>
              <w:rFonts w:hint="eastAsia" w:ascii="宋体" w:hAnsi="宋体" w:eastAsia="宋体" w:cs="宋体"/>
              <w:sz w:val="20"/>
              <w:szCs w:val="20"/>
            </w:rPr>
            <w:t>100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7BB0D8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_Toc25849 </w:instrText>
          </w:r>
          <w:r>
            <w:rPr>
              <w:rFonts w:hint="eastAsia" w:ascii="宋体" w:hAnsi="宋体" w:eastAsia="宋体" w:cs="宋体"/>
              <w:sz w:val="20"/>
              <w:szCs w:val="20"/>
            </w:rPr>
            <w:fldChar w:fldCharType="separate"/>
          </w:r>
          <w:r>
            <w:rPr>
              <w:rFonts w:hint="eastAsia" w:ascii="宋体" w:hAnsi="宋体" w:eastAsia="宋体" w:cs="宋体"/>
              <w:sz w:val="20"/>
              <w:szCs w:val="20"/>
            </w:rPr>
            <w:t>16.</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合同争议、解除与终止</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_Toc25849 \h </w:instrText>
          </w:r>
          <w:r>
            <w:rPr>
              <w:rFonts w:hint="eastAsia" w:ascii="宋体" w:hAnsi="宋体" w:eastAsia="宋体" w:cs="宋体"/>
              <w:sz w:val="20"/>
              <w:szCs w:val="20"/>
            </w:rPr>
            <w:fldChar w:fldCharType="separate"/>
          </w:r>
          <w:r>
            <w:rPr>
              <w:rFonts w:hint="eastAsia" w:ascii="宋体" w:hAnsi="宋体" w:eastAsia="宋体" w:cs="宋体"/>
              <w:sz w:val="20"/>
              <w:szCs w:val="20"/>
            </w:rPr>
            <w:t>101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0277E49">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_Toc11285 </w:instrText>
          </w:r>
          <w:r>
            <w:rPr>
              <w:rFonts w:hint="eastAsia" w:ascii="宋体" w:hAnsi="宋体" w:eastAsia="宋体" w:cs="宋体"/>
              <w:sz w:val="20"/>
              <w:szCs w:val="20"/>
            </w:rPr>
            <w:fldChar w:fldCharType="separate"/>
          </w:r>
          <w:r>
            <w:rPr>
              <w:rFonts w:hint="eastAsia" w:ascii="宋体" w:hAnsi="宋体" w:eastAsia="宋体" w:cs="宋体"/>
              <w:sz w:val="20"/>
              <w:szCs w:val="20"/>
            </w:rPr>
            <w:t>17. 其他</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_Toc11285 \h </w:instrText>
          </w:r>
          <w:r>
            <w:rPr>
              <w:rFonts w:hint="eastAsia" w:ascii="宋体" w:hAnsi="宋体" w:eastAsia="宋体" w:cs="宋体"/>
              <w:sz w:val="20"/>
              <w:szCs w:val="20"/>
            </w:rPr>
            <w:fldChar w:fldCharType="separate"/>
          </w:r>
          <w:r>
            <w:rPr>
              <w:rFonts w:hint="eastAsia" w:ascii="宋体" w:hAnsi="宋体" w:eastAsia="宋体" w:cs="宋体"/>
              <w:sz w:val="20"/>
              <w:szCs w:val="20"/>
            </w:rPr>
            <w:t>106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5F61F02">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_Toc27668 </w:instrText>
          </w:r>
          <w:r>
            <w:rPr>
              <w:rFonts w:hint="eastAsia" w:ascii="宋体" w:hAnsi="宋体" w:eastAsia="宋体" w:cs="宋体"/>
              <w:sz w:val="20"/>
              <w:szCs w:val="20"/>
            </w:rPr>
            <w:fldChar w:fldCharType="separate"/>
          </w:r>
          <w:r>
            <w:rPr>
              <w:rFonts w:hint="eastAsia" w:ascii="宋体" w:hAnsi="宋体" w:eastAsia="宋体" w:cs="宋体"/>
              <w:sz w:val="20"/>
              <w:szCs w:val="20"/>
            </w:rPr>
            <w:t>第三部分  专用条款</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_Toc27668 \h </w:instrText>
          </w:r>
          <w:r>
            <w:rPr>
              <w:rFonts w:hint="eastAsia" w:ascii="宋体" w:hAnsi="宋体" w:eastAsia="宋体" w:cs="宋体"/>
              <w:sz w:val="20"/>
              <w:szCs w:val="20"/>
            </w:rPr>
            <w:fldChar w:fldCharType="separate"/>
          </w:r>
          <w:r>
            <w:rPr>
              <w:rFonts w:hint="eastAsia" w:ascii="宋体" w:hAnsi="宋体" w:eastAsia="宋体" w:cs="宋体"/>
              <w:sz w:val="20"/>
              <w:szCs w:val="20"/>
            </w:rPr>
            <w:t>108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8B63C9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_Toc28898 </w:instrText>
          </w:r>
          <w:r>
            <w:rPr>
              <w:rFonts w:hint="eastAsia" w:ascii="宋体" w:hAnsi="宋体" w:eastAsia="宋体" w:cs="宋体"/>
              <w:sz w:val="20"/>
              <w:szCs w:val="20"/>
            </w:rPr>
            <w:fldChar w:fldCharType="separate"/>
          </w:r>
          <w:r>
            <w:rPr>
              <w:rFonts w:hint="eastAsia" w:ascii="宋体" w:hAnsi="宋体" w:eastAsia="宋体" w:cs="宋体"/>
              <w:sz w:val="20"/>
              <w:szCs w:val="20"/>
            </w:rPr>
            <w:t>1.</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总则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_Toc28898 \h </w:instrText>
          </w:r>
          <w:r>
            <w:rPr>
              <w:rFonts w:hint="eastAsia" w:ascii="宋体" w:hAnsi="宋体" w:eastAsia="宋体" w:cs="宋体"/>
              <w:sz w:val="20"/>
              <w:szCs w:val="20"/>
            </w:rPr>
            <w:fldChar w:fldCharType="separate"/>
          </w:r>
          <w:r>
            <w:rPr>
              <w:rFonts w:hint="eastAsia" w:ascii="宋体" w:hAnsi="宋体" w:eastAsia="宋体" w:cs="宋体"/>
              <w:sz w:val="20"/>
              <w:szCs w:val="20"/>
            </w:rPr>
            <w:t>108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15994C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_Toc8711 </w:instrText>
          </w:r>
          <w:r>
            <w:rPr>
              <w:rFonts w:hint="eastAsia" w:ascii="宋体" w:hAnsi="宋体" w:eastAsia="宋体" w:cs="宋体"/>
              <w:sz w:val="20"/>
              <w:szCs w:val="20"/>
            </w:rPr>
            <w:fldChar w:fldCharType="separate"/>
          </w:r>
          <w:r>
            <w:rPr>
              <w:rFonts w:hint="eastAsia" w:ascii="宋体" w:hAnsi="宋体" w:eastAsia="宋体" w:cs="宋体"/>
              <w:sz w:val="20"/>
              <w:szCs w:val="20"/>
            </w:rPr>
            <w:t>2.</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发包人</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_Toc8711 \h </w:instrText>
          </w:r>
          <w:r>
            <w:rPr>
              <w:rFonts w:hint="eastAsia" w:ascii="宋体" w:hAnsi="宋体" w:eastAsia="宋体" w:cs="宋体"/>
              <w:sz w:val="20"/>
              <w:szCs w:val="20"/>
            </w:rPr>
            <w:fldChar w:fldCharType="separate"/>
          </w:r>
          <w:r>
            <w:rPr>
              <w:rFonts w:hint="eastAsia" w:ascii="宋体" w:hAnsi="宋体" w:eastAsia="宋体" w:cs="宋体"/>
              <w:sz w:val="20"/>
              <w:szCs w:val="20"/>
            </w:rPr>
            <w:t>110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FD5EBCC">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_Toc26136 </w:instrText>
          </w:r>
          <w:r>
            <w:rPr>
              <w:rFonts w:hint="eastAsia" w:ascii="宋体" w:hAnsi="宋体" w:eastAsia="宋体" w:cs="宋体"/>
              <w:sz w:val="20"/>
              <w:szCs w:val="20"/>
            </w:rPr>
            <w:fldChar w:fldCharType="separate"/>
          </w:r>
          <w:r>
            <w:rPr>
              <w:rFonts w:hint="eastAsia" w:ascii="宋体" w:hAnsi="宋体" w:eastAsia="宋体" w:cs="宋体"/>
              <w:sz w:val="20"/>
              <w:szCs w:val="20"/>
            </w:rPr>
            <w:t>3.</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承包人</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_Toc26136 \h </w:instrText>
          </w:r>
          <w:r>
            <w:rPr>
              <w:rFonts w:hint="eastAsia" w:ascii="宋体" w:hAnsi="宋体" w:eastAsia="宋体" w:cs="宋体"/>
              <w:sz w:val="20"/>
              <w:szCs w:val="20"/>
            </w:rPr>
            <w:fldChar w:fldCharType="separate"/>
          </w:r>
          <w:r>
            <w:rPr>
              <w:rFonts w:hint="eastAsia" w:ascii="宋体" w:hAnsi="宋体" w:eastAsia="宋体" w:cs="宋体"/>
              <w:sz w:val="20"/>
              <w:szCs w:val="20"/>
            </w:rPr>
            <w:t>112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DF0A93D">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_Toc4308 </w:instrText>
          </w:r>
          <w:r>
            <w:rPr>
              <w:rFonts w:hint="eastAsia" w:ascii="宋体" w:hAnsi="宋体" w:eastAsia="宋体" w:cs="宋体"/>
              <w:sz w:val="20"/>
              <w:szCs w:val="20"/>
            </w:rPr>
            <w:fldChar w:fldCharType="separate"/>
          </w:r>
          <w:r>
            <w:rPr>
              <w:rFonts w:hint="eastAsia" w:ascii="宋体" w:hAnsi="宋体" w:eastAsia="宋体" w:cs="宋体"/>
              <w:sz w:val="20"/>
              <w:szCs w:val="20"/>
            </w:rPr>
            <w:t>4.</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监理工程师</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_Toc4308 \h </w:instrText>
          </w:r>
          <w:r>
            <w:rPr>
              <w:rFonts w:hint="eastAsia" w:ascii="宋体" w:hAnsi="宋体" w:eastAsia="宋体" w:cs="宋体"/>
              <w:sz w:val="20"/>
              <w:szCs w:val="20"/>
            </w:rPr>
            <w:fldChar w:fldCharType="separate"/>
          </w:r>
          <w:r>
            <w:rPr>
              <w:rFonts w:hint="eastAsia" w:ascii="宋体" w:hAnsi="宋体" w:eastAsia="宋体" w:cs="宋体"/>
              <w:sz w:val="20"/>
              <w:szCs w:val="20"/>
            </w:rPr>
            <w:t>114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CB9AF4E">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_Toc29573 </w:instrText>
          </w:r>
          <w:r>
            <w:rPr>
              <w:rFonts w:hint="eastAsia" w:ascii="宋体" w:hAnsi="宋体" w:eastAsia="宋体" w:cs="宋体"/>
              <w:sz w:val="20"/>
              <w:szCs w:val="20"/>
            </w:rPr>
            <w:fldChar w:fldCharType="separate"/>
          </w:r>
          <w:r>
            <w:rPr>
              <w:rFonts w:hint="eastAsia" w:ascii="宋体" w:hAnsi="宋体" w:eastAsia="宋体" w:cs="宋体"/>
              <w:sz w:val="20"/>
              <w:szCs w:val="20"/>
            </w:rPr>
            <w:t>5.</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造价工程师</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_Toc29573 \h </w:instrText>
          </w:r>
          <w:r>
            <w:rPr>
              <w:rFonts w:hint="eastAsia" w:ascii="宋体" w:hAnsi="宋体" w:eastAsia="宋体" w:cs="宋体"/>
              <w:sz w:val="20"/>
              <w:szCs w:val="20"/>
            </w:rPr>
            <w:fldChar w:fldCharType="separate"/>
          </w:r>
          <w:r>
            <w:rPr>
              <w:rFonts w:hint="eastAsia" w:ascii="宋体" w:hAnsi="宋体" w:eastAsia="宋体" w:cs="宋体"/>
              <w:sz w:val="20"/>
              <w:szCs w:val="20"/>
            </w:rPr>
            <w:t>115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C29D21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_Toc2994 </w:instrText>
          </w:r>
          <w:r>
            <w:rPr>
              <w:rFonts w:hint="eastAsia" w:ascii="宋体" w:hAnsi="宋体" w:eastAsia="宋体" w:cs="宋体"/>
              <w:sz w:val="20"/>
              <w:szCs w:val="20"/>
            </w:rPr>
            <w:fldChar w:fldCharType="separate"/>
          </w:r>
          <w:r>
            <w:rPr>
              <w:rFonts w:hint="eastAsia" w:ascii="宋体" w:hAnsi="宋体" w:eastAsia="宋体" w:cs="宋体"/>
              <w:sz w:val="20"/>
              <w:szCs w:val="20"/>
            </w:rPr>
            <w:t>6.</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工程质量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_Toc2994 \h </w:instrText>
          </w:r>
          <w:r>
            <w:rPr>
              <w:rFonts w:hint="eastAsia" w:ascii="宋体" w:hAnsi="宋体" w:eastAsia="宋体" w:cs="宋体"/>
              <w:sz w:val="20"/>
              <w:szCs w:val="20"/>
            </w:rPr>
            <w:fldChar w:fldCharType="separate"/>
          </w:r>
          <w:r>
            <w:rPr>
              <w:rFonts w:hint="eastAsia" w:ascii="宋体" w:hAnsi="宋体" w:eastAsia="宋体" w:cs="宋体"/>
              <w:sz w:val="20"/>
              <w:szCs w:val="20"/>
            </w:rPr>
            <w:t>115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6919CC7">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_Toc1950 </w:instrText>
          </w:r>
          <w:r>
            <w:rPr>
              <w:rFonts w:hint="eastAsia" w:ascii="宋体" w:hAnsi="宋体" w:eastAsia="宋体" w:cs="宋体"/>
              <w:sz w:val="20"/>
              <w:szCs w:val="20"/>
            </w:rPr>
            <w:fldChar w:fldCharType="separate"/>
          </w:r>
          <w:r>
            <w:rPr>
              <w:rFonts w:hint="eastAsia" w:ascii="宋体" w:hAnsi="宋体" w:eastAsia="宋体" w:cs="宋体"/>
              <w:sz w:val="20"/>
              <w:szCs w:val="20"/>
            </w:rPr>
            <w:t>8. 工期和进度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_Toc1950 \h </w:instrText>
          </w:r>
          <w:r>
            <w:rPr>
              <w:rFonts w:hint="eastAsia" w:ascii="宋体" w:hAnsi="宋体" w:eastAsia="宋体" w:cs="宋体"/>
              <w:sz w:val="20"/>
              <w:szCs w:val="20"/>
            </w:rPr>
            <w:fldChar w:fldCharType="separate"/>
          </w:r>
          <w:r>
            <w:rPr>
              <w:rFonts w:hint="eastAsia" w:ascii="宋体" w:hAnsi="宋体" w:eastAsia="宋体" w:cs="宋体"/>
              <w:sz w:val="20"/>
              <w:szCs w:val="20"/>
            </w:rPr>
            <w:t>116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C36EFA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_Toc30453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造价</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_Toc30453 \h </w:instrText>
          </w:r>
          <w:r>
            <w:rPr>
              <w:rFonts w:hint="eastAsia" w:ascii="宋体" w:hAnsi="宋体" w:eastAsia="宋体" w:cs="宋体"/>
              <w:sz w:val="20"/>
              <w:szCs w:val="20"/>
            </w:rPr>
            <w:fldChar w:fldCharType="separate"/>
          </w:r>
          <w:r>
            <w:rPr>
              <w:rFonts w:hint="eastAsia" w:ascii="宋体" w:hAnsi="宋体" w:eastAsia="宋体" w:cs="宋体"/>
              <w:sz w:val="20"/>
              <w:szCs w:val="20"/>
            </w:rPr>
            <w:t>117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CCBD2F9">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_Toc11853 </w:instrText>
          </w:r>
          <w:r>
            <w:rPr>
              <w:rFonts w:hint="eastAsia" w:ascii="宋体" w:hAnsi="宋体" w:eastAsia="宋体" w:cs="宋体"/>
              <w:sz w:val="20"/>
              <w:szCs w:val="20"/>
            </w:rPr>
            <w:fldChar w:fldCharType="separate"/>
          </w:r>
          <w:r>
            <w:rPr>
              <w:rFonts w:hint="eastAsia" w:ascii="宋体" w:hAnsi="宋体" w:eastAsia="宋体" w:cs="宋体"/>
              <w:sz w:val="20"/>
              <w:szCs w:val="20"/>
            </w:rPr>
            <w:t>10.</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材料与设备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_Toc11853 \h </w:instrText>
          </w:r>
          <w:r>
            <w:rPr>
              <w:rFonts w:hint="eastAsia" w:ascii="宋体" w:hAnsi="宋体" w:eastAsia="宋体" w:cs="宋体"/>
              <w:sz w:val="20"/>
              <w:szCs w:val="20"/>
            </w:rPr>
            <w:fldChar w:fldCharType="separate"/>
          </w:r>
          <w:r>
            <w:rPr>
              <w:rFonts w:hint="eastAsia" w:ascii="宋体" w:hAnsi="宋体" w:eastAsia="宋体" w:cs="宋体"/>
              <w:sz w:val="20"/>
              <w:szCs w:val="20"/>
            </w:rPr>
            <w:t>121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F2033D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_Toc11297 </w:instrText>
          </w:r>
          <w:r>
            <w:rPr>
              <w:rFonts w:hint="eastAsia" w:ascii="宋体" w:hAnsi="宋体" w:eastAsia="宋体" w:cs="宋体"/>
              <w:sz w:val="20"/>
              <w:szCs w:val="20"/>
            </w:rPr>
            <w:fldChar w:fldCharType="separate"/>
          </w:r>
          <w:r>
            <w:rPr>
              <w:rFonts w:hint="eastAsia" w:ascii="宋体" w:hAnsi="宋体" w:eastAsia="宋体" w:cs="宋体"/>
              <w:sz w:val="20"/>
              <w:szCs w:val="20"/>
            </w:rPr>
            <w:t>11. 验收和工程试车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_Toc11297 \h </w:instrText>
          </w:r>
          <w:r>
            <w:rPr>
              <w:rFonts w:hint="eastAsia" w:ascii="宋体" w:hAnsi="宋体" w:eastAsia="宋体" w:cs="宋体"/>
              <w:sz w:val="20"/>
              <w:szCs w:val="20"/>
            </w:rPr>
            <w:fldChar w:fldCharType="separate"/>
          </w:r>
          <w:r>
            <w:rPr>
              <w:rFonts w:hint="eastAsia" w:ascii="宋体" w:hAnsi="宋体" w:eastAsia="宋体" w:cs="宋体"/>
              <w:sz w:val="20"/>
              <w:szCs w:val="20"/>
            </w:rPr>
            <w:t>121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1365EAC">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_Toc27459 </w:instrText>
          </w:r>
          <w:r>
            <w:rPr>
              <w:rFonts w:hint="eastAsia" w:ascii="宋体" w:hAnsi="宋体" w:eastAsia="宋体" w:cs="宋体"/>
              <w:sz w:val="20"/>
              <w:szCs w:val="20"/>
            </w:rPr>
            <w:fldChar w:fldCharType="separate"/>
          </w:r>
          <w:r>
            <w:rPr>
              <w:rFonts w:hint="eastAsia" w:ascii="宋体" w:hAnsi="宋体" w:eastAsia="宋体" w:cs="宋体"/>
              <w:sz w:val="20"/>
              <w:szCs w:val="20"/>
            </w:rPr>
            <w:t>12. 缺陷责任与保修</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_Toc27459 \h </w:instrText>
          </w:r>
          <w:r>
            <w:rPr>
              <w:rFonts w:hint="eastAsia" w:ascii="宋体" w:hAnsi="宋体" w:eastAsia="宋体" w:cs="宋体"/>
              <w:sz w:val="20"/>
              <w:szCs w:val="20"/>
            </w:rPr>
            <w:fldChar w:fldCharType="separate"/>
          </w:r>
          <w:r>
            <w:rPr>
              <w:rFonts w:hint="eastAsia" w:ascii="宋体" w:hAnsi="宋体" w:eastAsia="宋体" w:cs="宋体"/>
              <w:sz w:val="20"/>
              <w:szCs w:val="20"/>
            </w:rPr>
            <w:t>122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4EE2C86">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_Toc22386 </w:instrText>
          </w:r>
          <w:r>
            <w:rPr>
              <w:rFonts w:hint="eastAsia" w:ascii="宋体" w:hAnsi="宋体" w:eastAsia="宋体" w:cs="宋体"/>
              <w:sz w:val="20"/>
              <w:szCs w:val="20"/>
            </w:rPr>
            <w:fldChar w:fldCharType="separate"/>
          </w:r>
          <w:r>
            <w:rPr>
              <w:rFonts w:hint="eastAsia" w:ascii="宋体" w:hAnsi="宋体" w:eastAsia="宋体" w:cs="宋体"/>
              <w:sz w:val="20"/>
              <w:szCs w:val="20"/>
            </w:rPr>
            <w:t>13. 违约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_Toc22386 \h </w:instrText>
          </w:r>
          <w:r>
            <w:rPr>
              <w:rFonts w:hint="eastAsia" w:ascii="宋体" w:hAnsi="宋体" w:eastAsia="宋体" w:cs="宋体"/>
              <w:sz w:val="20"/>
              <w:szCs w:val="20"/>
            </w:rPr>
            <w:fldChar w:fldCharType="separate"/>
          </w:r>
          <w:r>
            <w:rPr>
              <w:rFonts w:hint="eastAsia" w:ascii="宋体" w:hAnsi="宋体" w:eastAsia="宋体" w:cs="宋体"/>
              <w:sz w:val="20"/>
              <w:szCs w:val="20"/>
            </w:rPr>
            <w:t>122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C4C788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_Toc23508 </w:instrText>
          </w:r>
          <w:r>
            <w:rPr>
              <w:rFonts w:hint="eastAsia" w:ascii="宋体" w:hAnsi="宋体" w:eastAsia="宋体" w:cs="宋体"/>
              <w:sz w:val="20"/>
              <w:szCs w:val="20"/>
            </w:rPr>
            <w:fldChar w:fldCharType="separate"/>
          </w:r>
          <w:r>
            <w:rPr>
              <w:rFonts w:hint="eastAsia" w:ascii="宋体" w:hAnsi="宋体" w:eastAsia="宋体" w:cs="宋体"/>
              <w:sz w:val="20"/>
              <w:szCs w:val="20"/>
            </w:rPr>
            <w:t>14. 不可抗力</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_Toc23508 \h </w:instrText>
          </w:r>
          <w:r>
            <w:rPr>
              <w:rFonts w:hint="eastAsia" w:ascii="宋体" w:hAnsi="宋体" w:eastAsia="宋体" w:cs="宋体"/>
              <w:sz w:val="20"/>
              <w:szCs w:val="20"/>
            </w:rPr>
            <w:fldChar w:fldCharType="separate"/>
          </w:r>
          <w:r>
            <w:rPr>
              <w:rFonts w:hint="eastAsia" w:ascii="宋体" w:hAnsi="宋体" w:eastAsia="宋体" w:cs="宋体"/>
              <w:sz w:val="20"/>
              <w:szCs w:val="20"/>
            </w:rPr>
            <w:t>124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BDCF9FB">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_Toc25297 </w:instrText>
          </w:r>
          <w:r>
            <w:rPr>
              <w:rFonts w:hint="eastAsia" w:ascii="宋体" w:hAnsi="宋体" w:eastAsia="宋体" w:cs="宋体"/>
              <w:sz w:val="20"/>
              <w:szCs w:val="20"/>
            </w:rPr>
            <w:fldChar w:fldCharType="separate"/>
          </w:r>
          <w:r>
            <w:rPr>
              <w:rFonts w:hint="eastAsia" w:ascii="宋体" w:hAnsi="宋体" w:eastAsia="宋体" w:cs="宋体"/>
              <w:sz w:val="20"/>
              <w:szCs w:val="20"/>
            </w:rPr>
            <w:t>15. 保险</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_Toc25297 \h </w:instrText>
          </w:r>
          <w:r>
            <w:rPr>
              <w:rFonts w:hint="eastAsia" w:ascii="宋体" w:hAnsi="宋体" w:eastAsia="宋体" w:cs="宋体"/>
              <w:sz w:val="20"/>
              <w:szCs w:val="20"/>
            </w:rPr>
            <w:fldChar w:fldCharType="separate"/>
          </w:r>
          <w:r>
            <w:rPr>
              <w:rFonts w:hint="eastAsia" w:ascii="宋体" w:hAnsi="宋体" w:eastAsia="宋体" w:cs="宋体"/>
              <w:sz w:val="20"/>
              <w:szCs w:val="20"/>
            </w:rPr>
            <w:t>125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EB1E50A">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_Toc1183 </w:instrText>
          </w:r>
          <w:r>
            <w:rPr>
              <w:rFonts w:hint="eastAsia" w:ascii="宋体" w:hAnsi="宋体" w:eastAsia="宋体" w:cs="宋体"/>
              <w:sz w:val="20"/>
              <w:szCs w:val="20"/>
            </w:rPr>
            <w:fldChar w:fldCharType="separate"/>
          </w:r>
          <w:r>
            <w:rPr>
              <w:rFonts w:hint="eastAsia" w:ascii="宋体" w:hAnsi="宋体" w:eastAsia="宋体" w:cs="宋体"/>
              <w:sz w:val="20"/>
              <w:szCs w:val="20"/>
            </w:rPr>
            <w:t>16. 合同争议、解决与终止</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_Toc1183 \h </w:instrText>
          </w:r>
          <w:r>
            <w:rPr>
              <w:rFonts w:hint="eastAsia" w:ascii="宋体" w:hAnsi="宋体" w:eastAsia="宋体" w:cs="宋体"/>
              <w:sz w:val="20"/>
              <w:szCs w:val="20"/>
            </w:rPr>
            <w:fldChar w:fldCharType="separate"/>
          </w:r>
          <w:r>
            <w:rPr>
              <w:rFonts w:hint="eastAsia" w:ascii="宋体" w:hAnsi="宋体" w:eastAsia="宋体" w:cs="宋体"/>
              <w:sz w:val="20"/>
              <w:szCs w:val="20"/>
            </w:rPr>
            <w:t>125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8973540">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lang w:val="en-US" w:eastAsia="zh-CN"/>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_Toc1183 </w:instrText>
          </w:r>
          <w:r>
            <w:rPr>
              <w:rFonts w:hint="eastAsia" w:ascii="宋体" w:hAnsi="宋体" w:eastAsia="宋体" w:cs="宋体"/>
              <w:sz w:val="20"/>
              <w:szCs w:val="20"/>
            </w:rPr>
            <w:fldChar w:fldCharType="separate"/>
          </w:r>
          <w:r>
            <w:rPr>
              <w:rFonts w:hint="eastAsia" w:ascii="宋体" w:hAnsi="宋体" w:eastAsia="宋体" w:cs="宋体"/>
              <w:sz w:val="20"/>
              <w:szCs w:val="20"/>
            </w:rPr>
            <w:t>1</w:t>
          </w:r>
          <w:r>
            <w:rPr>
              <w:rFonts w:hint="eastAsia" w:ascii="宋体" w:hAnsi="宋体" w:cs="宋体"/>
              <w:sz w:val="20"/>
              <w:szCs w:val="20"/>
              <w:lang w:val="en-US" w:eastAsia="zh-CN"/>
            </w:rPr>
            <w:t>7</w:t>
          </w:r>
          <w:r>
            <w:rPr>
              <w:rFonts w:hint="eastAsia" w:ascii="宋体" w:hAnsi="宋体" w:eastAsia="宋体" w:cs="宋体"/>
              <w:sz w:val="20"/>
              <w:szCs w:val="20"/>
            </w:rPr>
            <w:t xml:space="preserve">. </w:t>
          </w:r>
          <w:r>
            <w:rPr>
              <w:rFonts w:hint="eastAsia" w:ascii="宋体" w:hAnsi="宋体" w:cs="宋体"/>
              <w:sz w:val="20"/>
              <w:szCs w:val="20"/>
              <w:lang w:val="en-US" w:eastAsia="zh-CN"/>
            </w:rPr>
            <w:t>其他</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_Toc1183 \h </w:instrText>
          </w:r>
          <w:r>
            <w:rPr>
              <w:rFonts w:hint="eastAsia" w:ascii="宋体" w:hAnsi="宋体" w:eastAsia="宋体" w:cs="宋体"/>
              <w:sz w:val="20"/>
              <w:szCs w:val="20"/>
            </w:rPr>
            <w:fldChar w:fldCharType="separate"/>
          </w:r>
          <w:r>
            <w:rPr>
              <w:rFonts w:hint="eastAsia" w:ascii="宋体" w:hAnsi="宋体" w:eastAsia="宋体" w:cs="宋体"/>
              <w:sz w:val="20"/>
              <w:szCs w:val="20"/>
            </w:rPr>
            <w:t>12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r>
            <w:rPr>
              <w:rFonts w:hint="eastAsia" w:ascii="宋体" w:hAnsi="宋体" w:cs="宋体"/>
              <w:sz w:val="20"/>
              <w:szCs w:val="20"/>
              <w:lang w:val="en-US" w:eastAsia="zh-CN"/>
            </w:rPr>
            <w:t>6</w:t>
          </w:r>
        </w:p>
        <w:p w14:paraId="75EF91CD">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_Toc18343 </w:instrText>
          </w:r>
          <w:r>
            <w:rPr>
              <w:rFonts w:hint="eastAsia" w:ascii="宋体" w:hAnsi="宋体" w:eastAsia="宋体" w:cs="宋体"/>
              <w:sz w:val="20"/>
              <w:szCs w:val="20"/>
            </w:rPr>
            <w:fldChar w:fldCharType="separate"/>
          </w:r>
          <w:r>
            <w:rPr>
              <w:rFonts w:hint="eastAsia" w:ascii="宋体" w:hAnsi="宋体" w:eastAsia="宋体" w:cs="宋体"/>
              <w:sz w:val="20"/>
              <w:szCs w:val="20"/>
            </w:rPr>
            <w:t>第四部分  附件</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_Toc18343 \h </w:instrText>
          </w:r>
          <w:r>
            <w:rPr>
              <w:rFonts w:hint="eastAsia" w:ascii="宋体" w:hAnsi="宋体" w:eastAsia="宋体" w:cs="宋体"/>
              <w:sz w:val="20"/>
              <w:szCs w:val="20"/>
            </w:rPr>
            <w:fldChar w:fldCharType="separate"/>
          </w:r>
          <w:r>
            <w:rPr>
              <w:rFonts w:hint="eastAsia" w:ascii="宋体" w:hAnsi="宋体" w:eastAsia="宋体" w:cs="宋体"/>
              <w:sz w:val="20"/>
              <w:szCs w:val="20"/>
            </w:rPr>
            <w:t>127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EE4A460">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_Toc17178 </w:instrText>
          </w:r>
          <w:r>
            <w:rPr>
              <w:rFonts w:hint="eastAsia" w:ascii="宋体" w:hAnsi="宋体" w:eastAsia="宋体" w:cs="宋体"/>
              <w:sz w:val="20"/>
              <w:szCs w:val="20"/>
            </w:rPr>
            <w:fldChar w:fldCharType="separate"/>
          </w:r>
          <w:r>
            <w:rPr>
              <w:rFonts w:hint="eastAsia" w:ascii="宋体" w:hAnsi="宋体" w:eastAsia="宋体" w:cs="宋体"/>
              <w:sz w:val="20"/>
              <w:szCs w:val="20"/>
            </w:rPr>
            <w:t>附件1 承包人承揽工程项目一览表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_Toc17178 \h </w:instrText>
          </w:r>
          <w:r>
            <w:rPr>
              <w:rFonts w:hint="eastAsia" w:ascii="宋体" w:hAnsi="宋体" w:eastAsia="宋体" w:cs="宋体"/>
              <w:sz w:val="20"/>
              <w:szCs w:val="20"/>
            </w:rPr>
            <w:fldChar w:fldCharType="separate"/>
          </w:r>
          <w:r>
            <w:rPr>
              <w:rFonts w:hint="eastAsia" w:ascii="宋体" w:hAnsi="宋体" w:eastAsia="宋体" w:cs="宋体"/>
              <w:sz w:val="20"/>
              <w:szCs w:val="20"/>
            </w:rPr>
            <w:t>127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CC6365A">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_Toc24878 </w:instrText>
          </w:r>
          <w:r>
            <w:rPr>
              <w:rFonts w:hint="eastAsia" w:ascii="宋体" w:hAnsi="宋体" w:eastAsia="宋体" w:cs="宋体"/>
              <w:sz w:val="20"/>
              <w:szCs w:val="20"/>
            </w:rPr>
            <w:fldChar w:fldCharType="separate"/>
          </w:r>
          <w:r>
            <w:rPr>
              <w:rFonts w:hint="eastAsia" w:ascii="宋体" w:hAnsi="宋体" w:eastAsia="宋体" w:cs="宋体"/>
              <w:sz w:val="20"/>
              <w:szCs w:val="20"/>
            </w:rPr>
            <w:t>附件2 房屋建筑工程质量保修书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_Toc24878 \h </w:instrText>
          </w:r>
          <w:r>
            <w:rPr>
              <w:rFonts w:hint="eastAsia" w:ascii="宋体" w:hAnsi="宋体" w:eastAsia="宋体" w:cs="宋体"/>
              <w:sz w:val="20"/>
              <w:szCs w:val="20"/>
            </w:rPr>
            <w:fldChar w:fldCharType="separate"/>
          </w:r>
          <w:r>
            <w:rPr>
              <w:rFonts w:hint="eastAsia" w:ascii="宋体" w:hAnsi="宋体" w:eastAsia="宋体" w:cs="宋体"/>
              <w:sz w:val="20"/>
              <w:szCs w:val="20"/>
            </w:rPr>
            <w:t>128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448C302">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_Toc3676 </w:instrText>
          </w:r>
          <w:r>
            <w:rPr>
              <w:rFonts w:hint="eastAsia" w:ascii="宋体" w:hAnsi="宋体" w:eastAsia="宋体" w:cs="宋体"/>
              <w:sz w:val="20"/>
              <w:szCs w:val="20"/>
            </w:rPr>
            <w:fldChar w:fldCharType="separate"/>
          </w:r>
          <w:r>
            <w:rPr>
              <w:rFonts w:hint="eastAsia" w:ascii="宋体" w:hAnsi="宋体" w:eastAsia="宋体" w:cs="宋体"/>
              <w:sz w:val="20"/>
              <w:szCs w:val="20"/>
            </w:rPr>
            <w:t>附件3 履约担保</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_Toc3676 \h </w:instrText>
          </w:r>
          <w:r>
            <w:rPr>
              <w:rFonts w:hint="eastAsia" w:ascii="宋体" w:hAnsi="宋体" w:eastAsia="宋体" w:cs="宋体"/>
              <w:sz w:val="20"/>
              <w:szCs w:val="20"/>
            </w:rPr>
            <w:fldChar w:fldCharType="separate"/>
          </w:r>
          <w:r>
            <w:rPr>
              <w:rFonts w:hint="eastAsia" w:ascii="宋体" w:hAnsi="宋体" w:eastAsia="宋体" w:cs="宋体"/>
              <w:sz w:val="20"/>
              <w:szCs w:val="20"/>
            </w:rPr>
            <w:t>131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DF889A5">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_Toc19674 </w:instrText>
          </w:r>
          <w:r>
            <w:rPr>
              <w:rFonts w:hint="eastAsia" w:ascii="宋体" w:hAnsi="宋体" w:eastAsia="宋体" w:cs="宋体"/>
              <w:sz w:val="20"/>
              <w:szCs w:val="20"/>
            </w:rPr>
            <w:fldChar w:fldCharType="separate"/>
          </w:r>
          <w:r>
            <w:rPr>
              <w:rFonts w:hint="eastAsia" w:ascii="宋体" w:hAnsi="宋体" w:eastAsia="宋体" w:cs="宋体"/>
              <w:sz w:val="20"/>
              <w:szCs w:val="20"/>
            </w:rPr>
            <w:t>附件4 预付款担保</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_Toc19674 \h </w:instrText>
          </w:r>
          <w:r>
            <w:rPr>
              <w:rFonts w:hint="eastAsia" w:ascii="宋体" w:hAnsi="宋体" w:eastAsia="宋体" w:cs="宋体"/>
              <w:sz w:val="20"/>
              <w:szCs w:val="20"/>
            </w:rPr>
            <w:fldChar w:fldCharType="separate"/>
          </w:r>
          <w:r>
            <w:rPr>
              <w:rFonts w:hint="eastAsia" w:ascii="宋体" w:hAnsi="宋体" w:eastAsia="宋体" w:cs="宋体"/>
              <w:sz w:val="20"/>
              <w:szCs w:val="20"/>
            </w:rPr>
            <w:t>132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9396ACA">
          <w:pPr>
            <w:pStyle w:val="29"/>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_Toc2771 </w:instrText>
          </w:r>
          <w:r>
            <w:rPr>
              <w:rFonts w:hint="eastAsia" w:ascii="宋体" w:hAnsi="宋体" w:eastAsia="宋体" w:cs="宋体"/>
              <w:sz w:val="20"/>
              <w:szCs w:val="20"/>
            </w:rPr>
            <w:fldChar w:fldCharType="separate"/>
          </w:r>
          <w:r>
            <w:rPr>
              <w:rFonts w:hint="eastAsia" w:ascii="宋体" w:hAnsi="宋体" w:eastAsia="宋体" w:cs="宋体"/>
              <w:sz w:val="20"/>
              <w:szCs w:val="20"/>
            </w:rPr>
            <w:t>附件5 支付担保</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_Toc2771 \h </w:instrText>
          </w:r>
          <w:r>
            <w:rPr>
              <w:rFonts w:hint="eastAsia" w:ascii="宋体" w:hAnsi="宋体" w:eastAsia="宋体" w:cs="宋体"/>
              <w:sz w:val="20"/>
              <w:szCs w:val="20"/>
            </w:rPr>
            <w:fldChar w:fldCharType="separate"/>
          </w:r>
          <w:r>
            <w:rPr>
              <w:rFonts w:hint="eastAsia" w:ascii="宋体" w:hAnsi="宋体" w:eastAsia="宋体" w:cs="宋体"/>
              <w:sz w:val="20"/>
              <w:szCs w:val="20"/>
            </w:rPr>
            <w:t>133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DD49A58">
          <w:pPr>
            <w:pStyle w:val="27"/>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_Toc13045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第五章  工程量清单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_Toc13045 \h </w:instrText>
          </w:r>
          <w:r>
            <w:rPr>
              <w:rFonts w:hint="eastAsia" w:ascii="宋体" w:hAnsi="宋体" w:eastAsia="宋体" w:cs="宋体"/>
              <w:sz w:val="20"/>
              <w:szCs w:val="20"/>
            </w:rPr>
            <w:fldChar w:fldCharType="separate"/>
          </w:r>
          <w:r>
            <w:rPr>
              <w:rFonts w:hint="eastAsia" w:ascii="宋体" w:hAnsi="宋体" w:eastAsia="宋体" w:cs="宋体"/>
              <w:sz w:val="20"/>
              <w:szCs w:val="20"/>
            </w:rPr>
            <w:t>136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5A5D974">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_Toc16058 </w:instrText>
          </w:r>
          <w:r>
            <w:rPr>
              <w:rFonts w:hint="eastAsia" w:ascii="宋体" w:hAnsi="宋体" w:eastAsia="宋体" w:cs="宋体"/>
              <w:sz w:val="20"/>
              <w:szCs w:val="20"/>
            </w:rPr>
            <w:fldChar w:fldCharType="separate"/>
          </w:r>
          <w:r>
            <w:rPr>
              <w:rFonts w:hint="eastAsia" w:ascii="宋体" w:hAnsi="宋体" w:eastAsia="宋体" w:cs="宋体"/>
              <w:sz w:val="20"/>
              <w:szCs w:val="20"/>
            </w:rPr>
            <w:t>1. 封面</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_Toc16058 \h </w:instrText>
          </w:r>
          <w:r>
            <w:rPr>
              <w:rFonts w:hint="eastAsia" w:ascii="宋体" w:hAnsi="宋体" w:eastAsia="宋体" w:cs="宋体"/>
              <w:sz w:val="20"/>
              <w:szCs w:val="20"/>
            </w:rPr>
            <w:fldChar w:fldCharType="separate"/>
          </w:r>
          <w:r>
            <w:rPr>
              <w:rFonts w:hint="eastAsia" w:ascii="宋体" w:hAnsi="宋体" w:eastAsia="宋体" w:cs="宋体"/>
              <w:sz w:val="20"/>
              <w:szCs w:val="20"/>
            </w:rPr>
            <w:t>137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7F65A94">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_Toc17108 </w:instrText>
          </w:r>
          <w:r>
            <w:rPr>
              <w:rFonts w:hint="eastAsia" w:ascii="宋体" w:hAnsi="宋体" w:eastAsia="宋体" w:cs="宋体"/>
              <w:sz w:val="20"/>
              <w:szCs w:val="20"/>
            </w:rPr>
            <w:fldChar w:fldCharType="separate"/>
          </w:r>
          <w:r>
            <w:rPr>
              <w:rFonts w:hint="eastAsia" w:ascii="宋体" w:hAnsi="宋体" w:eastAsia="宋体" w:cs="宋体"/>
              <w:sz w:val="20"/>
              <w:szCs w:val="20"/>
            </w:rPr>
            <w:t>2. 扉页</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_Toc17108 \h </w:instrText>
          </w:r>
          <w:r>
            <w:rPr>
              <w:rFonts w:hint="eastAsia" w:ascii="宋体" w:hAnsi="宋体" w:eastAsia="宋体" w:cs="宋体"/>
              <w:sz w:val="20"/>
              <w:szCs w:val="20"/>
            </w:rPr>
            <w:fldChar w:fldCharType="separate"/>
          </w:r>
          <w:r>
            <w:rPr>
              <w:rFonts w:hint="eastAsia" w:ascii="宋体" w:hAnsi="宋体" w:eastAsia="宋体" w:cs="宋体"/>
              <w:sz w:val="20"/>
              <w:szCs w:val="20"/>
            </w:rPr>
            <w:t>138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C7681C0">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_Toc16543 </w:instrText>
          </w:r>
          <w:r>
            <w:rPr>
              <w:rFonts w:hint="eastAsia" w:ascii="宋体" w:hAnsi="宋体" w:eastAsia="宋体" w:cs="宋体"/>
              <w:sz w:val="20"/>
              <w:szCs w:val="20"/>
            </w:rPr>
            <w:fldChar w:fldCharType="separate"/>
          </w:r>
          <w:r>
            <w:rPr>
              <w:rFonts w:hint="eastAsia" w:ascii="宋体" w:hAnsi="宋体" w:eastAsia="宋体" w:cs="宋体"/>
              <w:sz w:val="20"/>
              <w:szCs w:val="20"/>
            </w:rPr>
            <w:t>3. 填表说明</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_Toc16543 \h </w:instrText>
          </w:r>
          <w:r>
            <w:rPr>
              <w:rFonts w:hint="eastAsia" w:ascii="宋体" w:hAnsi="宋体" w:eastAsia="宋体" w:cs="宋体"/>
              <w:sz w:val="20"/>
              <w:szCs w:val="20"/>
            </w:rPr>
            <w:fldChar w:fldCharType="separate"/>
          </w:r>
          <w:r>
            <w:rPr>
              <w:rFonts w:hint="eastAsia" w:ascii="宋体" w:hAnsi="宋体" w:eastAsia="宋体" w:cs="宋体"/>
              <w:sz w:val="20"/>
              <w:szCs w:val="20"/>
            </w:rPr>
            <w:t>139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4679C4C">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_Toc7020 </w:instrText>
          </w:r>
          <w:r>
            <w:rPr>
              <w:rFonts w:hint="eastAsia" w:ascii="宋体" w:hAnsi="宋体" w:eastAsia="宋体" w:cs="宋体"/>
              <w:sz w:val="20"/>
              <w:szCs w:val="20"/>
            </w:rPr>
            <w:fldChar w:fldCharType="separate"/>
          </w:r>
          <w:r>
            <w:rPr>
              <w:rFonts w:hint="eastAsia" w:ascii="宋体" w:hAnsi="宋体" w:eastAsia="宋体" w:cs="宋体"/>
              <w:sz w:val="20"/>
              <w:szCs w:val="20"/>
            </w:rPr>
            <w:t>4. 工程量清单编制说明</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_Toc7020 \h </w:instrText>
          </w:r>
          <w:r>
            <w:rPr>
              <w:rFonts w:hint="eastAsia" w:ascii="宋体" w:hAnsi="宋体" w:eastAsia="宋体" w:cs="宋体"/>
              <w:sz w:val="20"/>
              <w:szCs w:val="20"/>
            </w:rPr>
            <w:fldChar w:fldCharType="separate"/>
          </w:r>
          <w:r>
            <w:rPr>
              <w:rFonts w:hint="eastAsia" w:ascii="宋体" w:hAnsi="宋体" w:eastAsia="宋体" w:cs="宋体"/>
              <w:sz w:val="20"/>
              <w:szCs w:val="20"/>
            </w:rPr>
            <w:t>140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2AD439E">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_Toc30600 </w:instrText>
          </w:r>
          <w:r>
            <w:rPr>
              <w:rFonts w:hint="eastAsia" w:ascii="宋体" w:hAnsi="宋体" w:eastAsia="宋体" w:cs="宋体"/>
              <w:sz w:val="20"/>
              <w:szCs w:val="20"/>
            </w:rPr>
            <w:fldChar w:fldCharType="separate"/>
          </w:r>
          <w:r>
            <w:rPr>
              <w:rFonts w:hint="eastAsia" w:ascii="宋体" w:hAnsi="宋体" w:eastAsia="宋体" w:cs="宋体"/>
              <w:sz w:val="20"/>
              <w:szCs w:val="20"/>
            </w:rPr>
            <w:t>5. 工程量清单报价说明</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_Toc30600 \h </w:instrText>
          </w:r>
          <w:r>
            <w:rPr>
              <w:rFonts w:hint="eastAsia" w:ascii="宋体" w:hAnsi="宋体" w:eastAsia="宋体" w:cs="宋体"/>
              <w:sz w:val="20"/>
              <w:szCs w:val="20"/>
            </w:rPr>
            <w:fldChar w:fldCharType="separate"/>
          </w:r>
          <w:r>
            <w:rPr>
              <w:rFonts w:hint="eastAsia" w:ascii="宋体" w:hAnsi="宋体" w:eastAsia="宋体" w:cs="宋体"/>
              <w:sz w:val="20"/>
              <w:szCs w:val="20"/>
            </w:rPr>
            <w:t>141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8500A3C">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_Toc29980 </w:instrText>
          </w:r>
          <w:r>
            <w:rPr>
              <w:rFonts w:hint="eastAsia" w:ascii="宋体" w:hAnsi="宋体" w:eastAsia="宋体" w:cs="宋体"/>
              <w:sz w:val="20"/>
              <w:szCs w:val="20"/>
            </w:rPr>
            <w:fldChar w:fldCharType="separate"/>
          </w:r>
          <w:r>
            <w:rPr>
              <w:rFonts w:hint="eastAsia" w:ascii="宋体" w:hAnsi="宋体" w:eastAsia="宋体" w:cs="宋体"/>
              <w:sz w:val="20"/>
              <w:szCs w:val="20"/>
            </w:rPr>
            <w:t>6. 工程项目总价表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_Toc29980 \h </w:instrText>
          </w:r>
          <w:r>
            <w:rPr>
              <w:rFonts w:hint="eastAsia" w:ascii="宋体" w:hAnsi="宋体" w:eastAsia="宋体" w:cs="宋体"/>
              <w:sz w:val="20"/>
              <w:szCs w:val="20"/>
            </w:rPr>
            <w:fldChar w:fldCharType="separate"/>
          </w:r>
          <w:r>
            <w:rPr>
              <w:rFonts w:hint="eastAsia" w:ascii="宋体" w:hAnsi="宋体" w:eastAsia="宋体" w:cs="宋体"/>
              <w:sz w:val="20"/>
              <w:szCs w:val="20"/>
            </w:rPr>
            <w:t>143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5E94534">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_Toc18755 </w:instrText>
          </w:r>
          <w:r>
            <w:rPr>
              <w:rFonts w:hint="eastAsia" w:ascii="宋体" w:hAnsi="宋体" w:eastAsia="宋体" w:cs="宋体"/>
              <w:sz w:val="20"/>
              <w:szCs w:val="20"/>
            </w:rPr>
            <w:fldChar w:fldCharType="separate"/>
          </w:r>
          <w:r>
            <w:rPr>
              <w:rFonts w:hint="eastAsia" w:ascii="宋体" w:hAnsi="宋体" w:eastAsia="宋体" w:cs="宋体"/>
              <w:sz w:val="20"/>
              <w:szCs w:val="20"/>
            </w:rPr>
            <w:t>7. 单项工程费汇总表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_Toc18755 \h </w:instrText>
          </w:r>
          <w:r>
            <w:rPr>
              <w:rFonts w:hint="eastAsia" w:ascii="宋体" w:hAnsi="宋体" w:eastAsia="宋体" w:cs="宋体"/>
              <w:sz w:val="20"/>
              <w:szCs w:val="20"/>
            </w:rPr>
            <w:fldChar w:fldCharType="separate"/>
          </w:r>
          <w:r>
            <w:rPr>
              <w:rFonts w:hint="eastAsia" w:ascii="宋体" w:hAnsi="宋体" w:eastAsia="宋体" w:cs="宋体"/>
              <w:sz w:val="20"/>
              <w:szCs w:val="20"/>
            </w:rPr>
            <w:t>144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C049680">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_Toc18004 </w:instrText>
          </w:r>
          <w:r>
            <w:rPr>
              <w:rFonts w:hint="eastAsia" w:ascii="宋体" w:hAnsi="宋体" w:eastAsia="宋体" w:cs="宋体"/>
              <w:sz w:val="20"/>
              <w:szCs w:val="20"/>
            </w:rPr>
            <w:fldChar w:fldCharType="separate"/>
          </w:r>
          <w:r>
            <w:rPr>
              <w:rFonts w:hint="eastAsia" w:ascii="宋体" w:hAnsi="宋体" w:eastAsia="宋体" w:cs="宋体"/>
              <w:sz w:val="20"/>
              <w:szCs w:val="20"/>
            </w:rPr>
            <w:t>8. 单位工程费汇总表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_Toc18004 \h </w:instrText>
          </w:r>
          <w:r>
            <w:rPr>
              <w:rFonts w:hint="eastAsia" w:ascii="宋体" w:hAnsi="宋体" w:eastAsia="宋体" w:cs="宋体"/>
              <w:sz w:val="20"/>
              <w:szCs w:val="20"/>
            </w:rPr>
            <w:fldChar w:fldCharType="separate"/>
          </w:r>
          <w:r>
            <w:rPr>
              <w:rFonts w:hint="eastAsia" w:ascii="宋体" w:hAnsi="宋体" w:eastAsia="宋体" w:cs="宋体"/>
              <w:sz w:val="20"/>
              <w:szCs w:val="20"/>
            </w:rPr>
            <w:t>145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FBE6CF2">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_Toc16542 </w:instrText>
          </w:r>
          <w:r>
            <w:rPr>
              <w:rFonts w:hint="eastAsia" w:ascii="宋体" w:hAnsi="宋体" w:eastAsia="宋体" w:cs="宋体"/>
              <w:sz w:val="20"/>
              <w:szCs w:val="20"/>
            </w:rPr>
            <w:fldChar w:fldCharType="separate"/>
          </w:r>
          <w:r>
            <w:rPr>
              <w:rFonts w:hint="eastAsia" w:ascii="宋体" w:hAnsi="宋体" w:eastAsia="宋体" w:cs="宋体"/>
              <w:sz w:val="20"/>
              <w:szCs w:val="20"/>
            </w:rPr>
            <w:t>9. 分部分项工程量清单与计价表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_Toc16542 \h </w:instrText>
          </w:r>
          <w:r>
            <w:rPr>
              <w:rFonts w:hint="eastAsia" w:ascii="宋体" w:hAnsi="宋体" w:eastAsia="宋体" w:cs="宋体"/>
              <w:sz w:val="20"/>
              <w:szCs w:val="20"/>
            </w:rPr>
            <w:fldChar w:fldCharType="separate"/>
          </w:r>
          <w:r>
            <w:rPr>
              <w:rFonts w:hint="eastAsia" w:ascii="宋体" w:hAnsi="宋体" w:eastAsia="宋体" w:cs="宋体"/>
              <w:sz w:val="20"/>
              <w:szCs w:val="20"/>
            </w:rPr>
            <w:t>146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C879EEB">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_Toc4392 </w:instrText>
          </w:r>
          <w:r>
            <w:rPr>
              <w:rFonts w:hint="eastAsia" w:ascii="宋体" w:hAnsi="宋体" w:eastAsia="宋体" w:cs="宋体"/>
              <w:sz w:val="20"/>
              <w:szCs w:val="20"/>
            </w:rPr>
            <w:fldChar w:fldCharType="separate"/>
          </w:r>
          <w:r>
            <w:rPr>
              <w:rFonts w:hint="eastAsia" w:ascii="宋体" w:hAnsi="宋体" w:eastAsia="宋体" w:cs="宋体"/>
              <w:sz w:val="20"/>
              <w:szCs w:val="20"/>
            </w:rPr>
            <w:t>10. 单价措施项目工程量清单与计价表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_Toc4392 \h </w:instrText>
          </w:r>
          <w:r>
            <w:rPr>
              <w:rFonts w:hint="eastAsia" w:ascii="宋体" w:hAnsi="宋体" w:eastAsia="宋体" w:cs="宋体"/>
              <w:sz w:val="20"/>
              <w:szCs w:val="20"/>
            </w:rPr>
            <w:fldChar w:fldCharType="separate"/>
          </w:r>
          <w:r>
            <w:rPr>
              <w:rFonts w:hint="eastAsia" w:ascii="宋体" w:hAnsi="宋体" w:eastAsia="宋体" w:cs="宋体"/>
              <w:sz w:val="20"/>
              <w:szCs w:val="20"/>
            </w:rPr>
            <w:t>147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CB876B3">
          <w:pPr>
            <w:pStyle w:val="28"/>
            <w:keepNext w:val="0"/>
            <w:keepLines w:val="0"/>
            <w:pageBreakBefore w:val="0"/>
            <w:widowControl/>
            <w:tabs>
              <w:tab w:val="right" w:leader="dot" w:pos="8312"/>
            </w:tabs>
            <w:kinsoku/>
            <w:wordWrap/>
            <w:overflowPunct/>
            <w:topLinePunct w:val="0"/>
            <w:autoSpaceDE/>
            <w:autoSpaceDN/>
            <w:bidi w:val="0"/>
            <w:adjustRightInd/>
            <w:snapToGrid/>
            <w:textAlignment w:val="auto"/>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_Toc26540 </w:instrText>
          </w:r>
          <w:r>
            <w:rPr>
              <w:rFonts w:hint="eastAsia" w:ascii="宋体" w:hAnsi="宋体" w:eastAsia="宋体" w:cs="宋体"/>
              <w:sz w:val="20"/>
              <w:szCs w:val="20"/>
            </w:rPr>
            <w:fldChar w:fldCharType="separate"/>
          </w:r>
          <w:r>
            <w:rPr>
              <w:rFonts w:hint="eastAsia" w:ascii="宋体" w:hAnsi="宋体" w:eastAsia="宋体" w:cs="宋体"/>
              <w:sz w:val="20"/>
              <w:szCs w:val="20"/>
            </w:rPr>
            <w:t>11. 总价措施项目清单与计价表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_Toc26540 \h </w:instrText>
          </w:r>
          <w:r>
            <w:rPr>
              <w:rFonts w:hint="eastAsia" w:ascii="宋体" w:hAnsi="宋体" w:eastAsia="宋体" w:cs="宋体"/>
              <w:sz w:val="20"/>
              <w:szCs w:val="20"/>
            </w:rPr>
            <w:fldChar w:fldCharType="separate"/>
          </w:r>
          <w:r>
            <w:rPr>
              <w:rFonts w:hint="eastAsia" w:ascii="宋体" w:hAnsi="宋体" w:eastAsia="宋体" w:cs="宋体"/>
              <w:sz w:val="20"/>
              <w:szCs w:val="20"/>
            </w:rPr>
            <w:t>148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BAB0982">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_Toc30179 </w:instrText>
          </w:r>
          <w:r>
            <w:rPr>
              <w:rFonts w:hint="eastAsia" w:ascii="宋体" w:hAnsi="宋体" w:eastAsia="宋体" w:cs="宋体"/>
              <w:sz w:val="20"/>
              <w:szCs w:val="20"/>
            </w:rPr>
            <w:fldChar w:fldCharType="separate"/>
          </w:r>
          <w:r>
            <w:rPr>
              <w:rFonts w:hint="eastAsia" w:ascii="宋体" w:hAnsi="宋体" w:eastAsia="宋体" w:cs="宋体"/>
              <w:sz w:val="20"/>
              <w:szCs w:val="20"/>
            </w:rPr>
            <w:t>12. 其他项目清单与计价表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_Toc30179 \h </w:instrText>
          </w:r>
          <w:r>
            <w:rPr>
              <w:rFonts w:hint="eastAsia" w:ascii="宋体" w:hAnsi="宋体" w:eastAsia="宋体" w:cs="宋体"/>
              <w:sz w:val="20"/>
              <w:szCs w:val="20"/>
            </w:rPr>
            <w:fldChar w:fldCharType="separate"/>
          </w:r>
          <w:r>
            <w:rPr>
              <w:rFonts w:hint="eastAsia" w:ascii="宋体" w:hAnsi="宋体" w:eastAsia="宋体" w:cs="宋体"/>
              <w:sz w:val="20"/>
              <w:szCs w:val="20"/>
            </w:rPr>
            <w:t>149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19C74BF">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_Toc11908 </w:instrText>
          </w:r>
          <w:r>
            <w:rPr>
              <w:rFonts w:hint="eastAsia" w:ascii="宋体" w:hAnsi="宋体" w:eastAsia="宋体" w:cs="宋体"/>
              <w:sz w:val="20"/>
              <w:szCs w:val="20"/>
            </w:rPr>
            <w:fldChar w:fldCharType="separate"/>
          </w:r>
          <w:r>
            <w:rPr>
              <w:rFonts w:hint="eastAsia" w:ascii="宋体" w:hAnsi="宋体" w:eastAsia="宋体" w:cs="宋体"/>
              <w:sz w:val="20"/>
              <w:szCs w:val="20"/>
            </w:rPr>
            <w:t>13. 暂列金额明细表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_Toc11908 \h </w:instrText>
          </w:r>
          <w:r>
            <w:rPr>
              <w:rFonts w:hint="eastAsia" w:ascii="宋体" w:hAnsi="宋体" w:eastAsia="宋体" w:cs="宋体"/>
              <w:sz w:val="20"/>
              <w:szCs w:val="20"/>
            </w:rPr>
            <w:fldChar w:fldCharType="separate"/>
          </w:r>
          <w:r>
            <w:rPr>
              <w:rFonts w:hint="eastAsia" w:ascii="宋体" w:hAnsi="宋体" w:eastAsia="宋体" w:cs="宋体"/>
              <w:sz w:val="20"/>
              <w:szCs w:val="20"/>
            </w:rPr>
            <w:t>150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D5D7172">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_Toc23644 </w:instrText>
          </w:r>
          <w:r>
            <w:rPr>
              <w:rFonts w:hint="eastAsia" w:ascii="宋体" w:hAnsi="宋体" w:eastAsia="宋体" w:cs="宋体"/>
              <w:sz w:val="20"/>
              <w:szCs w:val="20"/>
            </w:rPr>
            <w:fldChar w:fldCharType="separate"/>
          </w:r>
          <w:r>
            <w:rPr>
              <w:rFonts w:hint="eastAsia" w:ascii="宋体" w:hAnsi="宋体" w:eastAsia="宋体" w:cs="宋体"/>
              <w:sz w:val="20"/>
              <w:szCs w:val="20"/>
            </w:rPr>
            <w:t>14. 暂估价表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_Toc23644 \h </w:instrText>
          </w:r>
          <w:r>
            <w:rPr>
              <w:rFonts w:hint="eastAsia" w:ascii="宋体" w:hAnsi="宋体" w:eastAsia="宋体" w:cs="宋体"/>
              <w:sz w:val="20"/>
              <w:szCs w:val="20"/>
            </w:rPr>
            <w:fldChar w:fldCharType="separate"/>
          </w:r>
          <w:r>
            <w:rPr>
              <w:rFonts w:hint="eastAsia" w:ascii="宋体" w:hAnsi="宋体" w:eastAsia="宋体" w:cs="宋体"/>
              <w:sz w:val="20"/>
              <w:szCs w:val="20"/>
            </w:rPr>
            <w:t>151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AD5F8C3">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_Toc1738 </w:instrText>
          </w:r>
          <w:r>
            <w:rPr>
              <w:rFonts w:hint="eastAsia" w:ascii="宋体" w:hAnsi="宋体" w:eastAsia="宋体" w:cs="宋体"/>
              <w:sz w:val="20"/>
              <w:szCs w:val="20"/>
            </w:rPr>
            <w:fldChar w:fldCharType="separate"/>
          </w:r>
          <w:r>
            <w:rPr>
              <w:rFonts w:hint="eastAsia" w:ascii="宋体" w:hAnsi="宋体" w:eastAsia="宋体" w:cs="宋体"/>
              <w:sz w:val="20"/>
              <w:szCs w:val="20"/>
            </w:rPr>
            <w:t>15. 总承包服务费计价表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_Toc1738 \h </w:instrText>
          </w:r>
          <w:r>
            <w:rPr>
              <w:rFonts w:hint="eastAsia" w:ascii="宋体" w:hAnsi="宋体" w:eastAsia="宋体" w:cs="宋体"/>
              <w:sz w:val="20"/>
              <w:szCs w:val="20"/>
            </w:rPr>
            <w:fldChar w:fldCharType="separate"/>
          </w:r>
          <w:r>
            <w:rPr>
              <w:rFonts w:hint="eastAsia" w:ascii="宋体" w:hAnsi="宋体" w:eastAsia="宋体" w:cs="宋体"/>
              <w:sz w:val="20"/>
              <w:szCs w:val="20"/>
            </w:rPr>
            <w:t>152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E582C80">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_Toc17296 </w:instrText>
          </w:r>
          <w:r>
            <w:rPr>
              <w:rFonts w:hint="eastAsia" w:ascii="宋体" w:hAnsi="宋体" w:eastAsia="宋体" w:cs="宋体"/>
              <w:sz w:val="20"/>
              <w:szCs w:val="20"/>
            </w:rPr>
            <w:fldChar w:fldCharType="separate"/>
          </w:r>
          <w:r>
            <w:rPr>
              <w:rFonts w:hint="eastAsia" w:ascii="宋体" w:hAnsi="宋体" w:eastAsia="宋体" w:cs="宋体"/>
              <w:sz w:val="20"/>
              <w:szCs w:val="20"/>
            </w:rPr>
            <w:t>16. 计日工表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_Toc17296 \h </w:instrText>
          </w:r>
          <w:r>
            <w:rPr>
              <w:rFonts w:hint="eastAsia" w:ascii="宋体" w:hAnsi="宋体" w:eastAsia="宋体" w:cs="宋体"/>
              <w:sz w:val="20"/>
              <w:szCs w:val="20"/>
            </w:rPr>
            <w:fldChar w:fldCharType="separate"/>
          </w:r>
          <w:r>
            <w:rPr>
              <w:rFonts w:hint="eastAsia" w:ascii="宋体" w:hAnsi="宋体" w:eastAsia="宋体" w:cs="宋体"/>
              <w:sz w:val="20"/>
              <w:szCs w:val="20"/>
            </w:rPr>
            <w:t>153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6F6A243">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_Toc4415 </w:instrText>
          </w:r>
          <w:r>
            <w:rPr>
              <w:rFonts w:hint="eastAsia" w:ascii="宋体" w:hAnsi="宋体" w:eastAsia="宋体" w:cs="宋体"/>
              <w:sz w:val="20"/>
              <w:szCs w:val="20"/>
            </w:rPr>
            <w:fldChar w:fldCharType="separate"/>
          </w:r>
          <w:r>
            <w:rPr>
              <w:rFonts w:hint="eastAsia" w:ascii="宋体" w:hAnsi="宋体" w:eastAsia="宋体" w:cs="宋体"/>
              <w:sz w:val="20"/>
              <w:szCs w:val="20"/>
            </w:rPr>
            <w:t>17. 招标人供应材料、设备明细表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_Toc4415 \h </w:instrText>
          </w:r>
          <w:r>
            <w:rPr>
              <w:rFonts w:hint="eastAsia" w:ascii="宋体" w:hAnsi="宋体" w:eastAsia="宋体" w:cs="宋体"/>
              <w:sz w:val="20"/>
              <w:szCs w:val="20"/>
            </w:rPr>
            <w:fldChar w:fldCharType="separate"/>
          </w:r>
          <w:r>
            <w:rPr>
              <w:rFonts w:hint="eastAsia" w:ascii="宋体" w:hAnsi="宋体" w:eastAsia="宋体" w:cs="宋体"/>
              <w:sz w:val="20"/>
              <w:szCs w:val="20"/>
            </w:rPr>
            <w:t>154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A723634">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_Toc9163 </w:instrText>
          </w:r>
          <w:r>
            <w:rPr>
              <w:rFonts w:hint="eastAsia" w:ascii="宋体" w:hAnsi="宋体" w:eastAsia="宋体" w:cs="宋体"/>
              <w:sz w:val="20"/>
              <w:szCs w:val="20"/>
            </w:rPr>
            <w:fldChar w:fldCharType="separate"/>
          </w:r>
          <w:r>
            <w:rPr>
              <w:rFonts w:hint="eastAsia" w:ascii="宋体" w:hAnsi="宋体" w:eastAsia="宋体" w:cs="宋体"/>
              <w:sz w:val="20"/>
              <w:szCs w:val="20"/>
            </w:rPr>
            <w:t>18. 主要材料、设备明细表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_Toc9163 \h </w:instrText>
          </w:r>
          <w:r>
            <w:rPr>
              <w:rFonts w:hint="eastAsia" w:ascii="宋体" w:hAnsi="宋体" w:eastAsia="宋体" w:cs="宋体"/>
              <w:sz w:val="20"/>
              <w:szCs w:val="20"/>
            </w:rPr>
            <w:fldChar w:fldCharType="separate"/>
          </w:r>
          <w:r>
            <w:rPr>
              <w:rFonts w:hint="eastAsia" w:ascii="宋体" w:hAnsi="宋体" w:eastAsia="宋体" w:cs="宋体"/>
              <w:sz w:val="20"/>
              <w:szCs w:val="20"/>
            </w:rPr>
            <w:t>155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BA169ED">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_Toc4870 </w:instrText>
          </w:r>
          <w:r>
            <w:rPr>
              <w:rFonts w:hint="eastAsia" w:ascii="宋体" w:hAnsi="宋体" w:eastAsia="宋体" w:cs="宋体"/>
              <w:sz w:val="20"/>
              <w:szCs w:val="20"/>
            </w:rPr>
            <w:fldChar w:fldCharType="separate"/>
          </w:r>
          <w:r>
            <w:rPr>
              <w:rFonts w:hint="eastAsia" w:ascii="宋体" w:hAnsi="宋体" w:eastAsia="宋体" w:cs="宋体"/>
              <w:sz w:val="20"/>
              <w:szCs w:val="20"/>
            </w:rPr>
            <w:t>19. 分部分项工程量清单综合单价分析表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_Toc4870 \h </w:instrText>
          </w:r>
          <w:r>
            <w:rPr>
              <w:rFonts w:hint="eastAsia" w:ascii="宋体" w:hAnsi="宋体" w:eastAsia="宋体" w:cs="宋体"/>
              <w:sz w:val="20"/>
              <w:szCs w:val="20"/>
            </w:rPr>
            <w:fldChar w:fldCharType="separate"/>
          </w:r>
          <w:r>
            <w:rPr>
              <w:rFonts w:hint="eastAsia" w:ascii="宋体" w:hAnsi="宋体" w:eastAsia="宋体" w:cs="宋体"/>
              <w:sz w:val="20"/>
              <w:szCs w:val="20"/>
            </w:rPr>
            <w:t>156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1754D59">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_Toc17145 </w:instrText>
          </w:r>
          <w:r>
            <w:rPr>
              <w:rFonts w:hint="eastAsia" w:ascii="宋体" w:hAnsi="宋体" w:eastAsia="宋体" w:cs="宋体"/>
              <w:sz w:val="20"/>
              <w:szCs w:val="20"/>
            </w:rPr>
            <w:fldChar w:fldCharType="separate"/>
          </w:r>
          <w:r>
            <w:rPr>
              <w:rFonts w:hint="eastAsia" w:ascii="宋体" w:hAnsi="宋体" w:eastAsia="宋体" w:cs="宋体"/>
              <w:sz w:val="20"/>
              <w:szCs w:val="20"/>
            </w:rPr>
            <w:t>20. 单价措施项目工程量清单综合单价分析表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_Toc17145 \h </w:instrText>
          </w:r>
          <w:r>
            <w:rPr>
              <w:rFonts w:hint="eastAsia" w:ascii="宋体" w:hAnsi="宋体" w:eastAsia="宋体" w:cs="宋体"/>
              <w:sz w:val="20"/>
              <w:szCs w:val="20"/>
            </w:rPr>
            <w:fldChar w:fldCharType="separate"/>
          </w:r>
          <w:r>
            <w:rPr>
              <w:rFonts w:hint="eastAsia" w:ascii="宋体" w:hAnsi="宋体" w:eastAsia="宋体" w:cs="宋体"/>
              <w:sz w:val="20"/>
              <w:szCs w:val="20"/>
            </w:rPr>
            <w:t>157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CF002C4">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_Toc12050 </w:instrText>
          </w:r>
          <w:r>
            <w:rPr>
              <w:rFonts w:hint="eastAsia" w:ascii="宋体" w:hAnsi="宋体" w:eastAsia="宋体" w:cs="宋体"/>
              <w:sz w:val="20"/>
              <w:szCs w:val="20"/>
            </w:rPr>
            <w:fldChar w:fldCharType="separate"/>
          </w:r>
          <w:r>
            <w:rPr>
              <w:rFonts w:hint="eastAsia" w:ascii="宋体" w:hAnsi="宋体" w:eastAsia="宋体" w:cs="宋体"/>
              <w:sz w:val="20"/>
              <w:szCs w:val="20"/>
            </w:rPr>
            <w:t>21. 总价措施项目费分析表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_Toc12050 \h </w:instrText>
          </w:r>
          <w:r>
            <w:rPr>
              <w:rFonts w:hint="eastAsia" w:ascii="宋体" w:hAnsi="宋体" w:eastAsia="宋体" w:cs="宋体"/>
              <w:sz w:val="20"/>
              <w:szCs w:val="20"/>
            </w:rPr>
            <w:fldChar w:fldCharType="separate"/>
          </w:r>
          <w:r>
            <w:rPr>
              <w:rFonts w:hint="eastAsia" w:ascii="宋体" w:hAnsi="宋体" w:eastAsia="宋体" w:cs="宋体"/>
              <w:sz w:val="20"/>
              <w:szCs w:val="20"/>
            </w:rPr>
            <w:t>158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6C0FB10">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_Toc1331 </w:instrText>
          </w:r>
          <w:r>
            <w:rPr>
              <w:rFonts w:hint="eastAsia" w:ascii="宋体" w:hAnsi="宋体" w:eastAsia="宋体" w:cs="宋体"/>
              <w:sz w:val="20"/>
              <w:szCs w:val="20"/>
            </w:rPr>
            <w:fldChar w:fldCharType="separate"/>
          </w:r>
          <w:r>
            <w:rPr>
              <w:rFonts w:hint="eastAsia" w:ascii="宋体" w:hAnsi="宋体" w:eastAsia="宋体" w:cs="宋体"/>
              <w:sz w:val="20"/>
              <w:szCs w:val="20"/>
            </w:rPr>
            <w:t>22. 签证及索赔计价表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_Toc1331 \h </w:instrText>
          </w:r>
          <w:r>
            <w:rPr>
              <w:rFonts w:hint="eastAsia" w:ascii="宋体" w:hAnsi="宋体" w:eastAsia="宋体" w:cs="宋体"/>
              <w:sz w:val="20"/>
              <w:szCs w:val="20"/>
            </w:rPr>
            <w:fldChar w:fldCharType="separate"/>
          </w:r>
          <w:r>
            <w:rPr>
              <w:rFonts w:hint="eastAsia" w:ascii="宋体" w:hAnsi="宋体" w:eastAsia="宋体" w:cs="宋体"/>
              <w:sz w:val="20"/>
              <w:szCs w:val="20"/>
            </w:rPr>
            <w:t>159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D3482CA">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_Toc2811 </w:instrText>
          </w:r>
          <w:r>
            <w:rPr>
              <w:rFonts w:hint="eastAsia" w:ascii="宋体" w:hAnsi="宋体" w:eastAsia="宋体" w:cs="宋体"/>
              <w:sz w:val="20"/>
              <w:szCs w:val="20"/>
            </w:rPr>
            <w:fldChar w:fldCharType="separate"/>
          </w:r>
          <w:r>
            <w:rPr>
              <w:rFonts w:hint="eastAsia" w:ascii="宋体" w:hAnsi="宋体" w:eastAsia="宋体" w:cs="宋体"/>
              <w:sz w:val="20"/>
              <w:szCs w:val="20"/>
            </w:rPr>
            <w:t>23. 工程量偏差计算表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_Toc2811 \h </w:instrText>
          </w:r>
          <w:r>
            <w:rPr>
              <w:rFonts w:hint="eastAsia" w:ascii="宋体" w:hAnsi="宋体" w:eastAsia="宋体" w:cs="宋体"/>
              <w:sz w:val="20"/>
              <w:szCs w:val="20"/>
            </w:rPr>
            <w:fldChar w:fldCharType="separate"/>
          </w:r>
          <w:r>
            <w:rPr>
              <w:rFonts w:hint="eastAsia" w:ascii="宋体" w:hAnsi="宋体" w:eastAsia="宋体" w:cs="宋体"/>
              <w:sz w:val="20"/>
              <w:szCs w:val="20"/>
            </w:rPr>
            <w:t>160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A5E181E">
          <w:pPr>
            <w:pStyle w:val="27"/>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_Toc4374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第六章  图  纸</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_Toc4374 \h </w:instrText>
          </w:r>
          <w:r>
            <w:rPr>
              <w:rFonts w:hint="eastAsia" w:ascii="宋体" w:hAnsi="宋体" w:eastAsia="宋体" w:cs="宋体"/>
              <w:sz w:val="20"/>
              <w:szCs w:val="20"/>
            </w:rPr>
            <w:fldChar w:fldCharType="separate"/>
          </w:r>
          <w:r>
            <w:rPr>
              <w:rFonts w:hint="eastAsia" w:ascii="宋体" w:hAnsi="宋体" w:eastAsia="宋体" w:cs="宋体"/>
              <w:sz w:val="20"/>
              <w:szCs w:val="20"/>
            </w:rPr>
            <w:t>161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81F1024">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_Toc9967 </w:instrText>
          </w:r>
          <w:r>
            <w:rPr>
              <w:rFonts w:hint="eastAsia" w:ascii="宋体" w:hAnsi="宋体" w:eastAsia="宋体" w:cs="宋体"/>
              <w:sz w:val="20"/>
              <w:szCs w:val="20"/>
            </w:rPr>
            <w:fldChar w:fldCharType="separate"/>
          </w:r>
          <w:r>
            <w:rPr>
              <w:rFonts w:hint="eastAsia" w:ascii="宋体" w:hAnsi="宋体" w:eastAsia="宋体" w:cs="宋体"/>
              <w:sz w:val="20"/>
              <w:szCs w:val="20"/>
            </w:rPr>
            <w:t>1．图纸目录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_Toc9967 \h </w:instrText>
          </w:r>
          <w:r>
            <w:rPr>
              <w:rFonts w:hint="eastAsia" w:ascii="宋体" w:hAnsi="宋体" w:eastAsia="宋体" w:cs="宋体"/>
              <w:sz w:val="20"/>
              <w:szCs w:val="20"/>
            </w:rPr>
            <w:fldChar w:fldCharType="separate"/>
          </w:r>
          <w:r>
            <w:rPr>
              <w:rFonts w:hint="eastAsia" w:ascii="宋体" w:hAnsi="宋体" w:eastAsia="宋体" w:cs="宋体"/>
              <w:sz w:val="20"/>
              <w:szCs w:val="20"/>
            </w:rPr>
            <w:t>161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5F9B194">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_Toc32099 </w:instrText>
          </w:r>
          <w:r>
            <w:rPr>
              <w:rFonts w:hint="eastAsia" w:ascii="宋体" w:hAnsi="宋体" w:eastAsia="宋体" w:cs="宋体"/>
              <w:sz w:val="20"/>
              <w:szCs w:val="20"/>
            </w:rPr>
            <w:fldChar w:fldCharType="separate"/>
          </w:r>
          <w:r>
            <w:rPr>
              <w:rFonts w:hint="eastAsia" w:ascii="宋体" w:hAnsi="宋体" w:eastAsia="宋体" w:cs="宋体"/>
              <w:sz w:val="20"/>
              <w:szCs w:val="20"/>
            </w:rPr>
            <w:t>2．图纸</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_Toc32099 \h </w:instrText>
          </w:r>
          <w:r>
            <w:rPr>
              <w:rFonts w:hint="eastAsia" w:ascii="宋体" w:hAnsi="宋体" w:eastAsia="宋体" w:cs="宋体"/>
              <w:sz w:val="20"/>
              <w:szCs w:val="20"/>
            </w:rPr>
            <w:fldChar w:fldCharType="separate"/>
          </w:r>
          <w:r>
            <w:rPr>
              <w:rFonts w:hint="eastAsia" w:ascii="宋体" w:hAnsi="宋体" w:eastAsia="宋体" w:cs="宋体"/>
              <w:sz w:val="20"/>
              <w:szCs w:val="20"/>
            </w:rPr>
            <w:t>162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DB51626">
          <w:pPr>
            <w:pStyle w:val="27"/>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_Toc5434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第七章  技术标准和要求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_Toc5434 \h </w:instrText>
          </w:r>
          <w:r>
            <w:rPr>
              <w:rFonts w:hint="eastAsia" w:ascii="宋体" w:hAnsi="宋体" w:eastAsia="宋体" w:cs="宋体"/>
              <w:sz w:val="20"/>
              <w:szCs w:val="20"/>
            </w:rPr>
            <w:fldChar w:fldCharType="separate"/>
          </w:r>
          <w:r>
            <w:rPr>
              <w:rFonts w:hint="eastAsia" w:ascii="宋体" w:hAnsi="宋体" w:eastAsia="宋体" w:cs="宋体"/>
              <w:sz w:val="20"/>
              <w:szCs w:val="20"/>
            </w:rPr>
            <w:t>163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4508F57">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_Toc4750 </w:instrText>
          </w:r>
          <w:r>
            <w:rPr>
              <w:rFonts w:hint="eastAsia" w:ascii="宋体" w:hAnsi="宋体" w:eastAsia="宋体" w:cs="宋体"/>
              <w:sz w:val="20"/>
              <w:szCs w:val="20"/>
            </w:rPr>
            <w:fldChar w:fldCharType="separate"/>
          </w:r>
          <w:r>
            <w:rPr>
              <w:rFonts w:hint="eastAsia" w:ascii="宋体" w:hAnsi="宋体" w:eastAsia="宋体" w:cs="宋体"/>
              <w:sz w:val="20"/>
              <w:szCs w:val="20"/>
            </w:rPr>
            <w:t>第一节 一般要求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_Toc4750 \h </w:instrText>
          </w:r>
          <w:r>
            <w:rPr>
              <w:rFonts w:hint="eastAsia" w:ascii="宋体" w:hAnsi="宋体" w:eastAsia="宋体" w:cs="宋体"/>
              <w:sz w:val="20"/>
              <w:szCs w:val="20"/>
            </w:rPr>
            <w:fldChar w:fldCharType="separate"/>
          </w:r>
          <w:r>
            <w:rPr>
              <w:rFonts w:hint="eastAsia" w:ascii="宋体" w:hAnsi="宋体" w:eastAsia="宋体" w:cs="宋体"/>
              <w:sz w:val="20"/>
              <w:szCs w:val="20"/>
            </w:rPr>
            <w:t>163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4B36329">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_Toc18620 </w:instrText>
          </w:r>
          <w:r>
            <w:rPr>
              <w:rFonts w:hint="eastAsia" w:ascii="宋体" w:hAnsi="宋体" w:eastAsia="宋体" w:cs="宋体"/>
              <w:sz w:val="20"/>
              <w:szCs w:val="20"/>
            </w:rPr>
            <w:fldChar w:fldCharType="separate"/>
          </w:r>
          <w:r>
            <w:rPr>
              <w:rFonts w:hint="eastAsia" w:ascii="宋体" w:hAnsi="宋体" w:eastAsia="宋体" w:cs="宋体"/>
              <w:sz w:val="20"/>
              <w:szCs w:val="20"/>
            </w:rPr>
            <w:t>1.</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工程说明</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_Toc18620 \h </w:instrText>
          </w:r>
          <w:r>
            <w:rPr>
              <w:rFonts w:hint="eastAsia" w:ascii="宋体" w:hAnsi="宋体" w:eastAsia="宋体" w:cs="宋体"/>
              <w:sz w:val="20"/>
              <w:szCs w:val="20"/>
            </w:rPr>
            <w:fldChar w:fldCharType="separate"/>
          </w:r>
          <w:r>
            <w:rPr>
              <w:rFonts w:hint="eastAsia" w:ascii="宋体" w:hAnsi="宋体" w:eastAsia="宋体" w:cs="宋体"/>
              <w:sz w:val="20"/>
              <w:szCs w:val="20"/>
            </w:rPr>
            <w:t>163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22E8FB2">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_Toc26019 </w:instrText>
          </w:r>
          <w:r>
            <w:rPr>
              <w:rFonts w:hint="eastAsia" w:ascii="宋体" w:hAnsi="宋体" w:eastAsia="宋体" w:cs="宋体"/>
              <w:sz w:val="20"/>
              <w:szCs w:val="20"/>
            </w:rPr>
            <w:fldChar w:fldCharType="separate"/>
          </w:r>
          <w:r>
            <w:rPr>
              <w:rFonts w:hint="eastAsia" w:ascii="宋体" w:hAnsi="宋体" w:eastAsia="宋体" w:cs="宋体"/>
              <w:sz w:val="20"/>
              <w:szCs w:val="20"/>
            </w:rPr>
            <w:t>2.</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承包范围</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_Toc26019 \h </w:instrText>
          </w:r>
          <w:r>
            <w:rPr>
              <w:rFonts w:hint="eastAsia" w:ascii="宋体" w:hAnsi="宋体" w:eastAsia="宋体" w:cs="宋体"/>
              <w:sz w:val="20"/>
              <w:szCs w:val="20"/>
            </w:rPr>
            <w:fldChar w:fldCharType="separate"/>
          </w:r>
          <w:r>
            <w:rPr>
              <w:rFonts w:hint="eastAsia" w:ascii="宋体" w:hAnsi="宋体" w:eastAsia="宋体" w:cs="宋体"/>
              <w:sz w:val="20"/>
              <w:szCs w:val="20"/>
            </w:rPr>
            <w:t>164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BD84C39">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_Toc12999 </w:instrText>
          </w:r>
          <w:r>
            <w:rPr>
              <w:rFonts w:hint="eastAsia" w:ascii="宋体" w:hAnsi="宋体" w:eastAsia="宋体" w:cs="宋体"/>
              <w:sz w:val="20"/>
              <w:szCs w:val="20"/>
            </w:rPr>
            <w:fldChar w:fldCharType="separate"/>
          </w:r>
          <w:r>
            <w:rPr>
              <w:rFonts w:hint="eastAsia" w:ascii="宋体" w:hAnsi="宋体" w:eastAsia="宋体" w:cs="宋体"/>
              <w:sz w:val="20"/>
              <w:szCs w:val="20"/>
            </w:rPr>
            <w:t>3.</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工期要求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_Toc12999 \h </w:instrText>
          </w:r>
          <w:r>
            <w:rPr>
              <w:rFonts w:hint="eastAsia" w:ascii="宋体" w:hAnsi="宋体" w:eastAsia="宋体" w:cs="宋体"/>
              <w:sz w:val="20"/>
              <w:szCs w:val="20"/>
            </w:rPr>
            <w:fldChar w:fldCharType="separate"/>
          </w:r>
          <w:r>
            <w:rPr>
              <w:rFonts w:hint="eastAsia" w:ascii="宋体" w:hAnsi="宋体" w:eastAsia="宋体" w:cs="宋体"/>
              <w:sz w:val="20"/>
              <w:szCs w:val="20"/>
            </w:rPr>
            <w:t>165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C52A750">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_Toc31044 </w:instrText>
          </w:r>
          <w:r>
            <w:rPr>
              <w:rFonts w:hint="eastAsia" w:ascii="宋体" w:hAnsi="宋体" w:eastAsia="宋体" w:cs="宋体"/>
              <w:sz w:val="20"/>
              <w:szCs w:val="20"/>
            </w:rPr>
            <w:fldChar w:fldCharType="separate"/>
          </w:r>
          <w:r>
            <w:rPr>
              <w:rFonts w:hint="eastAsia" w:ascii="宋体" w:hAnsi="宋体" w:eastAsia="宋体" w:cs="宋体"/>
              <w:sz w:val="20"/>
              <w:szCs w:val="20"/>
            </w:rPr>
            <w:t>4.</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质量要求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_Toc31044 \h </w:instrText>
          </w:r>
          <w:r>
            <w:rPr>
              <w:rFonts w:hint="eastAsia" w:ascii="宋体" w:hAnsi="宋体" w:eastAsia="宋体" w:cs="宋体"/>
              <w:sz w:val="20"/>
              <w:szCs w:val="20"/>
            </w:rPr>
            <w:fldChar w:fldCharType="separate"/>
          </w:r>
          <w:r>
            <w:rPr>
              <w:rFonts w:hint="eastAsia" w:ascii="宋体" w:hAnsi="宋体" w:eastAsia="宋体" w:cs="宋体"/>
              <w:sz w:val="20"/>
              <w:szCs w:val="20"/>
            </w:rPr>
            <w:t>165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6AB0132">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_Toc4034 </w:instrText>
          </w:r>
          <w:r>
            <w:rPr>
              <w:rFonts w:hint="eastAsia" w:ascii="宋体" w:hAnsi="宋体" w:eastAsia="宋体" w:cs="宋体"/>
              <w:sz w:val="20"/>
              <w:szCs w:val="20"/>
            </w:rPr>
            <w:fldChar w:fldCharType="separate"/>
          </w:r>
          <w:r>
            <w:rPr>
              <w:rFonts w:hint="eastAsia" w:ascii="宋体" w:hAnsi="宋体" w:eastAsia="宋体" w:cs="宋体"/>
              <w:sz w:val="20"/>
              <w:szCs w:val="20"/>
            </w:rPr>
            <w:t>5.</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适用规范和标准</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_Toc4034 \h </w:instrText>
          </w:r>
          <w:r>
            <w:rPr>
              <w:rFonts w:hint="eastAsia" w:ascii="宋体" w:hAnsi="宋体" w:eastAsia="宋体" w:cs="宋体"/>
              <w:sz w:val="20"/>
              <w:szCs w:val="20"/>
            </w:rPr>
            <w:fldChar w:fldCharType="separate"/>
          </w:r>
          <w:r>
            <w:rPr>
              <w:rFonts w:hint="eastAsia" w:ascii="宋体" w:hAnsi="宋体" w:eastAsia="宋体" w:cs="宋体"/>
              <w:sz w:val="20"/>
              <w:szCs w:val="20"/>
            </w:rPr>
            <w:t>166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DCF9D3E">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_Toc29529 </w:instrText>
          </w:r>
          <w:r>
            <w:rPr>
              <w:rFonts w:hint="eastAsia" w:ascii="宋体" w:hAnsi="宋体" w:eastAsia="宋体" w:cs="宋体"/>
              <w:sz w:val="20"/>
              <w:szCs w:val="20"/>
            </w:rPr>
            <w:fldChar w:fldCharType="separate"/>
          </w:r>
          <w:r>
            <w:rPr>
              <w:rFonts w:hint="eastAsia" w:ascii="宋体" w:hAnsi="宋体" w:eastAsia="宋体" w:cs="宋体"/>
              <w:sz w:val="20"/>
              <w:szCs w:val="20"/>
            </w:rPr>
            <w:t>6.</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安全文明施工</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_Toc29529 \h </w:instrText>
          </w:r>
          <w:r>
            <w:rPr>
              <w:rFonts w:hint="eastAsia" w:ascii="宋体" w:hAnsi="宋体" w:eastAsia="宋体" w:cs="宋体"/>
              <w:sz w:val="20"/>
              <w:szCs w:val="20"/>
            </w:rPr>
            <w:fldChar w:fldCharType="separate"/>
          </w:r>
          <w:r>
            <w:rPr>
              <w:rFonts w:hint="eastAsia" w:ascii="宋体" w:hAnsi="宋体" w:eastAsia="宋体" w:cs="宋体"/>
              <w:sz w:val="20"/>
              <w:szCs w:val="20"/>
            </w:rPr>
            <w:t>166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BE43952">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_Toc25742 </w:instrText>
          </w:r>
          <w:r>
            <w:rPr>
              <w:rFonts w:hint="eastAsia" w:ascii="宋体" w:hAnsi="宋体" w:eastAsia="宋体" w:cs="宋体"/>
              <w:sz w:val="20"/>
              <w:szCs w:val="20"/>
            </w:rPr>
            <w:fldChar w:fldCharType="separate"/>
          </w:r>
          <w:r>
            <w:rPr>
              <w:rFonts w:hint="eastAsia" w:ascii="宋体" w:hAnsi="宋体" w:eastAsia="宋体" w:cs="宋体"/>
              <w:sz w:val="20"/>
              <w:szCs w:val="20"/>
            </w:rPr>
            <w:t>7.</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治安保卫</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_Toc25742 \h </w:instrText>
          </w:r>
          <w:r>
            <w:rPr>
              <w:rFonts w:hint="eastAsia" w:ascii="宋体" w:hAnsi="宋体" w:eastAsia="宋体" w:cs="宋体"/>
              <w:sz w:val="20"/>
              <w:szCs w:val="20"/>
            </w:rPr>
            <w:fldChar w:fldCharType="separate"/>
          </w:r>
          <w:r>
            <w:rPr>
              <w:rFonts w:hint="eastAsia" w:ascii="宋体" w:hAnsi="宋体" w:eastAsia="宋体" w:cs="宋体"/>
              <w:sz w:val="20"/>
              <w:szCs w:val="20"/>
            </w:rPr>
            <w:t>175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13E12B7">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_Toc18806 </w:instrText>
          </w:r>
          <w:r>
            <w:rPr>
              <w:rFonts w:hint="eastAsia" w:ascii="宋体" w:hAnsi="宋体" w:eastAsia="宋体" w:cs="宋体"/>
              <w:sz w:val="20"/>
              <w:szCs w:val="20"/>
            </w:rPr>
            <w:fldChar w:fldCharType="separate"/>
          </w:r>
          <w:r>
            <w:rPr>
              <w:rFonts w:hint="eastAsia" w:ascii="宋体" w:hAnsi="宋体" w:eastAsia="宋体" w:cs="宋体"/>
              <w:sz w:val="20"/>
              <w:szCs w:val="20"/>
            </w:rPr>
            <w:t>8.</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地上、地下设施和周边建筑物的临时保护</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_Toc18806 \h </w:instrText>
          </w:r>
          <w:r>
            <w:rPr>
              <w:rFonts w:hint="eastAsia" w:ascii="宋体" w:hAnsi="宋体" w:eastAsia="宋体" w:cs="宋体"/>
              <w:sz w:val="20"/>
              <w:szCs w:val="20"/>
            </w:rPr>
            <w:fldChar w:fldCharType="separate"/>
          </w:r>
          <w:r>
            <w:rPr>
              <w:rFonts w:hint="eastAsia" w:ascii="宋体" w:hAnsi="宋体" w:eastAsia="宋体" w:cs="宋体"/>
              <w:sz w:val="20"/>
              <w:szCs w:val="20"/>
            </w:rPr>
            <w:t>176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1092210">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_Toc3031 </w:instrText>
          </w:r>
          <w:r>
            <w:rPr>
              <w:rFonts w:hint="eastAsia" w:ascii="宋体" w:hAnsi="宋体" w:eastAsia="宋体" w:cs="宋体"/>
              <w:sz w:val="20"/>
              <w:szCs w:val="20"/>
            </w:rPr>
            <w:fldChar w:fldCharType="separate"/>
          </w:r>
          <w:r>
            <w:rPr>
              <w:rFonts w:hint="eastAsia" w:ascii="宋体" w:hAnsi="宋体" w:eastAsia="宋体" w:cs="宋体"/>
              <w:sz w:val="20"/>
              <w:szCs w:val="20"/>
            </w:rPr>
            <w:t>9.</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样品和材料代换</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_Toc3031 \h </w:instrText>
          </w:r>
          <w:r>
            <w:rPr>
              <w:rFonts w:hint="eastAsia" w:ascii="宋体" w:hAnsi="宋体" w:eastAsia="宋体" w:cs="宋体"/>
              <w:sz w:val="20"/>
              <w:szCs w:val="20"/>
            </w:rPr>
            <w:fldChar w:fldCharType="separate"/>
          </w:r>
          <w:r>
            <w:rPr>
              <w:rFonts w:hint="eastAsia" w:ascii="宋体" w:hAnsi="宋体" w:eastAsia="宋体" w:cs="宋体"/>
              <w:sz w:val="20"/>
              <w:szCs w:val="20"/>
            </w:rPr>
            <w:t>177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77926B2">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_Toc24914 </w:instrText>
          </w:r>
          <w:r>
            <w:rPr>
              <w:rFonts w:hint="eastAsia" w:ascii="宋体" w:hAnsi="宋体" w:eastAsia="宋体" w:cs="宋体"/>
              <w:sz w:val="20"/>
              <w:szCs w:val="20"/>
            </w:rPr>
            <w:fldChar w:fldCharType="separate"/>
          </w:r>
          <w:r>
            <w:rPr>
              <w:rFonts w:hint="eastAsia" w:ascii="宋体" w:hAnsi="宋体" w:eastAsia="宋体" w:cs="宋体"/>
              <w:sz w:val="20"/>
              <w:szCs w:val="20"/>
            </w:rPr>
            <w:t>10.</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进口材料和工程设备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_Toc24914 \h </w:instrText>
          </w:r>
          <w:r>
            <w:rPr>
              <w:rFonts w:hint="eastAsia" w:ascii="宋体" w:hAnsi="宋体" w:eastAsia="宋体" w:cs="宋体"/>
              <w:sz w:val="20"/>
              <w:szCs w:val="20"/>
            </w:rPr>
            <w:fldChar w:fldCharType="separate"/>
          </w:r>
          <w:r>
            <w:rPr>
              <w:rFonts w:hint="eastAsia" w:ascii="宋体" w:hAnsi="宋体" w:eastAsia="宋体" w:cs="宋体"/>
              <w:sz w:val="20"/>
              <w:szCs w:val="20"/>
            </w:rPr>
            <w:t>178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73782C7">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_Toc31543 </w:instrText>
          </w:r>
          <w:r>
            <w:rPr>
              <w:rFonts w:hint="eastAsia" w:ascii="宋体" w:hAnsi="宋体" w:eastAsia="宋体" w:cs="宋体"/>
              <w:sz w:val="20"/>
              <w:szCs w:val="20"/>
            </w:rPr>
            <w:fldChar w:fldCharType="separate"/>
          </w:r>
          <w:r>
            <w:rPr>
              <w:rFonts w:hint="eastAsia" w:ascii="宋体" w:hAnsi="宋体" w:eastAsia="宋体" w:cs="宋体"/>
              <w:sz w:val="20"/>
              <w:szCs w:val="20"/>
            </w:rPr>
            <w:t>11.</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进度报告和进度例会</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_Toc31543 \h </w:instrText>
          </w:r>
          <w:r>
            <w:rPr>
              <w:rFonts w:hint="eastAsia" w:ascii="宋体" w:hAnsi="宋体" w:eastAsia="宋体" w:cs="宋体"/>
              <w:sz w:val="20"/>
              <w:szCs w:val="20"/>
            </w:rPr>
            <w:fldChar w:fldCharType="separate"/>
          </w:r>
          <w:r>
            <w:rPr>
              <w:rFonts w:hint="eastAsia" w:ascii="宋体" w:hAnsi="宋体" w:eastAsia="宋体" w:cs="宋体"/>
              <w:sz w:val="20"/>
              <w:szCs w:val="20"/>
            </w:rPr>
            <w:t>179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B1D5A57">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_Toc19963 </w:instrText>
          </w:r>
          <w:r>
            <w:rPr>
              <w:rFonts w:hint="eastAsia" w:ascii="宋体" w:hAnsi="宋体" w:eastAsia="宋体" w:cs="宋体"/>
              <w:sz w:val="20"/>
              <w:szCs w:val="20"/>
            </w:rPr>
            <w:fldChar w:fldCharType="separate"/>
          </w:r>
          <w:r>
            <w:rPr>
              <w:rFonts w:hint="eastAsia" w:ascii="宋体" w:hAnsi="宋体" w:eastAsia="宋体" w:cs="宋体"/>
              <w:sz w:val="20"/>
              <w:szCs w:val="20"/>
            </w:rPr>
            <w:t>12.</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试验和检验</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_Toc19963 \h </w:instrText>
          </w:r>
          <w:r>
            <w:rPr>
              <w:rFonts w:hint="eastAsia" w:ascii="宋体" w:hAnsi="宋体" w:eastAsia="宋体" w:cs="宋体"/>
              <w:sz w:val="20"/>
              <w:szCs w:val="20"/>
            </w:rPr>
            <w:fldChar w:fldCharType="separate"/>
          </w:r>
          <w:r>
            <w:rPr>
              <w:rFonts w:hint="eastAsia" w:ascii="宋体" w:hAnsi="宋体" w:eastAsia="宋体" w:cs="宋体"/>
              <w:sz w:val="20"/>
              <w:szCs w:val="20"/>
            </w:rPr>
            <w:t>180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DE9CF13">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_Toc26124 </w:instrText>
          </w:r>
          <w:r>
            <w:rPr>
              <w:rFonts w:hint="eastAsia" w:ascii="宋体" w:hAnsi="宋体" w:eastAsia="宋体" w:cs="宋体"/>
              <w:sz w:val="20"/>
              <w:szCs w:val="20"/>
            </w:rPr>
            <w:fldChar w:fldCharType="separate"/>
          </w:r>
          <w:r>
            <w:rPr>
              <w:rFonts w:hint="eastAsia" w:ascii="宋体" w:hAnsi="宋体" w:eastAsia="宋体" w:cs="宋体"/>
              <w:sz w:val="20"/>
              <w:szCs w:val="20"/>
            </w:rPr>
            <w:t>13.</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计日工</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_Toc26124 \h </w:instrText>
          </w:r>
          <w:r>
            <w:rPr>
              <w:rFonts w:hint="eastAsia" w:ascii="宋体" w:hAnsi="宋体" w:eastAsia="宋体" w:cs="宋体"/>
              <w:sz w:val="20"/>
              <w:szCs w:val="20"/>
            </w:rPr>
            <w:fldChar w:fldCharType="separate"/>
          </w:r>
          <w:r>
            <w:rPr>
              <w:rFonts w:hint="eastAsia" w:ascii="宋体" w:hAnsi="宋体" w:eastAsia="宋体" w:cs="宋体"/>
              <w:sz w:val="20"/>
              <w:szCs w:val="20"/>
            </w:rPr>
            <w:t>181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38D5740">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_Toc22446 </w:instrText>
          </w:r>
          <w:r>
            <w:rPr>
              <w:rFonts w:hint="eastAsia" w:ascii="宋体" w:hAnsi="宋体" w:eastAsia="宋体" w:cs="宋体"/>
              <w:sz w:val="20"/>
              <w:szCs w:val="20"/>
            </w:rPr>
            <w:fldChar w:fldCharType="separate"/>
          </w:r>
          <w:r>
            <w:rPr>
              <w:rFonts w:hint="eastAsia" w:ascii="宋体" w:hAnsi="宋体" w:eastAsia="宋体" w:cs="宋体"/>
              <w:sz w:val="20"/>
              <w:szCs w:val="20"/>
            </w:rPr>
            <w:t>14.</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计量与支付</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_Toc22446 \h </w:instrText>
          </w:r>
          <w:r>
            <w:rPr>
              <w:rFonts w:hint="eastAsia" w:ascii="宋体" w:hAnsi="宋体" w:eastAsia="宋体" w:cs="宋体"/>
              <w:sz w:val="20"/>
              <w:szCs w:val="20"/>
            </w:rPr>
            <w:fldChar w:fldCharType="separate"/>
          </w:r>
          <w:r>
            <w:rPr>
              <w:rFonts w:hint="eastAsia" w:ascii="宋体" w:hAnsi="宋体" w:eastAsia="宋体" w:cs="宋体"/>
              <w:sz w:val="20"/>
              <w:szCs w:val="20"/>
            </w:rPr>
            <w:t>182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9C40216">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_Toc21623 </w:instrText>
          </w:r>
          <w:r>
            <w:rPr>
              <w:rFonts w:hint="eastAsia" w:ascii="宋体" w:hAnsi="宋体" w:eastAsia="宋体" w:cs="宋体"/>
              <w:sz w:val="20"/>
              <w:szCs w:val="20"/>
            </w:rPr>
            <w:fldChar w:fldCharType="separate"/>
          </w:r>
          <w:r>
            <w:rPr>
              <w:rFonts w:hint="eastAsia" w:ascii="宋体" w:hAnsi="宋体" w:eastAsia="宋体" w:cs="宋体"/>
              <w:sz w:val="20"/>
              <w:szCs w:val="20"/>
            </w:rPr>
            <w:t>15.</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竣工验收和工程移交</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_Toc21623 \h </w:instrText>
          </w:r>
          <w:r>
            <w:rPr>
              <w:rFonts w:hint="eastAsia" w:ascii="宋体" w:hAnsi="宋体" w:eastAsia="宋体" w:cs="宋体"/>
              <w:sz w:val="20"/>
              <w:szCs w:val="20"/>
            </w:rPr>
            <w:fldChar w:fldCharType="separate"/>
          </w:r>
          <w:r>
            <w:rPr>
              <w:rFonts w:hint="eastAsia" w:ascii="宋体" w:hAnsi="宋体" w:eastAsia="宋体" w:cs="宋体"/>
              <w:sz w:val="20"/>
              <w:szCs w:val="20"/>
            </w:rPr>
            <w:t>183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426C525">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_Toc11137 </w:instrText>
          </w:r>
          <w:r>
            <w:rPr>
              <w:rFonts w:hint="eastAsia" w:ascii="宋体" w:hAnsi="宋体" w:eastAsia="宋体" w:cs="宋体"/>
              <w:sz w:val="20"/>
              <w:szCs w:val="20"/>
            </w:rPr>
            <w:fldChar w:fldCharType="separate"/>
          </w:r>
          <w:r>
            <w:rPr>
              <w:rFonts w:hint="eastAsia" w:ascii="宋体" w:hAnsi="宋体" w:eastAsia="宋体" w:cs="宋体"/>
              <w:sz w:val="20"/>
              <w:szCs w:val="20"/>
            </w:rPr>
            <w:t>16.</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其他要求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_Toc11137 \h </w:instrText>
          </w:r>
          <w:r>
            <w:rPr>
              <w:rFonts w:hint="eastAsia" w:ascii="宋体" w:hAnsi="宋体" w:eastAsia="宋体" w:cs="宋体"/>
              <w:sz w:val="20"/>
              <w:szCs w:val="20"/>
            </w:rPr>
            <w:fldChar w:fldCharType="separate"/>
          </w:r>
          <w:r>
            <w:rPr>
              <w:rFonts w:hint="eastAsia" w:ascii="宋体" w:hAnsi="宋体" w:eastAsia="宋体" w:cs="宋体"/>
              <w:sz w:val="20"/>
              <w:szCs w:val="20"/>
            </w:rPr>
            <w:t>185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64E590E">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_Toc14048 </w:instrText>
          </w:r>
          <w:r>
            <w:rPr>
              <w:rFonts w:hint="eastAsia" w:ascii="宋体" w:hAnsi="宋体" w:eastAsia="宋体" w:cs="宋体"/>
              <w:sz w:val="20"/>
              <w:szCs w:val="20"/>
            </w:rPr>
            <w:fldChar w:fldCharType="separate"/>
          </w:r>
          <w:r>
            <w:rPr>
              <w:rFonts w:hint="eastAsia" w:ascii="宋体" w:hAnsi="宋体" w:eastAsia="宋体" w:cs="宋体"/>
              <w:sz w:val="20"/>
              <w:szCs w:val="20"/>
            </w:rPr>
            <w:t>第二节  特殊技术标准和要求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_Toc14048 \h </w:instrText>
          </w:r>
          <w:r>
            <w:rPr>
              <w:rFonts w:hint="eastAsia" w:ascii="宋体" w:hAnsi="宋体" w:eastAsia="宋体" w:cs="宋体"/>
              <w:sz w:val="20"/>
              <w:szCs w:val="20"/>
            </w:rPr>
            <w:fldChar w:fldCharType="separate"/>
          </w:r>
          <w:r>
            <w:rPr>
              <w:rFonts w:hint="eastAsia" w:ascii="宋体" w:hAnsi="宋体" w:eastAsia="宋体" w:cs="宋体"/>
              <w:sz w:val="20"/>
              <w:szCs w:val="20"/>
            </w:rPr>
            <w:t>186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9DC5009">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_Toc14654 </w:instrText>
          </w:r>
          <w:r>
            <w:rPr>
              <w:rFonts w:hint="eastAsia" w:ascii="宋体" w:hAnsi="宋体" w:eastAsia="宋体" w:cs="宋体"/>
              <w:sz w:val="20"/>
              <w:szCs w:val="20"/>
            </w:rPr>
            <w:fldChar w:fldCharType="separate"/>
          </w:r>
          <w:r>
            <w:rPr>
              <w:rFonts w:hint="eastAsia" w:ascii="宋体" w:hAnsi="宋体" w:eastAsia="宋体" w:cs="宋体"/>
              <w:sz w:val="20"/>
              <w:szCs w:val="20"/>
            </w:rPr>
            <w:t>1．材料和工程设备技术要求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_Toc14654 \h </w:instrText>
          </w:r>
          <w:r>
            <w:rPr>
              <w:rFonts w:hint="eastAsia" w:ascii="宋体" w:hAnsi="宋体" w:eastAsia="宋体" w:cs="宋体"/>
              <w:sz w:val="20"/>
              <w:szCs w:val="20"/>
            </w:rPr>
            <w:fldChar w:fldCharType="separate"/>
          </w:r>
          <w:r>
            <w:rPr>
              <w:rFonts w:hint="eastAsia" w:ascii="宋体" w:hAnsi="宋体" w:eastAsia="宋体" w:cs="宋体"/>
              <w:sz w:val="20"/>
              <w:szCs w:val="20"/>
            </w:rPr>
            <w:t>186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DF71E28">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_Toc741 </w:instrText>
          </w:r>
          <w:r>
            <w:rPr>
              <w:rFonts w:hint="eastAsia" w:ascii="宋体" w:hAnsi="宋体" w:eastAsia="宋体" w:cs="宋体"/>
              <w:sz w:val="20"/>
              <w:szCs w:val="20"/>
            </w:rPr>
            <w:fldChar w:fldCharType="separate"/>
          </w:r>
          <w:r>
            <w:rPr>
              <w:rFonts w:hint="eastAsia" w:ascii="宋体" w:hAnsi="宋体" w:eastAsia="宋体" w:cs="宋体"/>
              <w:sz w:val="20"/>
              <w:szCs w:val="20"/>
            </w:rPr>
            <w:t>2.</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特殊技术要求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_Toc741 \h </w:instrText>
          </w:r>
          <w:r>
            <w:rPr>
              <w:rFonts w:hint="eastAsia" w:ascii="宋体" w:hAnsi="宋体" w:eastAsia="宋体" w:cs="宋体"/>
              <w:sz w:val="20"/>
              <w:szCs w:val="20"/>
            </w:rPr>
            <w:fldChar w:fldCharType="separate"/>
          </w:r>
          <w:r>
            <w:rPr>
              <w:rFonts w:hint="eastAsia" w:ascii="宋体" w:hAnsi="宋体" w:eastAsia="宋体" w:cs="宋体"/>
              <w:sz w:val="20"/>
              <w:szCs w:val="20"/>
            </w:rPr>
            <w:t>186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D3A3732">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_Toc14618 </w:instrText>
          </w:r>
          <w:r>
            <w:rPr>
              <w:rFonts w:hint="eastAsia" w:ascii="宋体" w:hAnsi="宋体" w:eastAsia="宋体" w:cs="宋体"/>
              <w:sz w:val="20"/>
              <w:szCs w:val="20"/>
            </w:rPr>
            <w:fldChar w:fldCharType="separate"/>
          </w:r>
          <w:r>
            <w:rPr>
              <w:rFonts w:hint="eastAsia" w:ascii="宋体" w:hAnsi="宋体" w:eastAsia="宋体" w:cs="宋体"/>
              <w:sz w:val="20"/>
              <w:szCs w:val="20"/>
            </w:rPr>
            <w:t>3．新技术、新工艺和新材料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_Toc14618 \h </w:instrText>
          </w:r>
          <w:r>
            <w:rPr>
              <w:rFonts w:hint="eastAsia" w:ascii="宋体" w:hAnsi="宋体" w:eastAsia="宋体" w:cs="宋体"/>
              <w:sz w:val="20"/>
              <w:szCs w:val="20"/>
            </w:rPr>
            <w:fldChar w:fldCharType="separate"/>
          </w:r>
          <w:r>
            <w:rPr>
              <w:rFonts w:hint="eastAsia" w:ascii="宋体" w:hAnsi="宋体" w:eastAsia="宋体" w:cs="宋体"/>
              <w:sz w:val="20"/>
              <w:szCs w:val="20"/>
            </w:rPr>
            <w:t>187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6EEF58D">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_Toc3251 </w:instrText>
          </w:r>
          <w:r>
            <w:rPr>
              <w:rFonts w:hint="eastAsia" w:ascii="宋体" w:hAnsi="宋体" w:eastAsia="宋体" w:cs="宋体"/>
              <w:sz w:val="20"/>
              <w:szCs w:val="20"/>
            </w:rPr>
            <w:fldChar w:fldCharType="separate"/>
          </w:r>
          <w:r>
            <w:rPr>
              <w:rFonts w:hint="eastAsia" w:ascii="宋体" w:hAnsi="宋体" w:eastAsia="宋体" w:cs="宋体"/>
              <w:sz w:val="20"/>
              <w:szCs w:val="20"/>
            </w:rPr>
            <w:t>4．其他特殊技术标准和要求</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_Toc3251 \h </w:instrText>
          </w:r>
          <w:r>
            <w:rPr>
              <w:rFonts w:hint="eastAsia" w:ascii="宋体" w:hAnsi="宋体" w:eastAsia="宋体" w:cs="宋体"/>
              <w:sz w:val="20"/>
              <w:szCs w:val="20"/>
            </w:rPr>
            <w:fldChar w:fldCharType="separate"/>
          </w:r>
          <w:r>
            <w:rPr>
              <w:rFonts w:hint="eastAsia" w:ascii="宋体" w:hAnsi="宋体" w:eastAsia="宋体" w:cs="宋体"/>
              <w:sz w:val="20"/>
              <w:szCs w:val="20"/>
            </w:rPr>
            <w:t>187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7F7C755">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_Toc24625 </w:instrText>
          </w:r>
          <w:r>
            <w:rPr>
              <w:rFonts w:hint="eastAsia" w:ascii="宋体" w:hAnsi="宋体" w:eastAsia="宋体" w:cs="宋体"/>
              <w:sz w:val="20"/>
              <w:szCs w:val="20"/>
            </w:rPr>
            <w:fldChar w:fldCharType="separate"/>
          </w:r>
          <w:r>
            <w:rPr>
              <w:rFonts w:hint="eastAsia" w:ascii="宋体" w:hAnsi="宋体" w:eastAsia="宋体" w:cs="宋体"/>
              <w:sz w:val="20"/>
              <w:szCs w:val="20"/>
            </w:rPr>
            <w:t>第三节  适用的国家、行业以及地方规范、标准和规程</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_Toc24625 \h </w:instrText>
          </w:r>
          <w:r>
            <w:rPr>
              <w:rFonts w:hint="eastAsia" w:ascii="宋体" w:hAnsi="宋体" w:eastAsia="宋体" w:cs="宋体"/>
              <w:sz w:val="20"/>
              <w:szCs w:val="20"/>
            </w:rPr>
            <w:fldChar w:fldCharType="separate"/>
          </w:r>
          <w:r>
            <w:rPr>
              <w:rFonts w:hint="eastAsia" w:ascii="宋体" w:hAnsi="宋体" w:eastAsia="宋体" w:cs="宋体"/>
              <w:sz w:val="20"/>
              <w:szCs w:val="20"/>
            </w:rPr>
            <w:t>188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63D4275">
          <w:pPr>
            <w:pStyle w:val="27"/>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_Toc10249 </w:instrText>
          </w:r>
          <w:r>
            <w:rPr>
              <w:rFonts w:hint="eastAsia" w:ascii="宋体" w:hAnsi="宋体" w:eastAsia="宋体" w:cs="宋体"/>
              <w:sz w:val="20"/>
              <w:szCs w:val="20"/>
            </w:rPr>
            <w:fldChar w:fldCharType="separate"/>
          </w:r>
          <w:r>
            <w:rPr>
              <w:rFonts w:hint="eastAsia" w:ascii="宋体" w:hAnsi="宋体" w:eastAsia="宋体" w:cs="宋体"/>
              <w:sz w:val="20"/>
              <w:szCs w:val="20"/>
            </w:rPr>
            <w:t>附件A：施工现场现状平面图</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_Toc10249 \h </w:instrText>
          </w:r>
          <w:r>
            <w:rPr>
              <w:rFonts w:hint="eastAsia" w:ascii="宋体" w:hAnsi="宋体" w:eastAsia="宋体" w:cs="宋体"/>
              <w:sz w:val="20"/>
              <w:szCs w:val="20"/>
            </w:rPr>
            <w:fldChar w:fldCharType="separate"/>
          </w:r>
          <w:r>
            <w:rPr>
              <w:rFonts w:hint="eastAsia" w:ascii="宋体" w:hAnsi="宋体" w:eastAsia="宋体" w:cs="宋体"/>
              <w:sz w:val="20"/>
              <w:szCs w:val="20"/>
            </w:rPr>
            <w:t>189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2F6FFC8">
          <w:pPr>
            <w:pStyle w:val="27"/>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_Toc16887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第八章  投标文件格式</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_Toc16887 \h </w:instrText>
          </w:r>
          <w:r>
            <w:rPr>
              <w:rFonts w:hint="eastAsia" w:ascii="宋体" w:hAnsi="宋体" w:eastAsia="宋体" w:cs="宋体"/>
              <w:sz w:val="20"/>
              <w:szCs w:val="20"/>
            </w:rPr>
            <w:fldChar w:fldCharType="separate"/>
          </w:r>
          <w:r>
            <w:rPr>
              <w:rFonts w:hint="eastAsia" w:ascii="宋体" w:hAnsi="宋体" w:eastAsia="宋体" w:cs="宋体"/>
              <w:sz w:val="20"/>
              <w:szCs w:val="20"/>
            </w:rPr>
            <w:t>190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9614F87">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_Toc13949 </w:instrText>
          </w:r>
          <w:r>
            <w:rPr>
              <w:rFonts w:hint="eastAsia" w:ascii="宋体" w:hAnsi="宋体" w:eastAsia="宋体" w:cs="宋体"/>
              <w:sz w:val="20"/>
              <w:szCs w:val="20"/>
            </w:rPr>
            <w:fldChar w:fldCharType="separate"/>
          </w:r>
          <w:r>
            <w:rPr>
              <w:rFonts w:hint="eastAsia" w:ascii="宋体" w:hAnsi="宋体" w:eastAsia="宋体" w:cs="宋体"/>
              <w:b/>
              <w:bCs w:val="0"/>
              <w:sz w:val="20"/>
              <w:szCs w:val="20"/>
            </w:rPr>
            <w:t>（项目名称）标段施工招标</w:t>
          </w:r>
          <w:r>
            <w:rPr>
              <w:rFonts w:hint="eastAsia" w:ascii="宋体" w:hAnsi="宋体" w:eastAsia="宋体" w:cs="宋体"/>
              <w:b/>
              <w:bCs w:val="0"/>
              <w:sz w:val="20"/>
              <w:szCs w:val="20"/>
              <w:lang w:eastAsia="zh-CN"/>
            </w:rPr>
            <w:t>投标文件商务部分</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_Toc13949 \h </w:instrText>
          </w:r>
          <w:r>
            <w:rPr>
              <w:rFonts w:hint="eastAsia" w:ascii="宋体" w:hAnsi="宋体" w:eastAsia="宋体" w:cs="宋体"/>
              <w:sz w:val="20"/>
              <w:szCs w:val="20"/>
            </w:rPr>
            <w:fldChar w:fldCharType="separate"/>
          </w:r>
          <w:r>
            <w:rPr>
              <w:rFonts w:hint="eastAsia" w:ascii="宋体" w:hAnsi="宋体" w:eastAsia="宋体" w:cs="宋体"/>
              <w:sz w:val="20"/>
              <w:szCs w:val="20"/>
            </w:rPr>
            <w:t>191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0B6B39C">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_Toc3568 </w:instrText>
          </w:r>
          <w:r>
            <w:rPr>
              <w:rFonts w:hint="eastAsia" w:ascii="宋体" w:hAnsi="宋体" w:eastAsia="宋体" w:cs="宋体"/>
              <w:sz w:val="20"/>
              <w:szCs w:val="20"/>
            </w:rPr>
            <w:fldChar w:fldCharType="separate"/>
          </w:r>
          <w:r>
            <w:rPr>
              <w:rFonts w:hint="eastAsia" w:ascii="宋体" w:hAnsi="宋体" w:eastAsia="宋体" w:cs="宋体"/>
              <w:bCs/>
              <w:sz w:val="20"/>
              <w:szCs w:val="20"/>
            </w:rPr>
            <w:t>目录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_Toc3568 \h </w:instrText>
          </w:r>
          <w:r>
            <w:rPr>
              <w:rFonts w:hint="eastAsia" w:ascii="宋体" w:hAnsi="宋体" w:eastAsia="宋体" w:cs="宋体"/>
              <w:sz w:val="20"/>
              <w:szCs w:val="20"/>
            </w:rPr>
            <w:fldChar w:fldCharType="separate"/>
          </w:r>
          <w:r>
            <w:rPr>
              <w:rFonts w:hint="eastAsia" w:ascii="宋体" w:hAnsi="宋体" w:eastAsia="宋体" w:cs="宋体"/>
              <w:sz w:val="20"/>
              <w:szCs w:val="20"/>
            </w:rPr>
            <w:t>192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D778C7B">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_Toc13494 </w:instrText>
          </w:r>
          <w:r>
            <w:rPr>
              <w:rFonts w:hint="eastAsia" w:ascii="宋体" w:hAnsi="宋体" w:eastAsia="宋体" w:cs="宋体"/>
              <w:sz w:val="20"/>
              <w:szCs w:val="20"/>
            </w:rPr>
            <w:fldChar w:fldCharType="separate"/>
          </w:r>
          <w:r>
            <w:rPr>
              <w:rFonts w:hint="eastAsia" w:ascii="宋体" w:hAnsi="宋体" w:eastAsia="宋体" w:cs="宋体"/>
              <w:bCs/>
              <w:sz w:val="20"/>
              <w:szCs w:val="20"/>
            </w:rPr>
            <w:t>一、投标函及投标函附录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_Toc13494 \h </w:instrText>
          </w:r>
          <w:r>
            <w:rPr>
              <w:rFonts w:hint="eastAsia" w:ascii="宋体" w:hAnsi="宋体" w:eastAsia="宋体" w:cs="宋体"/>
              <w:sz w:val="20"/>
              <w:szCs w:val="20"/>
            </w:rPr>
            <w:fldChar w:fldCharType="separate"/>
          </w:r>
          <w:r>
            <w:rPr>
              <w:rFonts w:hint="eastAsia" w:ascii="宋体" w:hAnsi="宋体" w:eastAsia="宋体" w:cs="宋体"/>
              <w:sz w:val="20"/>
              <w:szCs w:val="20"/>
            </w:rPr>
            <w:t>193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0C60027">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_Toc922 </w:instrText>
          </w:r>
          <w:r>
            <w:rPr>
              <w:rFonts w:hint="eastAsia" w:ascii="宋体" w:hAnsi="宋体" w:eastAsia="宋体" w:cs="宋体"/>
              <w:sz w:val="20"/>
              <w:szCs w:val="20"/>
            </w:rPr>
            <w:fldChar w:fldCharType="separate"/>
          </w:r>
          <w:r>
            <w:rPr>
              <w:rFonts w:hint="eastAsia" w:ascii="宋体" w:hAnsi="宋体" w:eastAsia="宋体" w:cs="宋体"/>
              <w:bCs/>
              <w:sz w:val="20"/>
              <w:szCs w:val="20"/>
            </w:rPr>
            <w:t>二、法定代表人身份证明</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_Toc922 \h </w:instrText>
          </w:r>
          <w:r>
            <w:rPr>
              <w:rFonts w:hint="eastAsia" w:ascii="宋体" w:hAnsi="宋体" w:eastAsia="宋体" w:cs="宋体"/>
              <w:sz w:val="20"/>
              <w:szCs w:val="20"/>
            </w:rPr>
            <w:fldChar w:fldCharType="separate"/>
          </w:r>
          <w:r>
            <w:rPr>
              <w:rFonts w:hint="eastAsia" w:ascii="宋体" w:hAnsi="宋体" w:eastAsia="宋体" w:cs="宋体"/>
              <w:sz w:val="20"/>
              <w:szCs w:val="20"/>
            </w:rPr>
            <w:t>195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EE7325C">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_Toc594 </w:instrText>
          </w:r>
          <w:r>
            <w:rPr>
              <w:rFonts w:hint="eastAsia" w:ascii="宋体" w:hAnsi="宋体" w:eastAsia="宋体" w:cs="宋体"/>
              <w:sz w:val="20"/>
              <w:szCs w:val="20"/>
            </w:rPr>
            <w:fldChar w:fldCharType="separate"/>
          </w:r>
          <w:r>
            <w:rPr>
              <w:rFonts w:hint="eastAsia" w:ascii="宋体" w:hAnsi="宋体" w:eastAsia="宋体" w:cs="宋体"/>
              <w:bCs/>
              <w:sz w:val="20"/>
              <w:szCs w:val="20"/>
            </w:rPr>
            <w:t>三、授权委托书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_Toc594 \h </w:instrText>
          </w:r>
          <w:r>
            <w:rPr>
              <w:rFonts w:hint="eastAsia" w:ascii="宋体" w:hAnsi="宋体" w:eastAsia="宋体" w:cs="宋体"/>
              <w:sz w:val="20"/>
              <w:szCs w:val="20"/>
            </w:rPr>
            <w:fldChar w:fldCharType="separate"/>
          </w:r>
          <w:r>
            <w:rPr>
              <w:rFonts w:hint="eastAsia" w:ascii="宋体" w:hAnsi="宋体" w:eastAsia="宋体" w:cs="宋体"/>
              <w:sz w:val="20"/>
              <w:szCs w:val="20"/>
            </w:rPr>
            <w:t>196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0DDB907">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_Toc532 </w:instrText>
          </w:r>
          <w:r>
            <w:rPr>
              <w:rFonts w:hint="eastAsia" w:ascii="宋体" w:hAnsi="宋体" w:eastAsia="宋体" w:cs="宋体"/>
              <w:sz w:val="20"/>
              <w:szCs w:val="20"/>
            </w:rPr>
            <w:fldChar w:fldCharType="separate"/>
          </w:r>
          <w:r>
            <w:rPr>
              <w:rFonts w:hint="eastAsia" w:ascii="宋体" w:hAnsi="宋体" w:eastAsia="宋体" w:cs="宋体"/>
              <w:bCs/>
              <w:sz w:val="20"/>
              <w:szCs w:val="20"/>
            </w:rPr>
            <w:t>四、联合体协议书</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_Toc532 \h </w:instrText>
          </w:r>
          <w:r>
            <w:rPr>
              <w:rFonts w:hint="eastAsia" w:ascii="宋体" w:hAnsi="宋体" w:eastAsia="宋体" w:cs="宋体"/>
              <w:sz w:val="20"/>
              <w:szCs w:val="20"/>
            </w:rPr>
            <w:fldChar w:fldCharType="separate"/>
          </w:r>
          <w:r>
            <w:rPr>
              <w:rFonts w:hint="eastAsia" w:ascii="宋体" w:hAnsi="宋体" w:eastAsia="宋体" w:cs="宋体"/>
              <w:sz w:val="20"/>
              <w:szCs w:val="20"/>
            </w:rPr>
            <w:t>197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87B22CC">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_Toc13899 </w:instrText>
          </w:r>
          <w:r>
            <w:rPr>
              <w:rFonts w:hint="eastAsia" w:ascii="宋体" w:hAnsi="宋体" w:eastAsia="宋体" w:cs="宋体"/>
              <w:sz w:val="20"/>
              <w:szCs w:val="20"/>
            </w:rPr>
            <w:fldChar w:fldCharType="separate"/>
          </w:r>
          <w:r>
            <w:rPr>
              <w:rFonts w:hint="eastAsia" w:ascii="宋体" w:hAnsi="宋体" w:eastAsia="宋体" w:cs="宋体"/>
              <w:bCs/>
              <w:sz w:val="20"/>
              <w:szCs w:val="20"/>
            </w:rPr>
            <w:t>五、投标保证金</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_Toc13899 \h </w:instrText>
          </w:r>
          <w:r>
            <w:rPr>
              <w:rFonts w:hint="eastAsia" w:ascii="宋体" w:hAnsi="宋体" w:eastAsia="宋体" w:cs="宋体"/>
              <w:sz w:val="20"/>
              <w:szCs w:val="20"/>
            </w:rPr>
            <w:fldChar w:fldCharType="separate"/>
          </w:r>
          <w:r>
            <w:rPr>
              <w:rFonts w:hint="eastAsia" w:ascii="宋体" w:hAnsi="宋体" w:eastAsia="宋体" w:cs="宋体"/>
              <w:sz w:val="20"/>
              <w:szCs w:val="20"/>
            </w:rPr>
            <w:t>198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563E670">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_Toc29540 </w:instrText>
          </w:r>
          <w:r>
            <w:rPr>
              <w:rFonts w:hint="eastAsia" w:ascii="宋体" w:hAnsi="宋体" w:eastAsia="宋体" w:cs="宋体"/>
              <w:sz w:val="20"/>
              <w:szCs w:val="20"/>
            </w:rPr>
            <w:fldChar w:fldCharType="separate"/>
          </w:r>
          <w:r>
            <w:rPr>
              <w:rFonts w:hint="eastAsia" w:ascii="宋体" w:hAnsi="宋体" w:eastAsia="宋体" w:cs="宋体"/>
              <w:sz w:val="20"/>
              <w:szCs w:val="20"/>
            </w:rPr>
            <w:t>六、已标价工程量清单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_Toc29540 \h </w:instrText>
          </w:r>
          <w:r>
            <w:rPr>
              <w:rFonts w:hint="eastAsia" w:ascii="宋体" w:hAnsi="宋体" w:eastAsia="宋体" w:cs="宋体"/>
              <w:sz w:val="20"/>
              <w:szCs w:val="20"/>
            </w:rPr>
            <w:fldChar w:fldCharType="separate"/>
          </w:r>
          <w:r>
            <w:rPr>
              <w:rFonts w:hint="eastAsia" w:ascii="宋体" w:hAnsi="宋体" w:eastAsia="宋体" w:cs="宋体"/>
              <w:sz w:val="20"/>
              <w:szCs w:val="20"/>
            </w:rPr>
            <w:t>199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58283E7">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_Toc709 </w:instrText>
          </w:r>
          <w:r>
            <w:rPr>
              <w:rFonts w:hint="eastAsia" w:ascii="宋体" w:hAnsi="宋体" w:eastAsia="宋体" w:cs="宋体"/>
              <w:sz w:val="20"/>
              <w:szCs w:val="20"/>
            </w:rPr>
            <w:fldChar w:fldCharType="separate"/>
          </w:r>
          <w:r>
            <w:rPr>
              <w:rFonts w:hint="eastAsia" w:ascii="宋体" w:hAnsi="宋体" w:eastAsia="宋体" w:cs="宋体"/>
              <w:bCs/>
              <w:sz w:val="20"/>
              <w:szCs w:val="20"/>
            </w:rPr>
            <w:t>七、项目管理机构</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_Toc709 \h </w:instrText>
          </w:r>
          <w:r>
            <w:rPr>
              <w:rFonts w:hint="eastAsia" w:ascii="宋体" w:hAnsi="宋体" w:eastAsia="宋体" w:cs="宋体"/>
              <w:sz w:val="20"/>
              <w:szCs w:val="20"/>
            </w:rPr>
            <w:fldChar w:fldCharType="separate"/>
          </w:r>
          <w:r>
            <w:rPr>
              <w:rFonts w:hint="eastAsia" w:ascii="宋体" w:hAnsi="宋体" w:eastAsia="宋体" w:cs="宋体"/>
              <w:sz w:val="20"/>
              <w:szCs w:val="20"/>
            </w:rPr>
            <w:t>200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EF319DD">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_Toc3551 </w:instrText>
          </w:r>
          <w:r>
            <w:rPr>
              <w:rFonts w:hint="eastAsia" w:ascii="宋体" w:hAnsi="宋体" w:eastAsia="宋体" w:cs="宋体"/>
              <w:sz w:val="20"/>
              <w:szCs w:val="20"/>
            </w:rPr>
            <w:fldChar w:fldCharType="separate"/>
          </w:r>
          <w:r>
            <w:rPr>
              <w:rFonts w:hint="eastAsia" w:ascii="宋体" w:hAnsi="宋体" w:eastAsia="宋体" w:cs="宋体"/>
              <w:bCs/>
              <w:sz w:val="20"/>
              <w:szCs w:val="20"/>
            </w:rPr>
            <w:t>八、拟分包计划表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_Toc3551 \h </w:instrText>
          </w:r>
          <w:r>
            <w:rPr>
              <w:rFonts w:hint="eastAsia" w:ascii="宋体" w:hAnsi="宋体" w:eastAsia="宋体" w:cs="宋体"/>
              <w:sz w:val="20"/>
              <w:szCs w:val="20"/>
            </w:rPr>
            <w:fldChar w:fldCharType="separate"/>
          </w:r>
          <w:r>
            <w:rPr>
              <w:rFonts w:hint="eastAsia" w:ascii="宋体" w:hAnsi="宋体" w:eastAsia="宋体" w:cs="宋体"/>
              <w:sz w:val="20"/>
              <w:szCs w:val="20"/>
            </w:rPr>
            <w:t>204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645D8C1">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_Toc12517 </w:instrText>
          </w:r>
          <w:r>
            <w:rPr>
              <w:rFonts w:hint="eastAsia" w:ascii="宋体" w:hAnsi="宋体" w:eastAsia="宋体" w:cs="宋体"/>
              <w:sz w:val="20"/>
              <w:szCs w:val="20"/>
            </w:rPr>
            <w:fldChar w:fldCharType="separate"/>
          </w:r>
          <w:r>
            <w:rPr>
              <w:rFonts w:hint="eastAsia" w:ascii="宋体" w:hAnsi="宋体" w:eastAsia="宋体" w:cs="宋体"/>
              <w:bCs/>
              <w:sz w:val="20"/>
              <w:szCs w:val="20"/>
            </w:rPr>
            <w:t>九、资格审查资料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_Toc12517 \h </w:instrText>
          </w:r>
          <w:r>
            <w:rPr>
              <w:rFonts w:hint="eastAsia" w:ascii="宋体" w:hAnsi="宋体" w:eastAsia="宋体" w:cs="宋体"/>
              <w:sz w:val="20"/>
              <w:szCs w:val="20"/>
            </w:rPr>
            <w:fldChar w:fldCharType="separate"/>
          </w:r>
          <w:r>
            <w:rPr>
              <w:rFonts w:hint="eastAsia" w:ascii="宋体" w:hAnsi="宋体" w:eastAsia="宋体" w:cs="宋体"/>
              <w:sz w:val="20"/>
              <w:szCs w:val="20"/>
            </w:rPr>
            <w:t>205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5FD2737">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_Toc31033 </w:instrText>
          </w:r>
          <w:r>
            <w:rPr>
              <w:rFonts w:hint="eastAsia" w:ascii="宋体" w:hAnsi="宋体" w:eastAsia="宋体" w:cs="宋体"/>
              <w:sz w:val="20"/>
              <w:szCs w:val="20"/>
            </w:rPr>
            <w:fldChar w:fldCharType="separate"/>
          </w:r>
          <w:r>
            <w:rPr>
              <w:rFonts w:hint="eastAsia" w:ascii="宋体" w:hAnsi="宋体" w:eastAsia="宋体" w:cs="宋体"/>
              <w:bCs/>
              <w:sz w:val="20"/>
              <w:szCs w:val="20"/>
            </w:rPr>
            <w:t>十、 其他材料</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_Toc31033 \h </w:instrText>
          </w:r>
          <w:r>
            <w:rPr>
              <w:rFonts w:hint="eastAsia" w:ascii="宋体" w:hAnsi="宋体" w:eastAsia="宋体" w:cs="宋体"/>
              <w:sz w:val="20"/>
              <w:szCs w:val="20"/>
            </w:rPr>
            <w:fldChar w:fldCharType="separate"/>
          </w:r>
          <w:r>
            <w:rPr>
              <w:rFonts w:hint="eastAsia" w:ascii="宋体" w:hAnsi="宋体" w:eastAsia="宋体" w:cs="宋体"/>
              <w:sz w:val="20"/>
              <w:szCs w:val="20"/>
            </w:rPr>
            <w:t>208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7CAF823">
          <w:pPr>
            <w:pStyle w:val="29"/>
            <w:tabs>
              <w:tab w:val="right" w:leader="dot" w:pos="8312"/>
            </w:tabs>
            <w:ind w:left="0" w:leftChars="0" w:firstLine="400" w:firstLineChars="200"/>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_Toc4205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（项目名称）标段施工招标</w:t>
          </w:r>
          <w:r>
            <w:rPr>
              <w:rFonts w:hint="eastAsia" w:ascii="宋体" w:hAnsi="宋体" w:eastAsia="宋体" w:cs="宋体"/>
              <w:b/>
              <w:bCs/>
              <w:sz w:val="20"/>
              <w:szCs w:val="20"/>
              <w:lang w:eastAsia="zh-CN"/>
            </w:rPr>
            <w:t>投标文件技术部分（明标）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_Toc4205 \h </w:instrText>
          </w:r>
          <w:r>
            <w:rPr>
              <w:rFonts w:hint="eastAsia" w:ascii="宋体" w:hAnsi="宋体" w:eastAsia="宋体" w:cs="宋体"/>
              <w:sz w:val="20"/>
              <w:szCs w:val="20"/>
            </w:rPr>
            <w:fldChar w:fldCharType="separate"/>
          </w:r>
          <w:r>
            <w:rPr>
              <w:rFonts w:hint="eastAsia" w:ascii="宋体" w:hAnsi="宋体" w:eastAsia="宋体" w:cs="宋体"/>
              <w:sz w:val="20"/>
              <w:szCs w:val="20"/>
            </w:rPr>
            <w:t>209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8B9FB85">
          <w:pPr>
            <w:pStyle w:val="29"/>
            <w:tabs>
              <w:tab w:val="right" w:leader="dot" w:pos="8312"/>
            </w:tabs>
            <w:ind w:left="0" w:leftChars="0" w:firstLine="400" w:firstLineChars="200"/>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_Toc11433 </w:instrText>
          </w:r>
          <w:r>
            <w:rPr>
              <w:rFonts w:hint="eastAsia" w:ascii="宋体" w:hAnsi="宋体" w:eastAsia="宋体" w:cs="宋体"/>
              <w:sz w:val="20"/>
              <w:szCs w:val="20"/>
            </w:rPr>
            <w:fldChar w:fldCharType="separate"/>
          </w:r>
          <w:r>
            <w:rPr>
              <w:rFonts w:hint="eastAsia" w:ascii="宋体" w:hAnsi="宋体" w:eastAsia="宋体" w:cs="宋体"/>
              <w:bCs/>
              <w:sz w:val="20"/>
              <w:szCs w:val="20"/>
              <w:lang w:eastAsia="zh-CN"/>
            </w:rPr>
            <w:t>目录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_Toc11433 \h </w:instrText>
          </w:r>
          <w:r>
            <w:rPr>
              <w:rFonts w:hint="eastAsia" w:ascii="宋体" w:hAnsi="宋体" w:eastAsia="宋体" w:cs="宋体"/>
              <w:sz w:val="20"/>
              <w:szCs w:val="20"/>
            </w:rPr>
            <w:fldChar w:fldCharType="separate"/>
          </w:r>
          <w:r>
            <w:rPr>
              <w:rFonts w:hint="eastAsia" w:ascii="宋体" w:hAnsi="宋体" w:eastAsia="宋体" w:cs="宋体"/>
              <w:sz w:val="20"/>
              <w:szCs w:val="20"/>
            </w:rPr>
            <w:t>210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E58A2AD">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_Toc4058 </w:instrText>
          </w:r>
          <w:r>
            <w:rPr>
              <w:rFonts w:hint="eastAsia" w:ascii="宋体" w:hAnsi="宋体" w:eastAsia="宋体" w:cs="宋体"/>
              <w:sz w:val="20"/>
              <w:szCs w:val="20"/>
            </w:rPr>
            <w:fldChar w:fldCharType="separate"/>
          </w:r>
          <w:r>
            <w:rPr>
              <w:rFonts w:hint="eastAsia" w:ascii="宋体" w:hAnsi="宋体" w:eastAsia="宋体" w:cs="宋体"/>
              <w:sz w:val="20"/>
              <w:szCs w:val="20"/>
              <w:lang w:eastAsia="zh-CN"/>
            </w:rPr>
            <w:t>一、项目班子组成、资历情况</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_Toc4058 \h </w:instrText>
          </w:r>
          <w:r>
            <w:rPr>
              <w:rFonts w:hint="eastAsia" w:ascii="宋体" w:hAnsi="宋体" w:eastAsia="宋体" w:cs="宋体"/>
              <w:sz w:val="20"/>
              <w:szCs w:val="20"/>
            </w:rPr>
            <w:fldChar w:fldCharType="separate"/>
          </w:r>
          <w:r>
            <w:rPr>
              <w:rFonts w:hint="eastAsia" w:ascii="宋体" w:hAnsi="宋体" w:eastAsia="宋体" w:cs="宋体"/>
              <w:sz w:val="20"/>
              <w:szCs w:val="20"/>
            </w:rPr>
            <w:t>210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A913C64">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_Toc26182 </w:instrText>
          </w:r>
          <w:r>
            <w:rPr>
              <w:rFonts w:hint="eastAsia" w:ascii="宋体" w:hAnsi="宋体" w:eastAsia="宋体" w:cs="宋体"/>
              <w:sz w:val="20"/>
              <w:szCs w:val="20"/>
            </w:rPr>
            <w:fldChar w:fldCharType="separate"/>
          </w:r>
          <w:r>
            <w:rPr>
              <w:rFonts w:hint="eastAsia" w:ascii="宋体" w:hAnsi="宋体" w:eastAsia="宋体" w:cs="宋体"/>
              <w:sz w:val="20"/>
              <w:szCs w:val="20"/>
              <w:lang w:eastAsia="zh-CN"/>
            </w:rPr>
            <w:t>二、投标人类似项目业绩</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_Toc26182 \h </w:instrText>
          </w:r>
          <w:r>
            <w:rPr>
              <w:rFonts w:hint="eastAsia" w:ascii="宋体" w:hAnsi="宋体" w:eastAsia="宋体" w:cs="宋体"/>
              <w:sz w:val="20"/>
              <w:szCs w:val="20"/>
            </w:rPr>
            <w:fldChar w:fldCharType="separate"/>
          </w:r>
          <w:r>
            <w:rPr>
              <w:rFonts w:hint="eastAsia" w:ascii="宋体" w:hAnsi="宋体" w:eastAsia="宋体" w:cs="宋体"/>
              <w:sz w:val="20"/>
              <w:szCs w:val="20"/>
            </w:rPr>
            <w:t>210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D6605F3">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_Toc11258 </w:instrText>
          </w:r>
          <w:r>
            <w:rPr>
              <w:rFonts w:hint="eastAsia" w:ascii="宋体" w:hAnsi="宋体" w:eastAsia="宋体" w:cs="宋体"/>
              <w:sz w:val="20"/>
              <w:szCs w:val="20"/>
            </w:rPr>
            <w:fldChar w:fldCharType="separate"/>
          </w:r>
          <w:r>
            <w:rPr>
              <w:rFonts w:hint="eastAsia" w:ascii="宋体" w:hAnsi="宋体" w:eastAsia="宋体" w:cs="宋体"/>
              <w:sz w:val="20"/>
              <w:szCs w:val="20"/>
              <w:lang w:eastAsia="zh-CN"/>
            </w:rPr>
            <w:t>三、拟投入本项目项目经理类似项目业绩</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_Toc11258 \h </w:instrText>
          </w:r>
          <w:r>
            <w:rPr>
              <w:rFonts w:hint="eastAsia" w:ascii="宋体" w:hAnsi="宋体" w:eastAsia="宋体" w:cs="宋体"/>
              <w:sz w:val="20"/>
              <w:szCs w:val="20"/>
            </w:rPr>
            <w:fldChar w:fldCharType="separate"/>
          </w:r>
          <w:r>
            <w:rPr>
              <w:rFonts w:hint="eastAsia" w:ascii="宋体" w:hAnsi="宋体" w:eastAsia="宋体" w:cs="宋体"/>
              <w:sz w:val="20"/>
              <w:szCs w:val="20"/>
            </w:rPr>
            <w:t>210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0676367">
          <w:pPr>
            <w:pStyle w:val="29"/>
            <w:tabs>
              <w:tab w:val="right" w:leader="dot" w:pos="8312"/>
            </w:tabs>
            <w:ind w:left="0" w:leftChars="0" w:firstLine="400" w:firstLineChars="200"/>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_Toc25895 </w:instrText>
          </w:r>
          <w:r>
            <w:rPr>
              <w:rFonts w:hint="eastAsia" w:ascii="宋体" w:hAnsi="宋体" w:eastAsia="宋体" w:cs="宋体"/>
              <w:sz w:val="20"/>
              <w:szCs w:val="20"/>
            </w:rPr>
            <w:fldChar w:fldCharType="separate"/>
          </w:r>
          <w:r>
            <w:rPr>
              <w:rFonts w:hint="eastAsia" w:ascii="宋体" w:hAnsi="宋体" w:eastAsia="宋体" w:cs="宋体"/>
              <w:b/>
              <w:bCs/>
              <w:sz w:val="20"/>
              <w:szCs w:val="20"/>
            </w:rPr>
            <w:t>（项目名称</w:t>
          </w:r>
          <w:r>
            <w:rPr>
              <w:rFonts w:hint="eastAsia" w:ascii="宋体" w:hAnsi="宋体" w:eastAsia="宋体" w:cs="宋体"/>
              <w:b/>
              <w:bCs/>
              <w:sz w:val="20"/>
              <w:szCs w:val="20"/>
              <w:lang w:eastAsia="zh-CN"/>
            </w:rPr>
            <w:t>）</w:t>
          </w:r>
          <w:r>
            <w:rPr>
              <w:rFonts w:hint="eastAsia" w:ascii="宋体" w:hAnsi="宋体" w:eastAsia="宋体" w:cs="宋体"/>
              <w:b/>
              <w:bCs/>
              <w:sz w:val="20"/>
              <w:szCs w:val="20"/>
            </w:rPr>
            <w:t>标段施工招标</w:t>
          </w:r>
          <w:r>
            <w:rPr>
              <w:rFonts w:hint="eastAsia" w:ascii="宋体" w:hAnsi="宋体" w:eastAsia="宋体" w:cs="宋体"/>
              <w:b/>
              <w:bCs/>
              <w:sz w:val="20"/>
              <w:szCs w:val="20"/>
              <w:lang w:eastAsia="zh-CN"/>
            </w:rPr>
            <w:t>投标文件技术部分（暗标）</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_Toc25895 \h </w:instrText>
          </w:r>
          <w:r>
            <w:rPr>
              <w:rFonts w:hint="eastAsia" w:ascii="宋体" w:hAnsi="宋体" w:eastAsia="宋体" w:cs="宋体"/>
              <w:sz w:val="20"/>
              <w:szCs w:val="20"/>
            </w:rPr>
            <w:fldChar w:fldCharType="separate"/>
          </w:r>
          <w:r>
            <w:rPr>
              <w:rFonts w:hint="eastAsia" w:ascii="宋体" w:hAnsi="宋体" w:eastAsia="宋体" w:cs="宋体"/>
              <w:sz w:val="20"/>
              <w:szCs w:val="20"/>
            </w:rPr>
            <w:t>211</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6FA9DD3">
          <w:pPr>
            <w:pStyle w:val="29"/>
            <w:tabs>
              <w:tab w:val="right" w:leader="dot" w:pos="8312"/>
            </w:tabs>
            <w:ind w:left="0" w:leftChars="0" w:firstLine="400" w:firstLineChars="200"/>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_Toc11059 </w:instrText>
          </w:r>
          <w:r>
            <w:rPr>
              <w:rFonts w:hint="eastAsia" w:ascii="宋体" w:hAnsi="宋体" w:eastAsia="宋体" w:cs="宋体"/>
              <w:sz w:val="20"/>
              <w:szCs w:val="20"/>
            </w:rPr>
            <w:fldChar w:fldCharType="separate"/>
          </w:r>
          <w:r>
            <w:rPr>
              <w:rFonts w:hint="eastAsia" w:ascii="宋体" w:hAnsi="宋体" w:eastAsia="宋体" w:cs="宋体"/>
              <w:bCs/>
              <w:sz w:val="20"/>
              <w:szCs w:val="20"/>
              <w:lang w:eastAsia="zh-CN"/>
            </w:rPr>
            <w:t>目录</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_Toc11059 \h </w:instrText>
          </w:r>
          <w:r>
            <w:rPr>
              <w:rFonts w:hint="eastAsia" w:ascii="宋体" w:hAnsi="宋体" w:eastAsia="宋体" w:cs="宋体"/>
              <w:sz w:val="20"/>
              <w:szCs w:val="20"/>
            </w:rPr>
            <w:fldChar w:fldCharType="separate"/>
          </w:r>
          <w:r>
            <w:rPr>
              <w:rFonts w:hint="eastAsia" w:ascii="宋体" w:hAnsi="宋体" w:eastAsia="宋体" w:cs="宋体"/>
              <w:sz w:val="20"/>
              <w:szCs w:val="20"/>
            </w:rPr>
            <w:t>212</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10ED12AB">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_Toc1991 </w:instrText>
          </w:r>
          <w:r>
            <w:rPr>
              <w:rFonts w:hint="eastAsia" w:ascii="宋体" w:hAnsi="宋体" w:eastAsia="宋体" w:cs="宋体"/>
              <w:sz w:val="20"/>
              <w:szCs w:val="20"/>
            </w:rPr>
            <w:fldChar w:fldCharType="separate"/>
          </w:r>
          <w:r>
            <w:rPr>
              <w:rFonts w:hint="eastAsia" w:ascii="宋体" w:hAnsi="宋体" w:eastAsia="宋体" w:cs="宋体"/>
              <w:bCs/>
              <w:sz w:val="20"/>
              <w:szCs w:val="20"/>
              <w:lang w:eastAsia="zh-CN"/>
            </w:rPr>
            <w:t>一、</w:t>
          </w:r>
          <w:r>
            <w:rPr>
              <w:rFonts w:hint="eastAsia" w:ascii="宋体" w:hAnsi="宋体" w:eastAsia="宋体" w:cs="宋体"/>
              <w:bCs/>
              <w:sz w:val="20"/>
              <w:szCs w:val="20"/>
            </w:rPr>
            <w:t>施工组织设计</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_Toc1991 \h </w:instrText>
          </w:r>
          <w:r>
            <w:rPr>
              <w:rFonts w:hint="eastAsia" w:ascii="宋体" w:hAnsi="宋体" w:eastAsia="宋体" w:cs="宋体"/>
              <w:sz w:val="20"/>
              <w:szCs w:val="20"/>
            </w:rPr>
            <w:fldChar w:fldCharType="separate"/>
          </w:r>
          <w:r>
            <w:rPr>
              <w:rFonts w:hint="eastAsia" w:ascii="宋体" w:hAnsi="宋体" w:eastAsia="宋体" w:cs="宋体"/>
              <w:sz w:val="20"/>
              <w:szCs w:val="20"/>
            </w:rPr>
            <w:t>213</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5E98939F">
          <w:pPr>
            <w:pStyle w:val="28"/>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_Toc7835 </w:instrText>
          </w:r>
          <w:r>
            <w:rPr>
              <w:rFonts w:hint="eastAsia" w:ascii="宋体" w:hAnsi="宋体" w:eastAsia="宋体" w:cs="宋体"/>
              <w:sz w:val="20"/>
              <w:szCs w:val="20"/>
            </w:rPr>
            <w:fldChar w:fldCharType="separate"/>
          </w:r>
          <w:r>
            <w:rPr>
              <w:rFonts w:hint="eastAsia" w:ascii="宋体" w:hAnsi="宋体" w:eastAsia="宋体" w:cs="宋体"/>
              <w:sz w:val="20"/>
              <w:szCs w:val="20"/>
              <w:lang w:eastAsia="zh-CN"/>
            </w:rPr>
            <w:t>二、附表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_Toc7835 \h </w:instrText>
          </w:r>
          <w:r>
            <w:rPr>
              <w:rFonts w:hint="eastAsia" w:ascii="宋体" w:hAnsi="宋体" w:eastAsia="宋体" w:cs="宋体"/>
              <w:sz w:val="20"/>
              <w:szCs w:val="20"/>
            </w:rPr>
            <w:fldChar w:fldCharType="separate"/>
          </w:r>
          <w:r>
            <w:rPr>
              <w:rFonts w:hint="eastAsia" w:ascii="宋体" w:hAnsi="宋体" w:eastAsia="宋体" w:cs="宋体"/>
              <w:sz w:val="20"/>
              <w:szCs w:val="20"/>
            </w:rPr>
            <w:t>214</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C7D9704">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_Toc9028 </w:instrText>
          </w:r>
          <w:r>
            <w:rPr>
              <w:rFonts w:hint="eastAsia" w:ascii="宋体" w:hAnsi="宋体" w:eastAsia="宋体" w:cs="宋体"/>
              <w:sz w:val="20"/>
              <w:szCs w:val="20"/>
            </w:rPr>
            <w:fldChar w:fldCharType="separate"/>
          </w:r>
          <w:r>
            <w:rPr>
              <w:rFonts w:hint="eastAsia" w:ascii="宋体" w:hAnsi="宋体" w:eastAsia="宋体" w:cs="宋体"/>
              <w:sz w:val="20"/>
              <w:szCs w:val="20"/>
            </w:rPr>
            <w:t>附表一：拟投入本工程的主要施工设备表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_Toc9028 \h </w:instrText>
          </w:r>
          <w:r>
            <w:rPr>
              <w:rFonts w:hint="eastAsia" w:ascii="宋体" w:hAnsi="宋体" w:eastAsia="宋体" w:cs="宋体"/>
              <w:sz w:val="20"/>
              <w:szCs w:val="20"/>
            </w:rPr>
            <w:fldChar w:fldCharType="separate"/>
          </w:r>
          <w:r>
            <w:rPr>
              <w:rFonts w:hint="eastAsia" w:ascii="宋体" w:hAnsi="宋体" w:eastAsia="宋体" w:cs="宋体"/>
              <w:sz w:val="20"/>
              <w:szCs w:val="20"/>
            </w:rPr>
            <w:t>215</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06C47709">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_Toc20712 </w:instrText>
          </w:r>
          <w:r>
            <w:rPr>
              <w:rFonts w:hint="eastAsia" w:ascii="宋体" w:hAnsi="宋体" w:eastAsia="宋体" w:cs="宋体"/>
              <w:sz w:val="20"/>
              <w:szCs w:val="20"/>
            </w:rPr>
            <w:fldChar w:fldCharType="separate"/>
          </w:r>
          <w:r>
            <w:rPr>
              <w:rFonts w:hint="eastAsia" w:ascii="宋体" w:hAnsi="宋体" w:eastAsia="宋体" w:cs="宋体"/>
              <w:sz w:val="20"/>
              <w:szCs w:val="20"/>
            </w:rPr>
            <w:t>附表二：拟配备本工程的试验和检测仪器设备表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_Toc20712 \h </w:instrText>
          </w:r>
          <w:r>
            <w:rPr>
              <w:rFonts w:hint="eastAsia" w:ascii="宋体" w:hAnsi="宋体" w:eastAsia="宋体" w:cs="宋体"/>
              <w:sz w:val="20"/>
              <w:szCs w:val="20"/>
            </w:rPr>
            <w:fldChar w:fldCharType="separate"/>
          </w:r>
          <w:r>
            <w:rPr>
              <w:rFonts w:hint="eastAsia" w:ascii="宋体" w:hAnsi="宋体" w:eastAsia="宋体" w:cs="宋体"/>
              <w:sz w:val="20"/>
              <w:szCs w:val="20"/>
            </w:rPr>
            <w:t>216</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46DEBA82">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_Toc23442 </w:instrText>
          </w:r>
          <w:r>
            <w:rPr>
              <w:rFonts w:hint="eastAsia" w:ascii="宋体" w:hAnsi="宋体" w:eastAsia="宋体" w:cs="宋体"/>
              <w:sz w:val="20"/>
              <w:szCs w:val="20"/>
            </w:rPr>
            <w:fldChar w:fldCharType="separate"/>
          </w:r>
          <w:r>
            <w:rPr>
              <w:rFonts w:hint="eastAsia" w:ascii="宋体" w:hAnsi="宋体" w:eastAsia="宋体" w:cs="宋体"/>
              <w:sz w:val="20"/>
              <w:szCs w:val="20"/>
            </w:rPr>
            <w:t>附表三：劳动力计划表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_Toc23442 \h </w:instrText>
          </w:r>
          <w:r>
            <w:rPr>
              <w:rFonts w:hint="eastAsia" w:ascii="宋体" w:hAnsi="宋体" w:eastAsia="宋体" w:cs="宋体"/>
              <w:sz w:val="20"/>
              <w:szCs w:val="20"/>
            </w:rPr>
            <w:fldChar w:fldCharType="separate"/>
          </w:r>
          <w:r>
            <w:rPr>
              <w:rFonts w:hint="eastAsia" w:ascii="宋体" w:hAnsi="宋体" w:eastAsia="宋体" w:cs="宋体"/>
              <w:sz w:val="20"/>
              <w:szCs w:val="20"/>
            </w:rPr>
            <w:t>217</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2D66B44E">
          <w:pPr>
            <w:pStyle w:val="29"/>
            <w:tabs>
              <w:tab w:val="right" w:leader="dot" w:pos="8312"/>
            </w:tabs>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_Toc28041 </w:instrText>
          </w:r>
          <w:r>
            <w:rPr>
              <w:rFonts w:hint="eastAsia" w:ascii="宋体" w:hAnsi="宋体" w:eastAsia="宋体" w:cs="宋体"/>
              <w:sz w:val="20"/>
              <w:szCs w:val="20"/>
            </w:rPr>
            <w:fldChar w:fldCharType="separate"/>
          </w:r>
          <w:r>
            <w:rPr>
              <w:rFonts w:hint="eastAsia" w:ascii="宋体" w:hAnsi="宋体" w:eastAsia="宋体" w:cs="宋体"/>
              <w:sz w:val="20"/>
              <w:szCs w:val="20"/>
            </w:rPr>
            <w:t>附表四：计划开、竣工日期和施工进度网络图</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_Toc28041 \h </w:instrText>
          </w:r>
          <w:r>
            <w:rPr>
              <w:rFonts w:hint="eastAsia" w:ascii="宋体" w:hAnsi="宋体" w:eastAsia="宋体" w:cs="宋体"/>
              <w:sz w:val="20"/>
              <w:szCs w:val="20"/>
            </w:rPr>
            <w:fldChar w:fldCharType="separate"/>
          </w:r>
          <w:r>
            <w:rPr>
              <w:rFonts w:hint="eastAsia" w:ascii="宋体" w:hAnsi="宋体" w:eastAsia="宋体" w:cs="宋体"/>
              <w:sz w:val="20"/>
              <w:szCs w:val="20"/>
            </w:rPr>
            <w:t>218</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712D2216">
          <w:pPr>
            <w:pStyle w:val="27"/>
            <w:tabs>
              <w:tab w:val="right" w:leader="dot" w:pos="8312"/>
            </w:tabs>
            <w:ind w:firstLine="800" w:firstLineChars="400"/>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_Toc14138 </w:instrText>
          </w:r>
          <w:r>
            <w:rPr>
              <w:rFonts w:hint="eastAsia" w:ascii="宋体" w:hAnsi="宋体" w:eastAsia="宋体" w:cs="宋体"/>
              <w:sz w:val="20"/>
              <w:szCs w:val="20"/>
            </w:rPr>
            <w:fldChar w:fldCharType="separate"/>
          </w:r>
          <w:r>
            <w:rPr>
              <w:rFonts w:hint="eastAsia" w:ascii="宋体" w:hAnsi="宋体" w:eastAsia="宋体" w:cs="宋体"/>
              <w:sz w:val="20"/>
              <w:szCs w:val="20"/>
            </w:rPr>
            <w:t>附表五：施工总平面图</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_Toc14138 \h </w:instrText>
          </w:r>
          <w:r>
            <w:rPr>
              <w:rFonts w:hint="eastAsia" w:ascii="宋体" w:hAnsi="宋体" w:eastAsia="宋体" w:cs="宋体"/>
              <w:sz w:val="20"/>
              <w:szCs w:val="20"/>
            </w:rPr>
            <w:fldChar w:fldCharType="separate"/>
          </w:r>
          <w:r>
            <w:rPr>
              <w:rFonts w:hint="eastAsia" w:ascii="宋体" w:hAnsi="宋体" w:eastAsia="宋体" w:cs="宋体"/>
              <w:sz w:val="20"/>
              <w:szCs w:val="20"/>
            </w:rPr>
            <w:t>219</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35048580">
          <w:pPr>
            <w:pStyle w:val="27"/>
            <w:tabs>
              <w:tab w:val="right" w:leader="dot" w:pos="8312"/>
            </w:tabs>
            <w:ind w:firstLine="800" w:firstLineChars="400"/>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HYPERLINK \l _Toc15366 </w:instrText>
          </w:r>
          <w:r>
            <w:rPr>
              <w:rFonts w:hint="eastAsia" w:ascii="宋体" w:hAnsi="宋体" w:eastAsia="宋体" w:cs="宋体"/>
              <w:sz w:val="20"/>
              <w:szCs w:val="20"/>
            </w:rPr>
            <w:fldChar w:fldCharType="separate"/>
          </w:r>
          <w:r>
            <w:rPr>
              <w:rFonts w:hint="eastAsia" w:ascii="宋体" w:hAnsi="宋体" w:eastAsia="宋体" w:cs="宋体"/>
              <w:sz w:val="20"/>
              <w:szCs w:val="20"/>
            </w:rPr>
            <w:t>附表六：临时用地表</w:t>
          </w:r>
          <w:r>
            <w:rPr>
              <w:rFonts w:hint="eastAsia" w:ascii="宋体" w:hAnsi="宋体" w:eastAsia="宋体" w:cs="宋体"/>
              <w:sz w:val="20"/>
              <w:szCs w:val="20"/>
            </w:rPr>
            <w:tab/>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PAGEREF _Toc15366 \h </w:instrText>
          </w:r>
          <w:r>
            <w:rPr>
              <w:rFonts w:hint="eastAsia" w:ascii="宋体" w:hAnsi="宋体" w:eastAsia="宋体" w:cs="宋体"/>
              <w:sz w:val="20"/>
              <w:szCs w:val="20"/>
            </w:rPr>
            <w:fldChar w:fldCharType="separate"/>
          </w:r>
          <w:r>
            <w:rPr>
              <w:rFonts w:hint="eastAsia" w:ascii="宋体" w:hAnsi="宋体" w:eastAsia="宋体" w:cs="宋体"/>
              <w:sz w:val="20"/>
              <w:szCs w:val="20"/>
            </w:rPr>
            <w:t>220</w:t>
          </w:r>
          <w:r>
            <w:rPr>
              <w:rFonts w:hint="eastAsia" w:ascii="宋体" w:hAnsi="宋体" w:eastAsia="宋体" w:cs="宋体"/>
              <w:sz w:val="20"/>
              <w:szCs w:val="20"/>
            </w:rPr>
            <w:fldChar w:fldCharType="end"/>
          </w:r>
          <w:r>
            <w:rPr>
              <w:rFonts w:hint="eastAsia" w:ascii="宋体" w:hAnsi="宋体" w:eastAsia="宋体" w:cs="宋体"/>
              <w:sz w:val="20"/>
              <w:szCs w:val="20"/>
            </w:rPr>
            <w:fldChar w:fldCharType="end"/>
          </w:r>
        </w:p>
        <w:p w14:paraId="608A90E6">
          <w:pPr>
            <w:jc w:val="left"/>
            <w:outlineLvl w:val="9"/>
          </w:pPr>
          <w:r>
            <w:rPr>
              <w:rFonts w:hint="eastAsia" w:ascii="宋体" w:hAnsi="宋体" w:eastAsia="宋体" w:cs="宋体"/>
              <w:sz w:val="20"/>
              <w:szCs w:val="20"/>
            </w:rPr>
            <w:fldChar w:fldCharType="end"/>
          </w:r>
          <w:bookmarkStart w:id="19" w:name="_Toc1075"/>
          <w:bookmarkStart w:id="20" w:name="_Toc353448486"/>
          <w:bookmarkStart w:id="21" w:name="_Toc31950"/>
          <w:bookmarkStart w:id="22" w:name="_Toc24746"/>
          <w:bookmarkStart w:id="23" w:name="_Toc23173"/>
          <w:bookmarkStart w:id="24" w:name="_Toc5702"/>
        </w:p>
      </w:sdtContent>
    </w:sdt>
    <w:p w14:paraId="028A40EB">
      <w:pPr>
        <w:jc w:val="center"/>
        <w:outlineLvl w:val="9"/>
        <w:rPr>
          <w:rFonts w:hint="eastAsia" w:ascii="宋体" w:hAnsi="宋体" w:eastAsia="宋体" w:cs="宋体"/>
          <w:b/>
          <w:bCs/>
          <w:sz w:val="44"/>
          <w:szCs w:val="44"/>
        </w:rPr>
        <w:sectPr>
          <w:footerReference r:id="rId3" w:type="default"/>
          <w:pgSz w:w="11906" w:h="16838"/>
          <w:pgMar w:top="1440" w:right="1803" w:bottom="1440" w:left="1803" w:header="851"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14:paraId="5E315FA8">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第一章</w:t>
      </w:r>
      <w:r>
        <w:rPr>
          <w:rFonts w:hint="eastAsia" w:ascii="宋体" w:hAnsi="宋体" w:cs="宋体"/>
          <w:b/>
          <w:bCs/>
          <w:sz w:val="44"/>
          <w:szCs w:val="44"/>
          <w:lang w:val="en-US" w:eastAsia="zh-CN"/>
        </w:rPr>
        <w:t>　</w:t>
      </w:r>
      <w:r>
        <w:rPr>
          <w:rFonts w:hint="eastAsia" w:ascii="宋体" w:hAnsi="宋体" w:eastAsia="宋体" w:cs="宋体"/>
          <w:b/>
          <w:bCs/>
          <w:sz w:val="44"/>
          <w:szCs w:val="44"/>
        </w:rPr>
        <w:t>招标公告</w:t>
      </w:r>
      <w:bookmarkEnd w:id="19"/>
      <w:bookmarkEnd w:id="20"/>
      <w:bookmarkEnd w:id="21"/>
      <w:bookmarkEnd w:id="22"/>
      <w:bookmarkEnd w:id="23"/>
      <w:bookmarkEnd w:id="24"/>
    </w:p>
    <w:p w14:paraId="67A77E21">
      <w:pPr>
        <w:keepNext w:val="0"/>
        <w:keepLines w:val="0"/>
        <w:pageBreakBefore w:val="0"/>
        <w:widowControl w:val="0"/>
        <w:kinsoku/>
        <w:wordWrap/>
        <w:overflowPunct/>
        <w:topLinePunct w:val="0"/>
        <w:autoSpaceDE/>
        <w:autoSpaceDN/>
        <w:bidi w:val="0"/>
        <w:adjustRightInd/>
        <w:snapToGrid/>
        <w:jc w:val="center"/>
        <w:textAlignment w:val="auto"/>
      </w:pPr>
    </w:p>
    <w:p w14:paraId="0E532A8F">
      <w:pPr>
        <w:keepNext w:val="0"/>
        <w:keepLines w:val="0"/>
        <w:pageBreakBefore w:val="0"/>
        <w:widowControl w:val="0"/>
        <w:kinsoku/>
        <w:wordWrap/>
        <w:overflowPunct/>
        <w:topLinePunct w:val="0"/>
        <w:autoSpaceDE/>
        <w:autoSpaceDN/>
        <w:bidi w:val="0"/>
        <w:adjustRightInd/>
        <w:snapToGrid/>
        <w:spacing w:after="157" w:afterLines="50"/>
        <w:ind w:firstLine="1365" w:firstLineChars="650"/>
        <w:textAlignment w:val="auto"/>
        <w:rPr>
          <w:rFonts w:ascii="宋体" w:hAnsi="宋体"/>
          <w:szCs w:val="21"/>
        </w:rPr>
      </w:pPr>
      <w:r>
        <w:rPr>
          <w:rFonts w:hint="eastAsia" w:ascii="宋体" w:hAnsi="宋体"/>
          <w:szCs w:val="21"/>
          <w:u w:val="single"/>
        </w:rPr>
        <w:t xml:space="preserve">              (项目名称)          </w:t>
      </w:r>
      <w:r>
        <w:rPr>
          <w:rFonts w:hint="eastAsia" w:ascii="宋体" w:hAnsi="宋体"/>
          <w:szCs w:val="21"/>
        </w:rPr>
        <w:t>招标公告</w:t>
      </w:r>
    </w:p>
    <w:tbl>
      <w:tblPr>
        <w:tblStyle w:val="16"/>
        <w:tblW w:w="4999" w:type="pct"/>
        <w:jc w:val="center"/>
        <w:tblCellSpacing w:w="0"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Layout w:type="autofit"/>
        <w:tblCellMar>
          <w:top w:w="15" w:type="dxa"/>
          <w:left w:w="15" w:type="dxa"/>
          <w:bottom w:w="15" w:type="dxa"/>
          <w:right w:w="15" w:type="dxa"/>
        </w:tblCellMar>
      </w:tblPr>
      <w:tblGrid>
        <w:gridCol w:w="1671"/>
        <w:gridCol w:w="2987"/>
        <w:gridCol w:w="1586"/>
        <w:gridCol w:w="2094"/>
      </w:tblGrid>
      <w:tr w14:paraId="70CEB1DC">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3D5E3783">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工程编码</w:t>
            </w:r>
          </w:p>
        </w:tc>
        <w:tc>
          <w:tcPr>
            <w:tcW w:w="3997" w:type="pct"/>
            <w:gridSpan w:val="3"/>
            <w:tcBorders>
              <w:tl2br w:val="nil"/>
              <w:tr2bl w:val="nil"/>
            </w:tcBorders>
            <w:shd w:val="clear" w:color="auto" w:fill="FFFFFF"/>
            <w:vAlign w:val="center"/>
          </w:tcPr>
          <w:p w14:paraId="7A2E2045">
            <w:pPr>
              <w:keepNext w:val="0"/>
              <w:keepLines w:val="0"/>
              <w:pageBreakBefore w:val="0"/>
              <w:widowControl/>
              <w:kinsoku/>
              <w:overflowPunct/>
              <w:topLinePunct w:val="0"/>
              <w:autoSpaceDE/>
              <w:autoSpaceDN/>
              <w:bidi w:val="0"/>
              <w:adjustRightInd/>
              <w:snapToGrid/>
              <w:spacing w:line="240" w:lineRule="auto"/>
              <w:jc w:val="left"/>
              <w:textAlignment w:val="auto"/>
              <w:rPr>
                <w:rFonts w:ascii="宋体" w:hAnsi="宋体" w:cs="Arial"/>
                <w:kern w:val="0"/>
                <w:szCs w:val="21"/>
              </w:rPr>
            </w:pPr>
          </w:p>
        </w:tc>
      </w:tr>
      <w:tr w14:paraId="23D65CA6">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4731236D">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工程名称</w:t>
            </w:r>
          </w:p>
        </w:tc>
        <w:tc>
          <w:tcPr>
            <w:tcW w:w="3997" w:type="pct"/>
            <w:gridSpan w:val="3"/>
            <w:tcBorders>
              <w:tl2br w:val="nil"/>
              <w:tr2bl w:val="nil"/>
            </w:tcBorders>
            <w:shd w:val="clear" w:color="auto" w:fill="FFFFFF"/>
            <w:vAlign w:val="center"/>
          </w:tcPr>
          <w:p w14:paraId="140543A8">
            <w:pPr>
              <w:keepNext w:val="0"/>
              <w:keepLines w:val="0"/>
              <w:pageBreakBefore w:val="0"/>
              <w:widowControl/>
              <w:kinsoku/>
              <w:overflowPunct/>
              <w:topLinePunct w:val="0"/>
              <w:autoSpaceDE/>
              <w:autoSpaceDN/>
              <w:bidi w:val="0"/>
              <w:adjustRightInd/>
              <w:snapToGrid/>
              <w:spacing w:line="240" w:lineRule="auto"/>
              <w:jc w:val="left"/>
              <w:textAlignment w:val="auto"/>
              <w:rPr>
                <w:rFonts w:ascii="宋体" w:hAnsi="宋体" w:cs="Arial"/>
                <w:kern w:val="0"/>
                <w:szCs w:val="21"/>
              </w:rPr>
            </w:pPr>
          </w:p>
        </w:tc>
      </w:tr>
      <w:tr w14:paraId="043B221B">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72B657E9">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建设单位</w:t>
            </w:r>
          </w:p>
        </w:tc>
        <w:tc>
          <w:tcPr>
            <w:tcW w:w="3997" w:type="pct"/>
            <w:gridSpan w:val="3"/>
            <w:tcBorders>
              <w:tl2br w:val="nil"/>
              <w:tr2bl w:val="nil"/>
            </w:tcBorders>
            <w:shd w:val="clear" w:color="auto" w:fill="FFFFFF"/>
            <w:vAlign w:val="center"/>
          </w:tcPr>
          <w:p w14:paraId="39652489">
            <w:pPr>
              <w:keepNext w:val="0"/>
              <w:keepLines w:val="0"/>
              <w:pageBreakBefore w:val="0"/>
              <w:widowControl/>
              <w:kinsoku/>
              <w:overflowPunct/>
              <w:topLinePunct w:val="0"/>
              <w:autoSpaceDE/>
              <w:autoSpaceDN/>
              <w:bidi w:val="0"/>
              <w:adjustRightInd/>
              <w:snapToGrid/>
              <w:spacing w:line="240" w:lineRule="auto"/>
              <w:jc w:val="left"/>
              <w:textAlignment w:val="auto"/>
              <w:rPr>
                <w:rFonts w:ascii="宋体" w:hAnsi="宋体" w:cs="Arial"/>
                <w:kern w:val="0"/>
                <w:szCs w:val="21"/>
              </w:rPr>
            </w:pPr>
          </w:p>
        </w:tc>
      </w:tr>
      <w:tr w14:paraId="568F01C5">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3F2AC6AF">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工程地点</w:t>
            </w:r>
          </w:p>
        </w:tc>
        <w:tc>
          <w:tcPr>
            <w:tcW w:w="3997" w:type="pct"/>
            <w:gridSpan w:val="3"/>
            <w:tcBorders>
              <w:tl2br w:val="nil"/>
              <w:tr2bl w:val="nil"/>
            </w:tcBorders>
            <w:shd w:val="clear" w:color="auto" w:fill="FFFFFF"/>
            <w:vAlign w:val="center"/>
          </w:tcPr>
          <w:p w14:paraId="0BD93334">
            <w:pPr>
              <w:keepNext w:val="0"/>
              <w:keepLines w:val="0"/>
              <w:pageBreakBefore w:val="0"/>
              <w:widowControl/>
              <w:kinsoku/>
              <w:overflowPunct/>
              <w:topLinePunct w:val="0"/>
              <w:autoSpaceDE/>
              <w:autoSpaceDN/>
              <w:bidi w:val="0"/>
              <w:adjustRightInd/>
              <w:snapToGrid/>
              <w:spacing w:line="240" w:lineRule="auto"/>
              <w:jc w:val="left"/>
              <w:textAlignment w:val="auto"/>
              <w:rPr>
                <w:rFonts w:ascii="宋体" w:hAnsi="宋体" w:cs="Arial"/>
                <w:kern w:val="0"/>
                <w:szCs w:val="21"/>
              </w:rPr>
            </w:pPr>
          </w:p>
        </w:tc>
      </w:tr>
      <w:tr w14:paraId="057FF58E">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3938AE80">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建设内容</w:t>
            </w:r>
          </w:p>
        </w:tc>
        <w:tc>
          <w:tcPr>
            <w:tcW w:w="3997" w:type="pct"/>
            <w:gridSpan w:val="3"/>
            <w:tcBorders>
              <w:tl2br w:val="nil"/>
              <w:tr2bl w:val="nil"/>
            </w:tcBorders>
            <w:shd w:val="clear" w:color="auto" w:fill="FFFFFF"/>
            <w:vAlign w:val="center"/>
          </w:tcPr>
          <w:p w14:paraId="35EC22C1">
            <w:pPr>
              <w:keepNext w:val="0"/>
              <w:keepLines w:val="0"/>
              <w:pageBreakBefore w:val="0"/>
              <w:widowControl/>
              <w:kinsoku/>
              <w:overflowPunct/>
              <w:topLinePunct w:val="0"/>
              <w:autoSpaceDE/>
              <w:autoSpaceDN/>
              <w:bidi w:val="0"/>
              <w:adjustRightInd/>
              <w:snapToGrid/>
              <w:spacing w:line="240" w:lineRule="auto"/>
              <w:jc w:val="left"/>
              <w:textAlignment w:val="auto"/>
              <w:rPr>
                <w:rFonts w:ascii="宋体" w:hAnsi="宋体" w:cs="Arial"/>
                <w:kern w:val="0"/>
                <w:szCs w:val="21"/>
              </w:rPr>
            </w:pPr>
          </w:p>
        </w:tc>
      </w:tr>
      <w:tr w14:paraId="4747EAE6">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5ED42E87">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建筑面积</w:t>
            </w:r>
          </w:p>
        </w:tc>
        <w:tc>
          <w:tcPr>
            <w:tcW w:w="1791" w:type="pct"/>
            <w:tcBorders>
              <w:tl2br w:val="nil"/>
              <w:tr2bl w:val="nil"/>
            </w:tcBorders>
            <w:shd w:val="clear" w:color="auto" w:fill="FFFFFF"/>
            <w:vAlign w:val="center"/>
          </w:tcPr>
          <w:p w14:paraId="7086E46B">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c>
          <w:tcPr>
            <w:tcW w:w="951" w:type="pct"/>
            <w:tcBorders>
              <w:tl2br w:val="nil"/>
              <w:tr2bl w:val="nil"/>
            </w:tcBorders>
            <w:shd w:val="clear" w:color="auto" w:fill="FFFFFF"/>
            <w:vAlign w:val="center"/>
          </w:tcPr>
          <w:p w14:paraId="3EC7C74C">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招标内容</w:t>
            </w:r>
          </w:p>
        </w:tc>
        <w:tc>
          <w:tcPr>
            <w:tcW w:w="1254" w:type="pct"/>
            <w:tcBorders>
              <w:tl2br w:val="nil"/>
              <w:tr2bl w:val="nil"/>
            </w:tcBorders>
            <w:shd w:val="clear" w:color="auto" w:fill="FFFFFF"/>
            <w:vAlign w:val="center"/>
          </w:tcPr>
          <w:p w14:paraId="1BCFDADB">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551B670C">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6E684E21">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工程招标范围</w:t>
            </w:r>
          </w:p>
        </w:tc>
        <w:tc>
          <w:tcPr>
            <w:tcW w:w="3997" w:type="pct"/>
            <w:gridSpan w:val="3"/>
            <w:tcBorders>
              <w:tl2br w:val="nil"/>
              <w:tr2bl w:val="nil"/>
            </w:tcBorders>
            <w:shd w:val="clear" w:color="auto" w:fill="FFFFFF"/>
            <w:vAlign w:val="center"/>
          </w:tcPr>
          <w:p w14:paraId="67522103">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0F323389">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6FFF9F5E">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招标代理单位</w:t>
            </w:r>
          </w:p>
        </w:tc>
        <w:tc>
          <w:tcPr>
            <w:tcW w:w="3997" w:type="pct"/>
            <w:gridSpan w:val="3"/>
            <w:tcBorders>
              <w:tl2br w:val="nil"/>
              <w:tr2bl w:val="nil"/>
            </w:tcBorders>
            <w:shd w:val="clear" w:color="auto" w:fill="FFFFFF"/>
            <w:vAlign w:val="center"/>
          </w:tcPr>
          <w:p w14:paraId="7993F74F">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1685CFF4">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374BD910">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投标资质要求</w:t>
            </w:r>
          </w:p>
        </w:tc>
        <w:tc>
          <w:tcPr>
            <w:tcW w:w="3997" w:type="pct"/>
            <w:gridSpan w:val="3"/>
            <w:tcBorders>
              <w:tl2br w:val="nil"/>
              <w:tr2bl w:val="nil"/>
            </w:tcBorders>
            <w:shd w:val="clear" w:color="auto" w:fill="FFFFFF"/>
            <w:vAlign w:val="center"/>
          </w:tcPr>
          <w:p w14:paraId="1D9F1AF2">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1A468F8B">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0A32F2F2">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资格审查方式</w:t>
            </w:r>
          </w:p>
        </w:tc>
        <w:tc>
          <w:tcPr>
            <w:tcW w:w="1791" w:type="pct"/>
            <w:tcBorders>
              <w:tl2br w:val="nil"/>
              <w:tr2bl w:val="nil"/>
            </w:tcBorders>
            <w:shd w:val="clear" w:color="auto" w:fill="FFFFFF"/>
            <w:vAlign w:val="center"/>
          </w:tcPr>
          <w:p w14:paraId="2E94CD98">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c>
          <w:tcPr>
            <w:tcW w:w="951" w:type="pct"/>
            <w:tcBorders>
              <w:tl2br w:val="nil"/>
              <w:tr2bl w:val="nil"/>
            </w:tcBorders>
            <w:shd w:val="clear" w:color="auto" w:fill="FFFFFF"/>
            <w:vAlign w:val="center"/>
          </w:tcPr>
          <w:p w14:paraId="7577BF03">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合同估算价</w:t>
            </w:r>
          </w:p>
        </w:tc>
        <w:tc>
          <w:tcPr>
            <w:tcW w:w="1254" w:type="pct"/>
            <w:tcBorders>
              <w:tl2br w:val="nil"/>
              <w:tr2bl w:val="nil"/>
            </w:tcBorders>
            <w:shd w:val="clear" w:color="auto" w:fill="FFFFFF"/>
            <w:vAlign w:val="center"/>
          </w:tcPr>
          <w:p w14:paraId="4F31808B">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4ABF9530">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62346D1E">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资格审查</w:t>
            </w:r>
          </w:p>
          <w:p w14:paraId="74F5C91E">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必要合格条件</w:t>
            </w:r>
          </w:p>
        </w:tc>
        <w:tc>
          <w:tcPr>
            <w:tcW w:w="3997" w:type="pct"/>
            <w:gridSpan w:val="3"/>
            <w:tcBorders>
              <w:tl2br w:val="nil"/>
              <w:tr2bl w:val="nil"/>
            </w:tcBorders>
            <w:shd w:val="clear" w:color="auto" w:fill="FFFFFF"/>
            <w:vAlign w:val="center"/>
          </w:tcPr>
          <w:p w14:paraId="22ABA2B9">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1AD5700D">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71BCC6E2">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联系人</w:t>
            </w:r>
          </w:p>
        </w:tc>
        <w:tc>
          <w:tcPr>
            <w:tcW w:w="1791" w:type="pct"/>
            <w:tcBorders>
              <w:tl2br w:val="nil"/>
              <w:tr2bl w:val="nil"/>
            </w:tcBorders>
            <w:shd w:val="clear" w:color="auto" w:fill="FFFFFF"/>
            <w:vAlign w:val="center"/>
          </w:tcPr>
          <w:p w14:paraId="2B6C3403">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c>
          <w:tcPr>
            <w:tcW w:w="951" w:type="pct"/>
            <w:tcBorders>
              <w:tl2br w:val="nil"/>
              <w:tr2bl w:val="nil"/>
            </w:tcBorders>
            <w:shd w:val="clear" w:color="auto" w:fill="FFFFFF"/>
            <w:vAlign w:val="center"/>
          </w:tcPr>
          <w:p w14:paraId="6943F239">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联系方式</w:t>
            </w:r>
          </w:p>
        </w:tc>
        <w:tc>
          <w:tcPr>
            <w:tcW w:w="1254" w:type="pct"/>
            <w:tcBorders>
              <w:tl2br w:val="nil"/>
              <w:tr2bl w:val="nil"/>
            </w:tcBorders>
            <w:shd w:val="clear" w:color="auto" w:fill="FFFFFF"/>
            <w:vAlign w:val="center"/>
          </w:tcPr>
          <w:p w14:paraId="52D83F81">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7304AF79">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4638B197">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公告发布</w:t>
            </w:r>
          </w:p>
          <w:p w14:paraId="1D05EFE2">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开始时间</w:t>
            </w:r>
          </w:p>
        </w:tc>
        <w:tc>
          <w:tcPr>
            <w:tcW w:w="1791" w:type="pct"/>
            <w:tcBorders>
              <w:tl2br w:val="nil"/>
              <w:tr2bl w:val="nil"/>
            </w:tcBorders>
            <w:shd w:val="clear" w:color="auto" w:fill="FFFFFF"/>
            <w:vAlign w:val="center"/>
          </w:tcPr>
          <w:p w14:paraId="117100B6">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c>
          <w:tcPr>
            <w:tcW w:w="951" w:type="pct"/>
            <w:tcBorders>
              <w:tl2br w:val="nil"/>
              <w:tr2bl w:val="nil"/>
            </w:tcBorders>
            <w:shd w:val="clear" w:color="auto" w:fill="FFFFFF"/>
            <w:vAlign w:val="center"/>
          </w:tcPr>
          <w:p w14:paraId="0DDBEF2A">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公告发布</w:t>
            </w:r>
          </w:p>
          <w:p w14:paraId="189B0A66">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截止时间</w:t>
            </w:r>
          </w:p>
        </w:tc>
        <w:tc>
          <w:tcPr>
            <w:tcW w:w="1254" w:type="pct"/>
            <w:tcBorders>
              <w:tl2br w:val="nil"/>
              <w:tr2bl w:val="nil"/>
            </w:tcBorders>
            <w:shd w:val="clear" w:color="auto" w:fill="FFFFFF"/>
            <w:vAlign w:val="center"/>
          </w:tcPr>
          <w:p w14:paraId="27774FA3">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643BD4C8">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526186CA">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hint="eastAsia" w:ascii="Times New Roman" w:hAnsi="Times New Roman"/>
                <w:szCs w:val="21"/>
              </w:rPr>
              <w:t>招标文件下载</w:t>
            </w:r>
          </w:p>
          <w:p w14:paraId="67CA204F">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开始时间</w:t>
            </w:r>
          </w:p>
        </w:tc>
        <w:tc>
          <w:tcPr>
            <w:tcW w:w="1791" w:type="pct"/>
            <w:tcBorders>
              <w:tl2br w:val="nil"/>
              <w:tr2bl w:val="nil"/>
            </w:tcBorders>
            <w:shd w:val="clear" w:color="auto" w:fill="FFFFFF"/>
            <w:vAlign w:val="center"/>
          </w:tcPr>
          <w:p w14:paraId="48D28505">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c>
          <w:tcPr>
            <w:tcW w:w="951" w:type="pct"/>
            <w:tcBorders>
              <w:tl2br w:val="nil"/>
              <w:tr2bl w:val="nil"/>
            </w:tcBorders>
            <w:shd w:val="clear" w:color="auto" w:fill="FFFFFF"/>
            <w:vAlign w:val="center"/>
          </w:tcPr>
          <w:p w14:paraId="436CA25E">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hint="eastAsia" w:ascii="Times New Roman" w:hAnsi="Times New Roman"/>
                <w:szCs w:val="21"/>
              </w:rPr>
              <w:t>招标文件下载</w:t>
            </w:r>
          </w:p>
          <w:p w14:paraId="4652F905">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截止时间</w:t>
            </w:r>
          </w:p>
        </w:tc>
        <w:tc>
          <w:tcPr>
            <w:tcW w:w="1254" w:type="pct"/>
            <w:tcBorders>
              <w:tl2br w:val="nil"/>
              <w:tr2bl w:val="nil"/>
            </w:tcBorders>
            <w:shd w:val="clear" w:color="auto" w:fill="FFFFFF"/>
            <w:vAlign w:val="center"/>
          </w:tcPr>
          <w:p w14:paraId="4120F15A">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30FFBB8C">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454" w:hRule="atLeast"/>
          <w:tblCellSpacing w:w="0" w:type="dxa"/>
          <w:jc w:val="center"/>
        </w:trPr>
        <w:tc>
          <w:tcPr>
            <w:tcW w:w="1002" w:type="pct"/>
            <w:tcBorders>
              <w:tl2br w:val="nil"/>
              <w:tr2bl w:val="nil"/>
            </w:tcBorders>
            <w:shd w:val="clear" w:color="auto" w:fill="FFFFFF"/>
            <w:vAlign w:val="center"/>
          </w:tcPr>
          <w:p w14:paraId="1EFC5557">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r>
              <w:rPr>
                <w:rFonts w:ascii="Times New Roman" w:hAnsi="Times New Roman"/>
                <w:szCs w:val="21"/>
              </w:rPr>
              <w:t>地区</w:t>
            </w:r>
          </w:p>
        </w:tc>
        <w:tc>
          <w:tcPr>
            <w:tcW w:w="3997" w:type="pct"/>
            <w:gridSpan w:val="3"/>
            <w:tcBorders>
              <w:tl2br w:val="nil"/>
              <w:tr2bl w:val="nil"/>
            </w:tcBorders>
            <w:shd w:val="clear" w:color="auto" w:fill="FFFFFF"/>
            <w:vAlign w:val="center"/>
          </w:tcPr>
          <w:p w14:paraId="79902F7A">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szCs w:val="21"/>
              </w:rPr>
            </w:pPr>
          </w:p>
        </w:tc>
      </w:tr>
      <w:tr w14:paraId="491EBB6E">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FFFFFF"/>
          <w:tblCellMar>
            <w:top w:w="15" w:type="dxa"/>
            <w:left w:w="15" w:type="dxa"/>
            <w:bottom w:w="15" w:type="dxa"/>
            <w:right w:w="15" w:type="dxa"/>
          </w:tblCellMar>
        </w:tblPrEx>
        <w:trPr>
          <w:trHeight w:val="3514" w:hRule="atLeast"/>
          <w:tblCellSpacing w:w="0" w:type="dxa"/>
          <w:jc w:val="center"/>
        </w:trPr>
        <w:tc>
          <w:tcPr>
            <w:tcW w:w="1002" w:type="pct"/>
            <w:tcBorders>
              <w:tl2br w:val="nil"/>
              <w:tr2bl w:val="nil"/>
            </w:tcBorders>
            <w:shd w:val="clear" w:color="auto" w:fill="FFFFFF"/>
            <w:vAlign w:val="center"/>
          </w:tcPr>
          <w:p w14:paraId="6C7A9B17">
            <w:pPr>
              <w:widowControl/>
              <w:jc w:val="center"/>
              <w:rPr>
                <w:rFonts w:ascii="宋体" w:hAnsi="宋体" w:cs="Arial"/>
                <w:kern w:val="0"/>
                <w:szCs w:val="21"/>
              </w:rPr>
            </w:pPr>
            <w:r>
              <w:rPr>
                <w:rFonts w:ascii="宋体" w:hAnsi="宋体" w:cs="Arial"/>
                <w:kern w:val="0"/>
                <w:szCs w:val="21"/>
              </w:rPr>
              <w:t>公告内容</w:t>
            </w:r>
          </w:p>
        </w:tc>
        <w:tc>
          <w:tcPr>
            <w:tcW w:w="3997" w:type="pct"/>
            <w:gridSpan w:val="3"/>
            <w:tcBorders>
              <w:tl2br w:val="nil"/>
              <w:tr2bl w:val="nil"/>
            </w:tcBorders>
            <w:shd w:val="clear" w:color="auto" w:fill="FFFFFF"/>
            <w:vAlign w:val="center"/>
          </w:tcPr>
          <w:p w14:paraId="4BF98BB7">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宋体" w:hAnsi="宋体" w:cs="Arial"/>
                <w:color w:val="000000"/>
                <w:kern w:val="0"/>
                <w:szCs w:val="21"/>
              </w:rPr>
            </w:pPr>
            <w:r>
              <w:rPr>
                <w:rFonts w:ascii="宋体" w:hAnsi="宋体" w:cs="Arial"/>
                <w:color w:val="000000"/>
                <w:kern w:val="0"/>
                <w:szCs w:val="21"/>
              </w:rPr>
              <w:t>招标公告</w:t>
            </w:r>
          </w:p>
          <w:p w14:paraId="6EAA2C8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1.招标条件</w:t>
            </w:r>
          </w:p>
          <w:p w14:paraId="49F5FCE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本招标项目</w:t>
            </w:r>
            <w:r>
              <w:rPr>
                <w:rFonts w:hint="eastAsia" w:ascii="宋体" w:hAnsi="宋体" w:cs="Arial"/>
                <w:color w:val="000000"/>
                <w:kern w:val="0"/>
                <w:szCs w:val="21"/>
                <w:u w:val="single"/>
              </w:rPr>
              <w:t xml:space="preserve">    (项目名称)   </w:t>
            </w:r>
            <w:r>
              <w:rPr>
                <w:rFonts w:hint="eastAsia" w:ascii="宋体" w:hAnsi="宋体" w:cs="Arial"/>
                <w:color w:val="000000"/>
                <w:kern w:val="0"/>
                <w:szCs w:val="21"/>
              </w:rPr>
              <w:t>已由</w:t>
            </w:r>
            <w:r>
              <w:rPr>
                <w:rFonts w:hint="eastAsia" w:ascii="宋体" w:hAnsi="宋体" w:cs="Arial"/>
                <w:color w:val="000000"/>
                <w:kern w:val="0"/>
                <w:szCs w:val="21"/>
                <w:u w:val="single"/>
              </w:rPr>
              <w:t xml:space="preserve">  (项目审批、核准或备案机关名称)  </w:t>
            </w:r>
            <w:r>
              <w:rPr>
                <w:rFonts w:hint="eastAsia" w:ascii="宋体" w:hAnsi="宋体" w:cs="Arial"/>
                <w:color w:val="000000"/>
                <w:kern w:val="0"/>
                <w:szCs w:val="21"/>
              </w:rPr>
              <w:t>以</w:t>
            </w:r>
            <w:r>
              <w:rPr>
                <w:rFonts w:hint="eastAsia" w:ascii="宋体" w:hAnsi="宋体" w:cs="Arial"/>
                <w:color w:val="000000"/>
                <w:kern w:val="0"/>
                <w:szCs w:val="21"/>
                <w:u w:val="single"/>
              </w:rPr>
              <w:t xml:space="preserve">(批文名称及编号)   </w:t>
            </w:r>
            <w:r>
              <w:rPr>
                <w:rFonts w:hint="eastAsia" w:ascii="宋体" w:hAnsi="宋体" w:cs="Arial"/>
                <w:color w:val="000000"/>
                <w:kern w:val="0"/>
                <w:szCs w:val="21"/>
              </w:rPr>
              <w:t>批准建设，招标人(项目业主)为</w:t>
            </w:r>
            <w:r>
              <w:rPr>
                <w:rFonts w:hint="eastAsia" w:ascii="宋体" w:hAnsi="宋体" w:cs="Arial"/>
                <w:color w:val="000000"/>
                <w:kern w:val="0"/>
                <w:szCs w:val="21"/>
                <w:u w:val="single"/>
              </w:rPr>
              <w:t xml:space="preserve">         </w:t>
            </w:r>
            <w:r>
              <w:rPr>
                <w:rFonts w:hint="eastAsia" w:ascii="宋体" w:hAnsi="宋体" w:cs="Arial"/>
                <w:color w:val="000000"/>
                <w:kern w:val="0"/>
                <w:szCs w:val="21"/>
              </w:rPr>
              <w:t>，建设资金来自</w:t>
            </w:r>
            <w:r>
              <w:rPr>
                <w:rFonts w:hint="eastAsia" w:ascii="宋体" w:hAnsi="宋体" w:cs="Arial"/>
                <w:color w:val="000000"/>
                <w:kern w:val="0"/>
                <w:szCs w:val="21"/>
                <w:u w:val="single"/>
              </w:rPr>
              <w:t xml:space="preserve">     (资金来源)   </w:t>
            </w:r>
            <w:r>
              <w:rPr>
                <w:rFonts w:hint="eastAsia" w:ascii="宋体" w:hAnsi="宋体" w:cs="Arial"/>
                <w:color w:val="000000"/>
                <w:kern w:val="0"/>
                <w:szCs w:val="21"/>
              </w:rPr>
              <w:t>，项目出资比例为</w:t>
            </w:r>
            <w:r>
              <w:rPr>
                <w:rFonts w:hint="eastAsia" w:ascii="宋体" w:hAnsi="宋体" w:cs="Arial"/>
                <w:color w:val="000000"/>
                <w:kern w:val="0"/>
                <w:szCs w:val="21"/>
                <w:u w:val="single"/>
              </w:rPr>
              <w:t xml:space="preserve">            </w:t>
            </w:r>
            <w:r>
              <w:rPr>
                <w:rFonts w:hint="eastAsia" w:ascii="宋体" w:hAnsi="宋体" w:cs="Arial"/>
                <w:color w:val="000000"/>
                <w:kern w:val="0"/>
                <w:szCs w:val="21"/>
              </w:rPr>
              <w:t>。项目已具备招标条件，现对该项目的施工进行公开招标。</w:t>
            </w:r>
          </w:p>
          <w:p w14:paraId="1819769B">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2.项目概况与招标范围</w:t>
            </w:r>
          </w:p>
          <w:p w14:paraId="2F678A9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u w:val="single"/>
              </w:rPr>
              <w:t xml:space="preserve">    (说明本招标项目的建设地点、规模、合同估算价、计划工期、招标范围、标段划分(如果有)等)   </w:t>
            </w:r>
            <w:r>
              <w:rPr>
                <w:rFonts w:hint="eastAsia" w:ascii="宋体" w:hAnsi="宋体" w:cs="Arial"/>
                <w:color w:val="000000"/>
                <w:kern w:val="0"/>
                <w:szCs w:val="21"/>
              </w:rPr>
              <w:t>。</w:t>
            </w:r>
          </w:p>
          <w:p w14:paraId="3F4BFF3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3.投标人资格要求</w:t>
            </w:r>
          </w:p>
          <w:p w14:paraId="19055EF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3.1本次招标要求投标人须具备</w:t>
            </w:r>
            <w:r>
              <w:rPr>
                <w:rFonts w:hint="eastAsia" w:ascii="宋体" w:hAnsi="宋体" w:cs="Arial"/>
                <w:color w:val="000000"/>
                <w:kern w:val="0"/>
                <w:szCs w:val="21"/>
                <w:u w:val="single"/>
              </w:rPr>
              <w:t xml:space="preserve">         </w:t>
            </w:r>
            <w:r>
              <w:rPr>
                <w:rFonts w:hint="eastAsia" w:ascii="宋体" w:hAnsi="宋体" w:cs="Arial"/>
                <w:color w:val="000000"/>
                <w:kern w:val="0"/>
                <w:szCs w:val="21"/>
              </w:rPr>
              <w:t>资质，并在人员、设备、资金等方面具有相应的施工能力，其中，投标人拟派项目经理须具备</w:t>
            </w:r>
            <w:r>
              <w:rPr>
                <w:rFonts w:hint="eastAsia" w:ascii="宋体" w:hAnsi="宋体" w:cs="Arial"/>
                <w:color w:val="000000"/>
                <w:kern w:val="0"/>
                <w:szCs w:val="21"/>
                <w:u w:val="single"/>
              </w:rPr>
              <w:t xml:space="preserve">        </w:t>
            </w:r>
            <w:r>
              <w:rPr>
                <w:rFonts w:hint="eastAsia" w:ascii="宋体" w:hAnsi="宋体" w:cs="Arial"/>
                <w:color w:val="000000"/>
                <w:kern w:val="0"/>
                <w:szCs w:val="21"/>
              </w:rPr>
              <w:t>专业</w:t>
            </w:r>
            <w:r>
              <w:rPr>
                <w:rFonts w:hint="eastAsia" w:ascii="宋体" w:hAnsi="宋体" w:cs="Arial"/>
                <w:color w:val="000000"/>
                <w:kern w:val="0"/>
                <w:szCs w:val="21"/>
                <w:u w:val="single"/>
              </w:rPr>
              <w:t xml:space="preserve">      </w:t>
            </w:r>
            <w:r>
              <w:rPr>
                <w:rFonts w:hint="eastAsia" w:ascii="宋体" w:hAnsi="宋体" w:cs="Arial"/>
                <w:color w:val="000000"/>
                <w:kern w:val="0"/>
                <w:szCs w:val="21"/>
              </w:rPr>
              <w:t>级（含以上级）注册建造师执业资格，具备有效的安全生产考核合格证书，且未担任其他在施建设工程项目的项目经理。</w:t>
            </w:r>
          </w:p>
          <w:p w14:paraId="41F17ADC">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3.2本次招标</w:t>
            </w:r>
            <w:r>
              <w:rPr>
                <w:rFonts w:hint="eastAsia" w:ascii="宋体" w:hAnsi="宋体" w:cs="Arial"/>
                <w:color w:val="000000"/>
                <w:kern w:val="0"/>
                <w:szCs w:val="21"/>
                <w:u w:val="single"/>
              </w:rPr>
              <w:t xml:space="preserve">    (接受或不接受)   </w:t>
            </w:r>
            <w:r>
              <w:rPr>
                <w:rFonts w:hint="eastAsia" w:ascii="宋体" w:hAnsi="宋体" w:cs="Arial"/>
                <w:color w:val="000000"/>
                <w:kern w:val="0"/>
                <w:szCs w:val="21"/>
              </w:rPr>
              <w:t>联合体投标。联合体投标的，应满足下列要求：</w:t>
            </w:r>
            <w:r>
              <w:rPr>
                <w:rFonts w:hint="eastAsia" w:ascii="宋体" w:hAnsi="宋体" w:cs="Arial"/>
                <w:color w:val="000000"/>
                <w:kern w:val="0"/>
                <w:szCs w:val="21"/>
                <w:u w:val="single"/>
              </w:rPr>
              <w:t xml:space="preserve">                                   </w:t>
            </w:r>
            <w:r>
              <w:rPr>
                <w:rFonts w:hint="eastAsia" w:ascii="宋体" w:hAnsi="宋体" w:cs="Arial"/>
                <w:color w:val="000000"/>
                <w:kern w:val="0"/>
                <w:szCs w:val="21"/>
              </w:rPr>
              <w:t>。</w:t>
            </w:r>
          </w:p>
          <w:p w14:paraId="7F342D1E">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3.3各投标人均可就本招标项目上述标段中的</w:t>
            </w:r>
            <w:r>
              <w:rPr>
                <w:rFonts w:hint="eastAsia" w:ascii="宋体" w:hAnsi="宋体" w:cs="Arial"/>
                <w:color w:val="000000"/>
                <w:kern w:val="0"/>
                <w:szCs w:val="21"/>
                <w:u w:val="single"/>
              </w:rPr>
              <w:t xml:space="preserve">    (具体数量)   </w:t>
            </w:r>
            <w:r>
              <w:rPr>
                <w:rFonts w:hint="eastAsia" w:ascii="宋体" w:hAnsi="宋体" w:cs="Arial"/>
                <w:color w:val="000000"/>
                <w:kern w:val="0"/>
                <w:szCs w:val="21"/>
              </w:rPr>
              <w:t>个标段投标，但最多允许中标</w:t>
            </w:r>
            <w:r>
              <w:rPr>
                <w:rFonts w:hint="eastAsia" w:ascii="宋体" w:hAnsi="宋体" w:cs="Arial"/>
                <w:color w:val="000000"/>
                <w:kern w:val="0"/>
                <w:szCs w:val="21"/>
                <w:u w:val="single"/>
              </w:rPr>
              <w:t xml:space="preserve">    (具体数量)   </w:t>
            </w:r>
            <w:r>
              <w:rPr>
                <w:rFonts w:hint="eastAsia" w:ascii="宋体" w:hAnsi="宋体" w:cs="Arial"/>
                <w:color w:val="000000"/>
                <w:kern w:val="0"/>
                <w:szCs w:val="21"/>
              </w:rPr>
              <w:t>个标段(适用于分标段的招标项目)。</w:t>
            </w:r>
          </w:p>
          <w:p w14:paraId="64BAA1A0">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4.招标文件的获取</w:t>
            </w:r>
          </w:p>
          <w:p w14:paraId="304A3CC2">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凡有意参加投标者，请登录“河北建设工程信息网”下载相关招标文件、图纸、澄清或修改等资料。</w:t>
            </w:r>
          </w:p>
          <w:p w14:paraId="4CA3CCD2">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5.投标文件的递交</w:t>
            </w:r>
          </w:p>
          <w:p w14:paraId="131ABE4E">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5.1投标文件递交的截止时间(投标截止时间，下同)为</w:t>
            </w:r>
            <w:r>
              <w:rPr>
                <w:rFonts w:hint="eastAsia" w:ascii="宋体" w:hAnsi="宋体" w:cs="Arial"/>
                <w:color w:val="000000"/>
                <w:kern w:val="0"/>
                <w:szCs w:val="21"/>
                <w:u w:val="single"/>
              </w:rPr>
              <w:t xml:space="preserve">     </w:t>
            </w:r>
            <w:r>
              <w:rPr>
                <w:rFonts w:hint="eastAsia" w:ascii="宋体" w:hAnsi="宋体" w:cs="Arial"/>
                <w:color w:val="000000"/>
                <w:kern w:val="0"/>
                <w:szCs w:val="21"/>
              </w:rPr>
              <w:t>年</w:t>
            </w:r>
            <w:r>
              <w:rPr>
                <w:rFonts w:hint="eastAsia" w:ascii="宋体" w:hAnsi="宋体" w:cs="Arial"/>
                <w:color w:val="000000"/>
                <w:kern w:val="0"/>
                <w:szCs w:val="21"/>
                <w:u w:val="single"/>
              </w:rPr>
              <w:t xml:space="preserve">    </w:t>
            </w:r>
            <w:r>
              <w:rPr>
                <w:rFonts w:hint="eastAsia" w:ascii="宋体" w:hAnsi="宋体" w:cs="Arial"/>
                <w:color w:val="000000"/>
                <w:kern w:val="0"/>
                <w:szCs w:val="21"/>
              </w:rPr>
              <w:t>月</w:t>
            </w:r>
            <w:r>
              <w:rPr>
                <w:rFonts w:hint="eastAsia" w:ascii="宋体" w:hAnsi="宋体" w:cs="Arial"/>
                <w:color w:val="000000"/>
                <w:kern w:val="0"/>
                <w:szCs w:val="21"/>
                <w:u w:val="single"/>
              </w:rPr>
              <w:t xml:space="preserve">    </w:t>
            </w:r>
            <w:r>
              <w:rPr>
                <w:rFonts w:hint="eastAsia" w:ascii="宋体" w:hAnsi="宋体" w:cs="Arial"/>
                <w:color w:val="000000"/>
                <w:kern w:val="0"/>
                <w:szCs w:val="21"/>
              </w:rPr>
              <w:t>日</w:t>
            </w:r>
            <w:r>
              <w:rPr>
                <w:rFonts w:hint="eastAsia" w:ascii="宋体" w:hAnsi="宋体" w:cs="Arial"/>
                <w:color w:val="000000"/>
                <w:kern w:val="0"/>
                <w:szCs w:val="21"/>
                <w:u w:val="single"/>
              </w:rPr>
              <w:t xml:space="preserve">    </w:t>
            </w:r>
            <w:r>
              <w:rPr>
                <w:rFonts w:hint="eastAsia" w:ascii="宋体" w:hAnsi="宋体" w:cs="Arial"/>
                <w:color w:val="000000"/>
                <w:kern w:val="0"/>
                <w:szCs w:val="21"/>
              </w:rPr>
              <w:t>时</w:t>
            </w:r>
          </w:p>
          <w:p w14:paraId="25339E52">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cs="Arial"/>
                <w:color w:val="000000"/>
                <w:kern w:val="0"/>
                <w:szCs w:val="21"/>
              </w:rPr>
            </w:pPr>
            <w:r>
              <w:rPr>
                <w:rFonts w:hint="eastAsia" w:ascii="宋体" w:hAnsi="宋体" w:cs="Arial"/>
                <w:color w:val="000000"/>
                <w:kern w:val="0"/>
                <w:szCs w:val="21"/>
                <w:u w:val="single"/>
              </w:rPr>
              <w:t xml:space="preserve">      </w:t>
            </w:r>
            <w:r>
              <w:rPr>
                <w:rFonts w:hint="eastAsia" w:ascii="宋体" w:hAnsi="宋体" w:cs="Arial"/>
                <w:color w:val="000000"/>
                <w:kern w:val="0"/>
                <w:szCs w:val="21"/>
              </w:rPr>
              <w:t>分，地点为</w:t>
            </w:r>
            <w:r>
              <w:rPr>
                <w:rFonts w:hint="eastAsia" w:ascii="宋体" w:hAnsi="宋体" w:cs="Arial"/>
                <w:color w:val="000000"/>
                <w:kern w:val="0"/>
                <w:szCs w:val="21"/>
                <w:u w:val="single"/>
              </w:rPr>
              <w:t xml:space="preserve">    (有形建筑市场交易中心名称及地址)   </w:t>
            </w:r>
            <w:r>
              <w:rPr>
                <w:rFonts w:hint="eastAsia" w:ascii="宋体" w:hAnsi="宋体" w:cs="Arial"/>
                <w:color w:val="000000"/>
                <w:kern w:val="0"/>
                <w:szCs w:val="21"/>
              </w:rPr>
              <w:t>。</w:t>
            </w:r>
          </w:p>
          <w:p w14:paraId="47EF3E8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5.2逾期送达的或者未送达指定地点的投标文件，招标人不予受理。</w:t>
            </w:r>
          </w:p>
          <w:p w14:paraId="5457D3A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6.发布公告的媒介</w:t>
            </w:r>
          </w:p>
          <w:p w14:paraId="3FFBC1DB">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本次招标公告同时在</w:t>
            </w:r>
            <w:r>
              <w:rPr>
                <w:rFonts w:hint="eastAsia" w:ascii="宋体" w:hAnsi="宋体" w:cs="Arial"/>
                <w:color w:val="000000"/>
                <w:kern w:val="0"/>
                <w:szCs w:val="21"/>
                <w:u w:val="single"/>
              </w:rPr>
              <w:t xml:space="preserve">        (发布公告的媒介名称)     </w:t>
            </w:r>
            <w:r>
              <w:rPr>
                <w:rFonts w:hint="eastAsia" w:ascii="宋体" w:hAnsi="宋体" w:cs="Arial"/>
                <w:color w:val="000000"/>
                <w:kern w:val="0"/>
                <w:szCs w:val="21"/>
              </w:rPr>
              <w:t>上发布。</w:t>
            </w:r>
          </w:p>
          <w:p w14:paraId="2159FCD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7.联系方式</w:t>
            </w:r>
          </w:p>
          <w:p w14:paraId="7476C15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招 标 人：                  招标代理机构：</w:t>
            </w:r>
          </w:p>
          <w:p w14:paraId="6D43B15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地    址：                  地    址：</w:t>
            </w:r>
          </w:p>
          <w:p w14:paraId="2FA2ACCE">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邮    编：                  邮    编：</w:t>
            </w:r>
          </w:p>
          <w:p w14:paraId="3A1A803C">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联 系 人：                  联 系 人：</w:t>
            </w:r>
          </w:p>
          <w:p w14:paraId="13974189">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电    话：                  电    话：</w:t>
            </w:r>
          </w:p>
          <w:p w14:paraId="6684D55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传    真：                  传    真：</w:t>
            </w:r>
          </w:p>
          <w:p w14:paraId="4DE5D71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电子邮件：                  电子邮件：</w:t>
            </w:r>
          </w:p>
          <w:p w14:paraId="2A991023">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网    址：                  网    址：</w:t>
            </w:r>
          </w:p>
          <w:p w14:paraId="256E87C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开户银行：                  开户银行：</w:t>
            </w:r>
          </w:p>
          <w:p w14:paraId="1323268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r>
              <w:rPr>
                <w:rFonts w:hint="eastAsia" w:ascii="宋体" w:hAnsi="宋体" w:cs="Arial"/>
                <w:color w:val="000000"/>
                <w:kern w:val="0"/>
                <w:szCs w:val="21"/>
              </w:rPr>
              <w:t>账    号：                  账    号：</w:t>
            </w:r>
          </w:p>
          <w:p w14:paraId="5319EBC0">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Arial"/>
                <w:color w:val="000000"/>
                <w:kern w:val="0"/>
                <w:szCs w:val="21"/>
              </w:rPr>
            </w:pPr>
          </w:p>
          <w:p w14:paraId="0D268CA8">
            <w:pPr>
              <w:keepNext w:val="0"/>
              <w:keepLines w:val="0"/>
              <w:pageBreakBefore w:val="0"/>
              <w:widowControl w:val="0"/>
              <w:kinsoku/>
              <w:wordWrap/>
              <w:overflowPunct/>
              <w:topLinePunct w:val="0"/>
              <w:autoSpaceDE/>
              <w:autoSpaceDN/>
              <w:bidi w:val="0"/>
              <w:adjustRightInd/>
              <w:snapToGrid/>
              <w:spacing w:line="400" w:lineRule="exact"/>
              <w:ind w:right="600"/>
              <w:jc w:val="right"/>
              <w:textAlignment w:val="auto"/>
              <w:rPr>
                <w:rFonts w:ascii="宋体" w:hAnsi="宋体" w:cs="Arial"/>
                <w:color w:val="000000"/>
                <w:kern w:val="0"/>
                <w:szCs w:val="21"/>
              </w:rPr>
            </w:pPr>
            <w:r>
              <w:rPr>
                <w:rFonts w:hint="eastAsia" w:ascii="宋体" w:hAnsi="宋体" w:cs="Arial"/>
                <w:color w:val="000000"/>
                <w:kern w:val="0"/>
                <w:szCs w:val="21"/>
              </w:rPr>
              <w:t>年      月       日</w:t>
            </w:r>
          </w:p>
        </w:tc>
      </w:tr>
    </w:tbl>
    <w:p w14:paraId="37BE6DFD">
      <w:pPr>
        <w:widowControl/>
        <w:spacing w:line="225" w:lineRule="atLeast"/>
        <w:jc w:val="center"/>
        <w:rPr>
          <w:rFonts w:ascii="Arial" w:hAnsi="Arial" w:cs="Arial"/>
          <w:kern w:val="0"/>
          <w:sz w:val="16"/>
          <w:szCs w:val="16"/>
        </w:rPr>
      </w:pPr>
    </w:p>
    <w:p w14:paraId="4185C70B">
      <w:pPr>
        <w:widowControl/>
        <w:spacing w:line="225" w:lineRule="atLeast"/>
        <w:jc w:val="center"/>
        <w:rPr>
          <w:rFonts w:ascii="Arial" w:hAnsi="Arial" w:cs="Arial"/>
          <w:kern w:val="0"/>
          <w:sz w:val="16"/>
          <w:szCs w:val="16"/>
        </w:rPr>
        <w:sectPr>
          <w:footerReference r:id="rId4" w:type="default"/>
          <w:pgSz w:w="11906" w:h="16838"/>
          <w:pgMar w:top="1440" w:right="1803" w:bottom="1440" w:left="1803" w:header="851"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14:paraId="67DDF805">
      <w:pPr>
        <w:jc w:val="center"/>
        <w:outlineLvl w:val="0"/>
        <w:rPr>
          <w:rFonts w:hint="eastAsia" w:ascii="宋体" w:hAnsi="宋体" w:eastAsia="宋体" w:cs="宋体"/>
          <w:b/>
          <w:bCs/>
          <w:sz w:val="44"/>
          <w:szCs w:val="44"/>
        </w:rPr>
      </w:pPr>
      <w:bookmarkStart w:id="25" w:name="_Toc4152"/>
      <w:bookmarkStart w:id="26" w:name="_Toc9658"/>
      <w:bookmarkStart w:id="27" w:name="_Toc7312"/>
      <w:bookmarkStart w:id="28" w:name="_Toc25229"/>
      <w:bookmarkStart w:id="29" w:name="_Toc353448489"/>
      <w:bookmarkStart w:id="30" w:name="_Toc20319"/>
      <w:r>
        <w:rPr>
          <w:rFonts w:hint="eastAsia" w:ascii="宋体" w:hAnsi="宋体" w:eastAsia="宋体" w:cs="宋体"/>
          <w:b/>
          <w:bCs/>
          <w:sz w:val="44"/>
          <w:szCs w:val="44"/>
        </w:rPr>
        <w:t>第二章</w:t>
      </w:r>
      <w:r>
        <w:rPr>
          <w:rFonts w:hint="eastAsia" w:ascii="宋体" w:hAnsi="宋体" w:cs="宋体"/>
          <w:b/>
          <w:bCs/>
          <w:sz w:val="44"/>
          <w:szCs w:val="44"/>
          <w:lang w:eastAsia="zh-CN"/>
        </w:rPr>
        <w:t>　</w:t>
      </w:r>
      <w:r>
        <w:rPr>
          <w:rFonts w:hint="eastAsia" w:ascii="宋体" w:hAnsi="宋体" w:eastAsia="宋体" w:cs="宋体"/>
          <w:b/>
          <w:bCs/>
          <w:sz w:val="44"/>
          <w:szCs w:val="44"/>
        </w:rPr>
        <w:t>投标人须知</w:t>
      </w:r>
      <w:bookmarkEnd w:id="25"/>
      <w:bookmarkEnd w:id="26"/>
      <w:bookmarkEnd w:id="27"/>
      <w:bookmarkEnd w:id="28"/>
      <w:bookmarkEnd w:id="29"/>
      <w:bookmarkEnd w:id="30"/>
    </w:p>
    <w:p w14:paraId="11A94834">
      <w:pPr>
        <w:jc w:val="center"/>
        <w:outlineLvl w:val="1"/>
        <w:rPr>
          <w:rFonts w:ascii="黑体" w:eastAsia="黑体"/>
          <w:color w:val="000000"/>
          <w:sz w:val="28"/>
          <w:szCs w:val="28"/>
        </w:rPr>
      </w:pPr>
      <w:bookmarkStart w:id="31" w:name="_Toc10854"/>
      <w:bookmarkStart w:id="32" w:name="_Toc32611"/>
      <w:bookmarkStart w:id="33" w:name="_Toc353448490"/>
      <w:bookmarkStart w:id="34" w:name="_Toc7065"/>
      <w:bookmarkStart w:id="35" w:name="_Toc685"/>
      <w:r>
        <w:rPr>
          <w:rFonts w:hint="eastAsia" w:ascii="黑体" w:eastAsia="黑体"/>
          <w:color w:val="000000"/>
          <w:sz w:val="28"/>
          <w:szCs w:val="28"/>
        </w:rPr>
        <w:t>投标人须知前附表</w:t>
      </w:r>
      <w:bookmarkEnd w:id="31"/>
      <w:bookmarkEnd w:id="32"/>
      <w:bookmarkEnd w:id="33"/>
      <w:bookmarkEnd w:id="34"/>
      <w:bookmarkEnd w:id="35"/>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
        <w:gridCol w:w="124"/>
        <w:gridCol w:w="2081"/>
        <w:gridCol w:w="5394"/>
      </w:tblGrid>
      <w:tr w14:paraId="41B20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5D1D9D6D">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条款号</w:t>
            </w:r>
          </w:p>
        </w:tc>
        <w:tc>
          <w:tcPr>
            <w:tcW w:w="1222" w:type="pct"/>
            <w:vAlign w:val="center"/>
          </w:tcPr>
          <w:p w14:paraId="757C92C8">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条  款  名  称</w:t>
            </w:r>
          </w:p>
        </w:tc>
        <w:tc>
          <w:tcPr>
            <w:tcW w:w="3167" w:type="pct"/>
            <w:vAlign w:val="center"/>
          </w:tcPr>
          <w:p w14:paraId="22066F89">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编  列  内  容</w:t>
            </w:r>
          </w:p>
        </w:tc>
      </w:tr>
      <w:tr w14:paraId="4C127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770FF944">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1.1</w:t>
            </w:r>
          </w:p>
        </w:tc>
        <w:tc>
          <w:tcPr>
            <w:tcW w:w="4389" w:type="pct"/>
            <w:gridSpan w:val="2"/>
            <w:vAlign w:val="center"/>
          </w:tcPr>
          <w:p w14:paraId="462173D8">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基本情况</w:t>
            </w:r>
          </w:p>
        </w:tc>
      </w:tr>
      <w:tr w14:paraId="6FC5D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1E5FA8C4">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1.1.1</w:t>
            </w:r>
          </w:p>
        </w:tc>
        <w:tc>
          <w:tcPr>
            <w:tcW w:w="1222" w:type="pct"/>
            <w:vAlign w:val="center"/>
          </w:tcPr>
          <w:p w14:paraId="33AF14CF">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招标人</w:t>
            </w:r>
          </w:p>
        </w:tc>
        <w:tc>
          <w:tcPr>
            <w:tcW w:w="3167" w:type="pct"/>
            <w:vAlign w:val="center"/>
          </w:tcPr>
          <w:p w14:paraId="6E8EF32B">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名称：</w:t>
            </w:r>
          </w:p>
          <w:p w14:paraId="6FC69E81">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地址：</w:t>
            </w:r>
          </w:p>
          <w:p w14:paraId="5A28FE17">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联系人：</w:t>
            </w:r>
          </w:p>
          <w:p w14:paraId="4F946B35">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电话：</w:t>
            </w:r>
          </w:p>
          <w:p w14:paraId="294171A8">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电子邮件：</w:t>
            </w:r>
          </w:p>
        </w:tc>
      </w:tr>
      <w:tr w14:paraId="31BF3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5E7CBED3">
            <w:pPr>
              <w:keepNext w:val="0"/>
              <w:keepLines w:val="0"/>
              <w:pageBreakBefore w:val="0"/>
              <w:widowControl w:val="0"/>
              <w:kinsoku/>
              <w:overflowPunct/>
              <w:topLinePunct w:val="0"/>
              <w:autoSpaceDE/>
              <w:autoSpaceDN/>
              <w:bidi w:val="0"/>
              <w:adjustRightInd/>
              <w:snapToGrid/>
              <w:spacing w:line="240" w:lineRule="auto"/>
              <w:jc w:val="center"/>
              <w:textAlignment w:val="auto"/>
              <w:rPr>
                <w:rFonts w:hint="eastAsia"/>
                <w:color w:val="000000"/>
              </w:rPr>
            </w:pPr>
            <w:r>
              <w:rPr>
                <w:rFonts w:hint="eastAsia"/>
                <w:color w:val="000000"/>
              </w:rPr>
              <w:t>1.1.2</w:t>
            </w:r>
          </w:p>
        </w:tc>
        <w:tc>
          <w:tcPr>
            <w:tcW w:w="1222" w:type="pct"/>
            <w:vAlign w:val="center"/>
          </w:tcPr>
          <w:p w14:paraId="6DFA267C">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招标代理机构</w:t>
            </w:r>
          </w:p>
        </w:tc>
        <w:tc>
          <w:tcPr>
            <w:tcW w:w="3167" w:type="pct"/>
            <w:vAlign w:val="center"/>
          </w:tcPr>
          <w:p w14:paraId="50963F70">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名称：</w:t>
            </w:r>
          </w:p>
          <w:p w14:paraId="00396A50">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地址：</w:t>
            </w:r>
          </w:p>
          <w:p w14:paraId="04BB9A46">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联系人：</w:t>
            </w:r>
          </w:p>
          <w:p w14:paraId="0DB1943D">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电话：</w:t>
            </w:r>
          </w:p>
          <w:p w14:paraId="5CC8C8D4">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r>
              <w:rPr>
                <w:rFonts w:hint="eastAsia" w:ascii="Times New Roman" w:hAnsi="Times New Roman"/>
                <w:szCs w:val="21"/>
              </w:rPr>
              <w:t>电子邮件：</w:t>
            </w:r>
          </w:p>
        </w:tc>
      </w:tr>
      <w:tr w14:paraId="208BB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564278D8">
            <w:pPr>
              <w:keepNext w:val="0"/>
              <w:keepLines w:val="0"/>
              <w:pageBreakBefore w:val="0"/>
              <w:widowControl w:val="0"/>
              <w:kinsoku/>
              <w:overflowPunct/>
              <w:topLinePunct w:val="0"/>
              <w:autoSpaceDE/>
              <w:autoSpaceDN/>
              <w:bidi w:val="0"/>
              <w:adjustRightInd/>
              <w:snapToGrid/>
              <w:spacing w:line="240" w:lineRule="auto"/>
              <w:jc w:val="center"/>
              <w:textAlignment w:val="auto"/>
              <w:rPr>
                <w:rFonts w:hint="eastAsia"/>
                <w:color w:val="000000"/>
              </w:rPr>
            </w:pPr>
            <w:r>
              <w:rPr>
                <w:rFonts w:hint="eastAsia"/>
                <w:color w:val="000000"/>
              </w:rPr>
              <w:t>1.1.3</w:t>
            </w:r>
          </w:p>
        </w:tc>
        <w:tc>
          <w:tcPr>
            <w:tcW w:w="1222" w:type="pct"/>
            <w:vAlign w:val="center"/>
          </w:tcPr>
          <w:p w14:paraId="55D845B3">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项目名称</w:t>
            </w:r>
          </w:p>
        </w:tc>
        <w:tc>
          <w:tcPr>
            <w:tcW w:w="3167" w:type="pct"/>
            <w:vAlign w:val="center"/>
          </w:tcPr>
          <w:p w14:paraId="519F8555">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p>
        </w:tc>
      </w:tr>
      <w:tr w14:paraId="1B6C0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7A429631">
            <w:pPr>
              <w:keepNext w:val="0"/>
              <w:keepLines w:val="0"/>
              <w:pageBreakBefore w:val="0"/>
              <w:widowControl w:val="0"/>
              <w:kinsoku/>
              <w:overflowPunct/>
              <w:topLinePunct w:val="0"/>
              <w:autoSpaceDE/>
              <w:autoSpaceDN/>
              <w:bidi w:val="0"/>
              <w:adjustRightInd/>
              <w:snapToGrid/>
              <w:spacing w:line="240" w:lineRule="auto"/>
              <w:jc w:val="center"/>
              <w:textAlignment w:val="auto"/>
              <w:rPr>
                <w:rFonts w:hint="eastAsia"/>
                <w:color w:val="000000"/>
              </w:rPr>
            </w:pPr>
            <w:r>
              <w:rPr>
                <w:rFonts w:hint="eastAsia"/>
                <w:color w:val="000000"/>
              </w:rPr>
              <w:t>1.1.4</w:t>
            </w:r>
          </w:p>
        </w:tc>
        <w:tc>
          <w:tcPr>
            <w:tcW w:w="1222" w:type="pct"/>
            <w:vAlign w:val="center"/>
          </w:tcPr>
          <w:p w14:paraId="2004FF0B">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建设地点</w:t>
            </w:r>
          </w:p>
        </w:tc>
        <w:tc>
          <w:tcPr>
            <w:tcW w:w="3167" w:type="pct"/>
            <w:vAlign w:val="center"/>
          </w:tcPr>
          <w:p w14:paraId="0CB61CB4">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p>
        </w:tc>
      </w:tr>
      <w:tr w14:paraId="09685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3CCEF1A3">
            <w:pPr>
              <w:keepNext w:val="0"/>
              <w:keepLines w:val="0"/>
              <w:pageBreakBefore w:val="0"/>
              <w:widowControl w:val="0"/>
              <w:kinsoku/>
              <w:overflowPunct/>
              <w:topLinePunct w:val="0"/>
              <w:autoSpaceDE/>
              <w:autoSpaceDN/>
              <w:bidi w:val="0"/>
              <w:adjustRightInd/>
              <w:snapToGrid/>
              <w:spacing w:line="240" w:lineRule="auto"/>
              <w:jc w:val="center"/>
              <w:textAlignment w:val="auto"/>
              <w:rPr>
                <w:rFonts w:hint="eastAsia"/>
                <w:color w:val="000000"/>
              </w:rPr>
            </w:pPr>
            <w:r>
              <w:rPr>
                <w:rFonts w:hint="eastAsia"/>
                <w:color w:val="000000"/>
              </w:rPr>
              <w:t>1.1.5</w:t>
            </w:r>
          </w:p>
        </w:tc>
        <w:tc>
          <w:tcPr>
            <w:tcW w:w="1222" w:type="pct"/>
            <w:vAlign w:val="center"/>
          </w:tcPr>
          <w:p w14:paraId="386EC1CC">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资金来源</w:t>
            </w:r>
          </w:p>
        </w:tc>
        <w:tc>
          <w:tcPr>
            <w:tcW w:w="3167" w:type="pct"/>
            <w:vAlign w:val="center"/>
          </w:tcPr>
          <w:p w14:paraId="1F768A43">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p>
        </w:tc>
      </w:tr>
      <w:tr w14:paraId="0F731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18B3726A">
            <w:pPr>
              <w:keepNext w:val="0"/>
              <w:keepLines w:val="0"/>
              <w:pageBreakBefore w:val="0"/>
              <w:widowControl w:val="0"/>
              <w:kinsoku/>
              <w:overflowPunct/>
              <w:topLinePunct w:val="0"/>
              <w:autoSpaceDE/>
              <w:autoSpaceDN/>
              <w:bidi w:val="0"/>
              <w:adjustRightInd/>
              <w:snapToGrid/>
              <w:spacing w:line="240" w:lineRule="auto"/>
              <w:jc w:val="center"/>
              <w:textAlignment w:val="auto"/>
              <w:rPr>
                <w:rFonts w:hint="eastAsia"/>
                <w:color w:val="000000"/>
              </w:rPr>
            </w:pPr>
            <w:r>
              <w:rPr>
                <w:rFonts w:hint="eastAsia"/>
                <w:color w:val="000000"/>
              </w:rPr>
              <w:t>1.1.6</w:t>
            </w:r>
          </w:p>
        </w:tc>
        <w:tc>
          <w:tcPr>
            <w:tcW w:w="1222" w:type="pct"/>
            <w:vAlign w:val="center"/>
          </w:tcPr>
          <w:p w14:paraId="1B8E7980">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出资比例</w:t>
            </w:r>
          </w:p>
        </w:tc>
        <w:tc>
          <w:tcPr>
            <w:tcW w:w="3167" w:type="pct"/>
            <w:vAlign w:val="center"/>
          </w:tcPr>
          <w:p w14:paraId="52E7FAF6">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p>
        </w:tc>
      </w:tr>
      <w:tr w14:paraId="296AB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51D26950">
            <w:pPr>
              <w:keepNext w:val="0"/>
              <w:keepLines w:val="0"/>
              <w:pageBreakBefore w:val="0"/>
              <w:widowControl w:val="0"/>
              <w:kinsoku/>
              <w:overflowPunct/>
              <w:topLinePunct w:val="0"/>
              <w:autoSpaceDE/>
              <w:autoSpaceDN/>
              <w:bidi w:val="0"/>
              <w:adjustRightInd/>
              <w:snapToGrid/>
              <w:spacing w:line="240" w:lineRule="auto"/>
              <w:jc w:val="center"/>
              <w:textAlignment w:val="auto"/>
              <w:rPr>
                <w:rFonts w:hint="eastAsia"/>
                <w:color w:val="000000"/>
              </w:rPr>
            </w:pPr>
            <w:r>
              <w:rPr>
                <w:rFonts w:hint="eastAsia"/>
                <w:color w:val="000000"/>
              </w:rPr>
              <w:t>1.1.7</w:t>
            </w:r>
          </w:p>
        </w:tc>
        <w:tc>
          <w:tcPr>
            <w:tcW w:w="1222" w:type="pct"/>
            <w:vAlign w:val="center"/>
          </w:tcPr>
          <w:p w14:paraId="75EA03B4">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资金落实情况</w:t>
            </w:r>
          </w:p>
        </w:tc>
        <w:tc>
          <w:tcPr>
            <w:tcW w:w="3167" w:type="pct"/>
            <w:vAlign w:val="center"/>
          </w:tcPr>
          <w:p w14:paraId="28CB6A84">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Times New Roman" w:hAnsi="Times New Roman"/>
                <w:szCs w:val="21"/>
              </w:rPr>
            </w:pPr>
          </w:p>
        </w:tc>
      </w:tr>
      <w:tr w14:paraId="4BEC5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28A9F09C">
            <w:pPr>
              <w:keepNext w:val="0"/>
              <w:keepLines w:val="0"/>
              <w:pageBreakBefore w:val="0"/>
              <w:widowControl w:val="0"/>
              <w:kinsoku/>
              <w:overflowPunct/>
              <w:topLinePunct w:val="0"/>
              <w:autoSpaceDE/>
              <w:autoSpaceDN/>
              <w:bidi w:val="0"/>
              <w:adjustRightInd/>
              <w:snapToGrid/>
              <w:spacing w:line="240" w:lineRule="auto"/>
              <w:jc w:val="center"/>
              <w:textAlignment w:val="auto"/>
              <w:rPr>
                <w:rFonts w:hint="eastAsia"/>
                <w:color w:val="000000"/>
              </w:rPr>
            </w:pPr>
            <w:r>
              <w:rPr>
                <w:rFonts w:hint="eastAsia"/>
                <w:color w:val="000000"/>
              </w:rPr>
              <w:t>1.1.8</w:t>
            </w:r>
          </w:p>
        </w:tc>
        <w:tc>
          <w:tcPr>
            <w:tcW w:w="1222" w:type="pct"/>
            <w:vAlign w:val="center"/>
          </w:tcPr>
          <w:p w14:paraId="45B1946F">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招标范围</w:t>
            </w:r>
          </w:p>
        </w:tc>
        <w:tc>
          <w:tcPr>
            <w:tcW w:w="3167" w:type="pct"/>
            <w:vAlign w:val="center"/>
          </w:tcPr>
          <w:p w14:paraId="326D3B6C">
            <w:pPr>
              <w:keepNext w:val="0"/>
              <w:keepLines w:val="0"/>
              <w:pageBreakBefore w:val="0"/>
              <w:widowControl w:val="0"/>
              <w:kinsoku/>
              <w:overflowPunct/>
              <w:topLinePunct w:val="0"/>
              <w:autoSpaceDE/>
              <w:autoSpaceDN/>
              <w:bidi w:val="0"/>
              <w:adjustRightInd/>
              <w:snapToGrid/>
              <w:spacing w:line="240" w:lineRule="auto"/>
              <w:jc w:val="left"/>
              <w:textAlignment w:val="auto"/>
              <w:rPr>
                <w:rFonts w:hint="eastAsia"/>
                <w:color w:val="000000"/>
              </w:rPr>
            </w:pPr>
            <w:r>
              <w:rPr>
                <w:rFonts w:hint="eastAsia"/>
                <w:color w:val="000000"/>
              </w:rPr>
              <w:t>关于招标范围的详细说明见第七章“技术标准和要求”。</w:t>
            </w:r>
          </w:p>
        </w:tc>
      </w:tr>
      <w:tr w14:paraId="7DA41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2303933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1.1.9</w:t>
            </w:r>
          </w:p>
        </w:tc>
        <w:tc>
          <w:tcPr>
            <w:tcW w:w="1222" w:type="pct"/>
            <w:vAlign w:val="center"/>
          </w:tcPr>
          <w:p w14:paraId="774CB003">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计划工期</w:t>
            </w:r>
          </w:p>
        </w:tc>
        <w:tc>
          <w:tcPr>
            <w:tcW w:w="3167" w:type="pct"/>
            <w:vAlign w:val="center"/>
          </w:tcPr>
          <w:p w14:paraId="675FD165">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定额工期：</w:t>
            </w:r>
            <w:r>
              <w:rPr>
                <w:rFonts w:hint="eastAsia" w:ascii="黑体" w:hAnsi="黑体" w:eastAsia="黑体" w:cs="黑体"/>
                <w:color w:val="000000"/>
                <w:u w:val="single"/>
              </w:rPr>
              <w:t xml:space="preserve">          </w:t>
            </w:r>
            <w:r>
              <w:rPr>
                <w:rFonts w:hint="eastAsia" w:ascii="黑体" w:hAnsi="黑体" w:eastAsia="黑体" w:cs="黑体"/>
                <w:color w:val="000000"/>
              </w:rPr>
              <w:t>日历天</w:t>
            </w:r>
          </w:p>
          <w:p w14:paraId="330D7FC5">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计划工期：</w:t>
            </w:r>
            <w:r>
              <w:rPr>
                <w:rFonts w:hint="eastAsia" w:ascii="黑体" w:hAnsi="黑体" w:eastAsia="黑体" w:cs="黑体"/>
                <w:color w:val="000000"/>
                <w:u w:val="single"/>
              </w:rPr>
              <w:t xml:space="preserve">          </w:t>
            </w:r>
            <w:r>
              <w:rPr>
                <w:rFonts w:hint="eastAsia" w:ascii="黑体" w:hAnsi="黑体" w:eastAsia="黑体" w:cs="黑体"/>
                <w:color w:val="000000"/>
              </w:rPr>
              <w:t>日历天</w:t>
            </w:r>
          </w:p>
          <w:p w14:paraId="3E40E0AD">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计划开工日期：</w:t>
            </w:r>
            <w:r>
              <w:rPr>
                <w:rFonts w:hint="eastAsia" w:ascii="黑体" w:hAnsi="黑体" w:eastAsia="黑体" w:cs="黑体"/>
                <w:color w:val="000000"/>
                <w:u w:val="single"/>
              </w:rPr>
              <w:t xml:space="preserve">      </w:t>
            </w:r>
            <w:r>
              <w:rPr>
                <w:rFonts w:hint="eastAsia" w:ascii="黑体" w:hAnsi="黑体" w:eastAsia="黑体" w:cs="黑体"/>
                <w:color w:val="000000"/>
              </w:rPr>
              <w:t>年</w:t>
            </w:r>
            <w:r>
              <w:rPr>
                <w:rFonts w:hint="eastAsia" w:ascii="黑体" w:hAnsi="黑体" w:eastAsia="黑体" w:cs="黑体"/>
                <w:color w:val="000000"/>
                <w:u w:val="single"/>
              </w:rPr>
              <w:t xml:space="preserve">    </w:t>
            </w:r>
            <w:r>
              <w:rPr>
                <w:rFonts w:hint="eastAsia" w:ascii="黑体" w:hAnsi="黑体" w:eastAsia="黑体" w:cs="黑体"/>
                <w:color w:val="000000"/>
              </w:rPr>
              <w:t>月</w:t>
            </w:r>
            <w:r>
              <w:rPr>
                <w:rFonts w:hint="eastAsia" w:ascii="黑体" w:hAnsi="黑体" w:eastAsia="黑体" w:cs="黑体"/>
                <w:color w:val="000000"/>
                <w:u w:val="single"/>
              </w:rPr>
              <w:t xml:space="preserve">    </w:t>
            </w:r>
            <w:r>
              <w:rPr>
                <w:rFonts w:hint="eastAsia" w:ascii="黑体" w:hAnsi="黑体" w:eastAsia="黑体" w:cs="黑体"/>
                <w:color w:val="000000"/>
              </w:rPr>
              <w:t>日</w:t>
            </w:r>
          </w:p>
          <w:p w14:paraId="17D497FF">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计划竣工日期：</w:t>
            </w:r>
            <w:r>
              <w:rPr>
                <w:rFonts w:hint="eastAsia" w:ascii="黑体" w:hAnsi="黑体" w:eastAsia="黑体" w:cs="黑体"/>
                <w:color w:val="000000"/>
                <w:u w:val="single"/>
              </w:rPr>
              <w:t xml:space="preserve">      </w:t>
            </w:r>
            <w:r>
              <w:rPr>
                <w:rFonts w:hint="eastAsia" w:ascii="黑体" w:hAnsi="黑体" w:eastAsia="黑体" w:cs="黑体"/>
                <w:color w:val="000000"/>
              </w:rPr>
              <w:t>年</w:t>
            </w:r>
            <w:r>
              <w:rPr>
                <w:rFonts w:hint="eastAsia" w:ascii="黑体" w:hAnsi="黑体" w:eastAsia="黑体" w:cs="黑体"/>
                <w:color w:val="000000"/>
                <w:u w:val="single"/>
              </w:rPr>
              <w:t xml:space="preserve">    </w:t>
            </w:r>
            <w:r>
              <w:rPr>
                <w:rFonts w:hint="eastAsia" w:ascii="黑体" w:hAnsi="黑体" w:eastAsia="黑体" w:cs="黑体"/>
                <w:color w:val="000000"/>
              </w:rPr>
              <w:t>月</w:t>
            </w:r>
            <w:r>
              <w:rPr>
                <w:rFonts w:hint="eastAsia" w:ascii="黑体" w:hAnsi="黑体" w:eastAsia="黑体" w:cs="黑体"/>
                <w:color w:val="000000"/>
                <w:u w:val="single"/>
              </w:rPr>
              <w:t xml:space="preserve">    </w:t>
            </w:r>
            <w:r>
              <w:rPr>
                <w:rFonts w:hint="eastAsia" w:ascii="黑体" w:hAnsi="黑体" w:eastAsia="黑体" w:cs="黑体"/>
                <w:color w:val="000000"/>
              </w:rPr>
              <w:t>日</w:t>
            </w:r>
          </w:p>
          <w:p w14:paraId="45F2FE0D">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除上述总工期外，发包人还要求以下区段</w:t>
            </w:r>
          </w:p>
          <w:p w14:paraId="5834AD0A">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工期：</w:t>
            </w:r>
            <w:r>
              <w:rPr>
                <w:rFonts w:hint="eastAsia" w:ascii="黑体" w:hAnsi="黑体" w:eastAsia="黑体" w:cs="黑体"/>
                <w:color w:val="000000"/>
                <w:u w:val="single"/>
              </w:rPr>
              <w:t xml:space="preserve">                                     </w:t>
            </w:r>
          </w:p>
          <w:p w14:paraId="04B2B911">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有关工期的详细要求见第七章“技术标准和要求”。</w:t>
            </w:r>
          </w:p>
        </w:tc>
      </w:tr>
      <w:tr w14:paraId="40738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1A44D27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1.1.10</w:t>
            </w:r>
          </w:p>
        </w:tc>
        <w:tc>
          <w:tcPr>
            <w:tcW w:w="1222" w:type="pct"/>
            <w:vAlign w:val="center"/>
          </w:tcPr>
          <w:p w14:paraId="06111E8B">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质量要求</w:t>
            </w:r>
          </w:p>
        </w:tc>
        <w:tc>
          <w:tcPr>
            <w:tcW w:w="3167" w:type="pct"/>
            <w:vAlign w:val="center"/>
          </w:tcPr>
          <w:p w14:paraId="3E119462">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质量标准：</w:t>
            </w:r>
            <w:r>
              <w:rPr>
                <w:rFonts w:hint="eastAsia" w:ascii="黑体" w:hAnsi="黑体" w:eastAsia="黑体" w:cs="黑体"/>
                <w:color w:val="000000"/>
                <w:u w:val="single"/>
              </w:rPr>
              <w:t xml:space="preserve">                     </w:t>
            </w:r>
          </w:p>
          <w:p w14:paraId="07F1817D">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关于质量要求的详细说明见第七章“技术标准和要求”。</w:t>
            </w:r>
          </w:p>
        </w:tc>
      </w:tr>
      <w:tr w14:paraId="576ED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6A5B030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1.1.11</w:t>
            </w:r>
          </w:p>
        </w:tc>
        <w:tc>
          <w:tcPr>
            <w:tcW w:w="1222" w:type="pct"/>
            <w:vAlign w:val="center"/>
          </w:tcPr>
          <w:p w14:paraId="26BE582A">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投标人资质条件、能力和信誉</w:t>
            </w:r>
          </w:p>
        </w:tc>
        <w:tc>
          <w:tcPr>
            <w:tcW w:w="3167" w:type="pct"/>
            <w:vAlign w:val="center"/>
          </w:tcPr>
          <w:p w14:paraId="6DC99C2D">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资质条件：</w:t>
            </w:r>
            <w:r>
              <w:rPr>
                <w:rFonts w:hint="eastAsia" w:ascii="黑体" w:hAnsi="黑体" w:eastAsia="黑体" w:cs="黑体"/>
                <w:color w:val="000000"/>
                <w:u w:val="single"/>
              </w:rPr>
              <w:t xml:space="preserve">                     </w:t>
            </w:r>
          </w:p>
          <w:p w14:paraId="7A30FE38">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项目经理资格：</w:t>
            </w:r>
            <w:r>
              <w:rPr>
                <w:rFonts w:hint="eastAsia" w:ascii="黑体" w:hAnsi="黑体" w:eastAsia="黑体" w:cs="黑体"/>
                <w:color w:val="000000"/>
                <w:u w:val="single"/>
              </w:rPr>
              <w:t xml:space="preserve">        </w:t>
            </w:r>
            <w:r>
              <w:rPr>
                <w:rFonts w:hint="eastAsia" w:ascii="黑体" w:hAnsi="黑体" w:eastAsia="黑体" w:cs="黑体"/>
                <w:color w:val="000000"/>
              </w:rPr>
              <w:t>专业</w:t>
            </w:r>
            <w:r>
              <w:rPr>
                <w:rFonts w:hint="eastAsia" w:ascii="黑体" w:hAnsi="黑体" w:eastAsia="黑体" w:cs="黑体"/>
                <w:color w:val="000000"/>
                <w:u w:val="single"/>
              </w:rPr>
              <w:t xml:space="preserve">      </w:t>
            </w:r>
            <w:r>
              <w:rPr>
                <w:rFonts w:hint="eastAsia" w:ascii="黑体" w:hAnsi="黑体" w:eastAsia="黑体" w:cs="黑体"/>
                <w:color w:val="000000"/>
              </w:rPr>
              <w:t>级（含以上级）注册建造师执业资格，具备有效的安全生产考核合格证书，且不得担任其他在施建设工程项目的项目经理。</w:t>
            </w:r>
          </w:p>
          <w:p w14:paraId="77A9FECA">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其他要求：</w:t>
            </w:r>
          </w:p>
        </w:tc>
      </w:tr>
      <w:tr w14:paraId="49B18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7DE0025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1.1.12</w:t>
            </w:r>
          </w:p>
        </w:tc>
        <w:tc>
          <w:tcPr>
            <w:tcW w:w="1222" w:type="pct"/>
            <w:vAlign w:val="center"/>
          </w:tcPr>
          <w:p w14:paraId="5115F8A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是否接受联合体投标</w:t>
            </w:r>
          </w:p>
        </w:tc>
        <w:tc>
          <w:tcPr>
            <w:tcW w:w="3167" w:type="pct"/>
            <w:vAlign w:val="center"/>
          </w:tcPr>
          <w:p w14:paraId="23E416D9">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□不接受</w:t>
            </w:r>
          </w:p>
          <w:p w14:paraId="7CF0C17E">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□接受，应满足下列要求：</w:t>
            </w:r>
          </w:p>
          <w:p w14:paraId="5771E9A1">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联合体资质按照联合体协议约定的分工认定。</w:t>
            </w:r>
          </w:p>
        </w:tc>
      </w:tr>
      <w:tr w14:paraId="3C7E7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1BDC258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1.1.13</w:t>
            </w:r>
          </w:p>
        </w:tc>
        <w:tc>
          <w:tcPr>
            <w:tcW w:w="1222" w:type="pct"/>
            <w:vAlign w:val="center"/>
          </w:tcPr>
          <w:p w14:paraId="2C8E4B5E">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ascii="黑体" w:hAnsi="黑体" w:eastAsia="黑体" w:cs="黑体"/>
                <w:color w:val="000000"/>
              </w:rPr>
              <w:t>投标截止时间</w:t>
            </w:r>
          </w:p>
        </w:tc>
        <w:tc>
          <w:tcPr>
            <w:tcW w:w="3167" w:type="pct"/>
            <w:vAlign w:val="center"/>
          </w:tcPr>
          <w:p w14:paraId="1DCBD424">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ascii="黑体" w:hAnsi="黑体" w:eastAsia="黑体" w:cs="黑体"/>
                <w:color w:val="000000"/>
                <w:u w:val="single"/>
              </w:rPr>
              <w:t xml:space="preserve">     </w:t>
            </w:r>
            <w:r>
              <w:rPr>
                <w:rFonts w:hint="eastAsia" w:ascii="黑体" w:hAnsi="黑体" w:eastAsia="黑体" w:cs="黑体"/>
                <w:color w:val="000000"/>
              </w:rPr>
              <w:t>年</w:t>
            </w:r>
            <w:r>
              <w:rPr>
                <w:rFonts w:hint="eastAsia" w:ascii="黑体" w:hAnsi="黑体" w:eastAsia="黑体" w:cs="黑体"/>
                <w:color w:val="000000"/>
                <w:u w:val="single"/>
              </w:rPr>
              <w:t xml:space="preserve">     </w:t>
            </w:r>
            <w:r>
              <w:rPr>
                <w:rFonts w:hint="eastAsia" w:ascii="黑体" w:hAnsi="黑体" w:eastAsia="黑体" w:cs="黑体"/>
                <w:color w:val="000000"/>
              </w:rPr>
              <w:t>月</w:t>
            </w:r>
            <w:r>
              <w:rPr>
                <w:rFonts w:hint="eastAsia" w:ascii="黑体" w:hAnsi="黑体" w:eastAsia="黑体" w:cs="黑体"/>
                <w:color w:val="000000"/>
                <w:u w:val="single"/>
              </w:rPr>
              <w:t xml:space="preserve">    </w:t>
            </w:r>
            <w:r>
              <w:rPr>
                <w:rFonts w:hint="eastAsia" w:ascii="黑体" w:hAnsi="黑体" w:eastAsia="黑体" w:cs="黑体"/>
                <w:color w:val="000000"/>
              </w:rPr>
              <w:t>日</w:t>
            </w:r>
            <w:r>
              <w:rPr>
                <w:rFonts w:hint="eastAsia" w:ascii="黑体" w:hAnsi="黑体" w:eastAsia="黑体" w:cs="黑体"/>
                <w:color w:val="000000"/>
                <w:u w:val="single"/>
              </w:rPr>
              <w:t xml:space="preserve">    </w:t>
            </w:r>
            <w:r>
              <w:rPr>
                <w:rFonts w:hint="eastAsia" w:ascii="黑体" w:hAnsi="黑体" w:eastAsia="黑体" w:cs="黑体"/>
                <w:color w:val="000000"/>
              </w:rPr>
              <w:t>时</w:t>
            </w:r>
            <w:r>
              <w:rPr>
                <w:rFonts w:hint="eastAsia" w:ascii="黑体" w:hAnsi="黑体" w:eastAsia="黑体" w:cs="黑体"/>
                <w:color w:val="000000"/>
                <w:u w:val="single"/>
              </w:rPr>
              <w:t xml:space="preserve">    </w:t>
            </w:r>
            <w:r>
              <w:rPr>
                <w:rFonts w:hint="eastAsia" w:ascii="黑体" w:hAnsi="黑体" w:eastAsia="黑体" w:cs="黑体"/>
                <w:color w:val="000000"/>
              </w:rPr>
              <w:t>分</w:t>
            </w:r>
          </w:p>
        </w:tc>
      </w:tr>
      <w:tr w14:paraId="3CD98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778B6DE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1.1.14</w:t>
            </w:r>
          </w:p>
        </w:tc>
        <w:tc>
          <w:tcPr>
            <w:tcW w:w="1222" w:type="pct"/>
            <w:vAlign w:val="center"/>
          </w:tcPr>
          <w:p w14:paraId="479694B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踏勘现场</w:t>
            </w:r>
          </w:p>
        </w:tc>
        <w:tc>
          <w:tcPr>
            <w:tcW w:w="3167" w:type="pct"/>
            <w:vAlign w:val="center"/>
          </w:tcPr>
          <w:p w14:paraId="242B218F">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不组织</w:t>
            </w:r>
          </w:p>
        </w:tc>
      </w:tr>
      <w:tr w14:paraId="03082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51C0300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1.1.15</w:t>
            </w:r>
          </w:p>
        </w:tc>
        <w:tc>
          <w:tcPr>
            <w:tcW w:w="1222" w:type="pct"/>
            <w:vAlign w:val="center"/>
          </w:tcPr>
          <w:p w14:paraId="7DC14DF5">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投标预备会</w:t>
            </w:r>
          </w:p>
        </w:tc>
        <w:tc>
          <w:tcPr>
            <w:tcW w:w="3167" w:type="pct"/>
            <w:vAlign w:val="center"/>
          </w:tcPr>
          <w:p w14:paraId="37957961">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不召开</w:t>
            </w:r>
          </w:p>
        </w:tc>
      </w:tr>
      <w:tr w14:paraId="2246F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6EE2785C">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1.2</w:t>
            </w:r>
          </w:p>
        </w:tc>
        <w:tc>
          <w:tcPr>
            <w:tcW w:w="4389" w:type="pct"/>
            <w:gridSpan w:val="2"/>
            <w:vAlign w:val="center"/>
          </w:tcPr>
          <w:p w14:paraId="39F76A95">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构成招标文件的其他材料</w:t>
            </w:r>
          </w:p>
        </w:tc>
      </w:tr>
      <w:tr w14:paraId="2FE9B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38E3ED1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1.2.1</w:t>
            </w:r>
          </w:p>
        </w:tc>
        <w:tc>
          <w:tcPr>
            <w:tcW w:w="1222" w:type="pct"/>
            <w:vAlign w:val="center"/>
          </w:tcPr>
          <w:p w14:paraId="3BC9055A">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ascii="Times New Roman" w:hAnsi="Times New Roman"/>
                <w:szCs w:val="21"/>
              </w:rPr>
              <w:t>投标人要求澄清招标文件的截止时间</w:t>
            </w:r>
          </w:p>
        </w:tc>
        <w:tc>
          <w:tcPr>
            <w:tcW w:w="3167" w:type="pct"/>
            <w:vAlign w:val="center"/>
          </w:tcPr>
          <w:p w14:paraId="77658397">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rPr>
              <w:t>投标人应仔细阅读和检查招标文件的全部内容。如有疑问，应在</w:t>
            </w: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r>
              <w:rPr>
                <w:rFonts w:hint="eastAsia"/>
                <w:color w:val="000000"/>
                <w:u w:val="single"/>
              </w:rPr>
              <w:t xml:space="preserve">    </w:t>
            </w:r>
            <w:r>
              <w:rPr>
                <w:rFonts w:hint="eastAsia"/>
                <w:color w:val="000000"/>
              </w:rPr>
              <w:t>日</w:t>
            </w:r>
            <w:r>
              <w:rPr>
                <w:rFonts w:hint="eastAsia"/>
                <w:color w:val="000000"/>
                <w:u w:val="single"/>
              </w:rPr>
              <w:t xml:space="preserve">   </w:t>
            </w:r>
            <w:r>
              <w:rPr>
                <w:rFonts w:hint="eastAsia"/>
                <w:color w:val="000000"/>
              </w:rPr>
              <w:t>时</w:t>
            </w:r>
            <w:r>
              <w:rPr>
                <w:rFonts w:hint="eastAsia"/>
                <w:color w:val="000000"/>
                <w:u w:val="single"/>
              </w:rPr>
              <w:t xml:space="preserve">     </w:t>
            </w:r>
            <w:r>
              <w:rPr>
                <w:rFonts w:hint="eastAsia"/>
                <w:color w:val="000000"/>
              </w:rPr>
              <w:t>分前</w:t>
            </w:r>
            <w:r>
              <w:rPr>
                <w:rFonts w:hint="eastAsia"/>
              </w:rPr>
              <w:t>，通过招标文件电子版下载页面提交。</w:t>
            </w:r>
          </w:p>
        </w:tc>
      </w:tr>
      <w:tr w14:paraId="01AD1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63324B9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1.3</w:t>
            </w:r>
          </w:p>
        </w:tc>
        <w:tc>
          <w:tcPr>
            <w:tcW w:w="4389" w:type="pct"/>
            <w:gridSpan w:val="2"/>
            <w:vAlign w:val="center"/>
          </w:tcPr>
          <w:p w14:paraId="245CF57E">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构成投标文件的相关情况</w:t>
            </w:r>
          </w:p>
        </w:tc>
      </w:tr>
      <w:tr w14:paraId="749A5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2E3DE13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rPr>
            </w:pPr>
            <w:r>
              <w:rPr>
                <w:rFonts w:hint="eastAsia"/>
                <w:color w:val="000000"/>
              </w:rPr>
              <w:t>1.3.1</w:t>
            </w:r>
          </w:p>
        </w:tc>
        <w:tc>
          <w:tcPr>
            <w:tcW w:w="1222" w:type="pct"/>
            <w:vAlign w:val="center"/>
          </w:tcPr>
          <w:p w14:paraId="3D5C76D3">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投标有效期</w:t>
            </w:r>
          </w:p>
        </w:tc>
        <w:tc>
          <w:tcPr>
            <w:tcW w:w="3167" w:type="pct"/>
            <w:vAlign w:val="center"/>
          </w:tcPr>
          <w:p w14:paraId="6623A723">
            <w:pPr>
              <w:keepNext w:val="0"/>
              <w:keepLines w:val="0"/>
              <w:pageBreakBefore w:val="0"/>
              <w:widowControl w:val="0"/>
              <w:kinsoku/>
              <w:wordWrap/>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u w:val="single"/>
              </w:rPr>
              <w:t xml:space="preserve">                   </w:t>
            </w:r>
            <w:r>
              <w:rPr>
                <w:rFonts w:hint="eastAsia" w:ascii="黑体" w:hAnsi="黑体" w:eastAsia="黑体" w:cs="黑体"/>
                <w:color w:val="000000"/>
              </w:rPr>
              <w:t>天</w:t>
            </w:r>
          </w:p>
        </w:tc>
      </w:tr>
      <w:tr w14:paraId="21F27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5E6E9609">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1.3.2</w:t>
            </w:r>
          </w:p>
        </w:tc>
        <w:tc>
          <w:tcPr>
            <w:tcW w:w="1222" w:type="pct"/>
            <w:vAlign w:val="center"/>
          </w:tcPr>
          <w:p w14:paraId="041F8E4B">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投标保证金</w:t>
            </w:r>
          </w:p>
        </w:tc>
        <w:tc>
          <w:tcPr>
            <w:tcW w:w="3167" w:type="pct"/>
            <w:vAlign w:val="center"/>
          </w:tcPr>
          <w:p w14:paraId="22D96137">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投标保证金的形式：银行保函</w:t>
            </w:r>
          </w:p>
          <w:p w14:paraId="1DB8F47B">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投标保证金的金额：</w:t>
            </w:r>
            <w:r>
              <w:rPr>
                <w:rFonts w:hint="eastAsia" w:ascii="黑体" w:hAnsi="黑体" w:eastAsia="黑体" w:cs="黑体"/>
                <w:color w:val="000000"/>
                <w:u w:val="single"/>
              </w:rPr>
              <w:t xml:space="preserve">                     </w:t>
            </w:r>
            <w:r>
              <w:rPr>
                <w:rFonts w:hint="eastAsia" w:ascii="黑体" w:hAnsi="黑体" w:eastAsia="黑体" w:cs="黑体"/>
                <w:color w:val="000000"/>
              </w:rPr>
              <w:t>元</w:t>
            </w:r>
          </w:p>
          <w:p w14:paraId="53DB787C">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u w:val="single"/>
              </w:rPr>
            </w:pPr>
            <w:r>
              <w:rPr>
                <w:rFonts w:hint="eastAsia" w:ascii="黑体" w:hAnsi="黑体" w:eastAsia="黑体" w:cs="黑体"/>
                <w:color w:val="000000"/>
              </w:rPr>
              <w:t>投标保证金的有效期：</w:t>
            </w:r>
            <w:r>
              <w:rPr>
                <w:rFonts w:hint="eastAsia" w:ascii="黑体" w:hAnsi="黑体" w:eastAsia="黑体" w:cs="黑体"/>
                <w:color w:val="000000"/>
                <w:u w:val="single"/>
              </w:rPr>
              <w:t xml:space="preserve">     </w:t>
            </w:r>
            <w:r>
              <w:rPr>
                <w:rFonts w:hint="eastAsia" w:ascii="黑体" w:hAnsi="黑体" w:eastAsia="黑体" w:cs="黑体"/>
                <w:color w:val="000000"/>
              </w:rPr>
              <w:t>年</w:t>
            </w:r>
            <w:r>
              <w:rPr>
                <w:rFonts w:hint="eastAsia" w:ascii="黑体" w:hAnsi="黑体" w:eastAsia="黑体" w:cs="黑体"/>
                <w:color w:val="000000"/>
                <w:u w:val="single"/>
              </w:rPr>
              <w:t xml:space="preserve">     </w:t>
            </w:r>
            <w:r>
              <w:rPr>
                <w:rFonts w:hint="eastAsia" w:ascii="黑体" w:hAnsi="黑体" w:eastAsia="黑体" w:cs="黑体"/>
                <w:color w:val="000000"/>
              </w:rPr>
              <w:t>月</w:t>
            </w:r>
            <w:r>
              <w:rPr>
                <w:rFonts w:hint="eastAsia" w:ascii="黑体" w:hAnsi="黑体" w:eastAsia="黑体" w:cs="黑体"/>
                <w:color w:val="000000"/>
                <w:u w:val="single"/>
              </w:rPr>
              <w:t xml:space="preserve">    </w:t>
            </w:r>
            <w:r>
              <w:rPr>
                <w:rFonts w:hint="eastAsia" w:ascii="黑体" w:hAnsi="黑体" w:eastAsia="黑体" w:cs="黑体"/>
                <w:color w:val="000000"/>
              </w:rPr>
              <w:t>日至</w:t>
            </w:r>
            <w:r>
              <w:rPr>
                <w:rFonts w:hint="eastAsia" w:ascii="黑体" w:hAnsi="黑体" w:eastAsia="黑体" w:cs="黑体"/>
                <w:color w:val="000000"/>
                <w:u w:val="single"/>
              </w:rPr>
              <w:t xml:space="preserve">     </w:t>
            </w:r>
            <w:r>
              <w:rPr>
                <w:rFonts w:hint="eastAsia" w:ascii="黑体" w:hAnsi="黑体" w:eastAsia="黑体" w:cs="黑体"/>
                <w:color w:val="000000"/>
              </w:rPr>
              <w:t>年</w:t>
            </w:r>
            <w:r>
              <w:rPr>
                <w:rFonts w:hint="eastAsia" w:ascii="黑体" w:hAnsi="黑体" w:eastAsia="黑体" w:cs="黑体"/>
                <w:color w:val="000000"/>
                <w:u w:val="single"/>
              </w:rPr>
              <w:t xml:space="preserve">     </w:t>
            </w:r>
            <w:r>
              <w:rPr>
                <w:rFonts w:hint="eastAsia" w:ascii="黑体" w:hAnsi="黑体" w:eastAsia="黑体" w:cs="黑体"/>
                <w:color w:val="000000"/>
              </w:rPr>
              <w:t>月</w:t>
            </w:r>
            <w:r>
              <w:rPr>
                <w:rFonts w:hint="eastAsia" w:ascii="黑体" w:hAnsi="黑体" w:eastAsia="黑体" w:cs="黑体"/>
                <w:color w:val="000000"/>
                <w:u w:val="single"/>
              </w:rPr>
              <w:t xml:space="preserve">    </w:t>
            </w:r>
            <w:r>
              <w:rPr>
                <w:rFonts w:hint="eastAsia" w:ascii="黑体" w:hAnsi="黑体" w:eastAsia="黑体" w:cs="黑体"/>
                <w:color w:val="000000"/>
              </w:rPr>
              <w:t>日</w:t>
            </w:r>
          </w:p>
        </w:tc>
      </w:tr>
      <w:tr w14:paraId="2979C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4DB9301F">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1.3.3</w:t>
            </w:r>
          </w:p>
        </w:tc>
        <w:tc>
          <w:tcPr>
            <w:tcW w:w="1222" w:type="pct"/>
            <w:vAlign w:val="center"/>
          </w:tcPr>
          <w:p w14:paraId="69C2B407">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投标文件副本份数</w:t>
            </w:r>
          </w:p>
        </w:tc>
        <w:tc>
          <w:tcPr>
            <w:tcW w:w="3167" w:type="pct"/>
            <w:vAlign w:val="center"/>
          </w:tcPr>
          <w:p w14:paraId="40EB026A">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u w:val="single"/>
              </w:rPr>
              <w:t xml:space="preserve">           </w:t>
            </w:r>
            <w:r>
              <w:rPr>
                <w:rFonts w:hint="eastAsia" w:ascii="黑体" w:hAnsi="黑体" w:eastAsia="黑体" w:cs="黑体"/>
                <w:color w:val="000000"/>
              </w:rPr>
              <w:t>份</w:t>
            </w:r>
          </w:p>
        </w:tc>
      </w:tr>
      <w:tr w14:paraId="6DD5F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06347127">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1.3.4</w:t>
            </w:r>
          </w:p>
        </w:tc>
        <w:tc>
          <w:tcPr>
            <w:tcW w:w="1222" w:type="pct"/>
            <w:vAlign w:val="center"/>
          </w:tcPr>
          <w:p w14:paraId="66BB6B63">
            <w:pPr>
              <w:keepNext w:val="0"/>
              <w:keepLines w:val="0"/>
              <w:pageBreakBefore w:val="0"/>
              <w:widowControl w:val="0"/>
              <w:kinsoku/>
              <w:overflowPunct/>
              <w:topLinePunct w:val="0"/>
              <w:autoSpaceDE/>
              <w:autoSpaceDN/>
              <w:bidi w:val="0"/>
              <w:adjustRightInd/>
              <w:snapToGrid/>
              <w:spacing w:line="240" w:lineRule="auto"/>
              <w:textAlignment w:val="auto"/>
              <w:rPr>
                <w:rFonts w:ascii="宋体" w:hAnsi="宋体" w:cs="黑体"/>
                <w:color w:val="000000"/>
              </w:rPr>
            </w:pPr>
            <w:r>
              <w:rPr>
                <w:rFonts w:hint="eastAsia" w:ascii="宋体" w:hAnsi="宋体" w:cs="黑体"/>
                <w:color w:val="000000"/>
              </w:rPr>
              <w:t>装订要求</w:t>
            </w:r>
          </w:p>
        </w:tc>
        <w:tc>
          <w:tcPr>
            <w:tcW w:w="3167" w:type="pct"/>
            <w:vAlign w:val="center"/>
          </w:tcPr>
          <w:p w14:paraId="27CE6ED4">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按照投标人须知第3.1.1项规定的投标文件组成内容，投标文件应按以下要求装订：</w:t>
            </w:r>
          </w:p>
          <w:p w14:paraId="4934325E">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□不分册装订</w:t>
            </w:r>
          </w:p>
          <w:p w14:paraId="4C61C536">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□分册装订，共分  册，分别为：</w:t>
            </w:r>
          </w:p>
          <w:p w14:paraId="448B27AC">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p>
          <w:p w14:paraId="5137FADD">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szCs w:val="21"/>
              </w:rPr>
            </w:pPr>
            <w:r>
              <w:rPr>
                <w:rFonts w:hint="eastAsia" w:ascii="Times New Roman" w:hAnsi="Times New Roman"/>
                <w:szCs w:val="21"/>
              </w:rPr>
              <w:t>每册采用       方式装订。</w:t>
            </w:r>
          </w:p>
          <w:p w14:paraId="1F9AE036">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outlineLvl w:val="9"/>
              <w:rPr>
                <w:rFonts w:ascii="宋体" w:hAnsi="宋体" w:cs="黑体"/>
                <w:color w:val="000000"/>
                <w:u w:val="single"/>
              </w:rPr>
            </w:pPr>
            <w:r>
              <w:rPr>
                <w:rFonts w:hint="eastAsia" w:ascii="Times New Roman" w:hAnsi="Times New Roman"/>
                <w:szCs w:val="21"/>
              </w:rPr>
              <w:t>装订应牢固、不易拆散和换页，不得采用活页装订。</w:t>
            </w:r>
          </w:p>
        </w:tc>
      </w:tr>
      <w:tr w14:paraId="58041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47F5A2FB">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1.3.5</w:t>
            </w:r>
          </w:p>
        </w:tc>
        <w:tc>
          <w:tcPr>
            <w:tcW w:w="1222" w:type="pct"/>
            <w:vAlign w:val="center"/>
          </w:tcPr>
          <w:p w14:paraId="3A0F3C5E">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封套上写明</w:t>
            </w:r>
          </w:p>
        </w:tc>
        <w:tc>
          <w:tcPr>
            <w:tcW w:w="3167" w:type="pct"/>
            <w:vAlign w:val="center"/>
          </w:tcPr>
          <w:p w14:paraId="78E0E5BD">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招标人地址：</w:t>
            </w:r>
            <w:r>
              <w:rPr>
                <w:rFonts w:hint="eastAsia"/>
                <w:color w:val="000000"/>
                <w:u w:val="single"/>
              </w:rPr>
              <w:t xml:space="preserve">                             </w:t>
            </w:r>
          </w:p>
          <w:p w14:paraId="043E13B2">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招标人名称：</w:t>
            </w:r>
            <w:r>
              <w:rPr>
                <w:rFonts w:hint="eastAsia"/>
                <w:color w:val="000000"/>
                <w:u w:val="single"/>
              </w:rPr>
              <w:t xml:space="preserve">                             </w:t>
            </w:r>
          </w:p>
          <w:p w14:paraId="26D6DCFB">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u w:val="single"/>
              </w:rPr>
              <w:t xml:space="preserve">        （项目名称）     </w:t>
            </w:r>
            <w:r>
              <w:rPr>
                <w:rFonts w:hint="eastAsia"/>
                <w:color w:val="000000"/>
              </w:rPr>
              <w:t>投标文件在</w:t>
            </w: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p>
          <w:p w14:paraId="24F48089">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u w:val="single"/>
              </w:rPr>
              <w:t xml:space="preserve">    </w:t>
            </w:r>
            <w:r>
              <w:rPr>
                <w:rFonts w:hint="eastAsia"/>
                <w:color w:val="000000"/>
              </w:rPr>
              <w:t>日</w:t>
            </w:r>
            <w:r>
              <w:rPr>
                <w:rFonts w:hint="eastAsia"/>
                <w:color w:val="000000"/>
                <w:u w:val="single"/>
              </w:rPr>
              <w:t xml:space="preserve">   </w:t>
            </w:r>
            <w:r>
              <w:rPr>
                <w:rFonts w:hint="eastAsia"/>
                <w:color w:val="000000"/>
              </w:rPr>
              <w:t>时</w:t>
            </w:r>
            <w:r>
              <w:rPr>
                <w:rFonts w:hint="eastAsia"/>
                <w:color w:val="000000"/>
                <w:u w:val="single"/>
              </w:rPr>
              <w:t xml:space="preserve">   </w:t>
            </w:r>
            <w:r>
              <w:rPr>
                <w:rFonts w:hint="eastAsia"/>
                <w:color w:val="000000"/>
              </w:rPr>
              <w:t>分前不得开启</w:t>
            </w:r>
          </w:p>
        </w:tc>
      </w:tr>
      <w:tr w14:paraId="67CF9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67388058">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1.4</w:t>
            </w:r>
          </w:p>
        </w:tc>
        <w:tc>
          <w:tcPr>
            <w:tcW w:w="4389" w:type="pct"/>
            <w:gridSpan w:val="2"/>
            <w:vAlign w:val="center"/>
          </w:tcPr>
          <w:p w14:paraId="6D6B52C1">
            <w:pPr>
              <w:keepNext w:val="0"/>
              <w:keepLines w:val="0"/>
              <w:pageBreakBefore w:val="0"/>
              <w:widowControl w:val="0"/>
              <w:kinsoku/>
              <w:overflowPunct/>
              <w:topLinePunct w:val="0"/>
              <w:autoSpaceDE/>
              <w:autoSpaceDN/>
              <w:bidi w:val="0"/>
              <w:adjustRightInd/>
              <w:snapToGrid/>
              <w:spacing w:line="240" w:lineRule="auto"/>
              <w:textAlignment w:val="auto"/>
              <w:rPr>
                <w:color w:val="000000"/>
                <w:u w:val="single"/>
              </w:rPr>
            </w:pPr>
            <w:r>
              <w:rPr>
                <w:rFonts w:hint="eastAsia"/>
                <w:color w:val="000000"/>
              </w:rPr>
              <w:t>开标的相关情况</w:t>
            </w:r>
          </w:p>
        </w:tc>
      </w:tr>
      <w:tr w14:paraId="70DDE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1FB20703">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1.4.1</w:t>
            </w:r>
          </w:p>
        </w:tc>
        <w:tc>
          <w:tcPr>
            <w:tcW w:w="1222" w:type="pct"/>
            <w:vAlign w:val="center"/>
          </w:tcPr>
          <w:p w14:paraId="34309D2A">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递交投标文件地点</w:t>
            </w:r>
          </w:p>
        </w:tc>
        <w:tc>
          <w:tcPr>
            <w:tcW w:w="3167" w:type="pct"/>
            <w:vAlign w:val="center"/>
          </w:tcPr>
          <w:p w14:paraId="32779D0D">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u w:val="single"/>
              </w:rPr>
            </w:pPr>
            <w:r>
              <w:rPr>
                <w:rFonts w:hint="eastAsia" w:ascii="黑体" w:hAnsi="黑体" w:eastAsia="黑体" w:cs="黑体"/>
                <w:color w:val="000000"/>
                <w:u w:val="single"/>
              </w:rPr>
              <w:t xml:space="preserve">                                  </w:t>
            </w:r>
          </w:p>
          <w:p w14:paraId="12E8B2AE">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（有形建筑市场／交易中心名称及地址）</w:t>
            </w:r>
          </w:p>
        </w:tc>
      </w:tr>
      <w:tr w14:paraId="6B90A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0D295AD2">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1.4.2</w:t>
            </w:r>
          </w:p>
        </w:tc>
        <w:tc>
          <w:tcPr>
            <w:tcW w:w="1222" w:type="pct"/>
            <w:vAlign w:val="center"/>
          </w:tcPr>
          <w:p w14:paraId="12CD7353">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开标时间和地点</w:t>
            </w:r>
          </w:p>
        </w:tc>
        <w:tc>
          <w:tcPr>
            <w:tcW w:w="3167" w:type="pct"/>
            <w:vAlign w:val="center"/>
          </w:tcPr>
          <w:p w14:paraId="42C58C98">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开标时间：同投标截止时间</w:t>
            </w:r>
          </w:p>
          <w:p w14:paraId="43BCD892">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开标地点：</w:t>
            </w:r>
            <w:r>
              <w:rPr>
                <w:rFonts w:hint="eastAsia" w:ascii="黑体" w:hAnsi="黑体" w:eastAsia="黑体" w:cs="黑体"/>
                <w:color w:val="000000"/>
                <w:u w:val="single"/>
              </w:rPr>
              <w:t xml:space="preserve">                             </w:t>
            </w:r>
          </w:p>
        </w:tc>
      </w:tr>
      <w:tr w14:paraId="6E23C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3E9826D3">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1.4.3</w:t>
            </w:r>
          </w:p>
        </w:tc>
        <w:tc>
          <w:tcPr>
            <w:tcW w:w="1222" w:type="pct"/>
            <w:vAlign w:val="center"/>
          </w:tcPr>
          <w:p w14:paraId="6F5E5E2F">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评标委员会的组建</w:t>
            </w:r>
          </w:p>
        </w:tc>
        <w:tc>
          <w:tcPr>
            <w:tcW w:w="3167" w:type="pct"/>
            <w:vAlign w:val="center"/>
          </w:tcPr>
          <w:p w14:paraId="2BA4BC2B">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评标委员会构成：</w:t>
            </w:r>
            <w:r>
              <w:rPr>
                <w:rFonts w:hint="eastAsia"/>
                <w:color w:val="000000"/>
                <w:u w:val="single"/>
              </w:rPr>
              <w:t xml:space="preserve">      </w:t>
            </w:r>
            <w:r>
              <w:rPr>
                <w:rFonts w:hint="eastAsia"/>
                <w:color w:val="000000"/>
              </w:rPr>
              <w:t>人，其中招标人代表</w:t>
            </w:r>
            <w:r>
              <w:rPr>
                <w:rFonts w:hint="eastAsia"/>
                <w:color w:val="000000"/>
                <w:u w:val="single"/>
              </w:rPr>
              <w:t xml:space="preserve">   </w:t>
            </w:r>
            <w:r>
              <w:rPr>
                <w:rFonts w:hint="eastAsia"/>
                <w:color w:val="000000"/>
              </w:rPr>
              <w:t>人（应当满足我省评标专家的专业及职称要求），由我省评标专家库随机抽取专家</w:t>
            </w:r>
            <w:r>
              <w:rPr>
                <w:rFonts w:hint="eastAsia"/>
                <w:color w:val="000000"/>
                <w:u w:val="single"/>
              </w:rPr>
              <w:t xml:space="preserve">    </w:t>
            </w:r>
            <w:r>
              <w:rPr>
                <w:rFonts w:hint="eastAsia"/>
                <w:color w:val="000000"/>
              </w:rPr>
              <w:t>人；</w:t>
            </w:r>
          </w:p>
        </w:tc>
      </w:tr>
      <w:tr w14:paraId="68D68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610" w:type="pct"/>
            <w:gridSpan w:val="2"/>
            <w:vAlign w:val="center"/>
          </w:tcPr>
          <w:p w14:paraId="42A91666">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1.4.4</w:t>
            </w:r>
          </w:p>
        </w:tc>
        <w:tc>
          <w:tcPr>
            <w:tcW w:w="1222" w:type="pct"/>
            <w:vAlign w:val="center"/>
          </w:tcPr>
          <w:p w14:paraId="5DCC27F4">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是否授权评标委员会确定中标人</w:t>
            </w:r>
          </w:p>
        </w:tc>
        <w:tc>
          <w:tcPr>
            <w:tcW w:w="3167" w:type="pct"/>
            <w:vAlign w:val="center"/>
          </w:tcPr>
          <w:p w14:paraId="33E38617">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□是</w:t>
            </w:r>
          </w:p>
          <w:p w14:paraId="426B6BC9">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□否，推荐的中标候选人数：</w:t>
            </w:r>
            <w:r>
              <w:rPr>
                <w:rFonts w:hint="eastAsia"/>
                <w:color w:val="000000"/>
                <w:u w:val="single"/>
              </w:rPr>
              <w:t xml:space="preserve">        </w:t>
            </w:r>
          </w:p>
        </w:tc>
      </w:tr>
      <w:tr w14:paraId="2BD62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241A6688">
            <w:pPr>
              <w:keepNext w:val="0"/>
              <w:keepLines w:val="0"/>
              <w:pageBreakBefore w:val="0"/>
              <w:widowControl w:val="0"/>
              <w:kinsoku/>
              <w:overflowPunct/>
              <w:topLinePunct w:val="0"/>
              <w:autoSpaceDE/>
              <w:autoSpaceDN/>
              <w:bidi w:val="0"/>
              <w:adjustRightInd/>
              <w:snapToGrid/>
              <w:spacing w:line="240" w:lineRule="auto"/>
              <w:textAlignment w:val="auto"/>
              <w:rPr>
                <w:rFonts w:ascii="黑体" w:eastAsia="黑体"/>
                <w:color w:val="000000"/>
                <w:sz w:val="24"/>
              </w:rPr>
            </w:pPr>
            <w:r>
              <w:rPr>
                <w:rFonts w:hint="eastAsia" w:ascii="黑体" w:eastAsia="黑体"/>
                <w:color w:val="000000"/>
                <w:sz w:val="24"/>
              </w:rPr>
              <w:t>2.  需要补充的其他内容</w:t>
            </w:r>
          </w:p>
        </w:tc>
      </w:tr>
      <w:tr w14:paraId="76463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2C753B63">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2.1  词语定义</w:t>
            </w:r>
          </w:p>
        </w:tc>
      </w:tr>
      <w:tr w14:paraId="686E7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6DD505DB">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2.1.1</w:t>
            </w:r>
          </w:p>
        </w:tc>
        <w:tc>
          <w:tcPr>
            <w:tcW w:w="1294" w:type="pct"/>
            <w:gridSpan w:val="2"/>
            <w:vAlign w:val="center"/>
          </w:tcPr>
          <w:p w14:paraId="721B7296">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类似项目</w:t>
            </w:r>
          </w:p>
        </w:tc>
        <w:tc>
          <w:tcPr>
            <w:tcW w:w="3167" w:type="pct"/>
            <w:vAlign w:val="center"/>
          </w:tcPr>
          <w:p w14:paraId="332CF454">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类似项目是指：</w:t>
            </w:r>
          </w:p>
        </w:tc>
      </w:tr>
      <w:tr w14:paraId="02E83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2F374E99">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w:t>
            </w:r>
          </w:p>
        </w:tc>
        <w:tc>
          <w:tcPr>
            <w:tcW w:w="1294" w:type="pct"/>
            <w:gridSpan w:val="2"/>
            <w:vAlign w:val="center"/>
          </w:tcPr>
          <w:p w14:paraId="36BD9CB0">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w:t>
            </w:r>
          </w:p>
        </w:tc>
        <w:tc>
          <w:tcPr>
            <w:tcW w:w="3167" w:type="pct"/>
            <w:vAlign w:val="center"/>
          </w:tcPr>
          <w:p w14:paraId="56097C5A">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p>
        </w:tc>
      </w:tr>
      <w:tr w14:paraId="0510C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43B1F3E1">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2.2  投标最高限价</w:t>
            </w:r>
          </w:p>
        </w:tc>
      </w:tr>
      <w:tr w14:paraId="6EFD0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25BB2A4C">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2.2.1</w:t>
            </w:r>
          </w:p>
        </w:tc>
        <w:tc>
          <w:tcPr>
            <w:tcW w:w="1294" w:type="pct"/>
            <w:gridSpan w:val="2"/>
            <w:vAlign w:val="center"/>
          </w:tcPr>
          <w:p w14:paraId="33EF1C4B">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投标最高限价</w:t>
            </w:r>
          </w:p>
          <w:p w14:paraId="30649A6B">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（拦标价）</w:t>
            </w:r>
          </w:p>
        </w:tc>
        <w:tc>
          <w:tcPr>
            <w:tcW w:w="3167" w:type="pct"/>
            <w:vAlign w:val="center"/>
          </w:tcPr>
          <w:p w14:paraId="13A19341">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本工程的投标最高限价（拦标价）是人民币</w:t>
            </w:r>
            <w:r>
              <w:rPr>
                <w:rFonts w:hint="eastAsia" w:ascii="黑体" w:hAnsi="黑体" w:eastAsia="黑体" w:cs="黑体"/>
                <w:color w:val="000000"/>
                <w:u w:val="single"/>
              </w:rPr>
              <w:t xml:space="preserve">（大写）            </w:t>
            </w:r>
            <w:r>
              <w:rPr>
                <w:rFonts w:hint="eastAsia" w:ascii="黑体" w:hAnsi="黑体" w:eastAsia="黑体" w:cs="黑体"/>
                <w:color w:val="000000"/>
              </w:rPr>
              <w:t>元</w:t>
            </w:r>
          </w:p>
        </w:tc>
      </w:tr>
      <w:tr w14:paraId="621A3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4386E0DF">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2.3  投标文件电子版</w:t>
            </w:r>
          </w:p>
        </w:tc>
      </w:tr>
      <w:tr w14:paraId="36C5C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512D6B8E">
            <w:pPr>
              <w:keepNext w:val="0"/>
              <w:keepLines w:val="0"/>
              <w:pageBreakBefore w:val="0"/>
              <w:widowControl w:val="0"/>
              <w:kinsoku/>
              <w:overflowPunct/>
              <w:topLinePunct w:val="0"/>
              <w:autoSpaceDE/>
              <w:autoSpaceDN/>
              <w:bidi w:val="0"/>
              <w:adjustRightInd/>
              <w:snapToGrid/>
              <w:spacing w:line="240" w:lineRule="auto"/>
              <w:jc w:val="center"/>
              <w:textAlignment w:val="auto"/>
              <w:rPr>
                <w:color w:val="000000"/>
              </w:rPr>
            </w:pPr>
            <w:r>
              <w:rPr>
                <w:rFonts w:hint="eastAsia"/>
                <w:color w:val="000000"/>
              </w:rPr>
              <w:t>2.3.1</w:t>
            </w:r>
          </w:p>
        </w:tc>
        <w:tc>
          <w:tcPr>
            <w:tcW w:w="1294" w:type="pct"/>
            <w:gridSpan w:val="2"/>
            <w:vAlign w:val="center"/>
          </w:tcPr>
          <w:p w14:paraId="30B459C1">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投标人在递交投标文件时，同时递交投标文件电子版</w:t>
            </w:r>
          </w:p>
        </w:tc>
        <w:tc>
          <w:tcPr>
            <w:tcW w:w="3167" w:type="pct"/>
            <w:vAlign w:val="center"/>
          </w:tcPr>
          <w:p w14:paraId="2616E4BE">
            <w:pPr>
              <w:keepNext w:val="0"/>
              <w:keepLines w:val="0"/>
              <w:pageBreakBefore w:val="0"/>
              <w:widowControl w:val="0"/>
              <w:kinsoku/>
              <w:overflowPunct/>
              <w:topLinePunct w:val="0"/>
              <w:autoSpaceDE/>
              <w:autoSpaceDN/>
              <w:bidi w:val="0"/>
              <w:adjustRightInd/>
              <w:snapToGrid/>
              <w:spacing w:line="240" w:lineRule="auto"/>
              <w:textAlignment w:val="auto"/>
              <w:rPr>
                <w:rFonts w:ascii="黑体" w:hAnsi="黑体" w:eastAsia="黑体" w:cs="黑体"/>
                <w:color w:val="000000"/>
              </w:rPr>
            </w:pPr>
            <w:r>
              <w:rPr>
                <w:rFonts w:hint="eastAsia" w:ascii="黑体" w:hAnsi="黑体" w:eastAsia="黑体" w:cs="黑体"/>
                <w:color w:val="000000"/>
              </w:rPr>
              <w:t>投标文件电子版份数</w:t>
            </w:r>
            <w:r>
              <w:rPr>
                <w:rFonts w:hint="eastAsia" w:ascii="黑体" w:hAnsi="黑体" w:eastAsia="黑体" w:cs="黑体"/>
                <w:color w:val="000000"/>
                <w:u w:val="single"/>
              </w:rPr>
              <w:t xml:space="preserve">     </w:t>
            </w:r>
            <w:r>
              <w:rPr>
                <w:rFonts w:hint="eastAsia" w:ascii="黑体" w:hAnsi="黑体" w:eastAsia="黑体" w:cs="黑体"/>
                <w:color w:val="000000"/>
              </w:rPr>
              <w:t>份。</w:t>
            </w:r>
          </w:p>
          <w:p w14:paraId="55F9D5B7">
            <w:pPr>
              <w:keepNext w:val="0"/>
              <w:keepLines w:val="0"/>
              <w:pageBreakBefore w:val="0"/>
              <w:widowControl w:val="0"/>
              <w:kinsoku/>
              <w:overflowPunct/>
              <w:topLinePunct w:val="0"/>
              <w:autoSpaceDE/>
              <w:autoSpaceDN/>
              <w:bidi w:val="0"/>
              <w:adjustRightInd/>
              <w:snapToGrid/>
              <w:spacing w:line="240" w:lineRule="auto"/>
              <w:ind w:firstLine="420" w:firstLineChars="200"/>
              <w:textAlignment w:val="auto"/>
              <w:rPr>
                <w:rFonts w:ascii="黑体" w:hAnsi="黑体" w:eastAsia="黑体" w:cs="黑体"/>
                <w:color w:val="000000"/>
              </w:rPr>
            </w:pPr>
            <w:r>
              <w:rPr>
                <w:rFonts w:hint="eastAsia" w:ascii="黑体" w:hAnsi="黑体" w:eastAsia="黑体" w:cs="黑体"/>
                <w:color w:val="000000"/>
              </w:rPr>
              <w:t>电子投标文件（不可改写的光盘）必须采用“河北省建设工程投标文件制作系统”制作；光盘上应贴标签，标签上注明投标单位名称，并加盖投标单位公章及投标单位法定代表人印签或签字。电子投标文件包含的表格其内容必须与书面文件完全一致。否则，其投标文件按无效投标处理。</w:t>
            </w:r>
          </w:p>
          <w:p w14:paraId="5DF3FEA8">
            <w:pPr>
              <w:keepNext w:val="0"/>
              <w:keepLines w:val="0"/>
              <w:pageBreakBefore w:val="0"/>
              <w:widowControl w:val="0"/>
              <w:kinsoku/>
              <w:overflowPunct/>
              <w:topLinePunct w:val="0"/>
              <w:autoSpaceDE/>
              <w:autoSpaceDN/>
              <w:bidi w:val="0"/>
              <w:adjustRightInd/>
              <w:snapToGrid/>
              <w:spacing w:line="240" w:lineRule="auto"/>
              <w:ind w:firstLine="420" w:firstLineChars="200"/>
              <w:textAlignment w:val="auto"/>
              <w:rPr>
                <w:rFonts w:ascii="黑体" w:hAnsi="黑体" w:eastAsia="黑体" w:cs="黑体"/>
                <w:color w:val="000000"/>
              </w:rPr>
            </w:pPr>
            <w:r>
              <w:rPr>
                <w:rFonts w:hint="eastAsia" w:ascii="黑体" w:hAnsi="黑体" w:eastAsia="黑体" w:cs="黑体"/>
                <w:color w:val="000000"/>
              </w:rPr>
              <w:t>投标文件电子版在导入计算机辅助评标系统时，无法正常导入进行评标工作的，按无效投标处理。</w:t>
            </w:r>
          </w:p>
        </w:tc>
      </w:tr>
      <w:tr w14:paraId="762ED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4C9CB2B4">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2.4  计算机辅助评标：评标方法见第三章“评标办法”。</w:t>
            </w:r>
          </w:p>
        </w:tc>
      </w:tr>
      <w:tr w14:paraId="1C042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46EFF110">
            <w:pPr>
              <w:keepNext w:val="0"/>
              <w:keepLines w:val="0"/>
              <w:pageBreakBefore w:val="0"/>
              <w:widowControl w:val="0"/>
              <w:kinsoku/>
              <w:overflowPunct/>
              <w:topLinePunct w:val="0"/>
              <w:autoSpaceDE/>
              <w:autoSpaceDN/>
              <w:bidi w:val="0"/>
              <w:adjustRightInd/>
              <w:snapToGrid/>
              <w:spacing w:line="240" w:lineRule="auto"/>
              <w:ind w:left="210" w:hanging="210" w:hangingChars="100"/>
              <w:textAlignment w:val="auto"/>
              <w:rPr>
                <w:color w:val="000000"/>
              </w:rPr>
            </w:pPr>
            <w:r>
              <w:rPr>
                <w:rFonts w:hint="eastAsia"/>
                <w:color w:val="000000"/>
              </w:rPr>
              <w:t>2.5  投标人代表出席开标会</w:t>
            </w:r>
          </w:p>
        </w:tc>
      </w:tr>
      <w:tr w14:paraId="0A265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62B1868B">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2.5.1</w:t>
            </w:r>
          </w:p>
        </w:tc>
        <w:tc>
          <w:tcPr>
            <w:tcW w:w="4462" w:type="pct"/>
            <w:gridSpan w:val="3"/>
            <w:vAlign w:val="center"/>
          </w:tcPr>
          <w:p w14:paraId="416875E2">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ascii="黑体" w:hAnsi="黑体" w:eastAsia="黑体" w:cs="黑体"/>
                <w:color w:val="000000"/>
              </w:rPr>
              <w:t>按照本须知第5.1款的规定，招标人邀请所有投标人的法定代表人或其委托代理人参加开标会。投标人的法定代表人或其委托代理人应当按时参加开标会，并</w:t>
            </w:r>
            <w:r>
              <w:rPr>
                <w:rFonts w:hint="eastAsia" w:ascii="黑体" w:hAnsi="黑体" w:eastAsia="黑体" w:cs="黑体"/>
              </w:rPr>
              <w:t>向招标人提交法定代表人身份证明文件或法定代表人授权委托书，出示本人身份证，以</w:t>
            </w:r>
            <w:r>
              <w:rPr>
                <w:rFonts w:hint="eastAsia" w:ascii="黑体" w:hAnsi="黑体" w:eastAsia="黑体" w:cs="黑体"/>
                <w:color w:val="000000"/>
              </w:rPr>
              <w:t>证明其出席。否则，其投标文件将不予受理。</w:t>
            </w:r>
          </w:p>
        </w:tc>
      </w:tr>
      <w:tr w14:paraId="3F534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54E76B35">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2.6  中标公示</w:t>
            </w:r>
          </w:p>
        </w:tc>
      </w:tr>
      <w:tr w14:paraId="6F3F1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2C46B490">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2.6.1</w:t>
            </w:r>
          </w:p>
        </w:tc>
        <w:tc>
          <w:tcPr>
            <w:tcW w:w="4462" w:type="pct"/>
            <w:gridSpan w:val="3"/>
            <w:vAlign w:val="center"/>
          </w:tcPr>
          <w:p w14:paraId="4D26F9AE">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招标人应当自收到评标报告之日起3日内，将中标候选人的情况在本招标项目招标公告发布的同一媒介予以公示，公示期不得少于3日。</w:t>
            </w:r>
          </w:p>
        </w:tc>
      </w:tr>
      <w:tr w14:paraId="64AF1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0BC871B6">
            <w:pPr>
              <w:keepNext w:val="0"/>
              <w:keepLines w:val="0"/>
              <w:pageBreakBefore w:val="0"/>
              <w:widowControl w:val="0"/>
              <w:kinsoku/>
              <w:wordWrap/>
              <w:overflowPunct/>
              <w:topLinePunct w:val="0"/>
              <w:autoSpaceDE/>
              <w:autoSpaceDN/>
              <w:bidi w:val="0"/>
              <w:adjustRightInd/>
              <w:snapToGrid/>
              <w:spacing w:line="240" w:lineRule="auto"/>
              <w:ind w:left="210" w:hanging="210" w:hangingChars="100"/>
              <w:textAlignment w:val="auto"/>
              <w:rPr>
                <w:color w:val="000000"/>
              </w:rPr>
            </w:pPr>
            <w:r>
              <w:rPr>
                <w:rFonts w:hint="eastAsia"/>
                <w:color w:val="000000"/>
              </w:rPr>
              <w:t>2.7  知识产权</w:t>
            </w:r>
          </w:p>
        </w:tc>
      </w:tr>
      <w:tr w14:paraId="28B38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7E0C194C">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2.7.1</w:t>
            </w:r>
          </w:p>
        </w:tc>
        <w:tc>
          <w:tcPr>
            <w:tcW w:w="4462" w:type="pct"/>
            <w:gridSpan w:val="3"/>
            <w:vAlign w:val="center"/>
          </w:tcPr>
          <w:p w14:paraId="02F08B2E">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构成本招标文件各个组成部分的文件，未经招标人书面同意，投标人不得用于非本招标项目所需的其他目的。招标人全部或者部分使用未中标人投标文件中的技术成果或技术方案时，需征得其书面同意，并不得擅自复印或提供给第三人。</w:t>
            </w:r>
          </w:p>
        </w:tc>
      </w:tr>
      <w:tr w14:paraId="44D37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64D1DCFF">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2.8  重新招标的情形</w:t>
            </w:r>
          </w:p>
        </w:tc>
      </w:tr>
      <w:tr w14:paraId="55672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73601D9A">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2.8.1</w:t>
            </w:r>
          </w:p>
        </w:tc>
        <w:tc>
          <w:tcPr>
            <w:tcW w:w="4462" w:type="pct"/>
            <w:gridSpan w:val="3"/>
            <w:vAlign w:val="center"/>
          </w:tcPr>
          <w:p w14:paraId="4E013668">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开标时，投标人少于三个的，招标人应当依法重新招标。</w:t>
            </w:r>
          </w:p>
        </w:tc>
      </w:tr>
      <w:tr w14:paraId="6008D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0D7D5BEA">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2.8.2</w:t>
            </w:r>
          </w:p>
        </w:tc>
        <w:tc>
          <w:tcPr>
            <w:tcW w:w="4462" w:type="pct"/>
            <w:gridSpan w:val="3"/>
            <w:vAlign w:val="center"/>
          </w:tcPr>
          <w:p w14:paraId="17B3AC4D">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所有投标被否决的，招标人在分析招标失败的原因并采取相应措施后，应当依法重新招标。</w:t>
            </w:r>
          </w:p>
        </w:tc>
      </w:tr>
      <w:tr w14:paraId="4CBC8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37472A5E">
            <w:pPr>
              <w:keepNext w:val="0"/>
              <w:keepLines w:val="0"/>
              <w:pageBreakBefore w:val="0"/>
              <w:widowControl w:val="0"/>
              <w:kinsoku/>
              <w:wordWrap/>
              <w:overflowPunct/>
              <w:topLinePunct w:val="0"/>
              <w:autoSpaceDE/>
              <w:autoSpaceDN/>
              <w:bidi w:val="0"/>
              <w:adjustRightInd/>
              <w:snapToGrid/>
              <w:spacing w:line="240" w:lineRule="auto"/>
              <w:ind w:left="210" w:hanging="210" w:hangingChars="100"/>
              <w:textAlignment w:val="auto"/>
              <w:rPr>
                <w:color w:val="000000"/>
              </w:rPr>
            </w:pPr>
            <w:r>
              <w:rPr>
                <w:rFonts w:hint="eastAsia"/>
                <w:color w:val="000000"/>
              </w:rPr>
              <w:t>2.9  同义词语</w:t>
            </w:r>
          </w:p>
        </w:tc>
      </w:tr>
      <w:tr w14:paraId="69071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43CC396A">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2.9.1</w:t>
            </w:r>
          </w:p>
        </w:tc>
        <w:tc>
          <w:tcPr>
            <w:tcW w:w="4462" w:type="pct"/>
            <w:gridSpan w:val="3"/>
            <w:vAlign w:val="center"/>
          </w:tcPr>
          <w:p w14:paraId="785FCEB8">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构成招标文件组成部分的“通用合同条款”、“专用合同条款”、“技术标准和要求”</w:t>
            </w:r>
          </w:p>
          <w:p w14:paraId="3A152AB5">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和“工程量清单”等章节中出现的措辞“发包人”和“承包人”，在招标投标阶段应当分别按“招标人”和“投标人”进行理解。</w:t>
            </w:r>
          </w:p>
        </w:tc>
      </w:tr>
      <w:tr w14:paraId="39B9C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33B7A109">
            <w:pPr>
              <w:keepNext w:val="0"/>
              <w:keepLines w:val="0"/>
              <w:pageBreakBefore w:val="0"/>
              <w:widowControl w:val="0"/>
              <w:kinsoku/>
              <w:wordWrap/>
              <w:overflowPunct/>
              <w:topLinePunct w:val="0"/>
              <w:autoSpaceDE/>
              <w:autoSpaceDN/>
              <w:bidi w:val="0"/>
              <w:adjustRightInd/>
              <w:snapToGrid/>
              <w:spacing w:line="240" w:lineRule="auto"/>
              <w:ind w:left="210" w:hanging="210" w:hangingChars="100"/>
              <w:textAlignment w:val="auto"/>
              <w:rPr>
                <w:color w:val="000000"/>
              </w:rPr>
            </w:pPr>
            <w:r>
              <w:rPr>
                <w:rFonts w:hint="eastAsia"/>
                <w:color w:val="000000"/>
              </w:rPr>
              <w:t>2.10  监督</w:t>
            </w:r>
          </w:p>
        </w:tc>
      </w:tr>
      <w:tr w14:paraId="7975F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5DF9706E">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2.10.1</w:t>
            </w:r>
          </w:p>
        </w:tc>
        <w:tc>
          <w:tcPr>
            <w:tcW w:w="4462" w:type="pct"/>
            <w:gridSpan w:val="3"/>
            <w:vAlign w:val="center"/>
          </w:tcPr>
          <w:p w14:paraId="0019B8C7">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本项目的招标投标活动及其相关当事人应当接受有管辖权的建设工程招标投标行政监督部门依法实施的监督。</w:t>
            </w:r>
          </w:p>
        </w:tc>
      </w:tr>
      <w:tr w14:paraId="64817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419BC314">
            <w:pPr>
              <w:keepNext w:val="0"/>
              <w:keepLines w:val="0"/>
              <w:pageBreakBefore w:val="0"/>
              <w:widowControl w:val="0"/>
              <w:kinsoku/>
              <w:wordWrap/>
              <w:overflowPunct/>
              <w:topLinePunct w:val="0"/>
              <w:autoSpaceDE/>
              <w:autoSpaceDN/>
              <w:bidi w:val="0"/>
              <w:adjustRightInd/>
              <w:snapToGrid/>
              <w:spacing w:line="240" w:lineRule="auto"/>
              <w:ind w:left="210" w:hanging="210" w:hangingChars="100"/>
              <w:textAlignment w:val="auto"/>
              <w:rPr>
                <w:color w:val="000000"/>
              </w:rPr>
            </w:pPr>
            <w:r>
              <w:rPr>
                <w:rFonts w:hint="eastAsia"/>
                <w:color w:val="000000"/>
              </w:rPr>
              <w:t>2.11  解释权</w:t>
            </w:r>
          </w:p>
        </w:tc>
      </w:tr>
      <w:tr w14:paraId="030D9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4005ED69">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2.11.1</w:t>
            </w:r>
          </w:p>
        </w:tc>
        <w:tc>
          <w:tcPr>
            <w:tcW w:w="4462" w:type="pct"/>
            <w:gridSpan w:val="3"/>
            <w:vAlign w:val="center"/>
          </w:tcPr>
          <w:p w14:paraId="50A3FD0F">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构成本招标文件的各个组成文件应互为解释，互为说明；如有不明确或不一致，构成合同文件组成内容的，以合同文件约定内容为准，且以专用合同条款约定的合同文件优先顺序解释；除招标文件中有特别规定外，仅适用于招标投标阶段的规定，按招</w:t>
            </w:r>
            <w:r>
              <w:rPr>
                <w:rFonts w:hint="eastAsia"/>
              </w:rPr>
              <w:t>标公告（投标</w:t>
            </w:r>
            <w:r>
              <w:rPr>
                <w:rFonts w:hint="eastAsia"/>
                <w:color w:val="000000"/>
              </w:rPr>
              <w:t>邀请书）、投标人须知、评标办法、投标文件格式的先后顺序解释；同一组成文件中就同一事项的规定或约定不一致的，以编排顺序在后者为准；同一组成文件不同版本之间有不一致的，以形成时间在后者为准。按本款前述规定仍不能形成结论的，由招标人负责解释。</w:t>
            </w:r>
          </w:p>
        </w:tc>
      </w:tr>
      <w:tr w14:paraId="6CB47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000902E7">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2.12</w:t>
            </w:r>
          </w:p>
        </w:tc>
        <w:tc>
          <w:tcPr>
            <w:tcW w:w="4462" w:type="pct"/>
            <w:gridSpan w:val="3"/>
            <w:vAlign w:val="center"/>
          </w:tcPr>
          <w:p w14:paraId="6719392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highlight w:val="none"/>
              </w:rPr>
            </w:pPr>
            <w:r>
              <w:rPr>
                <w:rFonts w:hint="eastAsia" w:ascii="宋体" w:hAnsi="宋体" w:eastAsia="宋体" w:cs="宋体"/>
                <w:highlight w:val="none"/>
              </w:rPr>
              <w:t>投标人</w:t>
            </w:r>
            <w:r>
              <w:rPr>
                <w:rFonts w:hint="eastAsia" w:ascii="宋体" w:hAnsi="宋体" w:eastAsia="宋体" w:cs="宋体"/>
                <w:highlight w:val="none"/>
                <w:lang w:val="en-US" w:eastAsia="zh-CN"/>
              </w:rPr>
              <w:t>施工组织设计</w:t>
            </w:r>
            <w:r>
              <w:rPr>
                <w:rFonts w:hint="eastAsia" w:ascii="宋体" w:hAnsi="宋体" w:eastAsia="宋体" w:cs="宋体"/>
                <w:highlight w:val="none"/>
              </w:rPr>
              <w:t>采用暗标方式。投标文件</w:t>
            </w:r>
            <w:r>
              <w:rPr>
                <w:rFonts w:hint="eastAsia" w:ascii="宋体" w:hAnsi="宋体" w:cs="宋体"/>
                <w:highlight w:val="none"/>
                <w:lang w:eastAsia="zh-CN"/>
              </w:rPr>
              <w:t>技术</w:t>
            </w:r>
            <w:r>
              <w:rPr>
                <w:rFonts w:hint="eastAsia" w:ascii="宋体" w:hAnsi="宋体" w:eastAsia="宋体" w:cs="宋体"/>
                <w:highlight w:val="none"/>
              </w:rPr>
              <w:t>部分暗标编制要求如下：</w:t>
            </w:r>
          </w:p>
          <w:p w14:paraId="78A403B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highlight w:val="none"/>
              </w:rPr>
            </w:pPr>
            <w:r>
              <w:rPr>
                <w:rFonts w:hint="eastAsia" w:ascii="宋体" w:hAnsi="宋体" w:eastAsia="宋体" w:cs="宋体"/>
                <w:highlight w:val="none"/>
              </w:rPr>
              <w:t>1</w:t>
            </w:r>
            <w:r>
              <w:rPr>
                <w:rFonts w:hint="eastAsia" w:ascii="宋体" w:hAnsi="宋体" w:eastAsia="宋体" w:cs="宋体"/>
                <w:highlight w:val="none"/>
                <w:lang w:eastAsia="zh-CN"/>
              </w:rPr>
              <w:t>.</w:t>
            </w:r>
            <w:r>
              <w:rPr>
                <w:rFonts w:hint="eastAsia" w:ascii="宋体" w:hAnsi="宋体" w:eastAsia="宋体" w:cs="宋体"/>
                <w:highlight w:val="none"/>
              </w:rPr>
              <w:t xml:space="preserve">版面要求：A4 纸张大小。 </w:t>
            </w:r>
          </w:p>
          <w:p w14:paraId="0E0A735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highlight w:val="none"/>
              </w:rPr>
            </w:pPr>
            <w:r>
              <w:rPr>
                <w:rFonts w:hint="eastAsia" w:ascii="宋体" w:hAnsi="宋体" w:eastAsia="宋体" w:cs="宋体"/>
                <w:highlight w:val="none"/>
              </w:rPr>
              <w:t>2</w:t>
            </w:r>
            <w:r>
              <w:rPr>
                <w:rFonts w:hint="eastAsia" w:ascii="宋体" w:hAnsi="宋体" w:eastAsia="宋体" w:cs="宋体"/>
                <w:highlight w:val="none"/>
                <w:lang w:eastAsia="zh-CN"/>
              </w:rPr>
              <w:t>.</w:t>
            </w:r>
            <w:r>
              <w:rPr>
                <w:rFonts w:hint="eastAsia" w:ascii="宋体" w:hAnsi="宋体" w:eastAsia="宋体" w:cs="宋体"/>
                <w:highlight w:val="none"/>
              </w:rPr>
              <w:t xml:space="preserve">颜色要求：所有文字、图表均为黑色。 </w:t>
            </w:r>
          </w:p>
          <w:p w14:paraId="11074E0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highlight w:val="none"/>
              </w:rPr>
            </w:pPr>
            <w:r>
              <w:rPr>
                <w:rFonts w:hint="eastAsia" w:ascii="宋体" w:hAnsi="宋体" w:eastAsia="宋体" w:cs="宋体"/>
                <w:highlight w:val="none"/>
              </w:rPr>
              <w:t xml:space="preserve">3.字体要求：标题及正文部分所用文字均采用“宋体”四号“常规”字；图、表内的字体及字号不作要求；全部使用中文标点；所有字体均不得出现加粗、加色、倾斜、下划线等标记。 </w:t>
            </w:r>
          </w:p>
          <w:p w14:paraId="5F2A968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highlight w:val="none"/>
              </w:rPr>
            </w:pPr>
            <w:r>
              <w:rPr>
                <w:rFonts w:hint="eastAsia" w:ascii="宋体" w:hAnsi="宋体" w:eastAsia="宋体" w:cs="宋体"/>
                <w:highlight w:val="none"/>
              </w:rPr>
              <w:t>4.排版要求：页边距要求上边距 2.5 厘米，其余均为 2 厘米；不得设置目录；正文行间距为固定值 30 磅；文字内容（含正文标题、正文及表格标题）统一设为左对齐；首行缩进 2 字符，不得有空格；段落前后不设置空行；不得设置页眉、页脚和页码</w:t>
            </w:r>
            <w:r>
              <w:rPr>
                <w:rFonts w:hint="eastAsia" w:ascii="宋体" w:hAnsi="宋体" w:eastAsia="宋体" w:cs="宋体"/>
                <w:highlight w:val="none"/>
                <w:lang w:eastAsia="zh-CN"/>
              </w:rPr>
              <w:t>。</w:t>
            </w:r>
            <w:r>
              <w:rPr>
                <w:rFonts w:hint="eastAsia" w:ascii="宋体" w:hAnsi="宋体" w:eastAsia="宋体" w:cs="宋体"/>
                <w:highlight w:val="none"/>
              </w:rPr>
              <w:t xml:space="preserve"> </w:t>
            </w:r>
          </w:p>
          <w:p w14:paraId="385413B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highlight w:val="none"/>
              </w:rPr>
            </w:pPr>
            <w:r>
              <w:rPr>
                <w:rFonts w:hint="eastAsia" w:ascii="宋体" w:hAnsi="宋体" w:eastAsia="宋体" w:cs="宋体"/>
                <w:highlight w:val="none"/>
              </w:rPr>
              <w:t>5.其它：除满足上述各项要求外，投标文件暗标部分均不得出现投标人的名称和其它可识别投标人身份的字符、徽标、人员名称以及其他可能被辨别出投标人身份的任何标记。</w:t>
            </w:r>
          </w:p>
          <w:p w14:paraId="3010B9F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highlight w:val="none"/>
              </w:rPr>
            </w:pPr>
            <w:r>
              <w:rPr>
                <w:rFonts w:hint="eastAsia" w:ascii="宋体" w:hAnsi="宋体" w:eastAsia="宋体" w:cs="宋体"/>
                <w:highlight w:val="none"/>
              </w:rPr>
              <w:t>不符合上述实质性要求的，投标文件作否决投标处理。</w:t>
            </w:r>
          </w:p>
          <w:p w14:paraId="4EFD9FFF">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color w:val="000000"/>
              </w:rPr>
            </w:pPr>
          </w:p>
        </w:tc>
      </w:tr>
      <w:tr w14:paraId="63B7F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000" w:type="pct"/>
            <w:gridSpan w:val="4"/>
            <w:vAlign w:val="center"/>
          </w:tcPr>
          <w:p w14:paraId="000C47ED">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2.13  招标人补充的其他内容</w:t>
            </w:r>
          </w:p>
        </w:tc>
      </w:tr>
      <w:tr w14:paraId="7CECE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74D90B08">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p>
        </w:tc>
        <w:tc>
          <w:tcPr>
            <w:tcW w:w="4462" w:type="pct"/>
            <w:gridSpan w:val="3"/>
            <w:vAlign w:val="center"/>
          </w:tcPr>
          <w:p w14:paraId="6E6B11A1">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w:t>
            </w:r>
          </w:p>
        </w:tc>
      </w:tr>
      <w:tr w14:paraId="0F6E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537" w:type="pct"/>
            <w:vAlign w:val="center"/>
          </w:tcPr>
          <w:p w14:paraId="48A61004">
            <w:pPr>
              <w:keepNext w:val="0"/>
              <w:keepLines w:val="0"/>
              <w:pageBreakBefore w:val="0"/>
              <w:widowControl w:val="0"/>
              <w:kinsoku/>
              <w:overflowPunct/>
              <w:topLinePunct w:val="0"/>
              <w:autoSpaceDE/>
              <w:autoSpaceDN/>
              <w:bidi w:val="0"/>
              <w:adjustRightInd/>
              <w:snapToGrid/>
              <w:spacing w:line="240" w:lineRule="auto"/>
              <w:textAlignment w:val="auto"/>
              <w:rPr>
                <w:color w:val="000000"/>
              </w:rPr>
            </w:pPr>
            <w:r>
              <w:rPr>
                <w:rFonts w:hint="eastAsia"/>
                <w:color w:val="000000"/>
              </w:rPr>
              <w:t>3</w:t>
            </w:r>
          </w:p>
        </w:tc>
        <w:tc>
          <w:tcPr>
            <w:tcW w:w="4462" w:type="pct"/>
            <w:gridSpan w:val="3"/>
            <w:vAlign w:val="center"/>
          </w:tcPr>
          <w:p w14:paraId="538949CD">
            <w:pPr>
              <w:keepNext w:val="0"/>
              <w:keepLines w:val="0"/>
              <w:pageBreakBefore w:val="0"/>
              <w:widowControl w:val="0"/>
              <w:kinsoku/>
              <w:wordWrap/>
              <w:overflowPunct/>
              <w:topLinePunct w:val="0"/>
              <w:autoSpaceDE/>
              <w:autoSpaceDN/>
              <w:bidi w:val="0"/>
              <w:adjustRightInd/>
              <w:snapToGrid/>
              <w:spacing w:line="240" w:lineRule="auto"/>
              <w:textAlignment w:val="auto"/>
              <w:rPr>
                <w:color w:val="000000"/>
              </w:rPr>
            </w:pPr>
            <w:r>
              <w:rPr>
                <w:rFonts w:hint="eastAsia"/>
                <w:color w:val="000000"/>
              </w:rPr>
              <w:t>本招标文件“</w:t>
            </w:r>
            <w:r>
              <w:rPr>
                <w:rFonts w:hint="eastAsia" w:ascii="黑体" w:hAnsi="黑体" w:eastAsia="黑体" w:cs="黑体"/>
                <w:color w:val="000000"/>
              </w:rPr>
              <w:t>黑体字</w:t>
            </w:r>
            <w:r>
              <w:rPr>
                <w:rFonts w:hint="eastAsia"/>
                <w:color w:val="000000"/>
              </w:rPr>
              <w:t>”部分均为实质性要求，投标人必须满足，否则其投标文件按无效投标处理。</w:t>
            </w:r>
          </w:p>
        </w:tc>
      </w:tr>
    </w:tbl>
    <w:p w14:paraId="2048B1F6">
      <w:pPr>
        <w:rPr>
          <w:color w:val="000000"/>
        </w:rPr>
      </w:pPr>
    </w:p>
    <w:p w14:paraId="418BE989">
      <w:pPr>
        <w:rPr>
          <w:color w:val="000000"/>
        </w:rPr>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640D96A6">
      <w:pPr>
        <w:pStyle w:val="22"/>
        <w:spacing w:before="0"/>
      </w:pPr>
      <w:bookmarkStart w:id="36" w:name="_Toc6159"/>
      <w:bookmarkStart w:id="37" w:name="_Toc179632546"/>
      <w:bookmarkStart w:id="38" w:name="_Toc152042305"/>
      <w:bookmarkStart w:id="39" w:name="_Toc3661"/>
      <w:bookmarkStart w:id="40" w:name="_Toc353448491"/>
      <w:bookmarkStart w:id="41" w:name="_Toc32584"/>
      <w:bookmarkStart w:id="42" w:name="_Toc144974497"/>
      <w:bookmarkStart w:id="43" w:name="_Toc8994"/>
      <w:bookmarkStart w:id="44" w:name="_Toc152045529"/>
      <w:r>
        <w:rPr>
          <w:rFonts w:hint="eastAsia"/>
        </w:rPr>
        <w:t>1. 总则</w:t>
      </w:r>
      <w:bookmarkEnd w:id="36"/>
      <w:bookmarkEnd w:id="37"/>
      <w:bookmarkEnd w:id="38"/>
      <w:bookmarkEnd w:id="39"/>
      <w:bookmarkEnd w:id="40"/>
      <w:bookmarkEnd w:id="41"/>
      <w:bookmarkEnd w:id="42"/>
      <w:bookmarkEnd w:id="43"/>
      <w:bookmarkEnd w:id="44"/>
    </w:p>
    <w:p w14:paraId="529473D8">
      <w:pPr>
        <w:pStyle w:val="23"/>
      </w:pPr>
      <w:bookmarkStart w:id="45" w:name="_Toc152042306"/>
      <w:bookmarkStart w:id="46" w:name="_Toc144974498"/>
      <w:bookmarkStart w:id="47" w:name="_Toc179632547"/>
      <w:bookmarkStart w:id="48" w:name="_Toc684"/>
      <w:bookmarkStart w:id="49" w:name="_Toc1691"/>
      <w:bookmarkStart w:id="50" w:name="_Toc152045530"/>
      <w:r>
        <w:rPr>
          <w:rFonts w:hint="eastAsia"/>
        </w:rPr>
        <w:t>1.1 项目概况</w:t>
      </w:r>
      <w:bookmarkEnd w:id="45"/>
      <w:bookmarkEnd w:id="46"/>
      <w:bookmarkEnd w:id="47"/>
      <w:bookmarkEnd w:id="48"/>
      <w:bookmarkEnd w:id="49"/>
      <w:bookmarkEnd w:id="50"/>
    </w:p>
    <w:p w14:paraId="495B94F3">
      <w:pPr>
        <w:spacing w:line="400" w:lineRule="exact"/>
        <w:ind w:firstLine="420" w:firstLineChars="200"/>
      </w:pPr>
      <w:r>
        <w:rPr>
          <w:rFonts w:hint="eastAsia"/>
        </w:rPr>
        <w:t>1.1.1根据《中华人民共和国招标投标法》等有关法律、法规和规章的规定，本招标项目已具备招标条件，现对本标段施工进行招标。</w:t>
      </w:r>
    </w:p>
    <w:p w14:paraId="3655E0E0">
      <w:pPr>
        <w:spacing w:line="400" w:lineRule="exact"/>
        <w:ind w:firstLine="420" w:firstLineChars="200"/>
      </w:pPr>
      <w:r>
        <w:rPr>
          <w:rFonts w:hint="eastAsia"/>
        </w:rPr>
        <w:t>1.1.2 本招标项目招标人：见投标人须知前附表。</w:t>
      </w:r>
    </w:p>
    <w:p w14:paraId="51BD7A16">
      <w:pPr>
        <w:spacing w:line="400" w:lineRule="exact"/>
        <w:ind w:firstLine="420" w:firstLineChars="200"/>
      </w:pPr>
      <w:r>
        <w:rPr>
          <w:rFonts w:hint="eastAsia"/>
        </w:rPr>
        <w:t>1.1.3 本标段招标代理机构：见投标人须知前附表。</w:t>
      </w:r>
    </w:p>
    <w:p w14:paraId="5D21FEA1">
      <w:pPr>
        <w:spacing w:line="400" w:lineRule="exact"/>
        <w:ind w:firstLine="420" w:firstLineChars="200"/>
      </w:pPr>
      <w:r>
        <w:rPr>
          <w:rFonts w:hint="eastAsia"/>
        </w:rPr>
        <w:t>1.1.4 本招标项目名称：见投标人须知前附表。</w:t>
      </w:r>
    </w:p>
    <w:p w14:paraId="58E4AFBB">
      <w:pPr>
        <w:spacing w:line="400" w:lineRule="exact"/>
        <w:ind w:firstLine="420" w:firstLineChars="200"/>
      </w:pPr>
      <w:r>
        <w:rPr>
          <w:rFonts w:hint="eastAsia"/>
        </w:rPr>
        <w:t>1.1.5 本标段建设地点：见投标人须知前附表。</w:t>
      </w:r>
    </w:p>
    <w:p w14:paraId="010E15CB">
      <w:pPr>
        <w:pStyle w:val="23"/>
      </w:pPr>
      <w:bookmarkStart w:id="51" w:name="_Toc152045531"/>
      <w:bookmarkStart w:id="52" w:name="_Toc144974499"/>
      <w:bookmarkStart w:id="53" w:name="_Toc16287"/>
      <w:bookmarkStart w:id="54" w:name="_Toc12852"/>
      <w:bookmarkStart w:id="55" w:name="_Toc152042307"/>
      <w:bookmarkStart w:id="56" w:name="_Toc179632548"/>
      <w:r>
        <w:rPr>
          <w:rFonts w:hint="eastAsia"/>
        </w:rPr>
        <w:t>1.2 资金来源和落实情况</w:t>
      </w:r>
      <w:bookmarkEnd w:id="51"/>
      <w:bookmarkEnd w:id="52"/>
      <w:bookmarkEnd w:id="53"/>
      <w:bookmarkEnd w:id="54"/>
      <w:bookmarkEnd w:id="55"/>
      <w:bookmarkEnd w:id="56"/>
    </w:p>
    <w:p w14:paraId="7E93801B">
      <w:pPr>
        <w:spacing w:line="400" w:lineRule="exact"/>
        <w:ind w:firstLine="420" w:firstLineChars="200"/>
      </w:pPr>
      <w:r>
        <w:rPr>
          <w:rFonts w:hint="eastAsia"/>
        </w:rPr>
        <w:t>1.2.1 本招标项目的资金来源：见投标人须知前附表。</w:t>
      </w:r>
    </w:p>
    <w:p w14:paraId="4BA6CE56">
      <w:pPr>
        <w:spacing w:line="400" w:lineRule="exact"/>
        <w:ind w:firstLine="420" w:firstLineChars="200"/>
      </w:pPr>
      <w:r>
        <w:rPr>
          <w:rFonts w:hint="eastAsia"/>
        </w:rPr>
        <w:t>1.2.2 本招标项目的出资比例：见投标人须知前附表。</w:t>
      </w:r>
    </w:p>
    <w:p w14:paraId="0D25196A">
      <w:pPr>
        <w:spacing w:line="400" w:lineRule="exact"/>
        <w:ind w:firstLine="420" w:firstLineChars="200"/>
      </w:pPr>
      <w:r>
        <w:rPr>
          <w:rFonts w:hint="eastAsia"/>
        </w:rPr>
        <w:t>1.2.3 本招标项目的资金落实情况：见投标人须知前附表。</w:t>
      </w:r>
    </w:p>
    <w:p w14:paraId="46817DD9">
      <w:pPr>
        <w:pStyle w:val="23"/>
      </w:pPr>
      <w:bookmarkStart w:id="57" w:name="_Toc179632549"/>
      <w:bookmarkStart w:id="58" w:name="_Toc144974500"/>
      <w:bookmarkStart w:id="59" w:name="_Toc28079"/>
      <w:bookmarkStart w:id="60" w:name="_Toc152042308"/>
      <w:bookmarkStart w:id="61" w:name="_Toc152045532"/>
      <w:bookmarkStart w:id="62" w:name="_Toc13625"/>
      <w:r>
        <w:rPr>
          <w:rFonts w:hint="eastAsia"/>
        </w:rPr>
        <w:t>1.3 招标范围、计划工期和质量要求</w:t>
      </w:r>
      <w:bookmarkEnd w:id="57"/>
      <w:bookmarkEnd w:id="58"/>
      <w:bookmarkEnd w:id="59"/>
      <w:bookmarkEnd w:id="60"/>
      <w:bookmarkEnd w:id="61"/>
      <w:bookmarkEnd w:id="62"/>
    </w:p>
    <w:p w14:paraId="47A298F9">
      <w:pPr>
        <w:spacing w:line="400" w:lineRule="exact"/>
        <w:ind w:firstLine="420" w:firstLineChars="200"/>
      </w:pPr>
      <w:r>
        <w:rPr>
          <w:rFonts w:hint="eastAsia"/>
        </w:rPr>
        <w:t>1.3.1 本次招标范围：见投标人须知前附表。</w:t>
      </w:r>
    </w:p>
    <w:p w14:paraId="797E3835">
      <w:pPr>
        <w:spacing w:line="400" w:lineRule="exact"/>
        <w:ind w:firstLine="420" w:firstLineChars="200"/>
      </w:pPr>
      <w:r>
        <w:rPr>
          <w:rFonts w:hint="eastAsia"/>
        </w:rPr>
        <w:t>1.3.2 本标段的计划工期：见投标人须知前附表。</w:t>
      </w:r>
    </w:p>
    <w:p w14:paraId="44905B1B">
      <w:pPr>
        <w:spacing w:line="400" w:lineRule="exact"/>
        <w:ind w:firstLine="420" w:firstLineChars="200"/>
      </w:pPr>
      <w:r>
        <w:rPr>
          <w:rFonts w:hint="eastAsia"/>
        </w:rPr>
        <w:t>1.3.3 本标段的质量要求：见投标人须知前附表。</w:t>
      </w:r>
    </w:p>
    <w:p w14:paraId="64D3DE28">
      <w:pPr>
        <w:pStyle w:val="23"/>
      </w:pPr>
      <w:bookmarkStart w:id="63" w:name="_Toc7984"/>
      <w:bookmarkStart w:id="64" w:name="_Toc152042310"/>
      <w:bookmarkStart w:id="65" w:name="_Toc152045534"/>
      <w:bookmarkStart w:id="66" w:name="_Toc179632551"/>
      <w:bookmarkStart w:id="67" w:name="_Toc144974502"/>
      <w:bookmarkStart w:id="68" w:name="_Toc14195"/>
      <w:r>
        <w:rPr>
          <w:rFonts w:hint="eastAsia"/>
        </w:rPr>
        <w:t>1.4 投标人资格要求</w:t>
      </w:r>
      <w:bookmarkEnd w:id="63"/>
      <w:bookmarkEnd w:id="64"/>
      <w:bookmarkEnd w:id="65"/>
      <w:bookmarkEnd w:id="66"/>
      <w:bookmarkEnd w:id="67"/>
      <w:bookmarkEnd w:id="68"/>
    </w:p>
    <w:p w14:paraId="0018A5CE">
      <w:pPr>
        <w:spacing w:line="400" w:lineRule="exact"/>
        <w:ind w:firstLine="420" w:firstLineChars="200"/>
      </w:pPr>
      <w:r>
        <w:rPr>
          <w:rFonts w:hint="eastAsia"/>
        </w:rPr>
        <w:t>1.4.1投标人应具备承担本标段施工的资质条件、能力和信誉。</w:t>
      </w:r>
    </w:p>
    <w:p w14:paraId="3A40EE45">
      <w:pPr>
        <w:spacing w:line="400" w:lineRule="exact"/>
        <w:ind w:firstLine="718" w:firstLineChars="342"/>
      </w:pPr>
      <w:r>
        <w:rPr>
          <w:rFonts w:hint="eastAsia"/>
        </w:rPr>
        <w:t>（1）资质条件：见投标人须知前附表；</w:t>
      </w:r>
    </w:p>
    <w:p w14:paraId="73A8B638">
      <w:pPr>
        <w:spacing w:line="400" w:lineRule="exact"/>
        <w:ind w:firstLine="735" w:firstLineChars="350"/>
      </w:pPr>
      <w:r>
        <w:rPr>
          <w:rFonts w:hint="eastAsia"/>
        </w:rPr>
        <w:t>（2）项目经理资格：见投标人须知前附表；</w:t>
      </w:r>
    </w:p>
    <w:p w14:paraId="2C72BA21">
      <w:pPr>
        <w:spacing w:line="400" w:lineRule="exact"/>
        <w:ind w:firstLine="735" w:firstLineChars="350"/>
      </w:pPr>
      <w:r>
        <w:rPr>
          <w:rFonts w:hint="eastAsia"/>
        </w:rPr>
        <w:t>（3）其他要求：见投标人须知前附表和资格后审必要合格条件标准。</w:t>
      </w:r>
    </w:p>
    <w:p w14:paraId="05F652AF">
      <w:pPr>
        <w:spacing w:line="400" w:lineRule="exact"/>
        <w:ind w:firstLine="420" w:firstLineChars="200"/>
      </w:pPr>
      <w:r>
        <w:rPr>
          <w:rFonts w:hint="eastAsia"/>
        </w:rPr>
        <w:t xml:space="preserve">1.4.2 投标人须知前附表规定接受联合体投标的，除应符合本章第1.4.1项和投标人须知前附表的要求外，还应遵守以下规定： </w:t>
      </w:r>
    </w:p>
    <w:p w14:paraId="1F209A07">
      <w:pPr>
        <w:spacing w:line="400" w:lineRule="exact"/>
        <w:ind w:firstLine="718" w:firstLineChars="342"/>
      </w:pPr>
      <w:r>
        <w:rPr>
          <w:rFonts w:hint="eastAsia"/>
        </w:rPr>
        <w:t>（1）联合体各方应按招标文件提供的格式签订联合体协议书，明确联合体牵头人和各方权利义务；</w:t>
      </w:r>
    </w:p>
    <w:p w14:paraId="1124A9EE">
      <w:pPr>
        <w:spacing w:line="400" w:lineRule="exact"/>
        <w:ind w:firstLine="718" w:firstLineChars="342"/>
      </w:pPr>
      <w:r>
        <w:rPr>
          <w:rFonts w:hint="eastAsia"/>
        </w:rPr>
        <w:t xml:space="preserve">（2）由同一专业的单位组成的联合体，按照资质等级较低的单位确定资质等级； </w:t>
      </w:r>
    </w:p>
    <w:p w14:paraId="5DFCFCFE">
      <w:pPr>
        <w:spacing w:line="400" w:lineRule="exact"/>
        <w:ind w:firstLine="718" w:firstLineChars="342"/>
      </w:pPr>
      <w:r>
        <w:rPr>
          <w:rFonts w:hint="eastAsia"/>
        </w:rPr>
        <w:t>（3）联合体各方在同一招标项目中以自己名义单独投标或者参加其他联合体投标的，相关投标均无效。</w:t>
      </w:r>
    </w:p>
    <w:p w14:paraId="1A7A0EFD">
      <w:pPr>
        <w:spacing w:line="400" w:lineRule="exact"/>
        <w:ind w:firstLine="718" w:firstLineChars="342"/>
      </w:pPr>
      <w:r>
        <w:rPr>
          <w:rFonts w:hint="eastAsia"/>
        </w:rPr>
        <w:t>（4）联合体中标后，联合体各方应当共同与招标人签订合同，为履行合同向招标人承担连带责任；</w:t>
      </w:r>
    </w:p>
    <w:p w14:paraId="53B8CE38">
      <w:pPr>
        <w:spacing w:line="400" w:lineRule="exact"/>
        <w:ind w:firstLine="718" w:firstLineChars="342"/>
      </w:pPr>
      <w:r>
        <w:rPr>
          <w:rFonts w:hint="eastAsia"/>
        </w:rPr>
        <w:t>（5）联合体的各方应共同推荐一名联合体主办人，由联合体各方提交一份授权书，证明其主办人资格，该授权书作为投标文件的组成部分一并提交招标人；</w:t>
      </w:r>
    </w:p>
    <w:p w14:paraId="7725A902">
      <w:pPr>
        <w:spacing w:line="400" w:lineRule="exact"/>
        <w:ind w:firstLine="718" w:firstLineChars="342"/>
      </w:pPr>
      <w:r>
        <w:rPr>
          <w:rFonts w:hint="eastAsia"/>
        </w:rPr>
        <w:t>（6）联合体的主办人应被授权作为联合体各方的代表，承担责任和接受指令，并负责整个合同的全面履行和接受本工程款的支付；</w:t>
      </w:r>
    </w:p>
    <w:p w14:paraId="4F5E942D">
      <w:pPr>
        <w:spacing w:line="400" w:lineRule="exact"/>
        <w:ind w:firstLine="718" w:firstLineChars="342"/>
      </w:pPr>
      <w:r>
        <w:rPr>
          <w:rFonts w:hint="eastAsia"/>
        </w:rPr>
        <w:t>（7）除非另有规定或说明，本须知中“投标人”一词亦指联合体各方。</w:t>
      </w:r>
    </w:p>
    <w:p w14:paraId="22C1C773">
      <w:pPr>
        <w:spacing w:line="400" w:lineRule="exact"/>
        <w:ind w:firstLine="420" w:firstLineChars="200"/>
      </w:pPr>
      <w:r>
        <w:rPr>
          <w:rFonts w:hint="eastAsia"/>
        </w:rPr>
        <w:t>1.4.3 投标人不得存在下列情形之一：</w:t>
      </w:r>
    </w:p>
    <w:p w14:paraId="4C17225C">
      <w:pPr>
        <w:spacing w:line="400" w:lineRule="exact"/>
        <w:ind w:firstLine="718" w:firstLineChars="342"/>
      </w:pPr>
      <w:r>
        <w:rPr>
          <w:rFonts w:hint="eastAsia"/>
        </w:rPr>
        <w:t xml:space="preserve">（1）为招标人不具有独立法人资格的附属机构（单位）； </w:t>
      </w:r>
    </w:p>
    <w:p w14:paraId="462568F9">
      <w:pPr>
        <w:spacing w:line="400" w:lineRule="exact"/>
        <w:ind w:firstLine="718" w:firstLineChars="342"/>
      </w:pPr>
      <w:r>
        <w:rPr>
          <w:rFonts w:hint="eastAsia"/>
        </w:rPr>
        <w:t xml:space="preserve">（2）为本标段前期准备提供设计或咨询服务的； </w:t>
      </w:r>
    </w:p>
    <w:p w14:paraId="417A88C0">
      <w:pPr>
        <w:spacing w:line="400" w:lineRule="exact"/>
        <w:ind w:firstLine="718" w:firstLineChars="342"/>
      </w:pPr>
      <w:r>
        <w:rPr>
          <w:rFonts w:hint="eastAsia"/>
        </w:rPr>
        <w:t>（3）为本标段的监理人；</w:t>
      </w:r>
    </w:p>
    <w:p w14:paraId="02614017">
      <w:pPr>
        <w:spacing w:line="400" w:lineRule="exact"/>
        <w:ind w:firstLine="718" w:firstLineChars="342"/>
      </w:pPr>
      <w:r>
        <w:rPr>
          <w:rFonts w:hint="eastAsia"/>
        </w:rPr>
        <w:t xml:space="preserve">（4）为本标段的代建人； </w:t>
      </w:r>
    </w:p>
    <w:p w14:paraId="31C2C924">
      <w:pPr>
        <w:spacing w:line="400" w:lineRule="exact"/>
        <w:ind w:firstLine="718" w:firstLineChars="342"/>
      </w:pPr>
      <w:r>
        <w:rPr>
          <w:rFonts w:hint="eastAsia"/>
        </w:rPr>
        <w:t xml:space="preserve">（5）为本标段提供招标代理服务的； </w:t>
      </w:r>
    </w:p>
    <w:p w14:paraId="1FB7C1A1">
      <w:pPr>
        <w:spacing w:line="400" w:lineRule="exact"/>
        <w:ind w:firstLine="718" w:firstLineChars="342"/>
      </w:pPr>
      <w:r>
        <w:rPr>
          <w:rFonts w:hint="eastAsia"/>
        </w:rPr>
        <w:t>（6）与本标段的监理人或代建人或招标代理机构同为一个法定代表人的；</w:t>
      </w:r>
    </w:p>
    <w:p w14:paraId="5263D821">
      <w:pPr>
        <w:spacing w:line="400" w:lineRule="exact"/>
        <w:ind w:firstLine="718" w:firstLineChars="342"/>
      </w:pPr>
      <w:r>
        <w:rPr>
          <w:rFonts w:hint="eastAsia"/>
        </w:rPr>
        <w:t>（7）与本标段的监理人或代建人或招标代理机构相互控股或参股的；</w:t>
      </w:r>
    </w:p>
    <w:p w14:paraId="13570F2D">
      <w:pPr>
        <w:spacing w:line="400" w:lineRule="exact"/>
        <w:ind w:firstLine="718" w:firstLineChars="342"/>
      </w:pPr>
      <w:r>
        <w:rPr>
          <w:rFonts w:hint="eastAsia"/>
        </w:rPr>
        <w:t>（8）与本标段的监理人或代建人或招标代理机构相互任职或工作的；</w:t>
      </w:r>
    </w:p>
    <w:p w14:paraId="20366956">
      <w:pPr>
        <w:spacing w:line="400" w:lineRule="exact"/>
        <w:ind w:firstLine="718" w:firstLineChars="342"/>
      </w:pPr>
      <w:r>
        <w:rPr>
          <w:rFonts w:hint="eastAsia"/>
        </w:rPr>
        <w:t xml:space="preserve">（9）被责令停业的； </w:t>
      </w:r>
    </w:p>
    <w:p w14:paraId="387AAA3B">
      <w:pPr>
        <w:spacing w:line="400" w:lineRule="exact"/>
        <w:ind w:firstLine="718" w:firstLineChars="342"/>
      </w:pPr>
      <w:r>
        <w:rPr>
          <w:rFonts w:hint="eastAsia"/>
        </w:rPr>
        <w:t xml:space="preserve">（10）被暂停或取消投标资格的； </w:t>
      </w:r>
    </w:p>
    <w:p w14:paraId="237D4C0B">
      <w:pPr>
        <w:spacing w:line="400" w:lineRule="exact"/>
        <w:ind w:firstLine="718" w:firstLineChars="342"/>
      </w:pPr>
      <w:r>
        <w:rPr>
          <w:rFonts w:hint="eastAsia"/>
        </w:rPr>
        <w:t>（11）财产被接管、冻结，破产状态；</w:t>
      </w:r>
    </w:p>
    <w:p w14:paraId="2339C2D0">
      <w:pPr>
        <w:spacing w:line="400" w:lineRule="exact"/>
        <w:ind w:firstLine="718" w:firstLineChars="342"/>
      </w:pPr>
      <w:r>
        <w:rPr>
          <w:rFonts w:hint="eastAsia"/>
        </w:rPr>
        <w:t>（12）在最近三年内有骗取中标或严重违约或重大工程质量问题的。</w:t>
      </w:r>
    </w:p>
    <w:p w14:paraId="565F8972">
      <w:pPr>
        <w:spacing w:line="400" w:lineRule="exact"/>
        <w:ind w:firstLine="718" w:firstLineChars="342"/>
      </w:pPr>
      <w:r>
        <w:rPr>
          <w:rFonts w:hint="eastAsia"/>
        </w:rPr>
        <w:t>（13）单位负责人为同一人或者存在控股、管理关系的不同单位。</w:t>
      </w:r>
    </w:p>
    <w:p w14:paraId="427DAAD1">
      <w:pPr>
        <w:spacing w:line="400" w:lineRule="exact"/>
        <w:ind w:firstLine="718" w:firstLineChars="342"/>
      </w:pPr>
      <w:r>
        <w:rPr>
          <w:rFonts w:hint="eastAsia"/>
        </w:rPr>
        <w:t>（14）与招标人存在利害关系可能影响招标公正性的法人、其他组织或者个人。</w:t>
      </w:r>
    </w:p>
    <w:p w14:paraId="070764C0">
      <w:pPr>
        <w:spacing w:line="400" w:lineRule="exact"/>
        <w:ind w:firstLine="718" w:firstLineChars="342"/>
      </w:pPr>
      <w:r>
        <w:rPr>
          <w:rFonts w:hint="eastAsia"/>
        </w:rPr>
        <w:t>（15）法律法规规定的其他不得作为投标人的情形。</w:t>
      </w:r>
    </w:p>
    <w:p w14:paraId="2448D098">
      <w:pPr>
        <w:pStyle w:val="23"/>
      </w:pPr>
      <w:bookmarkStart w:id="69" w:name="_Toc15081"/>
      <w:bookmarkStart w:id="70" w:name="_Toc144974503"/>
      <w:bookmarkStart w:id="71" w:name="_Toc5690"/>
      <w:bookmarkStart w:id="72" w:name="_Toc152045535"/>
      <w:bookmarkStart w:id="73" w:name="_Toc179632552"/>
      <w:bookmarkStart w:id="74" w:name="_Toc152042311"/>
      <w:r>
        <w:rPr>
          <w:rFonts w:hint="eastAsia"/>
        </w:rPr>
        <w:t>1.5 费用承担</w:t>
      </w:r>
      <w:bookmarkEnd w:id="69"/>
      <w:bookmarkEnd w:id="70"/>
      <w:bookmarkEnd w:id="71"/>
      <w:bookmarkEnd w:id="72"/>
      <w:bookmarkEnd w:id="73"/>
      <w:bookmarkEnd w:id="74"/>
    </w:p>
    <w:p w14:paraId="049AB9FA">
      <w:pPr>
        <w:spacing w:line="400" w:lineRule="exact"/>
        <w:ind w:firstLine="420" w:firstLineChars="200"/>
      </w:pPr>
      <w:r>
        <w:rPr>
          <w:rFonts w:hint="eastAsia"/>
        </w:rPr>
        <w:t>投标人准备和参加投标活动发生的费用自理。</w:t>
      </w:r>
    </w:p>
    <w:p w14:paraId="344ABDB0">
      <w:pPr>
        <w:pStyle w:val="23"/>
      </w:pPr>
      <w:bookmarkStart w:id="75" w:name="_Toc29598"/>
      <w:bookmarkStart w:id="76" w:name="_Toc152042312"/>
      <w:bookmarkStart w:id="77" w:name="_Toc179632553"/>
      <w:bookmarkStart w:id="78" w:name="_Toc144974504"/>
      <w:bookmarkStart w:id="79" w:name="_Toc152045536"/>
      <w:bookmarkStart w:id="80" w:name="_Toc27922"/>
      <w:r>
        <w:rPr>
          <w:rFonts w:hint="eastAsia"/>
        </w:rPr>
        <w:t>1.6 保密</w:t>
      </w:r>
      <w:bookmarkEnd w:id="75"/>
      <w:bookmarkEnd w:id="76"/>
      <w:bookmarkEnd w:id="77"/>
      <w:bookmarkEnd w:id="78"/>
      <w:bookmarkEnd w:id="79"/>
      <w:bookmarkEnd w:id="80"/>
    </w:p>
    <w:p w14:paraId="4CAD31DB">
      <w:pPr>
        <w:spacing w:line="400" w:lineRule="exact"/>
        <w:ind w:firstLine="420" w:firstLineChars="200"/>
      </w:pPr>
      <w:r>
        <w:rPr>
          <w:rFonts w:hint="eastAsia"/>
        </w:rPr>
        <w:t xml:space="preserve">参与招标投标活动的各方应对招标文件和投标文件中的商业和技术等秘密保密，违者应对由此造成的后果承担法律责任。 </w:t>
      </w:r>
    </w:p>
    <w:p w14:paraId="5420BF5A">
      <w:pPr>
        <w:pStyle w:val="23"/>
      </w:pPr>
      <w:bookmarkStart w:id="81" w:name="_Toc144974505"/>
      <w:bookmarkStart w:id="82" w:name="_Toc152042313"/>
      <w:bookmarkStart w:id="83" w:name="_Toc152045537"/>
      <w:bookmarkStart w:id="84" w:name="_Toc20491"/>
      <w:bookmarkStart w:id="85" w:name="_Toc9338"/>
      <w:bookmarkStart w:id="86" w:name="_Toc179632554"/>
      <w:r>
        <w:rPr>
          <w:rFonts w:hint="eastAsia"/>
        </w:rPr>
        <w:t>1.7 语言</w:t>
      </w:r>
      <w:bookmarkEnd w:id="81"/>
      <w:r>
        <w:rPr>
          <w:rFonts w:hint="eastAsia"/>
        </w:rPr>
        <w:t>文字</w:t>
      </w:r>
      <w:bookmarkEnd w:id="82"/>
      <w:bookmarkEnd w:id="83"/>
      <w:bookmarkEnd w:id="84"/>
      <w:bookmarkEnd w:id="85"/>
      <w:bookmarkEnd w:id="86"/>
    </w:p>
    <w:p w14:paraId="7F91CC23">
      <w:pPr>
        <w:spacing w:line="400" w:lineRule="exact"/>
        <w:ind w:firstLine="420" w:firstLineChars="200"/>
      </w:pPr>
      <w:r>
        <w:rPr>
          <w:rFonts w:hint="eastAsia"/>
        </w:rPr>
        <w:t>除专用术语外，与招标投标有关的语言均使用中文。必要时专用术语应附有中文注释。</w:t>
      </w:r>
    </w:p>
    <w:p w14:paraId="4D9944DA">
      <w:pPr>
        <w:pStyle w:val="23"/>
      </w:pPr>
      <w:bookmarkStart w:id="87" w:name="_Toc144974506"/>
      <w:bookmarkStart w:id="88" w:name="_Toc21563"/>
      <w:bookmarkStart w:id="89" w:name="_Toc179632555"/>
      <w:bookmarkStart w:id="90" w:name="_Toc152042314"/>
      <w:bookmarkStart w:id="91" w:name="_Toc24178"/>
      <w:bookmarkStart w:id="92" w:name="_Toc152045538"/>
      <w:r>
        <w:rPr>
          <w:rFonts w:hint="eastAsia"/>
        </w:rPr>
        <w:t>1.8 计量单位</w:t>
      </w:r>
      <w:bookmarkEnd w:id="87"/>
      <w:bookmarkEnd w:id="88"/>
      <w:bookmarkEnd w:id="89"/>
      <w:bookmarkEnd w:id="90"/>
      <w:bookmarkEnd w:id="91"/>
      <w:bookmarkEnd w:id="92"/>
    </w:p>
    <w:p w14:paraId="7645CA0D">
      <w:pPr>
        <w:spacing w:line="400" w:lineRule="exact"/>
        <w:ind w:firstLine="420" w:firstLineChars="200"/>
      </w:pPr>
      <w:r>
        <w:rPr>
          <w:rFonts w:hint="eastAsia"/>
        </w:rPr>
        <w:t>所有计量均采用中华人民共和国法定计量单位。</w:t>
      </w:r>
    </w:p>
    <w:p w14:paraId="3DD1D302">
      <w:pPr>
        <w:pStyle w:val="23"/>
      </w:pPr>
      <w:bookmarkStart w:id="93" w:name="_Toc152045539"/>
      <w:bookmarkStart w:id="94" w:name="_Toc144974507"/>
      <w:bookmarkStart w:id="95" w:name="_Toc25146"/>
      <w:bookmarkStart w:id="96" w:name="_Toc152042315"/>
      <w:bookmarkStart w:id="97" w:name="_Toc26022"/>
      <w:bookmarkStart w:id="98" w:name="_Toc179632556"/>
      <w:r>
        <w:rPr>
          <w:rFonts w:hint="eastAsia"/>
        </w:rPr>
        <w:t>1.9 踏勘现场</w:t>
      </w:r>
      <w:bookmarkEnd w:id="93"/>
      <w:bookmarkEnd w:id="94"/>
      <w:bookmarkEnd w:id="95"/>
      <w:bookmarkEnd w:id="96"/>
      <w:bookmarkEnd w:id="97"/>
      <w:bookmarkEnd w:id="98"/>
    </w:p>
    <w:p w14:paraId="10DB48DB">
      <w:pPr>
        <w:spacing w:line="400" w:lineRule="exact"/>
        <w:ind w:firstLine="420" w:firstLineChars="200"/>
      </w:pPr>
      <w:r>
        <w:rPr>
          <w:rFonts w:hint="eastAsia"/>
        </w:rPr>
        <w:t>1.9.1 招标人不再组织投标人踏勘现场，投标人可自行踏勘项目现场。</w:t>
      </w:r>
    </w:p>
    <w:p w14:paraId="36E2F460">
      <w:pPr>
        <w:spacing w:line="400" w:lineRule="exact"/>
        <w:ind w:firstLine="420" w:firstLineChars="200"/>
      </w:pPr>
      <w:r>
        <w:rPr>
          <w:rFonts w:hint="eastAsia"/>
        </w:rPr>
        <w:t>1.9.2 投标人踏勘现场发生的费用自理。</w:t>
      </w:r>
    </w:p>
    <w:p w14:paraId="7E395B36">
      <w:pPr>
        <w:spacing w:line="400" w:lineRule="exact"/>
        <w:ind w:firstLine="420" w:firstLineChars="200"/>
      </w:pPr>
      <w:r>
        <w:rPr>
          <w:rFonts w:hint="eastAsia"/>
        </w:rPr>
        <w:t>1.9.3 投标人自行负责在踏勘现场中所发生的人员伤亡和财产损失。</w:t>
      </w:r>
    </w:p>
    <w:p w14:paraId="4F1B100E">
      <w:pPr>
        <w:spacing w:line="400" w:lineRule="exact"/>
        <w:ind w:firstLine="420" w:firstLineChars="200"/>
      </w:pPr>
      <w:r>
        <w:rPr>
          <w:rFonts w:hint="eastAsia"/>
        </w:rPr>
        <w:t>1.9.4 招标人</w:t>
      </w:r>
      <w:r>
        <w:rPr>
          <w:rFonts w:hint="eastAsia" w:ascii="宋体" w:hAnsi="宋体" w:cs="宋体"/>
          <w:szCs w:val="21"/>
        </w:rPr>
        <w:t>不得对踏勘现场人员进行登记和记录</w:t>
      </w:r>
      <w:r>
        <w:rPr>
          <w:rFonts w:hint="eastAsia"/>
        </w:rPr>
        <w:t>。</w:t>
      </w:r>
    </w:p>
    <w:p w14:paraId="218FAE9C">
      <w:pPr>
        <w:pStyle w:val="23"/>
      </w:pPr>
      <w:bookmarkStart w:id="99" w:name="_Toc22606"/>
      <w:bookmarkStart w:id="100" w:name="_Toc144974508"/>
      <w:bookmarkStart w:id="101" w:name="_Toc152042316"/>
      <w:bookmarkStart w:id="102" w:name="_Toc2840"/>
      <w:bookmarkStart w:id="103" w:name="_Toc179632557"/>
      <w:bookmarkStart w:id="104" w:name="_Toc152045540"/>
      <w:r>
        <w:rPr>
          <w:rFonts w:hint="eastAsia"/>
        </w:rPr>
        <w:t>1.10 投标预备会</w:t>
      </w:r>
      <w:bookmarkEnd w:id="99"/>
      <w:bookmarkEnd w:id="100"/>
      <w:bookmarkEnd w:id="101"/>
      <w:bookmarkEnd w:id="102"/>
      <w:bookmarkEnd w:id="103"/>
      <w:bookmarkEnd w:id="104"/>
    </w:p>
    <w:p w14:paraId="49495F3C">
      <w:pPr>
        <w:spacing w:line="400" w:lineRule="exact"/>
        <w:ind w:firstLine="420" w:firstLineChars="200"/>
      </w:pPr>
      <w:r>
        <w:rPr>
          <w:rFonts w:hint="eastAsia"/>
        </w:rPr>
        <w:t>招标人不再召开投标预备会。</w:t>
      </w:r>
    </w:p>
    <w:p w14:paraId="08F376A2">
      <w:pPr>
        <w:pStyle w:val="23"/>
      </w:pPr>
      <w:bookmarkStart w:id="105" w:name="_Toc144974509"/>
      <w:bookmarkStart w:id="106" w:name="_Toc152042317"/>
      <w:bookmarkStart w:id="107" w:name="_Toc152045541"/>
      <w:bookmarkStart w:id="108" w:name="_Toc179632558"/>
      <w:bookmarkStart w:id="109" w:name="_Toc12496"/>
      <w:bookmarkStart w:id="110" w:name="_Toc28752"/>
      <w:r>
        <w:rPr>
          <w:rFonts w:hint="eastAsia"/>
        </w:rPr>
        <w:t>1.11 分包</w:t>
      </w:r>
      <w:bookmarkEnd w:id="105"/>
      <w:bookmarkEnd w:id="106"/>
      <w:bookmarkEnd w:id="107"/>
      <w:bookmarkEnd w:id="108"/>
      <w:bookmarkEnd w:id="109"/>
      <w:bookmarkEnd w:id="110"/>
    </w:p>
    <w:p w14:paraId="67F366AB">
      <w:pPr>
        <w:spacing w:line="400" w:lineRule="exact"/>
        <w:ind w:firstLine="567" w:firstLineChars="270"/>
      </w:pPr>
      <w:r>
        <w:rPr>
          <w:rFonts w:hint="eastAsia"/>
        </w:rPr>
        <w:t>投标人拟在中标后将中标项目的部分非主体、非关键性工作进行分包的，应明确分包内容、分包金额和接受分包的第三人资质要求等限制性条件。</w:t>
      </w:r>
    </w:p>
    <w:p w14:paraId="4E3BFACD">
      <w:pPr>
        <w:pStyle w:val="22"/>
        <w:spacing w:before="0"/>
      </w:pPr>
      <w:bookmarkStart w:id="111" w:name="_Toc27614"/>
      <w:bookmarkStart w:id="112" w:name="_Toc26189"/>
      <w:bookmarkStart w:id="113" w:name="_Toc152042318"/>
      <w:bookmarkStart w:id="114" w:name="_Toc152045542"/>
      <w:bookmarkStart w:id="115" w:name="_Toc726"/>
      <w:bookmarkStart w:id="116" w:name="_Toc179632560"/>
      <w:bookmarkStart w:id="117" w:name="_Toc144974510"/>
      <w:bookmarkStart w:id="118" w:name="_Toc12326"/>
      <w:bookmarkStart w:id="119" w:name="_Toc353448492"/>
      <w:r>
        <w:rPr>
          <w:rFonts w:hint="eastAsia"/>
        </w:rPr>
        <w:t>2. 招标文件</w:t>
      </w:r>
      <w:bookmarkEnd w:id="111"/>
      <w:bookmarkEnd w:id="112"/>
      <w:bookmarkEnd w:id="113"/>
      <w:bookmarkEnd w:id="114"/>
      <w:bookmarkEnd w:id="115"/>
      <w:bookmarkEnd w:id="116"/>
      <w:bookmarkEnd w:id="117"/>
      <w:bookmarkEnd w:id="118"/>
      <w:bookmarkEnd w:id="119"/>
    </w:p>
    <w:p w14:paraId="65AFC68C">
      <w:pPr>
        <w:pStyle w:val="23"/>
      </w:pPr>
      <w:bookmarkStart w:id="120" w:name="_Toc22400"/>
      <w:bookmarkStart w:id="121" w:name="_Toc152042319"/>
      <w:bookmarkStart w:id="122" w:name="_Toc22394"/>
      <w:bookmarkStart w:id="123" w:name="_Toc179632561"/>
      <w:bookmarkStart w:id="124" w:name="_Toc144974511"/>
      <w:bookmarkStart w:id="125" w:name="_Toc152045543"/>
      <w:r>
        <w:rPr>
          <w:rFonts w:hint="eastAsia"/>
        </w:rPr>
        <w:t>2.1 招标文件的组成</w:t>
      </w:r>
      <w:bookmarkEnd w:id="120"/>
      <w:bookmarkEnd w:id="121"/>
      <w:bookmarkEnd w:id="122"/>
      <w:bookmarkEnd w:id="123"/>
      <w:bookmarkEnd w:id="124"/>
      <w:bookmarkEnd w:id="125"/>
    </w:p>
    <w:p w14:paraId="51A830F5">
      <w:pPr>
        <w:spacing w:line="400" w:lineRule="exact"/>
        <w:ind w:firstLine="420" w:firstLineChars="200"/>
      </w:pPr>
      <w:r>
        <w:rPr>
          <w:rFonts w:hint="eastAsia"/>
        </w:rPr>
        <w:t>本招标文件包括：</w:t>
      </w:r>
    </w:p>
    <w:p w14:paraId="2203C6EF">
      <w:pPr>
        <w:spacing w:line="400" w:lineRule="exact"/>
        <w:ind w:firstLine="359" w:firstLineChars="171"/>
      </w:pPr>
      <w:r>
        <w:rPr>
          <w:rFonts w:hint="eastAsia"/>
        </w:rPr>
        <w:t>（1）招标公告；</w:t>
      </w:r>
    </w:p>
    <w:p w14:paraId="18B5E30F">
      <w:pPr>
        <w:spacing w:line="400" w:lineRule="exact"/>
        <w:ind w:firstLine="359" w:firstLineChars="171"/>
      </w:pPr>
      <w:r>
        <w:rPr>
          <w:rFonts w:hint="eastAsia"/>
        </w:rPr>
        <w:t>（2）投标人须知；</w:t>
      </w:r>
    </w:p>
    <w:p w14:paraId="6F693033">
      <w:pPr>
        <w:spacing w:line="400" w:lineRule="exact"/>
        <w:ind w:firstLine="359" w:firstLineChars="171"/>
      </w:pPr>
      <w:r>
        <w:rPr>
          <w:rFonts w:hint="eastAsia"/>
        </w:rPr>
        <w:t>（3）评标办法；</w:t>
      </w:r>
    </w:p>
    <w:p w14:paraId="41A345A3">
      <w:pPr>
        <w:spacing w:line="400" w:lineRule="exact"/>
        <w:ind w:firstLine="359" w:firstLineChars="171"/>
      </w:pPr>
      <w:r>
        <w:rPr>
          <w:rFonts w:hint="eastAsia"/>
        </w:rPr>
        <w:t>（4）合同条款及格式；</w:t>
      </w:r>
    </w:p>
    <w:p w14:paraId="7C425B42">
      <w:pPr>
        <w:spacing w:line="400" w:lineRule="exact"/>
        <w:ind w:firstLine="359" w:firstLineChars="171"/>
      </w:pPr>
      <w:r>
        <w:rPr>
          <w:rFonts w:hint="eastAsia"/>
        </w:rPr>
        <w:t xml:space="preserve">（5）工程量清单； </w:t>
      </w:r>
    </w:p>
    <w:p w14:paraId="0DBD6BAF">
      <w:pPr>
        <w:spacing w:line="400" w:lineRule="exact"/>
        <w:ind w:firstLine="359" w:firstLineChars="171"/>
      </w:pPr>
      <w:r>
        <w:rPr>
          <w:rFonts w:hint="eastAsia"/>
        </w:rPr>
        <w:t xml:space="preserve">（6）图纸； </w:t>
      </w:r>
    </w:p>
    <w:p w14:paraId="3C1385FF">
      <w:pPr>
        <w:spacing w:line="400" w:lineRule="exact"/>
        <w:ind w:firstLine="359" w:firstLineChars="171"/>
      </w:pPr>
      <w:r>
        <w:rPr>
          <w:rFonts w:hint="eastAsia"/>
        </w:rPr>
        <w:t xml:space="preserve">（7）技术标准和要求； </w:t>
      </w:r>
    </w:p>
    <w:p w14:paraId="0A8EC0DF">
      <w:pPr>
        <w:spacing w:line="400" w:lineRule="exact"/>
        <w:ind w:firstLine="359" w:firstLineChars="171"/>
      </w:pPr>
      <w:r>
        <w:rPr>
          <w:rFonts w:hint="eastAsia"/>
        </w:rPr>
        <w:t>（8）投标文件格式；</w:t>
      </w:r>
    </w:p>
    <w:p w14:paraId="1A40AB28">
      <w:pPr>
        <w:spacing w:line="400" w:lineRule="exact"/>
        <w:ind w:firstLine="359" w:firstLineChars="171"/>
      </w:pPr>
      <w:r>
        <w:rPr>
          <w:rFonts w:hint="eastAsia"/>
        </w:rPr>
        <w:t>（9）投标人须知前附表规定的其他材料。</w:t>
      </w:r>
    </w:p>
    <w:p w14:paraId="3C0BE2D2">
      <w:pPr>
        <w:spacing w:line="400" w:lineRule="exact"/>
        <w:ind w:firstLine="420" w:firstLineChars="200"/>
      </w:pPr>
      <w:r>
        <w:rPr>
          <w:rFonts w:hint="eastAsia"/>
        </w:rPr>
        <w:t>根据本章第2.2款和第2.3款对招标文件所作的澄清、修改，构成招标文件的组成部分。</w:t>
      </w:r>
    </w:p>
    <w:p w14:paraId="76FA774C">
      <w:pPr>
        <w:pStyle w:val="23"/>
      </w:pPr>
      <w:bookmarkStart w:id="126" w:name="_Toc6636"/>
      <w:bookmarkStart w:id="127" w:name="_Toc8952"/>
      <w:bookmarkStart w:id="128" w:name="_Toc179632562"/>
      <w:bookmarkStart w:id="129" w:name="_Toc144974512"/>
      <w:bookmarkStart w:id="130" w:name="_Toc152045544"/>
      <w:bookmarkStart w:id="131" w:name="_Toc152042320"/>
      <w:r>
        <w:rPr>
          <w:rFonts w:hint="eastAsia"/>
        </w:rPr>
        <w:t>2.2 招标文件的澄清</w:t>
      </w:r>
      <w:bookmarkEnd w:id="126"/>
      <w:bookmarkEnd w:id="127"/>
      <w:bookmarkEnd w:id="128"/>
      <w:bookmarkEnd w:id="129"/>
      <w:bookmarkEnd w:id="130"/>
      <w:bookmarkEnd w:id="131"/>
    </w:p>
    <w:p w14:paraId="58B063A5">
      <w:pPr>
        <w:spacing w:line="400" w:lineRule="exact"/>
        <w:ind w:firstLine="420" w:firstLineChars="200"/>
      </w:pPr>
      <w:r>
        <w:rPr>
          <w:rFonts w:hint="eastAsia"/>
        </w:rPr>
        <w:t>2.2.1投标人应仔细阅读和检查招标文件的全部内容。如有疑问，应在规定时间内，通过招标文件电子版下载页面提交，要求招标人对招标文件予以澄清。</w:t>
      </w:r>
    </w:p>
    <w:p w14:paraId="44E5E5C2">
      <w:pPr>
        <w:spacing w:line="400" w:lineRule="exact"/>
        <w:ind w:firstLine="420" w:firstLineChars="200"/>
      </w:pPr>
      <w:r>
        <w:rPr>
          <w:rFonts w:hint="eastAsia"/>
        </w:rPr>
        <w:t>2.2.2 招标文件的澄清将在投标人须知前附表规定的投标截止时间15天前以电子版形式提供潜在投标人下载，但不指明澄清问题的来源。如果澄清发出的时间距投标截止时间不足15天，招标人相应顺延提交投标文件的截止时间。</w:t>
      </w:r>
    </w:p>
    <w:p w14:paraId="79F5DFE5">
      <w:pPr>
        <w:spacing w:line="400" w:lineRule="exact"/>
        <w:ind w:firstLine="420" w:firstLineChars="200"/>
      </w:pPr>
      <w:r>
        <w:rPr>
          <w:rFonts w:hint="eastAsia"/>
        </w:rPr>
        <w:t>2.2.3 投标人应及时下载招标文件的澄清电子版。因未及时下载招标文件的澄清电子版所造成的后果，由投标人自行承担。</w:t>
      </w:r>
    </w:p>
    <w:p w14:paraId="104AAFF4">
      <w:pPr>
        <w:pStyle w:val="23"/>
      </w:pPr>
      <w:bookmarkStart w:id="132" w:name="_Toc179632563"/>
      <w:bookmarkStart w:id="133" w:name="_Toc144974513"/>
      <w:bookmarkStart w:id="134" w:name="_Toc10148"/>
      <w:bookmarkStart w:id="135" w:name="_Toc152045545"/>
      <w:bookmarkStart w:id="136" w:name="_Toc8739"/>
      <w:bookmarkStart w:id="137" w:name="_Toc152042321"/>
      <w:r>
        <w:rPr>
          <w:rFonts w:hint="eastAsia"/>
        </w:rPr>
        <w:t>2.3 招标文件的修改</w:t>
      </w:r>
      <w:bookmarkEnd w:id="132"/>
      <w:bookmarkEnd w:id="133"/>
      <w:bookmarkEnd w:id="134"/>
      <w:bookmarkEnd w:id="135"/>
      <w:bookmarkEnd w:id="136"/>
      <w:bookmarkEnd w:id="137"/>
    </w:p>
    <w:p w14:paraId="7CE4C1CF">
      <w:pPr>
        <w:spacing w:line="400" w:lineRule="exact"/>
        <w:ind w:firstLine="420" w:firstLineChars="200"/>
      </w:pPr>
      <w:r>
        <w:rPr>
          <w:rFonts w:hint="eastAsia"/>
        </w:rPr>
        <w:t xml:space="preserve">2.3.1 在投标截止时间15天前，招标人可以修改招标文件，并提供招标文件的修改电子版方便潜在投标人下载。如果修改招标文件的时间距投标截止时间不足15天，招标人相应顺延提交投标文件的截止时间。 </w:t>
      </w:r>
    </w:p>
    <w:p w14:paraId="41513CDC">
      <w:pPr>
        <w:spacing w:line="400" w:lineRule="exact"/>
        <w:ind w:firstLine="420" w:firstLineChars="200"/>
      </w:pPr>
      <w:r>
        <w:rPr>
          <w:rFonts w:hint="eastAsia"/>
        </w:rPr>
        <w:t>2.3.2 投标人应及时下载招标文件的修改电子版。因未及时下载招标文件的修改电子版所造成的后果，由投标人自行承担。</w:t>
      </w:r>
    </w:p>
    <w:p w14:paraId="6EFCB157">
      <w:pPr>
        <w:pStyle w:val="23"/>
      </w:pPr>
      <w:bookmarkStart w:id="138" w:name="_Toc22429"/>
      <w:bookmarkStart w:id="139" w:name="_Toc15544"/>
      <w:r>
        <w:rPr>
          <w:rFonts w:hint="eastAsia"/>
        </w:rPr>
        <w:t>2.4 招标文件的异议</w:t>
      </w:r>
      <w:bookmarkEnd w:id="138"/>
      <w:bookmarkEnd w:id="139"/>
    </w:p>
    <w:p w14:paraId="7601CD12">
      <w:pPr>
        <w:spacing w:line="400" w:lineRule="exact"/>
        <w:ind w:firstLine="420" w:firstLineChars="200"/>
      </w:pPr>
      <w:r>
        <w:rPr>
          <w:rFonts w:hint="eastAsia"/>
        </w:rPr>
        <w:t>潜在投标人或者其他利害关系人对招标文件有异议的，应当在投标截止时间10日前提出。招标人应当自收到异议之日起3日内作出答复；作出答复前，应当暂停招标投标活动。</w:t>
      </w:r>
    </w:p>
    <w:p w14:paraId="5F166820">
      <w:pPr>
        <w:pStyle w:val="22"/>
        <w:spacing w:before="0"/>
      </w:pPr>
      <w:bookmarkStart w:id="140" w:name="_Toc144974514"/>
      <w:bookmarkStart w:id="141" w:name="_Toc353448493"/>
      <w:bookmarkStart w:id="142" w:name="_Toc152042322"/>
      <w:bookmarkStart w:id="143" w:name="_Toc11836"/>
      <w:bookmarkStart w:id="144" w:name="_Toc29544"/>
      <w:bookmarkStart w:id="145" w:name="_Toc179632564"/>
      <w:bookmarkStart w:id="146" w:name="_Toc152045546"/>
      <w:bookmarkStart w:id="147" w:name="_Toc29337"/>
      <w:bookmarkStart w:id="148" w:name="_Toc4075"/>
      <w:r>
        <w:rPr>
          <w:rFonts w:hint="eastAsia"/>
        </w:rPr>
        <w:t>3. 投标文件</w:t>
      </w:r>
      <w:bookmarkEnd w:id="140"/>
      <w:bookmarkEnd w:id="141"/>
      <w:bookmarkEnd w:id="142"/>
      <w:bookmarkEnd w:id="143"/>
      <w:bookmarkEnd w:id="144"/>
      <w:bookmarkEnd w:id="145"/>
      <w:bookmarkEnd w:id="146"/>
      <w:bookmarkEnd w:id="147"/>
      <w:bookmarkEnd w:id="148"/>
    </w:p>
    <w:p w14:paraId="1BAE68BB">
      <w:pPr>
        <w:pStyle w:val="23"/>
      </w:pPr>
      <w:bookmarkStart w:id="149" w:name="_Toc152042323"/>
      <w:bookmarkStart w:id="150" w:name="_Toc11217"/>
      <w:bookmarkStart w:id="151" w:name="_Toc179632565"/>
      <w:bookmarkStart w:id="152" w:name="_Toc17688"/>
      <w:bookmarkStart w:id="153" w:name="_Toc144974515"/>
      <w:bookmarkStart w:id="154" w:name="_Toc152045547"/>
      <w:r>
        <w:rPr>
          <w:rFonts w:hint="eastAsia"/>
        </w:rPr>
        <w:t>3.1 投标文件的组成</w:t>
      </w:r>
      <w:bookmarkEnd w:id="149"/>
      <w:bookmarkEnd w:id="150"/>
      <w:bookmarkEnd w:id="151"/>
      <w:bookmarkEnd w:id="152"/>
      <w:bookmarkEnd w:id="153"/>
      <w:bookmarkEnd w:id="154"/>
    </w:p>
    <w:p w14:paraId="27B8148D">
      <w:pPr>
        <w:spacing w:line="400" w:lineRule="exact"/>
        <w:ind w:firstLine="420" w:firstLineChars="200"/>
      </w:pPr>
      <w:r>
        <w:rPr>
          <w:rFonts w:hint="eastAsia"/>
        </w:rPr>
        <w:t>3.1.1投标文件应包括下列内容：</w:t>
      </w:r>
    </w:p>
    <w:p w14:paraId="10052309">
      <w:pPr>
        <w:spacing w:line="400" w:lineRule="exact"/>
        <w:ind w:firstLine="359" w:firstLineChars="171"/>
      </w:pPr>
      <w:r>
        <w:rPr>
          <w:rFonts w:hint="eastAsia"/>
        </w:rPr>
        <w:t>（1）投标函及投标函附录；</w:t>
      </w:r>
    </w:p>
    <w:p w14:paraId="1F0F25EC">
      <w:pPr>
        <w:spacing w:line="400" w:lineRule="exact"/>
        <w:ind w:firstLine="359" w:firstLineChars="171"/>
      </w:pPr>
      <w:r>
        <w:rPr>
          <w:rFonts w:hint="eastAsia"/>
        </w:rPr>
        <w:t>（2）法定代表人身份证明或附有法定代表人身份证明的授权委托书；</w:t>
      </w:r>
    </w:p>
    <w:p w14:paraId="39246383">
      <w:pPr>
        <w:spacing w:line="400" w:lineRule="exact"/>
        <w:ind w:firstLine="359" w:firstLineChars="171"/>
      </w:pPr>
      <w:r>
        <w:rPr>
          <w:rFonts w:hint="eastAsia"/>
        </w:rPr>
        <w:t>（3）联合体协议书；</w:t>
      </w:r>
    </w:p>
    <w:p w14:paraId="2A1BD0D6">
      <w:pPr>
        <w:spacing w:line="400" w:lineRule="exact"/>
        <w:ind w:firstLine="359" w:firstLineChars="171"/>
      </w:pPr>
      <w:r>
        <w:rPr>
          <w:rFonts w:hint="eastAsia"/>
        </w:rPr>
        <w:t>（4）投标保证金；</w:t>
      </w:r>
    </w:p>
    <w:p w14:paraId="4586238A">
      <w:pPr>
        <w:spacing w:line="400" w:lineRule="exact"/>
        <w:ind w:firstLine="359" w:firstLineChars="171"/>
      </w:pPr>
      <w:r>
        <w:rPr>
          <w:rFonts w:hint="eastAsia"/>
        </w:rPr>
        <w:t>（5）已报价工程量清单；</w:t>
      </w:r>
    </w:p>
    <w:p w14:paraId="6E742545">
      <w:pPr>
        <w:spacing w:line="400" w:lineRule="exact"/>
        <w:ind w:firstLine="359" w:firstLineChars="171"/>
      </w:pPr>
      <w:r>
        <w:rPr>
          <w:rFonts w:hint="eastAsia"/>
        </w:rPr>
        <w:t xml:space="preserve">（6）施工组织设计； </w:t>
      </w:r>
    </w:p>
    <w:p w14:paraId="2BC3D174">
      <w:pPr>
        <w:spacing w:line="400" w:lineRule="exact"/>
        <w:ind w:firstLine="359" w:firstLineChars="171"/>
      </w:pPr>
      <w:r>
        <w:rPr>
          <w:rFonts w:hint="eastAsia"/>
        </w:rPr>
        <w:t>（7）项目管理机构；</w:t>
      </w:r>
    </w:p>
    <w:p w14:paraId="1DB53FC0">
      <w:pPr>
        <w:spacing w:line="400" w:lineRule="exact"/>
        <w:ind w:firstLine="359" w:firstLineChars="171"/>
      </w:pPr>
      <w:r>
        <w:rPr>
          <w:rFonts w:hint="eastAsia"/>
        </w:rPr>
        <w:t>（8）拟分包项目情况表；</w:t>
      </w:r>
    </w:p>
    <w:p w14:paraId="6B7730B6">
      <w:pPr>
        <w:spacing w:line="400" w:lineRule="exact"/>
        <w:ind w:firstLine="359" w:firstLineChars="171"/>
      </w:pPr>
      <w:r>
        <w:rPr>
          <w:rFonts w:hint="eastAsia"/>
        </w:rPr>
        <w:t>（9）资格审查资料；</w:t>
      </w:r>
    </w:p>
    <w:p w14:paraId="2CD8E17D">
      <w:pPr>
        <w:spacing w:line="400" w:lineRule="exact"/>
        <w:ind w:firstLine="359" w:firstLineChars="171"/>
      </w:pPr>
      <w:r>
        <w:rPr>
          <w:rFonts w:hint="eastAsia"/>
        </w:rPr>
        <w:t>（10）投标人须知前附表规定的其他材料。</w:t>
      </w:r>
    </w:p>
    <w:p w14:paraId="64A5364B">
      <w:pPr>
        <w:spacing w:line="400" w:lineRule="exact"/>
        <w:ind w:firstLine="359" w:firstLineChars="171"/>
      </w:pPr>
      <w:r>
        <w:rPr>
          <w:rFonts w:hint="eastAsia"/>
        </w:rPr>
        <w:t xml:space="preserve">3.1.2 投标人须知前附表规定不接受联合体投标的，或投标人没有组成联合体的，投标文件不包括本章第3.1.1（3）目所指的联合体协议书。 </w:t>
      </w:r>
    </w:p>
    <w:p w14:paraId="6549097E">
      <w:pPr>
        <w:pStyle w:val="23"/>
      </w:pPr>
      <w:bookmarkStart w:id="155" w:name="_Toc152042324"/>
      <w:bookmarkStart w:id="156" w:name="_Toc179632566"/>
      <w:bookmarkStart w:id="157" w:name="_Toc28855"/>
      <w:bookmarkStart w:id="158" w:name="_Toc152045548"/>
      <w:bookmarkStart w:id="159" w:name="_Toc144974516"/>
      <w:bookmarkStart w:id="160" w:name="_Toc29286"/>
      <w:r>
        <w:rPr>
          <w:rFonts w:hint="eastAsia"/>
        </w:rPr>
        <w:t>3.2 投标报价</w:t>
      </w:r>
      <w:bookmarkEnd w:id="155"/>
      <w:bookmarkEnd w:id="156"/>
      <w:bookmarkEnd w:id="157"/>
      <w:bookmarkEnd w:id="158"/>
      <w:bookmarkEnd w:id="159"/>
      <w:bookmarkEnd w:id="160"/>
    </w:p>
    <w:p w14:paraId="6228E2C8">
      <w:pPr>
        <w:spacing w:line="400" w:lineRule="exact"/>
        <w:ind w:firstLine="420" w:firstLineChars="200"/>
      </w:pPr>
      <w:r>
        <w:rPr>
          <w:rFonts w:hint="eastAsia"/>
        </w:rPr>
        <w:t>3.2.1 投标人应按第五章“工程量清单”的要求填写相应表格。</w:t>
      </w:r>
    </w:p>
    <w:p w14:paraId="730CBC1C">
      <w:pPr>
        <w:spacing w:line="400" w:lineRule="exact"/>
        <w:ind w:firstLine="420" w:firstLineChars="200"/>
      </w:pPr>
      <w:r>
        <w:rPr>
          <w:rFonts w:hint="eastAsia"/>
        </w:rPr>
        <w:t>3.2.2 投标人在投标截止时间前修改投标函中的投标总报价，应同时修改第五章“工程量清单”中的相应报价。　</w:t>
      </w:r>
    </w:p>
    <w:p w14:paraId="10C0832C">
      <w:pPr>
        <w:spacing w:line="400" w:lineRule="exact"/>
        <w:ind w:firstLine="420" w:firstLineChars="200"/>
        <w:rPr>
          <w:rFonts w:hint="eastAsia" w:ascii="黑体" w:hAnsi="黑体" w:eastAsia="黑体" w:cs="黑体"/>
          <w:b w:val="0"/>
          <w:bCs w:val="0"/>
        </w:rPr>
      </w:pPr>
      <w:r>
        <w:rPr>
          <w:rFonts w:hint="eastAsia" w:ascii="黑体" w:hAnsi="黑体" w:eastAsia="黑体" w:cs="黑体"/>
          <w:b w:val="0"/>
          <w:bCs w:val="0"/>
        </w:rPr>
        <w:t>3.2.3工程量清单报价填报必须按照招标人提供的工程量清单顺序、格式、要求填写，同时报送工程量清单报价电子版本。工程量清单报价部分必须采用“河北省建设工程投标文件制作系统”制件。</w:t>
      </w:r>
      <w:r>
        <w:rPr>
          <w:rFonts w:hint="eastAsia" w:ascii="黑体" w:hAnsi="黑体" w:eastAsia="黑体" w:cs="黑体"/>
          <w:b w:val="0"/>
          <w:bCs w:val="0"/>
          <w:color w:val="000000"/>
        </w:rPr>
        <w:t>电子投标文件包含的表格其内容必须与书面文件完全一致。</w:t>
      </w:r>
      <w:r>
        <w:rPr>
          <w:rFonts w:hint="eastAsia" w:ascii="黑体" w:hAnsi="黑体" w:eastAsia="黑体" w:cs="黑体"/>
          <w:b w:val="0"/>
          <w:bCs w:val="0"/>
        </w:rPr>
        <w:t>投标文件正本中综合单价分析表所填报的综合单价应与分部分项工程量清单计价表中的综合单价一致。对未按要求填报的，其投标文件将按无效投标文件处理。　</w:t>
      </w:r>
    </w:p>
    <w:p w14:paraId="23F0A81A">
      <w:pPr>
        <w:spacing w:line="400" w:lineRule="exact"/>
        <w:ind w:firstLine="420" w:firstLineChars="200"/>
      </w:pPr>
      <w:r>
        <w:rPr>
          <w:rFonts w:hint="eastAsia"/>
        </w:rPr>
        <w:t>3.2.4采用工程量清单综合单价报价形式，除非招标人对招标文件予以修改，投标人应按招标人提供的工程量清单中列出的工程项目和工程量填报单价和合价。</w:t>
      </w:r>
    </w:p>
    <w:p w14:paraId="0304A07B">
      <w:pPr>
        <w:spacing w:line="400" w:lineRule="exact"/>
        <w:ind w:firstLine="420" w:firstLineChars="200"/>
      </w:pPr>
      <w:r>
        <w:rPr>
          <w:rFonts w:hint="eastAsia"/>
        </w:rPr>
        <w:t>投标报价由投标人按照工程量清单、施工设计图纸和招标文件的其他要求，结合施工现场实际情况以及自身技术水平、管理水平、经营状况、机械配备和制定的施工组织设计，依据企业定额和市场价格，参照（建设行政主管部门）发布的社会平均消耗量水平进行编制，自主报价。</w:t>
      </w:r>
    </w:p>
    <w:p w14:paraId="00DF2135">
      <w:pPr>
        <w:spacing w:line="400" w:lineRule="exact"/>
        <w:ind w:firstLine="420" w:firstLineChars="200"/>
        <w:rPr>
          <w:rFonts w:ascii="黑体" w:hAnsi="黑体" w:eastAsia="黑体" w:cs="黑体"/>
        </w:rPr>
      </w:pPr>
      <w:r>
        <w:rPr>
          <w:rFonts w:hint="eastAsia" w:ascii="黑体" w:hAnsi="黑体" w:eastAsia="黑体" w:cs="黑体"/>
        </w:rPr>
        <w:t>每一项目只允许有一个报价，任何有选择的报价将不予接受（招标文件要求备选方案的除外）。</w:t>
      </w:r>
    </w:p>
    <w:p w14:paraId="19F20A26">
      <w:pPr>
        <w:spacing w:line="400" w:lineRule="exact"/>
        <w:ind w:firstLine="420" w:firstLineChars="200"/>
        <w:rPr>
          <w:rFonts w:hint="eastAsia" w:ascii="黑体" w:hAnsi="黑体" w:eastAsia="黑体" w:cs="黑体"/>
        </w:rPr>
      </w:pPr>
      <w:r>
        <w:rPr>
          <w:rFonts w:hint="eastAsia" w:ascii="黑体" w:hAnsi="黑体" w:eastAsia="黑体" w:cs="黑体"/>
        </w:rPr>
        <w:t>招标人在工程量清单中给定的材料、设备等暂估价不能修改，否则将认定该分部分项不得分。</w:t>
      </w:r>
    </w:p>
    <w:p w14:paraId="3FD0CD42">
      <w:pPr>
        <w:spacing w:line="400" w:lineRule="exact"/>
        <w:ind w:firstLine="420" w:firstLineChars="200"/>
      </w:pPr>
      <w:r>
        <w:rPr>
          <w:rFonts w:hint="eastAsia"/>
        </w:rPr>
        <w:t>工程建设项目招标人对项目实行总承包招标时，以暂估价形式包括在总承包范围内的工程、货物、服务属于依法必须进行招标的项目范围且达到国家规定规模标准的，应当依法进行招标。</w:t>
      </w:r>
    </w:p>
    <w:p w14:paraId="41A33507">
      <w:pPr>
        <w:spacing w:line="400" w:lineRule="exact"/>
        <w:ind w:firstLine="420" w:firstLineChars="200"/>
      </w:pPr>
      <w:r>
        <w:rPr>
          <w:rFonts w:hint="eastAsia"/>
        </w:rPr>
        <w:t>3.2.5投标人可先到工地踏勘以充分了解工地位置、情况、道路、储存空间、装卸限制及任何其他足以影响承包价的情况，任何因忽视或误解工地情况而导致的索赔或工期延长申请将不被批准。</w:t>
      </w:r>
    </w:p>
    <w:p w14:paraId="315E7A64">
      <w:pPr>
        <w:spacing w:line="400" w:lineRule="exact"/>
        <w:ind w:firstLine="420" w:firstLineChars="200"/>
      </w:pPr>
      <w:r>
        <w:rPr>
          <w:rFonts w:hint="eastAsia"/>
        </w:rPr>
        <w:t>3.2.6除非合同中另有规定，投标人投标函中的投标报价应包括完成该工程项目的全部建筑安装工程费。投标人应充分考虑要承担的风险，</w:t>
      </w:r>
      <w:r>
        <w:t>综合单价中</w:t>
      </w:r>
      <w:r>
        <w:rPr>
          <w:rFonts w:hint="eastAsia"/>
        </w:rPr>
        <w:t>应包括招标文件中规定应由投标人</w:t>
      </w:r>
      <w:r>
        <w:t>承担</w:t>
      </w:r>
      <w:r>
        <w:rPr>
          <w:rFonts w:hint="eastAsia"/>
        </w:rPr>
        <w:t>的</w:t>
      </w:r>
      <w:r>
        <w:t>风险</w:t>
      </w:r>
      <w:r>
        <w:rPr>
          <w:rFonts w:hint="eastAsia"/>
        </w:rPr>
        <w:t>费用。</w:t>
      </w:r>
    </w:p>
    <w:p w14:paraId="20A5E460">
      <w:pPr>
        <w:spacing w:line="400" w:lineRule="exact"/>
        <w:ind w:firstLine="420" w:firstLineChars="200"/>
      </w:pPr>
      <w:r>
        <w:rPr>
          <w:rFonts w:hint="eastAsia"/>
        </w:rPr>
        <w:t>3.2.7</w:t>
      </w:r>
      <w:r>
        <w:rPr>
          <w:rFonts w:hint="eastAsia" w:ascii="黑体" w:hAnsi="黑体" w:eastAsia="黑体" w:cs="黑体"/>
        </w:rPr>
        <w:t>投标人不得采用总价优惠或以总价百分比优惠的方式进行投标报价，其优惠应直接体现在各项投标报价的综合单价中，否则其投标文件将按无效投标处理。</w:t>
      </w:r>
    </w:p>
    <w:p w14:paraId="5816D385">
      <w:pPr>
        <w:spacing w:line="400" w:lineRule="exact"/>
        <w:ind w:firstLine="420" w:firstLineChars="200"/>
      </w:pPr>
      <w:r>
        <w:rPr>
          <w:rFonts w:hint="eastAsia"/>
        </w:rPr>
        <w:t>投标人报价中“分部分项工程量清单”或“措施项目清单”的综合单价明显低于社会平均成本[参考现行河北省、市建设工程计价依据或省工程造价管理机构近期发布的工程造价信息]，应在投标文件中附报价的依据、证明材料及相关说明，无相关有效证明且不能做出合理解释的，评标委员会将认定该项报价低于成本。</w:t>
      </w:r>
    </w:p>
    <w:p w14:paraId="1BF698F9">
      <w:pPr>
        <w:spacing w:line="400" w:lineRule="exact"/>
        <w:ind w:firstLine="420" w:firstLineChars="200"/>
      </w:pPr>
      <w:r>
        <w:rPr>
          <w:rFonts w:hint="eastAsia"/>
        </w:rPr>
        <w:t>“依据”是指国家相关法律、法规、规章、规范性文件；“证明材料”是指投标人与他人签署的协议、合同（应另附合同对方主体的合法营业执照复印件）等：“相关说明”是指拟采用的周转设备费用的折旧费用及相关合法财务资料。开标时携带原件以备评标委员会质询。</w:t>
      </w:r>
    </w:p>
    <w:p w14:paraId="50A416A9">
      <w:pPr>
        <w:spacing w:line="400" w:lineRule="exact"/>
        <w:ind w:firstLine="420" w:firstLineChars="200"/>
      </w:pPr>
      <w:r>
        <w:rPr>
          <w:rFonts w:hint="eastAsia"/>
        </w:rPr>
        <w:t>主要材料价格如明显低于或可能低于市场价格或其他投标人价格的，应当在投标文件中提供材料供应商低价供给的证明材料，且供应商必须为材料的生产厂家或生产厂家授权的经销商（经销商附合法营业执照复印件），否则含有该材料的分部分项工程的综合单价将被视为低于成本。</w:t>
      </w:r>
    </w:p>
    <w:p w14:paraId="0743D959">
      <w:pPr>
        <w:spacing w:line="400" w:lineRule="exact"/>
        <w:ind w:firstLine="420" w:firstLineChars="200"/>
      </w:pPr>
      <w:r>
        <w:rPr>
          <w:rFonts w:hint="eastAsia"/>
        </w:rPr>
        <w:t>3.2.8</w:t>
      </w:r>
      <w:r>
        <w:rPr>
          <w:rFonts w:hint="eastAsia" w:ascii="黑体" w:hAnsi="黑体" w:eastAsia="黑体" w:cs="黑体"/>
        </w:rPr>
        <w:t>投标报价中的税金、应缴纳的各种规费，应严格按照现行河北省、市建设工程计价依据及相关文件执行有关费用标准如实进行填报，不得降低标准，并计入清单指定位置，否则，其投标文件将按无效投标处理。</w:t>
      </w:r>
    </w:p>
    <w:p w14:paraId="075BC2C4">
      <w:pPr>
        <w:spacing w:line="400" w:lineRule="exact"/>
        <w:ind w:firstLine="420" w:firstLineChars="200"/>
      </w:pPr>
      <w:r>
        <w:rPr>
          <w:rFonts w:hint="eastAsia"/>
        </w:rPr>
        <w:t>3.2.9</w:t>
      </w:r>
      <w:r>
        <w:rPr>
          <w:rFonts w:hint="eastAsia" w:ascii="黑体" w:hAnsi="黑体" w:eastAsia="黑体" w:cs="黑体"/>
        </w:rPr>
        <w:t>安全生产、文明施工费应按照省住房城乡建设主管部门的规定进行填报，在清单中单独列明，投标人不得自行降低标准，否则其投标文件将按无效投标处理。</w:t>
      </w:r>
    </w:p>
    <w:p w14:paraId="32C75321">
      <w:pPr>
        <w:spacing w:line="400" w:lineRule="exact"/>
        <w:ind w:firstLine="420" w:firstLineChars="200"/>
      </w:pPr>
      <w:r>
        <w:rPr>
          <w:rFonts w:hint="eastAsia"/>
        </w:rPr>
        <w:t>措施项目可以增项不可以减项，不需要的项目</w:t>
      </w:r>
      <w:r>
        <w:rPr>
          <w:rFonts w:hint="eastAsia" w:ascii="宋体" w:hAnsi="宋体" w:cs="宋体"/>
        </w:rPr>
        <w:t>填“0”，未填项将被视为报“0”</w:t>
      </w:r>
      <w:r>
        <w:rPr>
          <w:rFonts w:hint="eastAsia"/>
        </w:rPr>
        <w:t>；</w:t>
      </w:r>
      <w:r>
        <w:rPr>
          <w:rFonts w:hint="eastAsia" w:ascii="黑体" w:hAnsi="黑体" w:eastAsia="黑体" w:cs="黑体"/>
        </w:rPr>
        <w:t>措施项目清单中出现不折旧、不摊销、不收取管理费等报价时，评标委员会将认定其投标总价低于成本价。</w:t>
      </w:r>
    </w:p>
    <w:p w14:paraId="549A1048">
      <w:pPr>
        <w:spacing w:line="400" w:lineRule="exact"/>
        <w:ind w:firstLine="420" w:firstLineChars="200"/>
        <w:rPr>
          <w:rFonts w:ascii="黑体" w:hAnsi="黑体" w:eastAsia="黑体" w:cs="黑体"/>
        </w:rPr>
      </w:pPr>
      <w:r>
        <w:rPr>
          <w:rFonts w:hint="eastAsia" w:ascii="黑体" w:hAnsi="黑体" w:eastAsia="黑体" w:cs="黑体"/>
        </w:rPr>
        <w:t>除固定比例或者固定金额的总承包服务费，其他项目清单中不允许有任何报价，将所有可能发生的费用计入措施项目清单，否则其投标文件将按无效投标处理。</w:t>
      </w:r>
    </w:p>
    <w:p w14:paraId="479ED3CD">
      <w:pPr>
        <w:spacing w:line="400" w:lineRule="exact"/>
        <w:ind w:firstLine="420" w:firstLineChars="200"/>
      </w:pPr>
      <w:r>
        <w:rPr>
          <w:rFonts w:hint="eastAsia"/>
        </w:rPr>
        <w:t>3.2.10投标人的投标报价高于招标文件设定的最高投标限价，评标委员会应当否决其投标。</w:t>
      </w:r>
    </w:p>
    <w:p w14:paraId="3787DC8D">
      <w:pPr>
        <w:pStyle w:val="23"/>
      </w:pPr>
      <w:bookmarkStart w:id="161" w:name="_Toc17906"/>
      <w:bookmarkStart w:id="162" w:name="_Toc152045549"/>
      <w:bookmarkStart w:id="163" w:name="_Toc152042325"/>
      <w:bookmarkStart w:id="164" w:name="_Toc144974517"/>
      <w:bookmarkStart w:id="165" w:name="_Toc21930"/>
      <w:bookmarkStart w:id="166" w:name="_Toc179632567"/>
      <w:r>
        <w:rPr>
          <w:rFonts w:hint="eastAsia"/>
        </w:rPr>
        <w:t>3.3 投标有效期</w:t>
      </w:r>
      <w:bookmarkEnd w:id="161"/>
      <w:bookmarkEnd w:id="162"/>
      <w:bookmarkEnd w:id="163"/>
      <w:bookmarkEnd w:id="164"/>
      <w:bookmarkEnd w:id="165"/>
      <w:bookmarkEnd w:id="166"/>
    </w:p>
    <w:p w14:paraId="3AE4F4E6">
      <w:pPr>
        <w:spacing w:line="400" w:lineRule="exact"/>
        <w:ind w:firstLine="420" w:firstLineChars="200"/>
      </w:pPr>
      <w:r>
        <w:rPr>
          <w:rFonts w:hint="eastAsia"/>
        </w:rPr>
        <w:t>3.3.1 在投标人须知前附表规定的投标有效期内，投标人不得撤销其投标文件。</w:t>
      </w:r>
    </w:p>
    <w:p w14:paraId="589D1217">
      <w:pPr>
        <w:spacing w:line="400" w:lineRule="exact"/>
        <w:ind w:firstLine="420" w:firstLineChars="200"/>
      </w:pPr>
      <w:r>
        <w:rPr>
          <w:rFonts w:hint="eastAsia"/>
        </w:rPr>
        <w:t xml:space="preserve">3.3.2出现特殊情况需要延长投标有效期的，招标人以书面形式通知所有投标人延长投标有效期。投标人同意延长的，应相应延长其投标保证金的有效期，但不得要求或被允许修改或撤销其投标文件；投标人拒绝延长的，其投标失效，但投标人有权收回其投标保证金。 </w:t>
      </w:r>
    </w:p>
    <w:p w14:paraId="5E159372">
      <w:pPr>
        <w:pStyle w:val="23"/>
      </w:pPr>
      <w:bookmarkStart w:id="167" w:name="_Toc152045550"/>
      <w:bookmarkStart w:id="168" w:name="_Toc13188"/>
      <w:bookmarkStart w:id="169" w:name="_Toc32581"/>
      <w:bookmarkStart w:id="170" w:name="_Toc144974518"/>
      <w:bookmarkStart w:id="171" w:name="_Toc179632568"/>
      <w:bookmarkStart w:id="172" w:name="_Toc152042326"/>
      <w:r>
        <w:rPr>
          <w:rFonts w:hint="eastAsia"/>
        </w:rPr>
        <w:t>3.4 投标保证金</w:t>
      </w:r>
      <w:bookmarkEnd w:id="167"/>
      <w:bookmarkEnd w:id="168"/>
      <w:bookmarkEnd w:id="169"/>
      <w:bookmarkEnd w:id="170"/>
      <w:bookmarkEnd w:id="171"/>
      <w:bookmarkEnd w:id="172"/>
    </w:p>
    <w:p w14:paraId="413F071E">
      <w:pPr>
        <w:spacing w:line="400" w:lineRule="exact"/>
        <w:ind w:firstLine="420" w:firstLineChars="200"/>
      </w:pPr>
      <w:r>
        <w:rPr>
          <w:rFonts w:hint="eastAsia"/>
        </w:rPr>
        <w:t>3.4.1投标人应在提交投标文件的同时，按有关规定提交本须知前附表所规定数额、有效期的银行保函，并作为其投标文件的一部分。</w:t>
      </w:r>
    </w:p>
    <w:p w14:paraId="0C2E2760">
      <w:pPr>
        <w:spacing w:line="400" w:lineRule="exact"/>
        <w:ind w:firstLine="420" w:firstLineChars="200"/>
        <w:rPr>
          <w:rFonts w:ascii="黑体" w:hAnsi="黑体" w:eastAsia="黑体" w:cs="黑体"/>
        </w:rPr>
      </w:pPr>
      <w:r>
        <w:rPr>
          <w:rFonts w:hint="eastAsia" w:ascii="黑体" w:hAnsi="黑体" w:eastAsia="黑体" w:cs="黑体"/>
        </w:rPr>
        <w:t>3.4.2对于未能按3.4.1要求提交投标保证金的投标，招标人将视为不响应招标文件，其投标文件作无效投标处理。</w:t>
      </w:r>
    </w:p>
    <w:p w14:paraId="064AC648">
      <w:pPr>
        <w:spacing w:line="400" w:lineRule="exact"/>
        <w:ind w:firstLine="420" w:firstLineChars="200"/>
      </w:pPr>
      <w:r>
        <w:rPr>
          <w:rFonts w:hint="eastAsia"/>
        </w:rPr>
        <w:t xml:space="preserve">3.4.3有下列情形之一的，投标保证金将不予退还： </w:t>
      </w:r>
    </w:p>
    <w:p w14:paraId="5FF7CF3C">
      <w:pPr>
        <w:spacing w:line="400" w:lineRule="exact"/>
        <w:ind w:firstLine="420" w:firstLineChars="200"/>
      </w:pPr>
      <w:r>
        <w:rPr>
          <w:rFonts w:hint="eastAsia"/>
        </w:rPr>
        <w:t>（1）投标人在规定的投标有效期内撤销其投标文件；</w:t>
      </w:r>
    </w:p>
    <w:p w14:paraId="62976A6C">
      <w:pPr>
        <w:spacing w:line="400" w:lineRule="exact"/>
        <w:ind w:firstLine="420" w:firstLineChars="200"/>
      </w:pPr>
      <w:r>
        <w:rPr>
          <w:rFonts w:hint="eastAsia"/>
        </w:rPr>
        <w:t>（2）中标人在收到中标通知书后，无正当理由拒签合同协议书。</w:t>
      </w:r>
    </w:p>
    <w:p w14:paraId="5CE7D6CF">
      <w:pPr>
        <w:pStyle w:val="23"/>
      </w:pPr>
      <w:bookmarkStart w:id="173" w:name="_Toc15604"/>
      <w:bookmarkStart w:id="174" w:name="_Toc152045552"/>
      <w:bookmarkStart w:id="175" w:name="_Toc144974520"/>
      <w:bookmarkStart w:id="176" w:name="_Toc152042328"/>
      <w:bookmarkStart w:id="177" w:name="_Toc25313"/>
      <w:bookmarkStart w:id="178" w:name="_Toc179632570"/>
      <w:r>
        <w:rPr>
          <w:rFonts w:hint="eastAsia"/>
        </w:rPr>
        <w:t>3.5 资格审查资料</w:t>
      </w:r>
      <w:bookmarkEnd w:id="173"/>
      <w:bookmarkEnd w:id="174"/>
      <w:bookmarkEnd w:id="175"/>
      <w:bookmarkEnd w:id="176"/>
      <w:bookmarkEnd w:id="177"/>
      <w:bookmarkEnd w:id="178"/>
    </w:p>
    <w:p w14:paraId="7D8919CB">
      <w:pPr>
        <w:spacing w:line="400" w:lineRule="exact"/>
        <w:ind w:firstLine="420" w:firstLineChars="200"/>
      </w:pPr>
      <w:r>
        <w:rPr>
          <w:rFonts w:hint="eastAsia"/>
        </w:rPr>
        <w:t>3.5.1 “投标人基本情况表”应附投标人营业执照、资质证书、安全生产许可证等材料的复印件。</w:t>
      </w:r>
    </w:p>
    <w:p w14:paraId="1A4F44E8">
      <w:pPr>
        <w:spacing w:line="400" w:lineRule="exact"/>
        <w:ind w:firstLine="420" w:firstLineChars="200"/>
      </w:pPr>
      <w:r>
        <w:rPr>
          <w:rFonts w:hint="eastAsia"/>
        </w:rPr>
        <w:t>3.5.2 其他资格审查必要合格条件详见“资格后审必要合格条件标准”。</w:t>
      </w:r>
    </w:p>
    <w:p w14:paraId="1E6300C1">
      <w:pPr>
        <w:spacing w:line="400" w:lineRule="exact"/>
        <w:ind w:firstLine="420" w:firstLineChars="200"/>
      </w:pPr>
      <w:r>
        <w:rPr>
          <w:rFonts w:hint="eastAsia"/>
        </w:rPr>
        <w:t>3.5.3 投标人须知前附表规定接受联合体投标的，本章第3.5.1项、第3.5.2项规定的资料应包括联合体各方相关情况。</w:t>
      </w:r>
    </w:p>
    <w:p w14:paraId="1E65344C">
      <w:pPr>
        <w:pStyle w:val="23"/>
      </w:pPr>
      <w:bookmarkStart w:id="179" w:name="_Toc144974522"/>
      <w:bookmarkStart w:id="180" w:name="_Toc152045554"/>
      <w:bookmarkStart w:id="181" w:name="_Toc179632572"/>
      <w:bookmarkStart w:id="182" w:name="_Toc152042330"/>
      <w:bookmarkStart w:id="183" w:name="_Toc18904"/>
      <w:bookmarkStart w:id="184" w:name="_Toc5794"/>
      <w:r>
        <w:rPr>
          <w:rFonts w:hint="eastAsia"/>
        </w:rPr>
        <w:t>3.6投标文件的编制</w:t>
      </w:r>
      <w:bookmarkEnd w:id="179"/>
      <w:bookmarkEnd w:id="180"/>
      <w:bookmarkEnd w:id="181"/>
      <w:bookmarkEnd w:id="182"/>
      <w:bookmarkEnd w:id="183"/>
      <w:bookmarkEnd w:id="184"/>
    </w:p>
    <w:p w14:paraId="300E6B4F">
      <w:pPr>
        <w:spacing w:line="400" w:lineRule="exact"/>
        <w:ind w:firstLine="420" w:firstLineChars="200"/>
      </w:pPr>
      <w:r>
        <w:rPr>
          <w:rFonts w:hint="eastAsia"/>
        </w:rPr>
        <w:t>3.6.1投标文件应按第八章“投标文件格式”进行编写，如有必要，可以增加附页，作为投标文件的组成部分。其中，投标函附录在满足招标文件实质性要求的基础上，可以提出比招标文件要求更有利于招标人的承诺。</w:t>
      </w:r>
    </w:p>
    <w:p w14:paraId="2A92127C">
      <w:pPr>
        <w:spacing w:line="400" w:lineRule="exact"/>
        <w:ind w:firstLine="420" w:firstLineChars="200"/>
        <w:rPr>
          <w:rFonts w:ascii="黑体" w:hAnsi="黑体" w:eastAsia="黑体" w:cs="黑体"/>
          <w:szCs w:val="21"/>
        </w:rPr>
      </w:pPr>
      <w:r>
        <w:rPr>
          <w:rFonts w:hint="eastAsia"/>
        </w:rPr>
        <w:t xml:space="preserve">3.6.2 </w:t>
      </w:r>
      <w:r>
        <w:rPr>
          <w:rFonts w:hint="eastAsia" w:ascii="黑体" w:hAnsi="黑体" w:eastAsia="黑体" w:cs="黑体"/>
        </w:rPr>
        <w:t>投标文件应当对招标文件有关</w:t>
      </w:r>
      <w:r>
        <w:rPr>
          <w:rFonts w:hint="eastAsia" w:ascii="黑体" w:hAnsi="黑体" w:eastAsia="黑体" w:cs="黑体"/>
          <w:szCs w:val="21"/>
        </w:rPr>
        <w:t>工期、投标有效期、质量要求、技术标准和要求、招标范围等实质性内容作出响应。</w:t>
      </w:r>
    </w:p>
    <w:p w14:paraId="7AD842F1">
      <w:pPr>
        <w:spacing w:line="400" w:lineRule="exact"/>
        <w:ind w:firstLine="420" w:firstLineChars="200"/>
        <w:rPr>
          <w:rFonts w:ascii="黑体" w:hAnsi="黑体" w:eastAsia="黑体" w:cs="黑体"/>
          <w:szCs w:val="21"/>
        </w:rPr>
      </w:pPr>
      <w:r>
        <w:rPr>
          <w:rFonts w:hint="eastAsia"/>
          <w:szCs w:val="21"/>
        </w:rPr>
        <w:t>3.6.3</w:t>
      </w:r>
      <w:r>
        <w:rPr>
          <w:rFonts w:hint="eastAsia" w:ascii="黑体" w:hAnsi="黑体" w:eastAsia="黑体" w:cs="黑体"/>
          <w:szCs w:val="21"/>
        </w:rPr>
        <w:t>投标文件应用不褪色的材料书写或打印，投标文件封面或扉页、投标函均应加盖投标人印章并经法定代表人或其委托代理人签字或盖章，否则按无效投标处理。</w:t>
      </w:r>
    </w:p>
    <w:p w14:paraId="3EA80342">
      <w:pPr>
        <w:spacing w:line="400" w:lineRule="exact"/>
        <w:ind w:firstLine="420" w:firstLineChars="200"/>
      </w:pPr>
      <w:r>
        <w:rPr>
          <w:rFonts w:hint="eastAsia"/>
        </w:rPr>
        <w:t>投标文件应尽量避免涂改、行间插字或删除。如果出现上述情况，改动之处应加盖单位章或由投标人的法定代表人或其授权的代理人签字确认。</w:t>
      </w:r>
    </w:p>
    <w:p w14:paraId="669720DB">
      <w:pPr>
        <w:spacing w:line="400" w:lineRule="exact"/>
        <w:ind w:firstLine="420" w:firstLineChars="200"/>
      </w:pPr>
      <w:r>
        <w:rPr>
          <w:rFonts w:hint="eastAsia"/>
        </w:rPr>
        <w:t>3.6.4 投标文件正本一份,副本份数见投标人须知前附表。正本和副本的封面上应清楚地标记“正本”或“副本”的字样。当副本和正本内容不一致时，以正本为准。</w:t>
      </w:r>
      <w:r>
        <w:rPr>
          <w:rFonts w:hint="eastAsia" w:ascii="黑体" w:hAnsi="黑体" w:eastAsia="黑体" w:cs="黑体"/>
        </w:rPr>
        <w:t>投标人未按招标文件规定的份数提交投标文件，视为实质上未响应招标文件的投标，按无效投标处理。</w:t>
      </w:r>
    </w:p>
    <w:p w14:paraId="5F0E3BE8">
      <w:pPr>
        <w:spacing w:line="400" w:lineRule="exact"/>
        <w:ind w:firstLine="420" w:firstLineChars="200"/>
      </w:pPr>
      <w:r>
        <w:rPr>
          <w:rFonts w:hint="eastAsia"/>
        </w:rPr>
        <w:t>3.6.5 投标文件的正本与副本应分别装订成册，并编制目录标注页码，具体装订要求见投标人须知前附表规定。</w:t>
      </w:r>
    </w:p>
    <w:p w14:paraId="4BECE12D">
      <w:pPr>
        <w:pStyle w:val="22"/>
        <w:spacing w:before="0"/>
      </w:pPr>
      <w:bookmarkStart w:id="185" w:name="_Toc147"/>
      <w:bookmarkStart w:id="186" w:name="_Toc179632573"/>
      <w:bookmarkStart w:id="187" w:name="_Toc353448494"/>
      <w:bookmarkStart w:id="188" w:name="_Toc152045555"/>
      <w:bookmarkStart w:id="189" w:name="_Toc152042331"/>
      <w:bookmarkStart w:id="190" w:name="_Toc144974523"/>
      <w:bookmarkStart w:id="191" w:name="_Toc16712"/>
      <w:bookmarkStart w:id="192" w:name="_Toc21964"/>
      <w:bookmarkStart w:id="193" w:name="_Toc12547"/>
      <w:r>
        <w:rPr>
          <w:rFonts w:hint="eastAsia"/>
        </w:rPr>
        <w:t>4. 投标</w:t>
      </w:r>
      <w:bookmarkEnd w:id="185"/>
      <w:bookmarkEnd w:id="186"/>
      <w:bookmarkEnd w:id="187"/>
      <w:bookmarkEnd w:id="188"/>
      <w:bookmarkEnd w:id="189"/>
      <w:bookmarkEnd w:id="190"/>
      <w:bookmarkEnd w:id="191"/>
      <w:bookmarkEnd w:id="192"/>
      <w:bookmarkEnd w:id="193"/>
    </w:p>
    <w:p w14:paraId="27D419FD">
      <w:pPr>
        <w:pStyle w:val="23"/>
      </w:pPr>
      <w:bookmarkStart w:id="194" w:name="_Toc152045556"/>
      <w:bookmarkStart w:id="195" w:name="_Toc152042332"/>
      <w:bookmarkStart w:id="196" w:name="_Toc144974524"/>
      <w:bookmarkStart w:id="197" w:name="_Toc4178"/>
      <w:bookmarkStart w:id="198" w:name="_Toc30129"/>
      <w:bookmarkStart w:id="199" w:name="_Toc179632574"/>
      <w:r>
        <w:rPr>
          <w:rFonts w:hint="eastAsia"/>
        </w:rPr>
        <w:t>4.1 投标文件的密封和标记</w:t>
      </w:r>
      <w:bookmarkEnd w:id="194"/>
      <w:bookmarkEnd w:id="195"/>
      <w:bookmarkEnd w:id="196"/>
      <w:bookmarkEnd w:id="197"/>
      <w:bookmarkEnd w:id="198"/>
      <w:bookmarkEnd w:id="199"/>
    </w:p>
    <w:p w14:paraId="5BECB310">
      <w:pPr>
        <w:spacing w:line="400" w:lineRule="exact"/>
        <w:ind w:firstLine="420" w:firstLineChars="200"/>
      </w:pPr>
      <w:r>
        <w:rPr>
          <w:rFonts w:hint="eastAsia"/>
        </w:rPr>
        <w:t>4.1.1投标文件应在封套的封口处加盖投标人公章，章印应清晰易于辨认。</w:t>
      </w:r>
    </w:p>
    <w:p w14:paraId="3F18719D">
      <w:pPr>
        <w:spacing w:line="400" w:lineRule="exact"/>
        <w:ind w:firstLine="420" w:firstLineChars="200"/>
      </w:pPr>
      <w:r>
        <w:rPr>
          <w:rFonts w:hint="eastAsia"/>
        </w:rPr>
        <w:t>4.1.2 投标文件的封套上应写明的内容可参考投标人须知前附表。</w:t>
      </w:r>
    </w:p>
    <w:p w14:paraId="4E527D8F">
      <w:pPr>
        <w:spacing w:line="400" w:lineRule="exact"/>
        <w:ind w:firstLine="420" w:firstLineChars="200"/>
      </w:pPr>
      <w:r>
        <w:rPr>
          <w:rFonts w:hint="eastAsia"/>
        </w:rPr>
        <w:t>4.1.3 未按本章第4.1.1项要求密封的投标文件，招标人应当拒收。</w:t>
      </w:r>
    </w:p>
    <w:p w14:paraId="528651E7">
      <w:pPr>
        <w:pStyle w:val="23"/>
      </w:pPr>
      <w:bookmarkStart w:id="200" w:name="_Toc8406"/>
      <w:bookmarkStart w:id="201" w:name="_Toc144974525"/>
      <w:bookmarkStart w:id="202" w:name="_Toc152045557"/>
      <w:bookmarkStart w:id="203" w:name="_Toc3589"/>
      <w:bookmarkStart w:id="204" w:name="_Toc152042333"/>
      <w:bookmarkStart w:id="205" w:name="_Toc179632575"/>
      <w:r>
        <w:rPr>
          <w:rFonts w:hint="eastAsia"/>
        </w:rPr>
        <w:t>4.2 投标文件的递交</w:t>
      </w:r>
      <w:bookmarkEnd w:id="200"/>
      <w:bookmarkEnd w:id="201"/>
      <w:bookmarkEnd w:id="202"/>
      <w:bookmarkEnd w:id="203"/>
      <w:bookmarkEnd w:id="204"/>
      <w:bookmarkEnd w:id="205"/>
    </w:p>
    <w:p w14:paraId="12AC0A79">
      <w:pPr>
        <w:spacing w:line="400" w:lineRule="exact"/>
        <w:ind w:firstLine="420" w:firstLineChars="200"/>
      </w:pPr>
      <w:r>
        <w:rPr>
          <w:rFonts w:hint="eastAsia"/>
        </w:rPr>
        <w:t>4.2.1 投标人应在本须知前附表第1.1.13项规定的投标截止时间前递交投标文件。</w:t>
      </w:r>
    </w:p>
    <w:p w14:paraId="0AE855F1">
      <w:pPr>
        <w:spacing w:line="400" w:lineRule="exact"/>
        <w:ind w:firstLine="420" w:firstLineChars="200"/>
      </w:pPr>
      <w:r>
        <w:rPr>
          <w:rFonts w:hint="eastAsia"/>
        </w:rPr>
        <w:t>4.2.2 投标人递交投标文件的地点：见投标人须知前附表。</w:t>
      </w:r>
    </w:p>
    <w:p w14:paraId="244424F8">
      <w:pPr>
        <w:spacing w:line="400" w:lineRule="exact"/>
        <w:ind w:firstLine="420" w:firstLineChars="200"/>
      </w:pPr>
      <w:r>
        <w:rPr>
          <w:rFonts w:hint="eastAsia"/>
        </w:rPr>
        <w:t>4.2.3 除投标人须知前附表另有规定外，投标人所递交的投标文件不予退还。</w:t>
      </w:r>
    </w:p>
    <w:p w14:paraId="29FF05C2">
      <w:pPr>
        <w:spacing w:line="400" w:lineRule="exact"/>
        <w:ind w:firstLine="420" w:firstLineChars="200"/>
      </w:pPr>
      <w:r>
        <w:rPr>
          <w:rFonts w:hint="eastAsia"/>
        </w:rPr>
        <w:t>4.2.4 逾期送达的或者未送达指定地点的投标文件，招标人不予受理。</w:t>
      </w:r>
    </w:p>
    <w:p w14:paraId="6ED44AA7">
      <w:pPr>
        <w:spacing w:line="400" w:lineRule="exact"/>
        <w:ind w:firstLine="420" w:firstLineChars="200"/>
        <w:rPr>
          <w:rFonts w:ascii="黑体" w:hAnsi="黑体" w:eastAsia="黑体" w:cs="黑体"/>
        </w:rPr>
      </w:pPr>
      <w:r>
        <w:rPr>
          <w:rFonts w:hint="eastAsia"/>
        </w:rPr>
        <w:t>4.2.5 投标单位在提交投标文件的同时还必须递交投标企业IC卡或投标软件专用锁及投入到本工程的项目经理的建造师卡。</w:t>
      </w:r>
      <w:r>
        <w:rPr>
          <w:rFonts w:hint="eastAsia" w:ascii="黑体" w:hAnsi="黑体" w:eastAsia="黑体" w:cs="黑体"/>
        </w:rPr>
        <w:t>未递交的，投标文件按无效投标处理。</w:t>
      </w:r>
    </w:p>
    <w:p w14:paraId="12B30482">
      <w:pPr>
        <w:pStyle w:val="22"/>
        <w:spacing w:before="0"/>
      </w:pPr>
      <w:bookmarkStart w:id="206" w:name="_Toc144974527"/>
      <w:bookmarkStart w:id="207" w:name="_Toc152042335"/>
      <w:bookmarkStart w:id="208" w:name="_Toc179632577"/>
      <w:bookmarkStart w:id="209" w:name="_Toc353448495"/>
      <w:bookmarkStart w:id="210" w:name="_Toc21277"/>
      <w:bookmarkStart w:id="211" w:name="_Toc12434"/>
      <w:bookmarkStart w:id="212" w:name="_Toc10175"/>
      <w:bookmarkStart w:id="213" w:name="_Toc30388"/>
      <w:bookmarkStart w:id="214" w:name="_Toc152045559"/>
      <w:r>
        <w:rPr>
          <w:rFonts w:hint="eastAsia"/>
        </w:rPr>
        <w:t>5. 开标</w:t>
      </w:r>
      <w:bookmarkEnd w:id="206"/>
      <w:bookmarkEnd w:id="207"/>
      <w:bookmarkEnd w:id="208"/>
      <w:bookmarkEnd w:id="209"/>
      <w:bookmarkEnd w:id="210"/>
      <w:bookmarkEnd w:id="211"/>
      <w:bookmarkEnd w:id="212"/>
      <w:bookmarkEnd w:id="213"/>
      <w:bookmarkEnd w:id="214"/>
    </w:p>
    <w:p w14:paraId="526D6276">
      <w:pPr>
        <w:pStyle w:val="23"/>
      </w:pPr>
      <w:bookmarkStart w:id="215" w:name="_Toc22026"/>
      <w:bookmarkStart w:id="216" w:name="_Toc144974528"/>
      <w:bookmarkStart w:id="217" w:name="_Toc19147"/>
      <w:bookmarkStart w:id="218" w:name="_Toc152045560"/>
      <w:bookmarkStart w:id="219" w:name="_Toc179632578"/>
      <w:bookmarkStart w:id="220" w:name="_Toc152042336"/>
      <w:r>
        <w:rPr>
          <w:rFonts w:hint="eastAsia"/>
        </w:rPr>
        <w:t>5.1 开标时间和地点</w:t>
      </w:r>
      <w:bookmarkEnd w:id="215"/>
      <w:bookmarkEnd w:id="216"/>
      <w:bookmarkEnd w:id="217"/>
      <w:bookmarkEnd w:id="218"/>
      <w:bookmarkEnd w:id="219"/>
      <w:bookmarkEnd w:id="220"/>
    </w:p>
    <w:p w14:paraId="27C0393D">
      <w:pPr>
        <w:spacing w:line="400" w:lineRule="exact"/>
        <w:ind w:firstLine="420" w:firstLineChars="200"/>
      </w:pPr>
      <w:r>
        <w:rPr>
          <w:rFonts w:hint="eastAsia"/>
        </w:rPr>
        <w:t>招标人在本须知前附表第1.1.13项规定的投标截止时间（开标时间）和投标人须知前附表规定的地点公开开标，并邀请所有投标人的法定代表人或其委托代理人准时参加。</w:t>
      </w:r>
    </w:p>
    <w:p w14:paraId="39B62149">
      <w:pPr>
        <w:spacing w:line="400" w:lineRule="exact"/>
        <w:ind w:firstLine="420" w:firstLineChars="200"/>
        <w:rPr>
          <w:rFonts w:ascii="黑体" w:hAnsi="黑体" w:eastAsia="黑体" w:cs="黑体"/>
        </w:rPr>
      </w:pPr>
      <w:r>
        <w:rPr>
          <w:rFonts w:hint="eastAsia" w:ascii="黑体" w:hAnsi="黑体" w:eastAsia="黑体" w:cs="黑体"/>
          <w:color w:val="000000"/>
        </w:rPr>
        <w:t>投标人的法定代表人或其委托代理人应当按时参加开标会，并</w:t>
      </w:r>
      <w:r>
        <w:rPr>
          <w:rFonts w:hint="eastAsia" w:ascii="黑体" w:hAnsi="黑体" w:eastAsia="黑体" w:cs="黑体"/>
        </w:rPr>
        <w:t>向招标人提交法定代表人身份证明文件或法定代表人授权委托书、出示本人身份证，以</w:t>
      </w:r>
      <w:r>
        <w:rPr>
          <w:rFonts w:hint="eastAsia" w:ascii="黑体" w:hAnsi="黑体" w:eastAsia="黑体" w:cs="黑体"/>
          <w:color w:val="000000"/>
        </w:rPr>
        <w:t>证明其出席。否则，其投标文件将不予受理。</w:t>
      </w:r>
    </w:p>
    <w:p w14:paraId="78E85530">
      <w:pPr>
        <w:pStyle w:val="23"/>
      </w:pPr>
      <w:bookmarkStart w:id="221" w:name="_Toc18851"/>
      <w:bookmarkStart w:id="222" w:name="_Toc152045561"/>
      <w:bookmarkStart w:id="223" w:name="_Toc179632579"/>
      <w:bookmarkStart w:id="224" w:name="_Toc152042337"/>
      <w:bookmarkStart w:id="225" w:name="_Toc8537"/>
      <w:bookmarkStart w:id="226" w:name="_Toc144974529"/>
      <w:r>
        <w:rPr>
          <w:rFonts w:hint="eastAsia"/>
        </w:rPr>
        <w:t>5.2 开标程序</w:t>
      </w:r>
      <w:bookmarkEnd w:id="221"/>
      <w:bookmarkEnd w:id="222"/>
      <w:bookmarkEnd w:id="223"/>
      <w:bookmarkEnd w:id="224"/>
      <w:bookmarkEnd w:id="225"/>
      <w:bookmarkEnd w:id="226"/>
    </w:p>
    <w:p w14:paraId="77E7DF6F">
      <w:pPr>
        <w:spacing w:line="400" w:lineRule="exact"/>
        <w:ind w:firstLine="420" w:firstLineChars="200"/>
      </w:pPr>
      <w:r>
        <w:rPr>
          <w:rFonts w:hint="eastAsia"/>
        </w:rPr>
        <w:t>主持人按下列程序进行开标：</w:t>
      </w:r>
    </w:p>
    <w:p w14:paraId="6FF49CDB">
      <w:pPr>
        <w:spacing w:line="400" w:lineRule="exact"/>
        <w:ind w:firstLine="359" w:firstLineChars="171"/>
      </w:pPr>
      <w:r>
        <w:rPr>
          <w:rFonts w:hint="eastAsia"/>
        </w:rPr>
        <w:t>（1）宣布开标纪律；</w:t>
      </w:r>
    </w:p>
    <w:p w14:paraId="1170A2EE">
      <w:pPr>
        <w:spacing w:line="400" w:lineRule="exact"/>
        <w:ind w:firstLine="359" w:firstLineChars="171"/>
      </w:pPr>
      <w:r>
        <w:rPr>
          <w:rFonts w:hint="eastAsia"/>
        </w:rPr>
        <w:t>（2）公布在投标截止时间前递交投标文件的投标人名称；</w:t>
      </w:r>
    </w:p>
    <w:p w14:paraId="3F8BA757">
      <w:pPr>
        <w:spacing w:line="400" w:lineRule="exact"/>
        <w:ind w:firstLine="359" w:firstLineChars="171"/>
      </w:pPr>
      <w:r>
        <w:rPr>
          <w:rFonts w:hint="eastAsia"/>
        </w:rPr>
        <w:t>（3）宣布开标人、唱标人、记录人、监标人等有关人员姓名；</w:t>
      </w:r>
    </w:p>
    <w:p w14:paraId="58ABA8E4">
      <w:pPr>
        <w:spacing w:line="400" w:lineRule="exact"/>
        <w:ind w:firstLine="359" w:firstLineChars="171"/>
      </w:pPr>
      <w:r>
        <w:rPr>
          <w:rFonts w:hint="eastAsia"/>
        </w:rPr>
        <w:t>（4）投标人或者其推选的代表检查投标文件的密封情况，也可以由招标人委托的公证机构检查并公证；</w:t>
      </w:r>
    </w:p>
    <w:p w14:paraId="687DC9F0">
      <w:pPr>
        <w:spacing w:line="400" w:lineRule="exact"/>
        <w:ind w:firstLine="359" w:firstLineChars="171"/>
      </w:pPr>
      <w:r>
        <w:rPr>
          <w:rFonts w:hint="eastAsia"/>
        </w:rPr>
        <w:t>（5）由招标人通过系统抽取商务部分评分基准价系数C（评标办法采用抽取系数为评分基准价的方法的）。</w:t>
      </w:r>
    </w:p>
    <w:p w14:paraId="6170A3E1">
      <w:pPr>
        <w:spacing w:line="400" w:lineRule="exact"/>
        <w:ind w:firstLine="359" w:firstLineChars="171"/>
      </w:pPr>
      <w:r>
        <w:rPr>
          <w:rFonts w:hint="eastAsia"/>
        </w:rPr>
        <w:t>（6）经密封性确认无误后，由工作人员当众拆封，宣读投标人名称、投标价格和投标文件的其他主要内容并记录；</w:t>
      </w:r>
    </w:p>
    <w:p w14:paraId="1FEF5DB4">
      <w:pPr>
        <w:spacing w:line="400" w:lineRule="exact"/>
        <w:ind w:firstLine="359" w:firstLineChars="171"/>
      </w:pPr>
      <w:r>
        <w:rPr>
          <w:rFonts w:hint="eastAsia"/>
        </w:rPr>
        <w:t>（7）投标人代表、招标人代表、监标人、记录人等有关人员在开标记录上签字确认；</w:t>
      </w:r>
    </w:p>
    <w:p w14:paraId="6DE0D14C">
      <w:pPr>
        <w:spacing w:line="400" w:lineRule="exact"/>
        <w:ind w:firstLine="359" w:firstLineChars="171"/>
      </w:pPr>
      <w:r>
        <w:rPr>
          <w:rFonts w:hint="eastAsia"/>
        </w:rPr>
        <w:t>（8）开标结束。</w:t>
      </w:r>
    </w:p>
    <w:p w14:paraId="1D9D2D14">
      <w:pPr>
        <w:pStyle w:val="22"/>
        <w:spacing w:before="0"/>
      </w:pPr>
      <w:bookmarkStart w:id="227" w:name="_Toc152042338"/>
      <w:bookmarkStart w:id="228" w:name="_Toc18003"/>
      <w:bookmarkStart w:id="229" w:name="_Toc14433"/>
      <w:bookmarkStart w:id="230" w:name="_Toc179632580"/>
      <w:bookmarkStart w:id="231" w:name="_Toc8981"/>
      <w:bookmarkStart w:id="232" w:name="_Toc353448496"/>
      <w:bookmarkStart w:id="233" w:name="_Toc144974530"/>
      <w:bookmarkStart w:id="234" w:name="_Toc10037"/>
      <w:bookmarkStart w:id="235" w:name="_Toc152045562"/>
      <w:r>
        <w:rPr>
          <w:rFonts w:hint="eastAsia"/>
        </w:rPr>
        <w:t>6. 评标</w:t>
      </w:r>
      <w:bookmarkEnd w:id="227"/>
      <w:bookmarkEnd w:id="228"/>
      <w:bookmarkEnd w:id="229"/>
      <w:bookmarkEnd w:id="230"/>
      <w:bookmarkEnd w:id="231"/>
      <w:bookmarkEnd w:id="232"/>
      <w:bookmarkEnd w:id="233"/>
      <w:bookmarkEnd w:id="234"/>
      <w:bookmarkEnd w:id="235"/>
    </w:p>
    <w:p w14:paraId="67193058">
      <w:pPr>
        <w:pStyle w:val="23"/>
      </w:pPr>
      <w:bookmarkStart w:id="236" w:name="_Toc24028"/>
      <w:bookmarkStart w:id="237" w:name="_Toc179632581"/>
      <w:bookmarkStart w:id="238" w:name="_Toc152042339"/>
      <w:bookmarkStart w:id="239" w:name="_Toc152045563"/>
      <w:bookmarkStart w:id="240" w:name="_Toc144974531"/>
      <w:bookmarkStart w:id="241" w:name="_Toc4882"/>
      <w:r>
        <w:rPr>
          <w:rFonts w:hint="eastAsia"/>
        </w:rPr>
        <w:t>6.1 评标委员会</w:t>
      </w:r>
      <w:bookmarkEnd w:id="236"/>
      <w:bookmarkEnd w:id="237"/>
      <w:bookmarkEnd w:id="238"/>
      <w:bookmarkEnd w:id="239"/>
      <w:bookmarkEnd w:id="240"/>
      <w:bookmarkEnd w:id="241"/>
    </w:p>
    <w:p w14:paraId="000C60F9">
      <w:pPr>
        <w:spacing w:line="400" w:lineRule="exact"/>
        <w:ind w:firstLine="420" w:firstLineChars="200"/>
      </w:pPr>
      <w:r>
        <w:rPr>
          <w:rFonts w:hint="eastAsia"/>
        </w:rPr>
        <w:t>6.1.1 评标由招标人依法组建的评标委员会负责。评标委员会由招标人或其委托的招标代理机构熟悉相关业务的代表，以及有关技术、经济等方面的专家组成。评标委员会成员人数以及技术、经济等方面专家的确定方式见投标人须知前附表。</w:t>
      </w:r>
    </w:p>
    <w:p w14:paraId="1A21DE0C">
      <w:pPr>
        <w:spacing w:line="400" w:lineRule="exact"/>
        <w:ind w:firstLine="420" w:firstLineChars="200"/>
      </w:pPr>
      <w:r>
        <w:rPr>
          <w:rFonts w:hint="eastAsia"/>
        </w:rPr>
        <w:t>6.1.2 评标委员会成员有下列情形之一的，应当回避：</w:t>
      </w:r>
    </w:p>
    <w:p w14:paraId="624A07B2">
      <w:pPr>
        <w:spacing w:line="400" w:lineRule="exact"/>
        <w:ind w:firstLine="718" w:firstLineChars="342"/>
      </w:pPr>
      <w:r>
        <w:rPr>
          <w:rFonts w:hint="eastAsia"/>
        </w:rPr>
        <w:t>（1）招标人或投标人的主要负责人的近亲属；</w:t>
      </w:r>
    </w:p>
    <w:p w14:paraId="0CAA7427">
      <w:pPr>
        <w:spacing w:line="400" w:lineRule="exact"/>
        <w:ind w:firstLine="718" w:firstLineChars="342"/>
      </w:pPr>
      <w:r>
        <w:rPr>
          <w:rFonts w:hint="eastAsia"/>
        </w:rPr>
        <w:t>（2）项目主管部门或者行政监督部门的人员；</w:t>
      </w:r>
    </w:p>
    <w:p w14:paraId="3D22ADEB">
      <w:pPr>
        <w:spacing w:line="400" w:lineRule="exact"/>
        <w:ind w:firstLine="718" w:firstLineChars="342"/>
      </w:pPr>
      <w:r>
        <w:rPr>
          <w:rFonts w:hint="eastAsia"/>
        </w:rPr>
        <w:t>（3）与投标人有经济利益关系，可能影响对投标公正评审的；</w:t>
      </w:r>
    </w:p>
    <w:p w14:paraId="0BB4C3BE">
      <w:pPr>
        <w:spacing w:line="400" w:lineRule="exact"/>
        <w:ind w:firstLine="718" w:firstLineChars="342"/>
      </w:pPr>
      <w:r>
        <w:rPr>
          <w:rFonts w:hint="eastAsia"/>
        </w:rPr>
        <w:t>（4）曾因在招标、评标以及其他与招标投标有关活动中从事违法行为而受过行政处罚或刑事处罚的。</w:t>
      </w:r>
    </w:p>
    <w:p w14:paraId="6A5D27E9">
      <w:pPr>
        <w:spacing w:line="400" w:lineRule="exact"/>
        <w:ind w:firstLine="420" w:firstLineChars="200"/>
      </w:pPr>
      <w:r>
        <w:rPr>
          <w:rFonts w:hint="eastAsia"/>
        </w:rPr>
        <w:t>6.1.3评标委员会成员应当客观、公正地履行职责，遵守职业道德，对所提出的评审意见承担个人责任。</w:t>
      </w:r>
    </w:p>
    <w:p w14:paraId="0E592EA3">
      <w:pPr>
        <w:spacing w:line="400" w:lineRule="exact"/>
        <w:ind w:firstLine="420" w:firstLineChars="200"/>
      </w:pPr>
      <w:r>
        <w:rPr>
          <w:rFonts w:hint="eastAsia"/>
        </w:rPr>
        <w:t>评标委员会成员不得与任何投标人或者与招标结果有利害关系的人进行私下接触，不得收受投标人、中介人、其他利害关系人的财物或者其他好处。</w:t>
      </w:r>
    </w:p>
    <w:p w14:paraId="3078658E">
      <w:pPr>
        <w:spacing w:line="400" w:lineRule="exact"/>
        <w:ind w:firstLine="420" w:firstLineChars="200"/>
      </w:pPr>
      <w:r>
        <w:rPr>
          <w:rFonts w:hint="eastAsia"/>
        </w:rPr>
        <w:t>6.1.4在评标过程中，评标委员会发现投标人以他人的名义投标、串通投标、以行贿手段谋取中标或者以其他弄虚作假方式投标的，应向建设行政主管部门反映。</w:t>
      </w:r>
    </w:p>
    <w:p w14:paraId="4618B21A">
      <w:pPr>
        <w:pStyle w:val="23"/>
        <w:tabs>
          <w:tab w:val="left" w:pos="2385"/>
        </w:tabs>
      </w:pPr>
      <w:bookmarkStart w:id="242" w:name="_Toc17144"/>
      <w:bookmarkStart w:id="243" w:name="_Toc144974532"/>
      <w:bookmarkStart w:id="244" w:name="_Toc29375"/>
      <w:bookmarkStart w:id="245" w:name="_Toc179632582"/>
      <w:bookmarkStart w:id="246" w:name="_Toc152042340"/>
      <w:bookmarkStart w:id="247" w:name="_Toc152045564"/>
      <w:r>
        <w:rPr>
          <w:rFonts w:hint="eastAsia"/>
        </w:rPr>
        <w:t>6.2 评标原则</w:t>
      </w:r>
      <w:bookmarkEnd w:id="242"/>
      <w:bookmarkEnd w:id="243"/>
      <w:bookmarkEnd w:id="244"/>
      <w:bookmarkEnd w:id="245"/>
      <w:bookmarkEnd w:id="246"/>
      <w:bookmarkEnd w:id="247"/>
    </w:p>
    <w:p w14:paraId="31BC3EB6">
      <w:pPr>
        <w:spacing w:line="400" w:lineRule="exact"/>
        <w:ind w:firstLine="420" w:firstLineChars="200"/>
      </w:pPr>
      <w:r>
        <w:rPr>
          <w:rFonts w:hint="eastAsia"/>
        </w:rPr>
        <w:t>评标活动遵循公平、公正、科学和择优的原则。</w:t>
      </w:r>
    </w:p>
    <w:p w14:paraId="3B6C073E">
      <w:pPr>
        <w:pStyle w:val="23"/>
      </w:pPr>
      <w:bookmarkStart w:id="248" w:name="_Toc21858"/>
      <w:bookmarkStart w:id="249" w:name="_Toc152045565"/>
      <w:bookmarkStart w:id="250" w:name="_Toc21692"/>
      <w:bookmarkStart w:id="251" w:name="_Toc152042341"/>
      <w:bookmarkStart w:id="252" w:name="_Toc144974533"/>
      <w:bookmarkStart w:id="253" w:name="_Toc179632583"/>
      <w:r>
        <w:rPr>
          <w:rFonts w:hint="eastAsia"/>
        </w:rPr>
        <w:t>6.3 评标</w:t>
      </w:r>
      <w:bookmarkEnd w:id="248"/>
      <w:bookmarkEnd w:id="249"/>
      <w:bookmarkEnd w:id="250"/>
      <w:bookmarkEnd w:id="251"/>
      <w:bookmarkEnd w:id="252"/>
      <w:bookmarkEnd w:id="253"/>
    </w:p>
    <w:p w14:paraId="43CC6FF7">
      <w:pPr>
        <w:spacing w:line="400" w:lineRule="exact"/>
        <w:ind w:firstLine="420" w:firstLineChars="200"/>
      </w:pPr>
      <w:r>
        <w:rPr>
          <w:rFonts w:hint="eastAsia"/>
        </w:rPr>
        <w:t>评标委员会按照第三章“评标办法”规定的方法、评审因素、标准和程序对投标文件进行评审。第三章“评标办法”没有规定的方法、评审因素和标准，不作为评标依据。</w:t>
      </w:r>
    </w:p>
    <w:p w14:paraId="23EC6BF9">
      <w:pPr>
        <w:pStyle w:val="23"/>
      </w:pPr>
      <w:bookmarkStart w:id="254" w:name="_Toc11080"/>
      <w:bookmarkStart w:id="255" w:name="_Toc4806"/>
      <w:r>
        <w:rPr>
          <w:rFonts w:hint="eastAsia"/>
        </w:rPr>
        <w:t>6.4 评标过程的保密</w:t>
      </w:r>
      <w:bookmarkEnd w:id="254"/>
      <w:bookmarkEnd w:id="255"/>
    </w:p>
    <w:p w14:paraId="215B031D">
      <w:pPr>
        <w:spacing w:line="400" w:lineRule="exact"/>
        <w:ind w:firstLine="420" w:firstLineChars="200"/>
      </w:pPr>
      <w:r>
        <w:rPr>
          <w:rFonts w:hint="eastAsia"/>
        </w:rPr>
        <w:t>6.4.1开标后，直至授予中标人合同为止，凡属于对投标文件的审查、澄清、评价和比较有关的资料、中标候选人的推荐情况以及与评标有关的其他任何情况,评标委员会成员和与评标活动有关的工作人员不得对任何单位和个人透露。</w:t>
      </w:r>
    </w:p>
    <w:p w14:paraId="5D1C6A07">
      <w:pPr>
        <w:spacing w:line="400" w:lineRule="exact"/>
        <w:ind w:firstLine="420" w:firstLineChars="200"/>
      </w:pPr>
      <w:r>
        <w:rPr>
          <w:rFonts w:hint="eastAsia"/>
        </w:rPr>
        <w:t>6.4.2在投标文件的评审和比较、中标候选人推荐以及授予合同的过程中，投标人向招标人和评标委员会施加影响的任何行为，都将会导致其投标被拒绝。</w:t>
      </w:r>
    </w:p>
    <w:p w14:paraId="6A25A5AB">
      <w:pPr>
        <w:spacing w:line="400" w:lineRule="exact"/>
        <w:ind w:firstLine="420" w:firstLineChars="200"/>
      </w:pPr>
      <w:r>
        <w:rPr>
          <w:rFonts w:hint="eastAsia"/>
        </w:rPr>
        <w:t>6.4.3中标人确定后，招标人不对未中标人就评标过程以及未能中标原因做出任何解释。未中标人不得向评标委员会组成人员或其他有关人员索问评标过程的情况和材料。</w:t>
      </w:r>
    </w:p>
    <w:p w14:paraId="677740EC">
      <w:pPr>
        <w:pStyle w:val="23"/>
      </w:pPr>
      <w:bookmarkStart w:id="256" w:name="_Toc22223"/>
      <w:bookmarkStart w:id="257" w:name="_Toc11234"/>
      <w:r>
        <w:rPr>
          <w:rFonts w:hint="eastAsia"/>
        </w:rPr>
        <w:t>6.5 投标文件的澄清</w:t>
      </w:r>
      <w:bookmarkEnd w:id="256"/>
      <w:bookmarkEnd w:id="257"/>
    </w:p>
    <w:p w14:paraId="18420FB3">
      <w:pPr>
        <w:spacing w:line="400" w:lineRule="exact"/>
        <w:ind w:firstLine="420" w:firstLineChars="200"/>
      </w:pPr>
      <w:r>
        <w:rPr>
          <w:rFonts w:hint="eastAsia"/>
        </w:rPr>
        <w:t>为有助于投标文件的审查、评价和比较，评标委员会可以以书面形式要求投标人对投标文件含义不明确的内容作必要的澄清或说明，投标人应采用书面形式进行澄清或说明，但不得超出投标文件的范围或改变投标文件的实质性内容。属于评标委员会在评标中发现的计算错误并进行核实的修改不在此列。</w:t>
      </w:r>
    </w:p>
    <w:p w14:paraId="6DD55386">
      <w:pPr>
        <w:spacing w:line="400" w:lineRule="exact"/>
        <w:ind w:firstLine="420" w:firstLineChars="200"/>
        <w:rPr>
          <w:rFonts w:ascii="黑体" w:hAnsi="黑体" w:eastAsia="黑体" w:cs="黑体"/>
        </w:rPr>
      </w:pPr>
      <w:r>
        <w:rPr>
          <w:rFonts w:hint="eastAsia" w:ascii="黑体" w:hAnsi="黑体" w:eastAsia="黑体" w:cs="黑体"/>
        </w:rPr>
        <w:t>投标人拒不按照要求对投标文件进行澄清、说明或者补正的，评标委员会可以否决其投标。</w:t>
      </w:r>
    </w:p>
    <w:p w14:paraId="34286AC8">
      <w:pPr>
        <w:pStyle w:val="23"/>
      </w:pPr>
      <w:bookmarkStart w:id="258" w:name="_Toc7969"/>
      <w:bookmarkStart w:id="259" w:name="_Toc6309"/>
      <w:r>
        <w:rPr>
          <w:rFonts w:hint="eastAsia"/>
        </w:rPr>
        <w:t>6.6评标报告</w:t>
      </w:r>
      <w:bookmarkEnd w:id="258"/>
      <w:bookmarkEnd w:id="259"/>
    </w:p>
    <w:p w14:paraId="0B780EF3">
      <w:pPr>
        <w:spacing w:line="400" w:lineRule="exact"/>
        <w:ind w:firstLine="420" w:firstLineChars="200"/>
      </w:pPr>
      <w:r>
        <w:rPr>
          <w:rFonts w:hint="eastAsia"/>
        </w:rPr>
        <w:t>评标委员会应向招标人提交书面评标报告，并将评标过程中使用的文件、表格以及其他资料应当即时归还招标人。</w:t>
      </w:r>
    </w:p>
    <w:p w14:paraId="7FEC9D05">
      <w:pPr>
        <w:pStyle w:val="22"/>
        <w:spacing w:before="0"/>
      </w:pPr>
      <w:bookmarkStart w:id="260" w:name="_Toc144974534"/>
      <w:bookmarkStart w:id="261" w:name="_Toc152042342"/>
      <w:bookmarkStart w:id="262" w:name="_Toc20494"/>
      <w:bookmarkStart w:id="263" w:name="_Toc12893"/>
      <w:bookmarkStart w:id="264" w:name="_Toc10460"/>
      <w:bookmarkStart w:id="265" w:name="_Toc152045566"/>
      <w:bookmarkStart w:id="266" w:name="_Toc353448497"/>
      <w:bookmarkStart w:id="267" w:name="_Toc179632584"/>
      <w:bookmarkStart w:id="268" w:name="_Toc28605"/>
      <w:r>
        <w:rPr>
          <w:rFonts w:hint="eastAsia"/>
        </w:rPr>
        <w:t>7. 合同授予</w:t>
      </w:r>
      <w:bookmarkEnd w:id="260"/>
      <w:bookmarkEnd w:id="261"/>
      <w:bookmarkEnd w:id="262"/>
      <w:bookmarkEnd w:id="263"/>
      <w:bookmarkEnd w:id="264"/>
      <w:bookmarkEnd w:id="265"/>
      <w:bookmarkEnd w:id="266"/>
      <w:bookmarkEnd w:id="267"/>
      <w:bookmarkEnd w:id="268"/>
    </w:p>
    <w:p w14:paraId="703D6FD4">
      <w:pPr>
        <w:pStyle w:val="23"/>
        <w:rPr>
          <w:rFonts w:hint="default" w:eastAsia="黑体"/>
          <w:lang w:val="en-US" w:eastAsia="zh-CN"/>
        </w:rPr>
      </w:pPr>
      <w:bookmarkStart w:id="269" w:name="_Toc144974535"/>
      <w:bookmarkStart w:id="270" w:name="_Toc30640"/>
      <w:bookmarkStart w:id="271" w:name="_Toc152045567"/>
      <w:bookmarkStart w:id="272" w:name="_Toc5255"/>
      <w:bookmarkStart w:id="273" w:name="_Toc152042343"/>
      <w:bookmarkStart w:id="274" w:name="_Toc179632585"/>
      <w:r>
        <w:rPr>
          <w:rFonts w:hint="eastAsia"/>
        </w:rPr>
        <w:t>7.1 定标方式</w:t>
      </w:r>
      <w:bookmarkEnd w:id="269"/>
      <w:bookmarkEnd w:id="270"/>
      <w:bookmarkEnd w:id="271"/>
      <w:bookmarkEnd w:id="272"/>
      <w:bookmarkEnd w:id="273"/>
      <w:bookmarkEnd w:id="274"/>
      <w:r>
        <w:rPr>
          <w:rFonts w:hint="eastAsia"/>
          <w:lang w:val="en-US" w:eastAsia="zh-CN"/>
        </w:rPr>
        <w:t>:</w:t>
      </w:r>
      <w:bookmarkStart w:id="992" w:name="_GoBack"/>
      <w:bookmarkEnd w:id="992"/>
      <w:r>
        <w:rPr>
          <w:rFonts w:hint="eastAsia"/>
          <w:lang w:val="en-US" w:eastAsia="zh-CN"/>
        </w:rPr>
        <w:t>23232</w:t>
      </w:r>
    </w:p>
    <w:p w14:paraId="059B62D4">
      <w:pPr>
        <w:spacing w:line="400" w:lineRule="exact"/>
        <w:ind w:firstLine="420" w:firstLineChars="200"/>
      </w:pPr>
      <w:r>
        <w:rPr>
          <w:rFonts w:hint="eastAsia"/>
        </w:rPr>
        <w:t>除投标人须知前附表规定评标委员会直接确定中标人外，招标人依据评标委员会推荐的中标候选人确定中标人，评标委员会推荐中标候选人的人数见投标人须知前附表。</w:t>
      </w:r>
    </w:p>
    <w:p w14:paraId="739C9E2A">
      <w:pPr>
        <w:pStyle w:val="23"/>
      </w:pPr>
      <w:bookmarkStart w:id="275" w:name="_Toc8883"/>
      <w:bookmarkStart w:id="276" w:name="_Toc179632586"/>
      <w:bookmarkStart w:id="277" w:name="_Toc144974536"/>
      <w:bookmarkStart w:id="278" w:name="_Toc152045568"/>
      <w:bookmarkStart w:id="279" w:name="_Toc152042344"/>
      <w:bookmarkStart w:id="280" w:name="_Toc6357"/>
      <w:r>
        <w:rPr>
          <w:rFonts w:hint="eastAsia"/>
        </w:rPr>
        <w:t>7.2 中标通知</w:t>
      </w:r>
      <w:bookmarkEnd w:id="275"/>
      <w:bookmarkEnd w:id="276"/>
      <w:bookmarkEnd w:id="277"/>
      <w:bookmarkEnd w:id="278"/>
      <w:bookmarkEnd w:id="279"/>
      <w:bookmarkEnd w:id="280"/>
    </w:p>
    <w:p w14:paraId="49A6BA02">
      <w:pPr>
        <w:spacing w:line="400" w:lineRule="exact"/>
        <w:ind w:firstLine="420" w:firstLineChars="200"/>
      </w:pPr>
      <w:r>
        <w:rPr>
          <w:rFonts w:hint="eastAsia"/>
        </w:rPr>
        <w:t>7.2.1招标人应对中标候选人的项目管理机构是否符合现行《建设工程施工现场质量管理规范》</w:t>
      </w:r>
      <w:r>
        <w:rPr>
          <w:rFonts w:hint="eastAsia" w:ascii="宋体" w:hAnsi="宋体" w:cs="宋体"/>
        </w:rPr>
        <w:t>要求进行审查；</w:t>
      </w:r>
    </w:p>
    <w:p w14:paraId="4946EEDE">
      <w:pPr>
        <w:spacing w:line="400" w:lineRule="exact"/>
        <w:ind w:firstLine="420" w:firstLineChars="200"/>
      </w:pPr>
      <w:r>
        <w:rPr>
          <w:rFonts w:hint="eastAsia"/>
        </w:rPr>
        <w:t>7.2.2招标人以书面形式向中标人发出中标通知书，同时将中标结果通知未中标的投标人。</w:t>
      </w:r>
    </w:p>
    <w:p w14:paraId="621CCC78">
      <w:pPr>
        <w:pStyle w:val="23"/>
      </w:pPr>
      <w:bookmarkStart w:id="281" w:name="_Toc152045570"/>
      <w:bookmarkStart w:id="282" w:name="_Toc5376"/>
      <w:bookmarkStart w:id="283" w:name="_Toc21082"/>
      <w:bookmarkStart w:id="284" w:name="_Toc144974538"/>
      <w:bookmarkStart w:id="285" w:name="_Toc152042346"/>
      <w:bookmarkStart w:id="286" w:name="_Toc179632588"/>
      <w:r>
        <w:rPr>
          <w:rFonts w:hint="eastAsia"/>
        </w:rPr>
        <w:t>7.3 签订合同</w:t>
      </w:r>
      <w:bookmarkEnd w:id="281"/>
      <w:bookmarkEnd w:id="282"/>
      <w:bookmarkEnd w:id="283"/>
      <w:bookmarkEnd w:id="284"/>
      <w:bookmarkEnd w:id="285"/>
      <w:bookmarkEnd w:id="286"/>
    </w:p>
    <w:p w14:paraId="77A7BA60">
      <w:pPr>
        <w:spacing w:line="400" w:lineRule="exact"/>
        <w:ind w:firstLine="420" w:firstLineChars="200"/>
      </w:pPr>
      <w:r>
        <w:rPr>
          <w:rFonts w:hint="eastAsia"/>
        </w:rPr>
        <w:t xml:space="preserve">7.3.1招标人和中标人应当自中标通知书发出之日起30天内，根据招标文件和中标人的投标文件订立书面合同。订立书面合同后7日内，中标人应当将合同送县级以上工程所在地的建设行政主管部门备案。中标人无正当理由拒签合同的，招标人取消其中标资格，其投标保证金不予退还；给招标人造成的损失超过投标保证金数额的，中标人还应当对超过部分予以赔偿。 </w:t>
      </w:r>
    </w:p>
    <w:p w14:paraId="4FFA3A57">
      <w:pPr>
        <w:spacing w:line="400" w:lineRule="exact"/>
        <w:ind w:firstLine="420" w:firstLineChars="200"/>
      </w:pPr>
      <w:r>
        <w:rPr>
          <w:rFonts w:hint="eastAsia"/>
        </w:rPr>
        <w:t xml:space="preserve">7.3.2 发出中标通知书后，招标人无正当理由拒签合同的，依据《中华人民共和国招标投标法实施条例》第七十三条处理。 </w:t>
      </w:r>
    </w:p>
    <w:p w14:paraId="2E5A70BE">
      <w:pPr>
        <w:pStyle w:val="22"/>
        <w:spacing w:before="0"/>
      </w:pPr>
      <w:bookmarkStart w:id="287" w:name="_Toc353448498"/>
      <w:bookmarkStart w:id="288" w:name="_Toc152042347"/>
      <w:bookmarkStart w:id="289" w:name="_Toc23741"/>
      <w:bookmarkStart w:id="290" w:name="_Toc152045571"/>
      <w:bookmarkStart w:id="291" w:name="_Toc179632589"/>
      <w:bookmarkStart w:id="292" w:name="_Toc144974539"/>
      <w:bookmarkStart w:id="293" w:name="_Toc4355"/>
      <w:bookmarkStart w:id="294" w:name="_Toc11792"/>
      <w:bookmarkStart w:id="295" w:name="_Toc25829"/>
      <w:r>
        <w:rPr>
          <w:rFonts w:hint="eastAsia"/>
        </w:rPr>
        <w:t>8. 重新招标和不再招标</w:t>
      </w:r>
      <w:bookmarkEnd w:id="287"/>
      <w:bookmarkEnd w:id="288"/>
      <w:bookmarkEnd w:id="289"/>
      <w:bookmarkEnd w:id="290"/>
      <w:bookmarkEnd w:id="291"/>
      <w:bookmarkEnd w:id="292"/>
      <w:bookmarkEnd w:id="293"/>
      <w:bookmarkEnd w:id="294"/>
      <w:bookmarkEnd w:id="295"/>
    </w:p>
    <w:p w14:paraId="554A6A38">
      <w:pPr>
        <w:pStyle w:val="23"/>
      </w:pPr>
      <w:bookmarkStart w:id="296" w:name="_Toc23657"/>
      <w:bookmarkStart w:id="297" w:name="_Toc179632590"/>
      <w:bookmarkStart w:id="298" w:name="_Toc12125"/>
      <w:bookmarkStart w:id="299" w:name="_Toc144974540"/>
      <w:bookmarkStart w:id="300" w:name="_Toc152042348"/>
      <w:bookmarkStart w:id="301" w:name="_Toc152045572"/>
      <w:r>
        <w:rPr>
          <w:rFonts w:hint="eastAsia"/>
        </w:rPr>
        <w:t>8.1 重新招标</w:t>
      </w:r>
      <w:bookmarkEnd w:id="296"/>
      <w:bookmarkEnd w:id="297"/>
      <w:bookmarkEnd w:id="298"/>
      <w:bookmarkEnd w:id="299"/>
      <w:bookmarkEnd w:id="300"/>
      <w:bookmarkEnd w:id="301"/>
    </w:p>
    <w:p w14:paraId="26C20862">
      <w:pPr>
        <w:spacing w:line="400" w:lineRule="exact"/>
        <w:ind w:firstLine="420" w:firstLineChars="200"/>
      </w:pPr>
      <w:bookmarkStart w:id="302" w:name="_Toc144974541"/>
      <w:bookmarkStart w:id="303" w:name="_Toc179632591"/>
      <w:bookmarkStart w:id="304" w:name="_Toc152045573"/>
      <w:bookmarkStart w:id="305" w:name="_Toc152042349"/>
      <w:r>
        <w:rPr>
          <w:rFonts w:hint="eastAsia"/>
        </w:rPr>
        <w:t>详见投标人须知前附表。</w:t>
      </w:r>
    </w:p>
    <w:p w14:paraId="5F612315">
      <w:pPr>
        <w:pStyle w:val="23"/>
      </w:pPr>
      <w:bookmarkStart w:id="306" w:name="_Toc12500"/>
      <w:bookmarkStart w:id="307" w:name="_Toc25688"/>
      <w:r>
        <w:rPr>
          <w:rFonts w:hint="eastAsia"/>
        </w:rPr>
        <w:t>8.2 不再招标</w:t>
      </w:r>
      <w:bookmarkEnd w:id="302"/>
      <w:bookmarkEnd w:id="303"/>
      <w:bookmarkEnd w:id="304"/>
      <w:bookmarkEnd w:id="305"/>
      <w:bookmarkEnd w:id="306"/>
      <w:bookmarkEnd w:id="307"/>
    </w:p>
    <w:p w14:paraId="31676BB2">
      <w:pPr>
        <w:spacing w:line="400" w:lineRule="exact"/>
        <w:ind w:firstLine="420" w:firstLineChars="200"/>
      </w:pPr>
      <w:r>
        <w:rPr>
          <w:rFonts w:hint="eastAsia"/>
        </w:rPr>
        <w:t>重新招标后投标人仍少于3个的，属于必须审批或核准的工程建设项目，经原审批或核准部门批准后不再进行招标。</w:t>
      </w:r>
    </w:p>
    <w:p w14:paraId="3EBCF72C">
      <w:pPr>
        <w:pStyle w:val="22"/>
        <w:spacing w:before="0"/>
      </w:pPr>
      <w:bookmarkStart w:id="308" w:name="_Toc152045574"/>
      <w:bookmarkStart w:id="309" w:name="_Toc12277"/>
      <w:bookmarkStart w:id="310" w:name="_Toc179632592"/>
      <w:bookmarkStart w:id="311" w:name="_Toc5192"/>
      <w:bookmarkStart w:id="312" w:name="_Toc21718"/>
      <w:bookmarkStart w:id="313" w:name="_Toc22735"/>
      <w:bookmarkStart w:id="314" w:name="_Toc152042350"/>
      <w:bookmarkStart w:id="315" w:name="_Toc144974542"/>
      <w:bookmarkStart w:id="316" w:name="_Toc353448499"/>
      <w:r>
        <w:rPr>
          <w:rFonts w:hint="eastAsia"/>
        </w:rPr>
        <w:t>9. 纪律和监督</w:t>
      </w:r>
      <w:bookmarkEnd w:id="308"/>
      <w:bookmarkEnd w:id="309"/>
      <w:bookmarkEnd w:id="310"/>
      <w:bookmarkEnd w:id="311"/>
      <w:bookmarkEnd w:id="312"/>
      <w:bookmarkEnd w:id="313"/>
      <w:bookmarkEnd w:id="314"/>
      <w:bookmarkEnd w:id="315"/>
      <w:bookmarkEnd w:id="316"/>
    </w:p>
    <w:p w14:paraId="2B00CFB4">
      <w:pPr>
        <w:pStyle w:val="23"/>
      </w:pPr>
      <w:bookmarkStart w:id="317" w:name="_Toc22125"/>
      <w:bookmarkStart w:id="318" w:name="_Toc152045575"/>
      <w:bookmarkStart w:id="319" w:name="_Toc2706"/>
      <w:bookmarkStart w:id="320" w:name="_Toc144974543"/>
      <w:bookmarkStart w:id="321" w:name="_Toc179632593"/>
      <w:bookmarkStart w:id="322" w:name="_Toc152042351"/>
      <w:r>
        <w:rPr>
          <w:rFonts w:hint="eastAsia"/>
        </w:rPr>
        <w:t>9.1 对招标人的纪律要求</w:t>
      </w:r>
      <w:bookmarkEnd w:id="317"/>
      <w:bookmarkEnd w:id="318"/>
      <w:bookmarkEnd w:id="319"/>
      <w:bookmarkEnd w:id="320"/>
      <w:bookmarkEnd w:id="321"/>
      <w:bookmarkEnd w:id="322"/>
    </w:p>
    <w:p w14:paraId="369DF321">
      <w:pPr>
        <w:spacing w:line="400" w:lineRule="exact"/>
        <w:ind w:firstLine="420" w:firstLineChars="200"/>
      </w:pPr>
      <w:r>
        <w:rPr>
          <w:rFonts w:hint="eastAsia"/>
        </w:rPr>
        <w:t>招标人不得泄漏招标投标活动中应当保密的情况和资料，不得与投标人串通损害国家利益、社会公共利益或者他人合法权益。</w:t>
      </w:r>
    </w:p>
    <w:p w14:paraId="7D2E0852">
      <w:pPr>
        <w:pStyle w:val="23"/>
      </w:pPr>
      <w:bookmarkStart w:id="323" w:name="_Toc152042352"/>
      <w:bookmarkStart w:id="324" w:name="_Toc152045576"/>
      <w:bookmarkStart w:id="325" w:name="_Toc179632594"/>
      <w:bookmarkStart w:id="326" w:name="_Toc32047"/>
      <w:bookmarkStart w:id="327" w:name="_Toc144974544"/>
      <w:bookmarkStart w:id="328" w:name="_Toc21668"/>
      <w:r>
        <w:rPr>
          <w:rFonts w:hint="eastAsia"/>
        </w:rPr>
        <w:t>9.2 对投标人的纪律要求</w:t>
      </w:r>
      <w:bookmarkEnd w:id="323"/>
      <w:bookmarkEnd w:id="324"/>
      <w:bookmarkEnd w:id="325"/>
      <w:bookmarkEnd w:id="326"/>
      <w:bookmarkEnd w:id="327"/>
      <w:bookmarkEnd w:id="328"/>
    </w:p>
    <w:p w14:paraId="57124D3B">
      <w:pPr>
        <w:spacing w:line="400" w:lineRule="exact"/>
        <w:ind w:firstLine="420" w:firstLineChars="200"/>
      </w:pPr>
      <w:r>
        <w:rPr>
          <w:rFonts w:hint="eastAsia"/>
        </w:rPr>
        <w:t>投标人不得相互串通投标或者与招标人串通投标，不得向招标人或者评标委员会成员行贿谋取中标，不得以他人名义投标或者以其他方式弄虚作假骗取中标；投标人不得以任何方式干扰、影响评标工作。</w:t>
      </w:r>
    </w:p>
    <w:p w14:paraId="37B6E7EE">
      <w:pPr>
        <w:pStyle w:val="23"/>
      </w:pPr>
      <w:bookmarkStart w:id="329" w:name="_Toc152042353"/>
      <w:bookmarkStart w:id="330" w:name="_Toc144974545"/>
      <w:bookmarkStart w:id="331" w:name="_Toc152045577"/>
      <w:bookmarkStart w:id="332" w:name="_Toc16024"/>
      <w:bookmarkStart w:id="333" w:name="_Toc179632595"/>
      <w:bookmarkStart w:id="334" w:name="_Toc7290"/>
      <w:r>
        <w:rPr>
          <w:rFonts w:hint="eastAsia"/>
        </w:rPr>
        <w:t>9.3 对评标委员会成员的纪律要求</w:t>
      </w:r>
      <w:bookmarkEnd w:id="329"/>
      <w:bookmarkEnd w:id="330"/>
      <w:bookmarkEnd w:id="331"/>
      <w:bookmarkEnd w:id="332"/>
      <w:bookmarkEnd w:id="333"/>
      <w:bookmarkEnd w:id="334"/>
    </w:p>
    <w:p w14:paraId="71D53FD8">
      <w:pPr>
        <w:spacing w:line="400" w:lineRule="exact"/>
        <w:ind w:firstLine="420" w:firstLineChars="200"/>
      </w:pPr>
      <w:r>
        <w:rPr>
          <w:rFonts w:hint="eastAsia"/>
        </w:rPr>
        <w:t>评标委员会成员不得收受他人的财物或者其他好处，不得向他人透漏对投标文件的评审和比较、中标候选人的推荐情况以及评标有关的其他情况。在评标活动中，评标委员会成员不得擅离职守，影响评标程序正常进行，不得使用第三章“评标办法”没有规定的评审因素和标准进行评标。</w:t>
      </w:r>
    </w:p>
    <w:p w14:paraId="2C63DE25">
      <w:pPr>
        <w:pStyle w:val="23"/>
      </w:pPr>
      <w:bookmarkStart w:id="335" w:name="_Toc23349"/>
      <w:bookmarkStart w:id="336" w:name="_Toc8589"/>
      <w:bookmarkStart w:id="337" w:name="_Toc152045578"/>
      <w:bookmarkStart w:id="338" w:name="_Toc179632596"/>
      <w:bookmarkStart w:id="339" w:name="_Toc152042354"/>
      <w:bookmarkStart w:id="340" w:name="_Toc144974546"/>
      <w:r>
        <w:rPr>
          <w:rFonts w:hint="eastAsia"/>
        </w:rPr>
        <w:t>9.4 对与评标活动有关的工作人员的纪律要求</w:t>
      </w:r>
      <w:bookmarkEnd w:id="335"/>
      <w:bookmarkEnd w:id="336"/>
      <w:bookmarkEnd w:id="337"/>
      <w:bookmarkEnd w:id="338"/>
      <w:bookmarkEnd w:id="339"/>
    </w:p>
    <w:p w14:paraId="7A2102A7">
      <w:pPr>
        <w:spacing w:line="400" w:lineRule="exact"/>
        <w:ind w:firstLine="420" w:firstLineChars="200"/>
      </w:pPr>
      <w:bookmarkStart w:id="341" w:name="_Toc152042355"/>
      <w:r>
        <w:rPr>
          <w:rFonts w:hint="eastAsia"/>
        </w:rPr>
        <w:t>与评标活动有关的工作人员不得收受他人的财物或者其他好处，不得向他人透漏对投标文件的评审和比较、中标候选人的推荐情况以及评标有关的其他情况。在评标活动中，与评标活动有关的工作人员不得擅离职守，影响评标程序正常进行。</w:t>
      </w:r>
      <w:bookmarkEnd w:id="341"/>
    </w:p>
    <w:p w14:paraId="5009CED4">
      <w:pPr>
        <w:pStyle w:val="23"/>
      </w:pPr>
      <w:bookmarkStart w:id="342" w:name="_Toc179632597"/>
      <w:bookmarkStart w:id="343" w:name="_Toc27215"/>
      <w:bookmarkStart w:id="344" w:name="_Toc152042356"/>
      <w:bookmarkStart w:id="345" w:name="_Toc830"/>
      <w:bookmarkStart w:id="346" w:name="_Toc152045579"/>
      <w:r>
        <w:rPr>
          <w:rFonts w:hint="eastAsia"/>
        </w:rPr>
        <w:t>9.5 异议和投诉</w:t>
      </w:r>
      <w:bookmarkEnd w:id="340"/>
      <w:bookmarkEnd w:id="342"/>
      <w:bookmarkEnd w:id="343"/>
      <w:bookmarkEnd w:id="344"/>
      <w:bookmarkEnd w:id="345"/>
      <w:bookmarkEnd w:id="346"/>
    </w:p>
    <w:p w14:paraId="1D6ADD62">
      <w:pPr>
        <w:spacing w:line="400" w:lineRule="exact"/>
        <w:ind w:firstLine="420" w:firstLineChars="200"/>
      </w:pPr>
      <w:r>
        <w:rPr>
          <w:rFonts w:hint="eastAsia"/>
        </w:rPr>
        <w:t>投标人或者其他利害关系人对依法必须进行招标的项目的评标结果有异议的，应当在中标候选人公示期间提出。招标人应当自收到异议之日起3日内作出答复；作出答复前，应当暂停招标投标活动。</w:t>
      </w:r>
    </w:p>
    <w:p w14:paraId="42AA2FFE">
      <w:pPr>
        <w:spacing w:line="400" w:lineRule="exact"/>
        <w:ind w:firstLine="420" w:firstLineChars="200"/>
      </w:pPr>
      <w:r>
        <w:rPr>
          <w:rFonts w:hint="eastAsia"/>
        </w:rPr>
        <w:t>投标人或者其他利害关系人认为招投标活动中存在违法违规行为的，可以自知道或者应当知道之日起10日内，向住房城乡建设主管部门书面投诉。</w:t>
      </w:r>
    </w:p>
    <w:p w14:paraId="10E363A0">
      <w:pPr>
        <w:spacing w:line="400" w:lineRule="exact"/>
        <w:ind w:firstLine="420" w:firstLineChars="200"/>
      </w:pPr>
      <w:r>
        <w:rPr>
          <w:rFonts w:hint="eastAsia"/>
        </w:rPr>
        <w:t>就《中华人民共和国招标投标法实施条例》第二十二条、第四十四条、第五十四条规定事项进行投诉的，应当先向招标人提出异议。异议答复期间不计算在前款规定的期限内。</w:t>
      </w:r>
    </w:p>
    <w:p w14:paraId="6DAE882A">
      <w:pPr>
        <w:pStyle w:val="22"/>
        <w:spacing w:before="0"/>
      </w:pPr>
      <w:bookmarkStart w:id="347" w:name="_Toc17819"/>
      <w:bookmarkStart w:id="348" w:name="_Toc152045580"/>
      <w:bookmarkStart w:id="349" w:name="_Toc10664"/>
      <w:bookmarkStart w:id="350" w:name="_Toc21428"/>
      <w:bookmarkStart w:id="351" w:name="_Toc144974547"/>
      <w:bookmarkStart w:id="352" w:name="_Toc9681"/>
      <w:bookmarkStart w:id="353" w:name="_Toc152042357"/>
      <w:bookmarkStart w:id="354" w:name="_Toc179632598"/>
      <w:bookmarkStart w:id="355" w:name="_Toc353448500"/>
      <w:r>
        <w:rPr>
          <w:rFonts w:hint="eastAsia"/>
        </w:rPr>
        <w:t>10. 需要补充的其他内容</w:t>
      </w:r>
      <w:bookmarkEnd w:id="347"/>
      <w:bookmarkEnd w:id="348"/>
      <w:bookmarkEnd w:id="349"/>
      <w:bookmarkEnd w:id="350"/>
      <w:bookmarkEnd w:id="351"/>
      <w:bookmarkEnd w:id="352"/>
      <w:bookmarkEnd w:id="353"/>
      <w:bookmarkEnd w:id="354"/>
      <w:bookmarkEnd w:id="355"/>
    </w:p>
    <w:p w14:paraId="3D00A97B">
      <w:pPr>
        <w:spacing w:line="400" w:lineRule="exact"/>
        <w:ind w:firstLine="420" w:firstLineChars="200"/>
      </w:pPr>
      <w:r>
        <w:rPr>
          <w:rFonts w:hint="eastAsia"/>
        </w:rPr>
        <w:t>需要补充的其他内容：见投标人须知前附表。</w:t>
      </w:r>
    </w:p>
    <w:p w14:paraId="1F184572">
      <w:pPr>
        <w:spacing w:line="400" w:lineRule="exact"/>
        <w:ind w:firstLine="420" w:firstLineChars="200"/>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2A17073F">
      <w:pPr>
        <w:spacing w:line="400" w:lineRule="exact"/>
        <w:ind w:firstLine="120" w:firstLineChars="50"/>
        <w:outlineLvl w:val="0"/>
        <w:rPr>
          <w:rFonts w:ascii="黑体" w:eastAsia="黑体"/>
          <w:color w:val="000000"/>
          <w:sz w:val="24"/>
        </w:rPr>
      </w:pPr>
      <w:bookmarkStart w:id="356" w:name="_Toc31524"/>
      <w:bookmarkStart w:id="357" w:name="_Toc13065"/>
      <w:bookmarkStart w:id="358" w:name="_Toc353448501"/>
      <w:bookmarkStart w:id="359" w:name="_Toc13237"/>
      <w:bookmarkStart w:id="360" w:name="_Toc14666"/>
      <w:r>
        <w:rPr>
          <w:rFonts w:hint="eastAsia" w:ascii="黑体" w:eastAsia="黑体"/>
          <w:color w:val="000000"/>
          <w:sz w:val="24"/>
        </w:rPr>
        <w:t>附表一：开标记录表</w:t>
      </w:r>
      <w:bookmarkEnd w:id="356"/>
      <w:bookmarkEnd w:id="357"/>
      <w:bookmarkEnd w:id="358"/>
      <w:bookmarkEnd w:id="359"/>
      <w:bookmarkEnd w:id="360"/>
    </w:p>
    <w:p w14:paraId="35E11E88">
      <w:pPr>
        <w:keepNext w:val="0"/>
        <w:keepLines w:val="0"/>
        <w:pageBreakBefore w:val="0"/>
        <w:widowControl w:val="0"/>
        <w:kinsoku/>
        <w:wordWrap/>
        <w:overflowPunct/>
        <w:topLinePunct w:val="0"/>
        <w:autoSpaceDE/>
        <w:autoSpaceDN/>
        <w:bidi w:val="0"/>
        <w:adjustRightInd/>
        <w:snapToGrid/>
        <w:spacing w:beforeLines="100" w:afterLines="100" w:line="400" w:lineRule="exact"/>
        <w:ind w:firstLine="0" w:firstLineChars="0"/>
        <w:jc w:val="center"/>
        <w:textAlignment w:val="auto"/>
        <w:rPr>
          <w:rFonts w:ascii="黑体" w:eastAsia="黑体"/>
          <w:color w:val="000000"/>
          <w:sz w:val="28"/>
          <w:szCs w:val="28"/>
        </w:rPr>
      </w:pPr>
      <w:r>
        <w:rPr>
          <w:rFonts w:hint="eastAsia" w:ascii="黑体" w:eastAsia="黑体"/>
          <w:color w:val="000000"/>
          <w:sz w:val="28"/>
          <w:szCs w:val="28"/>
          <w:u w:val="single"/>
          <w:lang w:eastAsia="zh-CN"/>
        </w:rPr>
        <w:t>　　　</w:t>
      </w:r>
      <w:r>
        <w:rPr>
          <w:rFonts w:hint="eastAsia" w:ascii="黑体" w:eastAsia="黑体"/>
          <w:color w:val="000000"/>
          <w:sz w:val="28"/>
          <w:szCs w:val="28"/>
          <w:u w:val="single"/>
        </w:rPr>
        <w:t>（项目名称）</w:t>
      </w:r>
      <w:r>
        <w:rPr>
          <w:rFonts w:hint="eastAsia" w:ascii="黑体" w:eastAsia="黑体"/>
          <w:color w:val="000000"/>
          <w:sz w:val="28"/>
          <w:szCs w:val="28"/>
          <w:u w:val="single"/>
          <w:lang w:eastAsia="zh-CN"/>
        </w:rPr>
        <w:t>　　　</w:t>
      </w:r>
      <w:r>
        <w:rPr>
          <w:rFonts w:hint="eastAsia" w:ascii="黑体" w:eastAsia="黑体"/>
          <w:color w:val="000000"/>
          <w:sz w:val="28"/>
          <w:szCs w:val="28"/>
        </w:rPr>
        <w:t>标段施工开标记录表</w:t>
      </w:r>
    </w:p>
    <w:p w14:paraId="28789882">
      <w:pPr>
        <w:spacing w:line="400" w:lineRule="exact"/>
        <w:ind w:firstLine="105" w:firstLineChars="50"/>
        <w:rPr>
          <w:rFonts w:ascii="黑体" w:eastAsia="黑体"/>
          <w:color w:val="000000"/>
        </w:rPr>
      </w:pPr>
      <w:r>
        <w:rPr>
          <w:rFonts w:hint="eastAsia" w:ascii="黑体" w:eastAsia="黑体"/>
          <w:color w:val="000000"/>
        </w:rPr>
        <w:t>开标时间：</w:t>
      </w:r>
      <w:r>
        <w:rPr>
          <w:rFonts w:hint="eastAsia" w:ascii="黑体" w:eastAsia="黑体"/>
          <w:color w:val="000000"/>
          <w:u w:val="single"/>
        </w:rPr>
        <w:t xml:space="preserve">      </w:t>
      </w:r>
      <w:r>
        <w:rPr>
          <w:rFonts w:hint="eastAsia" w:ascii="黑体" w:eastAsia="黑体"/>
          <w:color w:val="000000"/>
        </w:rPr>
        <w:t>年</w:t>
      </w:r>
      <w:r>
        <w:rPr>
          <w:rFonts w:hint="eastAsia" w:ascii="黑体" w:eastAsia="黑体"/>
          <w:color w:val="000000"/>
          <w:u w:val="single"/>
        </w:rPr>
        <w:t xml:space="preserve">    </w:t>
      </w:r>
      <w:r>
        <w:rPr>
          <w:rFonts w:hint="eastAsia" w:ascii="黑体" w:eastAsia="黑体"/>
          <w:color w:val="000000"/>
        </w:rPr>
        <w:t>月</w:t>
      </w:r>
      <w:r>
        <w:rPr>
          <w:rFonts w:hint="eastAsia" w:ascii="黑体" w:eastAsia="黑体"/>
          <w:color w:val="000000"/>
          <w:u w:val="single"/>
        </w:rPr>
        <w:t xml:space="preserve">    </w:t>
      </w:r>
      <w:r>
        <w:rPr>
          <w:rFonts w:hint="eastAsia" w:ascii="黑体" w:eastAsia="黑体"/>
          <w:color w:val="000000"/>
        </w:rPr>
        <w:t>日</w:t>
      </w:r>
      <w:r>
        <w:rPr>
          <w:rFonts w:hint="eastAsia" w:ascii="黑体" w:eastAsia="黑体"/>
          <w:color w:val="000000"/>
          <w:u w:val="single"/>
        </w:rPr>
        <w:t xml:space="preserve">    </w:t>
      </w:r>
      <w:r>
        <w:rPr>
          <w:rFonts w:hint="eastAsia" w:ascii="黑体" w:eastAsia="黑体"/>
          <w:color w:val="000000"/>
        </w:rPr>
        <w:t>时</w:t>
      </w:r>
      <w:r>
        <w:rPr>
          <w:rFonts w:hint="eastAsia" w:ascii="黑体" w:eastAsia="黑体"/>
          <w:color w:val="000000"/>
          <w:u w:val="single"/>
        </w:rPr>
        <w:t xml:space="preserve">    </w:t>
      </w:r>
      <w:r>
        <w:rPr>
          <w:rFonts w:hint="eastAsia" w:ascii="黑体" w:eastAsia="黑体"/>
          <w:color w:val="000000"/>
        </w:rPr>
        <w:t>分</w:t>
      </w:r>
    </w:p>
    <w:p w14:paraId="67647FD3">
      <w:pPr>
        <w:spacing w:line="400" w:lineRule="exact"/>
        <w:ind w:firstLine="105" w:firstLineChars="50"/>
        <w:rPr>
          <w:rFonts w:ascii="黑体" w:eastAsia="黑体"/>
          <w:color w:val="000000"/>
        </w:rPr>
      </w:pPr>
      <w:r>
        <w:rPr>
          <w:rFonts w:hint="eastAsia" w:ascii="黑体" w:eastAsia="黑体"/>
          <w:color w:val="000000"/>
        </w:rPr>
        <w:t>开标地点：</w:t>
      </w:r>
      <w:r>
        <w:rPr>
          <w:rFonts w:hint="eastAsia" w:ascii="黑体" w:eastAsia="黑体"/>
          <w:color w:val="000000"/>
          <w:u w:val="single"/>
        </w:rPr>
        <w:t xml:space="preserve">                                </w:t>
      </w:r>
    </w:p>
    <w:p w14:paraId="13EAF3E3">
      <w:pPr>
        <w:spacing w:line="400" w:lineRule="exact"/>
        <w:ind w:firstLine="105" w:firstLineChars="50"/>
        <w:rPr>
          <w:rFonts w:ascii="黑体" w:eastAsia="黑体"/>
          <w:color w:val="000000"/>
        </w:rPr>
      </w:pPr>
      <w:r>
        <w:rPr>
          <w:rFonts w:hint="eastAsia" w:ascii="黑体" w:eastAsia="黑体"/>
          <w:color w:val="000000"/>
        </w:rPr>
        <w:t>（一）唱标记录</w:t>
      </w:r>
    </w:p>
    <w:tbl>
      <w:tblPr>
        <w:tblStyle w:val="16"/>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887"/>
        <w:gridCol w:w="1038"/>
        <w:gridCol w:w="1217"/>
        <w:gridCol w:w="1339"/>
        <w:gridCol w:w="1065"/>
        <w:gridCol w:w="720"/>
        <w:gridCol w:w="722"/>
        <w:gridCol w:w="722"/>
      </w:tblGrid>
      <w:tr w14:paraId="30433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jc w:val="center"/>
        </w:trPr>
        <w:tc>
          <w:tcPr>
            <w:tcW w:w="383" w:type="pct"/>
            <w:tcMar>
              <w:left w:w="28" w:type="dxa"/>
              <w:right w:w="28" w:type="dxa"/>
            </w:tcMar>
            <w:vAlign w:val="center"/>
          </w:tcPr>
          <w:p w14:paraId="7271F201">
            <w:pPr>
              <w:jc w:val="center"/>
              <w:rPr>
                <w:rFonts w:ascii="黑体" w:eastAsia="黑体"/>
                <w:color w:val="000000"/>
              </w:rPr>
            </w:pPr>
            <w:r>
              <w:rPr>
                <w:rFonts w:hint="eastAsia" w:ascii="黑体" w:eastAsia="黑体"/>
                <w:color w:val="000000"/>
              </w:rPr>
              <w:t>序号</w:t>
            </w:r>
          </w:p>
        </w:tc>
        <w:tc>
          <w:tcPr>
            <w:tcW w:w="531" w:type="pct"/>
            <w:tcMar>
              <w:left w:w="28" w:type="dxa"/>
              <w:right w:w="28" w:type="dxa"/>
            </w:tcMar>
            <w:vAlign w:val="center"/>
          </w:tcPr>
          <w:p w14:paraId="116DA1BA">
            <w:pPr>
              <w:jc w:val="center"/>
              <w:rPr>
                <w:rFonts w:ascii="黑体" w:eastAsia="黑体"/>
                <w:color w:val="000000"/>
              </w:rPr>
            </w:pPr>
            <w:r>
              <w:rPr>
                <w:rFonts w:hint="eastAsia" w:ascii="黑体" w:eastAsia="黑体"/>
                <w:color w:val="000000"/>
              </w:rPr>
              <w:t>投标人</w:t>
            </w:r>
          </w:p>
        </w:tc>
        <w:tc>
          <w:tcPr>
            <w:tcW w:w="621" w:type="pct"/>
            <w:tcMar>
              <w:left w:w="28" w:type="dxa"/>
              <w:right w:w="28" w:type="dxa"/>
            </w:tcMar>
            <w:vAlign w:val="center"/>
          </w:tcPr>
          <w:p w14:paraId="3722198B">
            <w:pPr>
              <w:jc w:val="center"/>
              <w:rPr>
                <w:rFonts w:ascii="黑体" w:eastAsia="黑体"/>
                <w:color w:val="000000"/>
              </w:rPr>
            </w:pPr>
            <w:r>
              <w:rPr>
                <w:rFonts w:hint="eastAsia" w:ascii="黑体" w:eastAsia="黑体"/>
                <w:color w:val="000000"/>
              </w:rPr>
              <w:t>密封情况</w:t>
            </w:r>
          </w:p>
        </w:tc>
        <w:tc>
          <w:tcPr>
            <w:tcW w:w="728" w:type="pct"/>
            <w:tcMar>
              <w:left w:w="28" w:type="dxa"/>
              <w:right w:w="28" w:type="dxa"/>
            </w:tcMar>
            <w:vAlign w:val="center"/>
          </w:tcPr>
          <w:p w14:paraId="44AC27C5">
            <w:pPr>
              <w:jc w:val="center"/>
              <w:rPr>
                <w:rFonts w:ascii="黑体" w:eastAsia="黑体"/>
                <w:color w:val="000000"/>
              </w:rPr>
            </w:pPr>
            <w:r>
              <w:rPr>
                <w:rFonts w:hint="eastAsia" w:ascii="黑体" w:eastAsia="黑体"/>
                <w:color w:val="000000"/>
              </w:rPr>
              <w:t>投标保证金</w:t>
            </w:r>
          </w:p>
        </w:tc>
        <w:tc>
          <w:tcPr>
            <w:tcW w:w="801" w:type="pct"/>
            <w:tcMar>
              <w:left w:w="28" w:type="dxa"/>
              <w:right w:w="28" w:type="dxa"/>
            </w:tcMar>
            <w:vAlign w:val="center"/>
          </w:tcPr>
          <w:p w14:paraId="6EECFABB">
            <w:pPr>
              <w:jc w:val="center"/>
              <w:rPr>
                <w:rFonts w:ascii="黑体" w:eastAsia="黑体"/>
                <w:color w:val="000000"/>
              </w:rPr>
            </w:pPr>
            <w:r>
              <w:rPr>
                <w:rFonts w:hint="eastAsia" w:ascii="黑体" w:eastAsia="黑体"/>
                <w:color w:val="000000"/>
              </w:rPr>
              <w:t>投标报价（元）</w:t>
            </w:r>
          </w:p>
        </w:tc>
        <w:tc>
          <w:tcPr>
            <w:tcW w:w="637" w:type="pct"/>
            <w:tcMar>
              <w:left w:w="28" w:type="dxa"/>
              <w:right w:w="28" w:type="dxa"/>
            </w:tcMar>
            <w:vAlign w:val="center"/>
          </w:tcPr>
          <w:p w14:paraId="6C4280BD">
            <w:pPr>
              <w:jc w:val="center"/>
              <w:rPr>
                <w:rFonts w:ascii="黑体" w:eastAsia="黑体"/>
                <w:color w:val="000000"/>
              </w:rPr>
            </w:pPr>
            <w:r>
              <w:rPr>
                <w:rFonts w:hint="eastAsia" w:ascii="黑体" w:eastAsia="黑体"/>
                <w:color w:val="000000"/>
              </w:rPr>
              <w:t>质量目标</w:t>
            </w:r>
          </w:p>
        </w:tc>
        <w:tc>
          <w:tcPr>
            <w:tcW w:w="431" w:type="pct"/>
            <w:tcMar>
              <w:left w:w="28" w:type="dxa"/>
              <w:right w:w="28" w:type="dxa"/>
            </w:tcMar>
            <w:vAlign w:val="center"/>
          </w:tcPr>
          <w:p w14:paraId="3E54BDBF">
            <w:pPr>
              <w:jc w:val="center"/>
              <w:rPr>
                <w:rFonts w:ascii="黑体" w:eastAsia="黑体"/>
                <w:color w:val="000000"/>
              </w:rPr>
            </w:pPr>
            <w:r>
              <w:rPr>
                <w:rFonts w:hint="eastAsia" w:ascii="黑体" w:eastAsia="黑体"/>
                <w:color w:val="000000"/>
              </w:rPr>
              <w:t>工期</w:t>
            </w:r>
          </w:p>
        </w:tc>
        <w:tc>
          <w:tcPr>
            <w:tcW w:w="432" w:type="pct"/>
            <w:tcMar>
              <w:left w:w="28" w:type="dxa"/>
              <w:right w:w="28" w:type="dxa"/>
            </w:tcMar>
            <w:vAlign w:val="center"/>
          </w:tcPr>
          <w:p w14:paraId="02C813FB">
            <w:pPr>
              <w:jc w:val="center"/>
              <w:rPr>
                <w:rFonts w:ascii="黑体" w:eastAsia="黑体"/>
                <w:color w:val="000000"/>
              </w:rPr>
            </w:pPr>
            <w:r>
              <w:rPr>
                <w:rFonts w:hint="eastAsia" w:ascii="黑体" w:eastAsia="黑体"/>
                <w:color w:val="000000"/>
              </w:rPr>
              <w:t>备注</w:t>
            </w:r>
          </w:p>
        </w:tc>
        <w:tc>
          <w:tcPr>
            <w:tcW w:w="432" w:type="pct"/>
            <w:tcMar>
              <w:left w:w="28" w:type="dxa"/>
              <w:right w:w="28" w:type="dxa"/>
            </w:tcMar>
            <w:vAlign w:val="center"/>
          </w:tcPr>
          <w:p w14:paraId="5F58FD1D">
            <w:pPr>
              <w:jc w:val="center"/>
              <w:rPr>
                <w:rFonts w:ascii="黑体" w:eastAsia="黑体"/>
                <w:color w:val="000000"/>
              </w:rPr>
            </w:pPr>
            <w:r>
              <w:rPr>
                <w:rFonts w:hint="eastAsia" w:ascii="黑体" w:eastAsia="黑体"/>
                <w:color w:val="000000"/>
              </w:rPr>
              <w:t>签名</w:t>
            </w:r>
          </w:p>
        </w:tc>
      </w:tr>
      <w:tr w14:paraId="74430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383" w:type="pct"/>
            <w:tcMar>
              <w:left w:w="28" w:type="dxa"/>
              <w:right w:w="28" w:type="dxa"/>
            </w:tcMar>
            <w:vAlign w:val="center"/>
          </w:tcPr>
          <w:p w14:paraId="1CA8D77D">
            <w:pPr>
              <w:jc w:val="center"/>
              <w:rPr>
                <w:rFonts w:ascii="黑体" w:eastAsia="黑体"/>
                <w:color w:val="000000"/>
              </w:rPr>
            </w:pPr>
          </w:p>
        </w:tc>
        <w:tc>
          <w:tcPr>
            <w:tcW w:w="531" w:type="pct"/>
            <w:tcMar>
              <w:left w:w="28" w:type="dxa"/>
              <w:right w:w="28" w:type="dxa"/>
            </w:tcMar>
            <w:vAlign w:val="center"/>
          </w:tcPr>
          <w:p w14:paraId="36A56C64">
            <w:pPr>
              <w:jc w:val="center"/>
              <w:rPr>
                <w:rFonts w:ascii="黑体" w:eastAsia="黑体"/>
                <w:color w:val="000000"/>
              </w:rPr>
            </w:pPr>
          </w:p>
        </w:tc>
        <w:tc>
          <w:tcPr>
            <w:tcW w:w="621" w:type="pct"/>
            <w:tcMar>
              <w:left w:w="28" w:type="dxa"/>
              <w:right w:w="28" w:type="dxa"/>
            </w:tcMar>
            <w:vAlign w:val="center"/>
          </w:tcPr>
          <w:p w14:paraId="696EDC35">
            <w:pPr>
              <w:jc w:val="center"/>
              <w:rPr>
                <w:rFonts w:ascii="黑体" w:eastAsia="黑体"/>
                <w:color w:val="000000"/>
              </w:rPr>
            </w:pPr>
          </w:p>
        </w:tc>
        <w:tc>
          <w:tcPr>
            <w:tcW w:w="728" w:type="pct"/>
            <w:tcMar>
              <w:left w:w="28" w:type="dxa"/>
              <w:right w:w="28" w:type="dxa"/>
            </w:tcMar>
            <w:vAlign w:val="center"/>
          </w:tcPr>
          <w:p w14:paraId="41349E6C">
            <w:pPr>
              <w:jc w:val="center"/>
              <w:rPr>
                <w:rFonts w:ascii="黑体" w:eastAsia="黑体"/>
                <w:color w:val="000000"/>
              </w:rPr>
            </w:pPr>
          </w:p>
        </w:tc>
        <w:tc>
          <w:tcPr>
            <w:tcW w:w="801" w:type="pct"/>
            <w:tcMar>
              <w:left w:w="28" w:type="dxa"/>
              <w:right w:w="28" w:type="dxa"/>
            </w:tcMar>
            <w:vAlign w:val="center"/>
          </w:tcPr>
          <w:p w14:paraId="162CCC40">
            <w:pPr>
              <w:jc w:val="center"/>
              <w:rPr>
                <w:rFonts w:ascii="黑体" w:eastAsia="黑体"/>
                <w:color w:val="000000"/>
              </w:rPr>
            </w:pPr>
          </w:p>
        </w:tc>
        <w:tc>
          <w:tcPr>
            <w:tcW w:w="637" w:type="pct"/>
            <w:tcMar>
              <w:left w:w="28" w:type="dxa"/>
              <w:right w:w="28" w:type="dxa"/>
            </w:tcMar>
            <w:vAlign w:val="center"/>
          </w:tcPr>
          <w:p w14:paraId="4E7E8A25">
            <w:pPr>
              <w:jc w:val="center"/>
              <w:rPr>
                <w:rFonts w:ascii="黑体" w:eastAsia="黑体"/>
                <w:color w:val="000000"/>
              </w:rPr>
            </w:pPr>
          </w:p>
        </w:tc>
        <w:tc>
          <w:tcPr>
            <w:tcW w:w="431" w:type="pct"/>
            <w:tcMar>
              <w:left w:w="28" w:type="dxa"/>
              <w:right w:w="28" w:type="dxa"/>
            </w:tcMar>
            <w:vAlign w:val="center"/>
          </w:tcPr>
          <w:p w14:paraId="23148829">
            <w:pPr>
              <w:jc w:val="center"/>
              <w:rPr>
                <w:rFonts w:ascii="黑体" w:eastAsia="黑体"/>
                <w:color w:val="000000"/>
              </w:rPr>
            </w:pPr>
          </w:p>
        </w:tc>
        <w:tc>
          <w:tcPr>
            <w:tcW w:w="432" w:type="pct"/>
            <w:tcMar>
              <w:left w:w="28" w:type="dxa"/>
              <w:right w:w="28" w:type="dxa"/>
            </w:tcMar>
            <w:vAlign w:val="center"/>
          </w:tcPr>
          <w:p w14:paraId="0FF7AF75">
            <w:pPr>
              <w:jc w:val="center"/>
              <w:rPr>
                <w:rFonts w:ascii="黑体" w:eastAsia="黑体"/>
                <w:color w:val="000000"/>
              </w:rPr>
            </w:pPr>
          </w:p>
        </w:tc>
        <w:tc>
          <w:tcPr>
            <w:tcW w:w="432" w:type="pct"/>
            <w:tcMar>
              <w:left w:w="28" w:type="dxa"/>
              <w:right w:w="28" w:type="dxa"/>
            </w:tcMar>
            <w:vAlign w:val="center"/>
          </w:tcPr>
          <w:p w14:paraId="0AE15142">
            <w:pPr>
              <w:jc w:val="center"/>
              <w:rPr>
                <w:rFonts w:ascii="黑体" w:eastAsia="黑体"/>
                <w:color w:val="000000"/>
              </w:rPr>
            </w:pPr>
          </w:p>
        </w:tc>
      </w:tr>
      <w:tr w14:paraId="018DD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83" w:type="pct"/>
            <w:tcMar>
              <w:left w:w="28" w:type="dxa"/>
              <w:right w:w="28" w:type="dxa"/>
            </w:tcMar>
            <w:vAlign w:val="center"/>
          </w:tcPr>
          <w:p w14:paraId="389CDB3A">
            <w:pPr>
              <w:spacing w:line="400" w:lineRule="exact"/>
              <w:jc w:val="center"/>
              <w:rPr>
                <w:color w:val="000000"/>
              </w:rPr>
            </w:pPr>
          </w:p>
        </w:tc>
        <w:tc>
          <w:tcPr>
            <w:tcW w:w="531" w:type="pct"/>
            <w:tcMar>
              <w:left w:w="28" w:type="dxa"/>
              <w:right w:w="28" w:type="dxa"/>
            </w:tcMar>
            <w:vAlign w:val="center"/>
          </w:tcPr>
          <w:p w14:paraId="1B14F9D7">
            <w:pPr>
              <w:spacing w:line="400" w:lineRule="exact"/>
              <w:jc w:val="center"/>
              <w:rPr>
                <w:color w:val="000000"/>
              </w:rPr>
            </w:pPr>
          </w:p>
        </w:tc>
        <w:tc>
          <w:tcPr>
            <w:tcW w:w="621" w:type="pct"/>
            <w:tcMar>
              <w:left w:w="28" w:type="dxa"/>
              <w:right w:w="28" w:type="dxa"/>
            </w:tcMar>
            <w:vAlign w:val="center"/>
          </w:tcPr>
          <w:p w14:paraId="50B6D95A">
            <w:pPr>
              <w:spacing w:line="400" w:lineRule="exact"/>
              <w:jc w:val="center"/>
              <w:rPr>
                <w:color w:val="000000"/>
              </w:rPr>
            </w:pPr>
          </w:p>
        </w:tc>
        <w:tc>
          <w:tcPr>
            <w:tcW w:w="728" w:type="pct"/>
            <w:tcMar>
              <w:left w:w="28" w:type="dxa"/>
              <w:right w:w="28" w:type="dxa"/>
            </w:tcMar>
            <w:vAlign w:val="center"/>
          </w:tcPr>
          <w:p w14:paraId="16150DCD">
            <w:pPr>
              <w:spacing w:line="400" w:lineRule="exact"/>
              <w:jc w:val="center"/>
              <w:rPr>
                <w:color w:val="000000"/>
              </w:rPr>
            </w:pPr>
          </w:p>
        </w:tc>
        <w:tc>
          <w:tcPr>
            <w:tcW w:w="801" w:type="pct"/>
            <w:tcMar>
              <w:left w:w="28" w:type="dxa"/>
              <w:right w:w="28" w:type="dxa"/>
            </w:tcMar>
            <w:vAlign w:val="center"/>
          </w:tcPr>
          <w:p w14:paraId="3C86C530">
            <w:pPr>
              <w:spacing w:line="400" w:lineRule="exact"/>
              <w:jc w:val="center"/>
              <w:rPr>
                <w:color w:val="000000"/>
              </w:rPr>
            </w:pPr>
          </w:p>
        </w:tc>
        <w:tc>
          <w:tcPr>
            <w:tcW w:w="637" w:type="pct"/>
            <w:tcMar>
              <w:left w:w="28" w:type="dxa"/>
              <w:right w:w="28" w:type="dxa"/>
            </w:tcMar>
            <w:vAlign w:val="center"/>
          </w:tcPr>
          <w:p w14:paraId="38BE767C">
            <w:pPr>
              <w:spacing w:line="400" w:lineRule="exact"/>
              <w:jc w:val="center"/>
              <w:rPr>
                <w:color w:val="000000"/>
              </w:rPr>
            </w:pPr>
          </w:p>
        </w:tc>
        <w:tc>
          <w:tcPr>
            <w:tcW w:w="431" w:type="pct"/>
            <w:tcMar>
              <w:left w:w="28" w:type="dxa"/>
              <w:right w:w="28" w:type="dxa"/>
            </w:tcMar>
            <w:vAlign w:val="center"/>
          </w:tcPr>
          <w:p w14:paraId="1220D06E">
            <w:pPr>
              <w:spacing w:line="400" w:lineRule="exact"/>
              <w:jc w:val="center"/>
              <w:rPr>
                <w:color w:val="000000"/>
              </w:rPr>
            </w:pPr>
          </w:p>
        </w:tc>
        <w:tc>
          <w:tcPr>
            <w:tcW w:w="432" w:type="pct"/>
            <w:tcMar>
              <w:left w:w="28" w:type="dxa"/>
              <w:right w:w="28" w:type="dxa"/>
            </w:tcMar>
            <w:vAlign w:val="center"/>
          </w:tcPr>
          <w:p w14:paraId="67812820">
            <w:pPr>
              <w:spacing w:line="400" w:lineRule="exact"/>
              <w:jc w:val="center"/>
              <w:rPr>
                <w:color w:val="000000"/>
              </w:rPr>
            </w:pPr>
          </w:p>
        </w:tc>
        <w:tc>
          <w:tcPr>
            <w:tcW w:w="432" w:type="pct"/>
            <w:tcMar>
              <w:left w:w="28" w:type="dxa"/>
              <w:right w:w="28" w:type="dxa"/>
            </w:tcMar>
            <w:vAlign w:val="center"/>
          </w:tcPr>
          <w:p w14:paraId="389CFA1E">
            <w:pPr>
              <w:spacing w:line="400" w:lineRule="exact"/>
              <w:jc w:val="center"/>
              <w:rPr>
                <w:color w:val="000000"/>
              </w:rPr>
            </w:pPr>
          </w:p>
        </w:tc>
      </w:tr>
      <w:tr w14:paraId="3A8AE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383" w:type="pct"/>
            <w:tcMar>
              <w:left w:w="28" w:type="dxa"/>
              <w:right w:w="28" w:type="dxa"/>
            </w:tcMar>
            <w:vAlign w:val="center"/>
          </w:tcPr>
          <w:p w14:paraId="1101135A">
            <w:pPr>
              <w:spacing w:line="400" w:lineRule="exact"/>
              <w:jc w:val="center"/>
              <w:rPr>
                <w:color w:val="000000"/>
              </w:rPr>
            </w:pPr>
          </w:p>
        </w:tc>
        <w:tc>
          <w:tcPr>
            <w:tcW w:w="531" w:type="pct"/>
            <w:tcMar>
              <w:left w:w="28" w:type="dxa"/>
              <w:right w:w="28" w:type="dxa"/>
            </w:tcMar>
            <w:vAlign w:val="center"/>
          </w:tcPr>
          <w:p w14:paraId="75230406">
            <w:pPr>
              <w:spacing w:line="400" w:lineRule="exact"/>
              <w:jc w:val="center"/>
              <w:rPr>
                <w:color w:val="000000"/>
              </w:rPr>
            </w:pPr>
          </w:p>
        </w:tc>
        <w:tc>
          <w:tcPr>
            <w:tcW w:w="621" w:type="pct"/>
            <w:tcMar>
              <w:left w:w="28" w:type="dxa"/>
              <w:right w:w="28" w:type="dxa"/>
            </w:tcMar>
            <w:vAlign w:val="center"/>
          </w:tcPr>
          <w:p w14:paraId="0386E8E3">
            <w:pPr>
              <w:spacing w:line="400" w:lineRule="exact"/>
              <w:jc w:val="center"/>
              <w:rPr>
                <w:color w:val="000000"/>
              </w:rPr>
            </w:pPr>
          </w:p>
        </w:tc>
        <w:tc>
          <w:tcPr>
            <w:tcW w:w="728" w:type="pct"/>
            <w:tcMar>
              <w:left w:w="28" w:type="dxa"/>
              <w:right w:w="28" w:type="dxa"/>
            </w:tcMar>
            <w:vAlign w:val="center"/>
          </w:tcPr>
          <w:p w14:paraId="58499591">
            <w:pPr>
              <w:spacing w:line="400" w:lineRule="exact"/>
              <w:jc w:val="center"/>
              <w:rPr>
                <w:color w:val="000000"/>
              </w:rPr>
            </w:pPr>
          </w:p>
        </w:tc>
        <w:tc>
          <w:tcPr>
            <w:tcW w:w="801" w:type="pct"/>
            <w:tcMar>
              <w:left w:w="28" w:type="dxa"/>
              <w:right w:w="28" w:type="dxa"/>
            </w:tcMar>
            <w:vAlign w:val="center"/>
          </w:tcPr>
          <w:p w14:paraId="777BA52B">
            <w:pPr>
              <w:spacing w:line="400" w:lineRule="exact"/>
              <w:jc w:val="center"/>
              <w:rPr>
                <w:color w:val="000000"/>
              </w:rPr>
            </w:pPr>
          </w:p>
        </w:tc>
        <w:tc>
          <w:tcPr>
            <w:tcW w:w="637" w:type="pct"/>
            <w:tcMar>
              <w:left w:w="28" w:type="dxa"/>
              <w:right w:w="28" w:type="dxa"/>
            </w:tcMar>
            <w:vAlign w:val="center"/>
          </w:tcPr>
          <w:p w14:paraId="7608EA1E">
            <w:pPr>
              <w:spacing w:line="400" w:lineRule="exact"/>
              <w:jc w:val="center"/>
              <w:rPr>
                <w:color w:val="000000"/>
              </w:rPr>
            </w:pPr>
          </w:p>
        </w:tc>
        <w:tc>
          <w:tcPr>
            <w:tcW w:w="431" w:type="pct"/>
            <w:tcMar>
              <w:left w:w="28" w:type="dxa"/>
              <w:right w:w="28" w:type="dxa"/>
            </w:tcMar>
            <w:vAlign w:val="center"/>
          </w:tcPr>
          <w:p w14:paraId="045B63CA">
            <w:pPr>
              <w:spacing w:line="400" w:lineRule="exact"/>
              <w:jc w:val="center"/>
              <w:rPr>
                <w:color w:val="000000"/>
              </w:rPr>
            </w:pPr>
          </w:p>
        </w:tc>
        <w:tc>
          <w:tcPr>
            <w:tcW w:w="432" w:type="pct"/>
            <w:tcMar>
              <w:left w:w="28" w:type="dxa"/>
              <w:right w:w="28" w:type="dxa"/>
            </w:tcMar>
            <w:vAlign w:val="center"/>
          </w:tcPr>
          <w:p w14:paraId="3CD37399">
            <w:pPr>
              <w:spacing w:line="400" w:lineRule="exact"/>
              <w:jc w:val="center"/>
              <w:rPr>
                <w:color w:val="000000"/>
              </w:rPr>
            </w:pPr>
          </w:p>
        </w:tc>
        <w:tc>
          <w:tcPr>
            <w:tcW w:w="432" w:type="pct"/>
            <w:tcMar>
              <w:left w:w="28" w:type="dxa"/>
              <w:right w:w="28" w:type="dxa"/>
            </w:tcMar>
            <w:vAlign w:val="center"/>
          </w:tcPr>
          <w:p w14:paraId="0311A936">
            <w:pPr>
              <w:spacing w:line="400" w:lineRule="exact"/>
              <w:jc w:val="center"/>
              <w:rPr>
                <w:color w:val="000000"/>
              </w:rPr>
            </w:pPr>
          </w:p>
        </w:tc>
      </w:tr>
      <w:tr w14:paraId="6B528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83" w:type="pct"/>
            <w:tcMar>
              <w:left w:w="28" w:type="dxa"/>
              <w:right w:w="28" w:type="dxa"/>
            </w:tcMar>
            <w:vAlign w:val="center"/>
          </w:tcPr>
          <w:p w14:paraId="51747678">
            <w:pPr>
              <w:spacing w:line="400" w:lineRule="exact"/>
              <w:jc w:val="center"/>
              <w:rPr>
                <w:color w:val="000000"/>
              </w:rPr>
            </w:pPr>
          </w:p>
        </w:tc>
        <w:tc>
          <w:tcPr>
            <w:tcW w:w="531" w:type="pct"/>
            <w:tcMar>
              <w:left w:w="28" w:type="dxa"/>
              <w:right w:w="28" w:type="dxa"/>
            </w:tcMar>
            <w:vAlign w:val="center"/>
          </w:tcPr>
          <w:p w14:paraId="6F6E6E78">
            <w:pPr>
              <w:spacing w:line="400" w:lineRule="exact"/>
              <w:jc w:val="center"/>
              <w:rPr>
                <w:color w:val="000000"/>
              </w:rPr>
            </w:pPr>
          </w:p>
        </w:tc>
        <w:tc>
          <w:tcPr>
            <w:tcW w:w="621" w:type="pct"/>
            <w:tcMar>
              <w:left w:w="28" w:type="dxa"/>
              <w:right w:w="28" w:type="dxa"/>
            </w:tcMar>
            <w:vAlign w:val="center"/>
          </w:tcPr>
          <w:p w14:paraId="032A3CC9">
            <w:pPr>
              <w:spacing w:line="400" w:lineRule="exact"/>
              <w:jc w:val="center"/>
              <w:rPr>
                <w:color w:val="000000"/>
              </w:rPr>
            </w:pPr>
          </w:p>
        </w:tc>
        <w:tc>
          <w:tcPr>
            <w:tcW w:w="728" w:type="pct"/>
            <w:tcMar>
              <w:left w:w="28" w:type="dxa"/>
              <w:right w:w="28" w:type="dxa"/>
            </w:tcMar>
            <w:vAlign w:val="center"/>
          </w:tcPr>
          <w:p w14:paraId="046D7950">
            <w:pPr>
              <w:spacing w:line="400" w:lineRule="exact"/>
              <w:jc w:val="center"/>
              <w:rPr>
                <w:color w:val="000000"/>
              </w:rPr>
            </w:pPr>
          </w:p>
        </w:tc>
        <w:tc>
          <w:tcPr>
            <w:tcW w:w="801" w:type="pct"/>
            <w:tcMar>
              <w:left w:w="28" w:type="dxa"/>
              <w:right w:w="28" w:type="dxa"/>
            </w:tcMar>
            <w:vAlign w:val="center"/>
          </w:tcPr>
          <w:p w14:paraId="3B19A4B0">
            <w:pPr>
              <w:spacing w:line="400" w:lineRule="exact"/>
              <w:jc w:val="center"/>
              <w:rPr>
                <w:color w:val="000000"/>
              </w:rPr>
            </w:pPr>
          </w:p>
        </w:tc>
        <w:tc>
          <w:tcPr>
            <w:tcW w:w="637" w:type="pct"/>
            <w:tcMar>
              <w:left w:w="28" w:type="dxa"/>
              <w:right w:w="28" w:type="dxa"/>
            </w:tcMar>
            <w:vAlign w:val="center"/>
          </w:tcPr>
          <w:p w14:paraId="596D63D2">
            <w:pPr>
              <w:spacing w:line="400" w:lineRule="exact"/>
              <w:jc w:val="center"/>
              <w:rPr>
                <w:color w:val="000000"/>
              </w:rPr>
            </w:pPr>
          </w:p>
        </w:tc>
        <w:tc>
          <w:tcPr>
            <w:tcW w:w="431" w:type="pct"/>
            <w:tcMar>
              <w:left w:w="28" w:type="dxa"/>
              <w:right w:w="28" w:type="dxa"/>
            </w:tcMar>
            <w:vAlign w:val="center"/>
          </w:tcPr>
          <w:p w14:paraId="7DFEFA56">
            <w:pPr>
              <w:spacing w:line="400" w:lineRule="exact"/>
              <w:jc w:val="center"/>
              <w:rPr>
                <w:color w:val="000000"/>
              </w:rPr>
            </w:pPr>
          </w:p>
        </w:tc>
        <w:tc>
          <w:tcPr>
            <w:tcW w:w="432" w:type="pct"/>
            <w:tcMar>
              <w:left w:w="28" w:type="dxa"/>
              <w:right w:w="28" w:type="dxa"/>
            </w:tcMar>
            <w:vAlign w:val="center"/>
          </w:tcPr>
          <w:p w14:paraId="24804AB2">
            <w:pPr>
              <w:spacing w:line="400" w:lineRule="exact"/>
              <w:jc w:val="center"/>
              <w:rPr>
                <w:color w:val="000000"/>
              </w:rPr>
            </w:pPr>
          </w:p>
        </w:tc>
        <w:tc>
          <w:tcPr>
            <w:tcW w:w="432" w:type="pct"/>
            <w:tcMar>
              <w:left w:w="28" w:type="dxa"/>
              <w:right w:w="28" w:type="dxa"/>
            </w:tcMar>
            <w:vAlign w:val="center"/>
          </w:tcPr>
          <w:p w14:paraId="651244C0">
            <w:pPr>
              <w:spacing w:line="400" w:lineRule="exact"/>
              <w:jc w:val="center"/>
              <w:rPr>
                <w:color w:val="000000"/>
              </w:rPr>
            </w:pPr>
          </w:p>
        </w:tc>
      </w:tr>
      <w:tr w14:paraId="7B000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383" w:type="pct"/>
            <w:tcMar>
              <w:left w:w="28" w:type="dxa"/>
              <w:right w:w="28" w:type="dxa"/>
            </w:tcMar>
            <w:vAlign w:val="center"/>
          </w:tcPr>
          <w:p w14:paraId="4BC51904">
            <w:pPr>
              <w:spacing w:line="400" w:lineRule="exact"/>
              <w:jc w:val="center"/>
              <w:rPr>
                <w:color w:val="000000"/>
              </w:rPr>
            </w:pPr>
          </w:p>
        </w:tc>
        <w:tc>
          <w:tcPr>
            <w:tcW w:w="531" w:type="pct"/>
            <w:tcMar>
              <w:left w:w="28" w:type="dxa"/>
              <w:right w:w="28" w:type="dxa"/>
            </w:tcMar>
            <w:vAlign w:val="center"/>
          </w:tcPr>
          <w:p w14:paraId="457ABF03">
            <w:pPr>
              <w:spacing w:line="400" w:lineRule="exact"/>
              <w:jc w:val="center"/>
              <w:rPr>
                <w:color w:val="000000"/>
              </w:rPr>
            </w:pPr>
          </w:p>
        </w:tc>
        <w:tc>
          <w:tcPr>
            <w:tcW w:w="621" w:type="pct"/>
            <w:tcMar>
              <w:left w:w="28" w:type="dxa"/>
              <w:right w:w="28" w:type="dxa"/>
            </w:tcMar>
            <w:vAlign w:val="center"/>
          </w:tcPr>
          <w:p w14:paraId="4CA87694">
            <w:pPr>
              <w:spacing w:line="400" w:lineRule="exact"/>
              <w:jc w:val="center"/>
              <w:rPr>
                <w:color w:val="000000"/>
              </w:rPr>
            </w:pPr>
          </w:p>
        </w:tc>
        <w:tc>
          <w:tcPr>
            <w:tcW w:w="728" w:type="pct"/>
            <w:tcMar>
              <w:left w:w="28" w:type="dxa"/>
              <w:right w:w="28" w:type="dxa"/>
            </w:tcMar>
            <w:vAlign w:val="center"/>
          </w:tcPr>
          <w:p w14:paraId="1B0F1D7B">
            <w:pPr>
              <w:spacing w:line="400" w:lineRule="exact"/>
              <w:jc w:val="center"/>
              <w:rPr>
                <w:color w:val="000000"/>
              </w:rPr>
            </w:pPr>
          </w:p>
        </w:tc>
        <w:tc>
          <w:tcPr>
            <w:tcW w:w="801" w:type="pct"/>
            <w:tcMar>
              <w:left w:w="28" w:type="dxa"/>
              <w:right w:w="28" w:type="dxa"/>
            </w:tcMar>
            <w:vAlign w:val="center"/>
          </w:tcPr>
          <w:p w14:paraId="741C13D9">
            <w:pPr>
              <w:spacing w:line="400" w:lineRule="exact"/>
              <w:jc w:val="center"/>
              <w:rPr>
                <w:color w:val="000000"/>
              </w:rPr>
            </w:pPr>
          </w:p>
        </w:tc>
        <w:tc>
          <w:tcPr>
            <w:tcW w:w="637" w:type="pct"/>
            <w:tcMar>
              <w:left w:w="28" w:type="dxa"/>
              <w:right w:w="28" w:type="dxa"/>
            </w:tcMar>
            <w:vAlign w:val="center"/>
          </w:tcPr>
          <w:p w14:paraId="6D733256">
            <w:pPr>
              <w:spacing w:line="400" w:lineRule="exact"/>
              <w:jc w:val="center"/>
              <w:rPr>
                <w:color w:val="000000"/>
              </w:rPr>
            </w:pPr>
          </w:p>
        </w:tc>
        <w:tc>
          <w:tcPr>
            <w:tcW w:w="431" w:type="pct"/>
            <w:tcMar>
              <w:left w:w="28" w:type="dxa"/>
              <w:right w:w="28" w:type="dxa"/>
            </w:tcMar>
            <w:vAlign w:val="center"/>
          </w:tcPr>
          <w:p w14:paraId="4D4A07CC">
            <w:pPr>
              <w:spacing w:line="400" w:lineRule="exact"/>
              <w:jc w:val="center"/>
              <w:rPr>
                <w:color w:val="000000"/>
              </w:rPr>
            </w:pPr>
          </w:p>
        </w:tc>
        <w:tc>
          <w:tcPr>
            <w:tcW w:w="432" w:type="pct"/>
            <w:tcMar>
              <w:left w:w="28" w:type="dxa"/>
              <w:right w:w="28" w:type="dxa"/>
            </w:tcMar>
            <w:vAlign w:val="center"/>
          </w:tcPr>
          <w:p w14:paraId="0694CFFD">
            <w:pPr>
              <w:spacing w:line="400" w:lineRule="exact"/>
              <w:jc w:val="center"/>
              <w:rPr>
                <w:color w:val="000000"/>
              </w:rPr>
            </w:pPr>
          </w:p>
        </w:tc>
        <w:tc>
          <w:tcPr>
            <w:tcW w:w="432" w:type="pct"/>
            <w:tcMar>
              <w:left w:w="28" w:type="dxa"/>
              <w:right w:w="28" w:type="dxa"/>
            </w:tcMar>
            <w:vAlign w:val="center"/>
          </w:tcPr>
          <w:p w14:paraId="6D3AE929">
            <w:pPr>
              <w:spacing w:line="400" w:lineRule="exact"/>
              <w:jc w:val="center"/>
              <w:rPr>
                <w:color w:val="000000"/>
              </w:rPr>
            </w:pPr>
          </w:p>
        </w:tc>
      </w:tr>
      <w:tr w14:paraId="1B085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83" w:type="pct"/>
            <w:tcMar>
              <w:left w:w="28" w:type="dxa"/>
              <w:right w:w="28" w:type="dxa"/>
            </w:tcMar>
            <w:vAlign w:val="center"/>
          </w:tcPr>
          <w:p w14:paraId="3BF6B894">
            <w:pPr>
              <w:spacing w:line="400" w:lineRule="exact"/>
              <w:jc w:val="center"/>
              <w:rPr>
                <w:color w:val="000000"/>
              </w:rPr>
            </w:pPr>
          </w:p>
        </w:tc>
        <w:tc>
          <w:tcPr>
            <w:tcW w:w="531" w:type="pct"/>
            <w:tcMar>
              <w:left w:w="28" w:type="dxa"/>
              <w:right w:w="28" w:type="dxa"/>
            </w:tcMar>
            <w:vAlign w:val="center"/>
          </w:tcPr>
          <w:p w14:paraId="25552EE2">
            <w:pPr>
              <w:spacing w:line="400" w:lineRule="exact"/>
              <w:jc w:val="center"/>
              <w:rPr>
                <w:color w:val="000000"/>
              </w:rPr>
            </w:pPr>
          </w:p>
        </w:tc>
        <w:tc>
          <w:tcPr>
            <w:tcW w:w="621" w:type="pct"/>
            <w:tcMar>
              <w:left w:w="28" w:type="dxa"/>
              <w:right w:w="28" w:type="dxa"/>
            </w:tcMar>
            <w:vAlign w:val="center"/>
          </w:tcPr>
          <w:p w14:paraId="03CCE8D1">
            <w:pPr>
              <w:spacing w:line="400" w:lineRule="exact"/>
              <w:jc w:val="center"/>
              <w:rPr>
                <w:color w:val="000000"/>
              </w:rPr>
            </w:pPr>
          </w:p>
        </w:tc>
        <w:tc>
          <w:tcPr>
            <w:tcW w:w="728" w:type="pct"/>
            <w:tcMar>
              <w:left w:w="28" w:type="dxa"/>
              <w:right w:w="28" w:type="dxa"/>
            </w:tcMar>
            <w:vAlign w:val="center"/>
          </w:tcPr>
          <w:p w14:paraId="019887E1">
            <w:pPr>
              <w:spacing w:line="400" w:lineRule="exact"/>
              <w:jc w:val="center"/>
              <w:rPr>
                <w:color w:val="000000"/>
              </w:rPr>
            </w:pPr>
          </w:p>
        </w:tc>
        <w:tc>
          <w:tcPr>
            <w:tcW w:w="801" w:type="pct"/>
            <w:tcMar>
              <w:left w:w="28" w:type="dxa"/>
              <w:right w:w="28" w:type="dxa"/>
            </w:tcMar>
            <w:vAlign w:val="center"/>
          </w:tcPr>
          <w:p w14:paraId="75009E77">
            <w:pPr>
              <w:spacing w:line="400" w:lineRule="exact"/>
              <w:jc w:val="center"/>
              <w:rPr>
                <w:color w:val="000000"/>
              </w:rPr>
            </w:pPr>
          </w:p>
        </w:tc>
        <w:tc>
          <w:tcPr>
            <w:tcW w:w="637" w:type="pct"/>
            <w:tcMar>
              <w:left w:w="28" w:type="dxa"/>
              <w:right w:w="28" w:type="dxa"/>
            </w:tcMar>
            <w:vAlign w:val="center"/>
          </w:tcPr>
          <w:p w14:paraId="23F34F8C">
            <w:pPr>
              <w:spacing w:line="400" w:lineRule="exact"/>
              <w:jc w:val="center"/>
              <w:rPr>
                <w:color w:val="000000"/>
              </w:rPr>
            </w:pPr>
          </w:p>
        </w:tc>
        <w:tc>
          <w:tcPr>
            <w:tcW w:w="431" w:type="pct"/>
            <w:tcMar>
              <w:left w:w="28" w:type="dxa"/>
              <w:right w:w="28" w:type="dxa"/>
            </w:tcMar>
            <w:vAlign w:val="center"/>
          </w:tcPr>
          <w:p w14:paraId="0CA81312">
            <w:pPr>
              <w:spacing w:line="400" w:lineRule="exact"/>
              <w:jc w:val="center"/>
              <w:rPr>
                <w:color w:val="000000"/>
              </w:rPr>
            </w:pPr>
          </w:p>
        </w:tc>
        <w:tc>
          <w:tcPr>
            <w:tcW w:w="432" w:type="pct"/>
            <w:tcMar>
              <w:left w:w="28" w:type="dxa"/>
              <w:right w:w="28" w:type="dxa"/>
            </w:tcMar>
            <w:vAlign w:val="center"/>
          </w:tcPr>
          <w:p w14:paraId="4ECF93AA">
            <w:pPr>
              <w:spacing w:line="400" w:lineRule="exact"/>
              <w:jc w:val="center"/>
              <w:rPr>
                <w:color w:val="000000"/>
              </w:rPr>
            </w:pPr>
          </w:p>
        </w:tc>
        <w:tc>
          <w:tcPr>
            <w:tcW w:w="432" w:type="pct"/>
            <w:tcMar>
              <w:left w:w="28" w:type="dxa"/>
              <w:right w:w="28" w:type="dxa"/>
            </w:tcMar>
            <w:vAlign w:val="center"/>
          </w:tcPr>
          <w:p w14:paraId="6D682F5A">
            <w:pPr>
              <w:spacing w:line="400" w:lineRule="exact"/>
              <w:jc w:val="center"/>
              <w:rPr>
                <w:color w:val="000000"/>
              </w:rPr>
            </w:pPr>
          </w:p>
        </w:tc>
      </w:tr>
      <w:tr w14:paraId="7C5AB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383" w:type="pct"/>
            <w:tcMar>
              <w:left w:w="28" w:type="dxa"/>
              <w:right w:w="28" w:type="dxa"/>
            </w:tcMar>
            <w:vAlign w:val="center"/>
          </w:tcPr>
          <w:p w14:paraId="566EC2E5">
            <w:pPr>
              <w:spacing w:line="400" w:lineRule="exact"/>
              <w:jc w:val="center"/>
              <w:rPr>
                <w:color w:val="000000"/>
              </w:rPr>
            </w:pPr>
          </w:p>
        </w:tc>
        <w:tc>
          <w:tcPr>
            <w:tcW w:w="531" w:type="pct"/>
            <w:tcMar>
              <w:left w:w="28" w:type="dxa"/>
              <w:right w:w="28" w:type="dxa"/>
            </w:tcMar>
            <w:vAlign w:val="center"/>
          </w:tcPr>
          <w:p w14:paraId="24B497CF">
            <w:pPr>
              <w:spacing w:line="400" w:lineRule="exact"/>
              <w:jc w:val="center"/>
              <w:rPr>
                <w:color w:val="000000"/>
              </w:rPr>
            </w:pPr>
          </w:p>
        </w:tc>
        <w:tc>
          <w:tcPr>
            <w:tcW w:w="621" w:type="pct"/>
            <w:tcMar>
              <w:left w:w="28" w:type="dxa"/>
              <w:right w:w="28" w:type="dxa"/>
            </w:tcMar>
            <w:vAlign w:val="center"/>
          </w:tcPr>
          <w:p w14:paraId="09571712">
            <w:pPr>
              <w:spacing w:line="400" w:lineRule="exact"/>
              <w:jc w:val="center"/>
              <w:rPr>
                <w:color w:val="000000"/>
              </w:rPr>
            </w:pPr>
          </w:p>
        </w:tc>
        <w:tc>
          <w:tcPr>
            <w:tcW w:w="728" w:type="pct"/>
            <w:tcMar>
              <w:left w:w="28" w:type="dxa"/>
              <w:right w:w="28" w:type="dxa"/>
            </w:tcMar>
            <w:vAlign w:val="center"/>
          </w:tcPr>
          <w:p w14:paraId="649191C9">
            <w:pPr>
              <w:spacing w:line="400" w:lineRule="exact"/>
              <w:jc w:val="center"/>
              <w:rPr>
                <w:color w:val="000000"/>
              </w:rPr>
            </w:pPr>
          </w:p>
        </w:tc>
        <w:tc>
          <w:tcPr>
            <w:tcW w:w="801" w:type="pct"/>
            <w:tcMar>
              <w:left w:w="28" w:type="dxa"/>
              <w:right w:w="28" w:type="dxa"/>
            </w:tcMar>
            <w:vAlign w:val="center"/>
          </w:tcPr>
          <w:p w14:paraId="7A5C93BE">
            <w:pPr>
              <w:spacing w:line="400" w:lineRule="exact"/>
              <w:jc w:val="center"/>
              <w:rPr>
                <w:color w:val="000000"/>
              </w:rPr>
            </w:pPr>
          </w:p>
        </w:tc>
        <w:tc>
          <w:tcPr>
            <w:tcW w:w="637" w:type="pct"/>
            <w:tcMar>
              <w:left w:w="28" w:type="dxa"/>
              <w:right w:w="28" w:type="dxa"/>
            </w:tcMar>
            <w:vAlign w:val="center"/>
          </w:tcPr>
          <w:p w14:paraId="225CD457">
            <w:pPr>
              <w:spacing w:line="400" w:lineRule="exact"/>
              <w:jc w:val="center"/>
              <w:rPr>
                <w:color w:val="000000"/>
              </w:rPr>
            </w:pPr>
          </w:p>
        </w:tc>
        <w:tc>
          <w:tcPr>
            <w:tcW w:w="431" w:type="pct"/>
            <w:tcMar>
              <w:left w:w="28" w:type="dxa"/>
              <w:right w:w="28" w:type="dxa"/>
            </w:tcMar>
            <w:vAlign w:val="center"/>
          </w:tcPr>
          <w:p w14:paraId="292488E9">
            <w:pPr>
              <w:spacing w:line="400" w:lineRule="exact"/>
              <w:jc w:val="center"/>
              <w:rPr>
                <w:color w:val="000000"/>
              </w:rPr>
            </w:pPr>
          </w:p>
        </w:tc>
        <w:tc>
          <w:tcPr>
            <w:tcW w:w="432" w:type="pct"/>
            <w:tcMar>
              <w:left w:w="28" w:type="dxa"/>
              <w:right w:w="28" w:type="dxa"/>
            </w:tcMar>
            <w:vAlign w:val="center"/>
          </w:tcPr>
          <w:p w14:paraId="7346A24B">
            <w:pPr>
              <w:spacing w:line="400" w:lineRule="exact"/>
              <w:jc w:val="center"/>
              <w:rPr>
                <w:color w:val="000000"/>
              </w:rPr>
            </w:pPr>
          </w:p>
        </w:tc>
        <w:tc>
          <w:tcPr>
            <w:tcW w:w="432" w:type="pct"/>
            <w:tcMar>
              <w:left w:w="28" w:type="dxa"/>
              <w:right w:w="28" w:type="dxa"/>
            </w:tcMar>
            <w:vAlign w:val="center"/>
          </w:tcPr>
          <w:p w14:paraId="3F41F718">
            <w:pPr>
              <w:spacing w:line="400" w:lineRule="exact"/>
              <w:jc w:val="center"/>
              <w:rPr>
                <w:color w:val="000000"/>
              </w:rPr>
            </w:pPr>
          </w:p>
        </w:tc>
      </w:tr>
      <w:tr w14:paraId="46D2A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83" w:type="pct"/>
            <w:tcMar>
              <w:left w:w="28" w:type="dxa"/>
              <w:right w:w="28" w:type="dxa"/>
            </w:tcMar>
            <w:vAlign w:val="center"/>
          </w:tcPr>
          <w:p w14:paraId="1BF3AD08">
            <w:pPr>
              <w:spacing w:line="400" w:lineRule="exact"/>
              <w:jc w:val="center"/>
              <w:rPr>
                <w:color w:val="000000"/>
              </w:rPr>
            </w:pPr>
          </w:p>
        </w:tc>
        <w:tc>
          <w:tcPr>
            <w:tcW w:w="531" w:type="pct"/>
            <w:tcMar>
              <w:left w:w="28" w:type="dxa"/>
              <w:right w:w="28" w:type="dxa"/>
            </w:tcMar>
            <w:vAlign w:val="center"/>
          </w:tcPr>
          <w:p w14:paraId="5B3C051E">
            <w:pPr>
              <w:spacing w:line="400" w:lineRule="exact"/>
              <w:jc w:val="center"/>
              <w:rPr>
                <w:color w:val="000000"/>
              </w:rPr>
            </w:pPr>
          </w:p>
        </w:tc>
        <w:tc>
          <w:tcPr>
            <w:tcW w:w="621" w:type="pct"/>
            <w:tcMar>
              <w:left w:w="28" w:type="dxa"/>
              <w:right w:w="28" w:type="dxa"/>
            </w:tcMar>
            <w:vAlign w:val="center"/>
          </w:tcPr>
          <w:p w14:paraId="5327D675">
            <w:pPr>
              <w:spacing w:line="400" w:lineRule="exact"/>
              <w:jc w:val="center"/>
              <w:rPr>
                <w:color w:val="000000"/>
              </w:rPr>
            </w:pPr>
          </w:p>
        </w:tc>
        <w:tc>
          <w:tcPr>
            <w:tcW w:w="728" w:type="pct"/>
            <w:tcMar>
              <w:left w:w="28" w:type="dxa"/>
              <w:right w:w="28" w:type="dxa"/>
            </w:tcMar>
            <w:vAlign w:val="center"/>
          </w:tcPr>
          <w:p w14:paraId="1B351A56">
            <w:pPr>
              <w:spacing w:line="400" w:lineRule="exact"/>
              <w:jc w:val="center"/>
              <w:rPr>
                <w:color w:val="000000"/>
              </w:rPr>
            </w:pPr>
          </w:p>
        </w:tc>
        <w:tc>
          <w:tcPr>
            <w:tcW w:w="801" w:type="pct"/>
            <w:tcMar>
              <w:left w:w="28" w:type="dxa"/>
              <w:right w:w="28" w:type="dxa"/>
            </w:tcMar>
            <w:vAlign w:val="center"/>
          </w:tcPr>
          <w:p w14:paraId="4BD8E411">
            <w:pPr>
              <w:spacing w:line="400" w:lineRule="exact"/>
              <w:jc w:val="center"/>
              <w:rPr>
                <w:color w:val="000000"/>
              </w:rPr>
            </w:pPr>
          </w:p>
        </w:tc>
        <w:tc>
          <w:tcPr>
            <w:tcW w:w="637" w:type="pct"/>
            <w:tcMar>
              <w:left w:w="28" w:type="dxa"/>
              <w:right w:w="28" w:type="dxa"/>
            </w:tcMar>
            <w:vAlign w:val="center"/>
          </w:tcPr>
          <w:p w14:paraId="2C087E92">
            <w:pPr>
              <w:spacing w:line="400" w:lineRule="exact"/>
              <w:jc w:val="center"/>
              <w:rPr>
                <w:color w:val="000000"/>
              </w:rPr>
            </w:pPr>
          </w:p>
        </w:tc>
        <w:tc>
          <w:tcPr>
            <w:tcW w:w="431" w:type="pct"/>
            <w:tcMar>
              <w:left w:w="28" w:type="dxa"/>
              <w:right w:w="28" w:type="dxa"/>
            </w:tcMar>
            <w:vAlign w:val="center"/>
          </w:tcPr>
          <w:p w14:paraId="77D5DDE9">
            <w:pPr>
              <w:spacing w:line="400" w:lineRule="exact"/>
              <w:jc w:val="center"/>
              <w:rPr>
                <w:color w:val="000000"/>
              </w:rPr>
            </w:pPr>
          </w:p>
        </w:tc>
        <w:tc>
          <w:tcPr>
            <w:tcW w:w="432" w:type="pct"/>
            <w:tcMar>
              <w:left w:w="28" w:type="dxa"/>
              <w:right w:w="28" w:type="dxa"/>
            </w:tcMar>
            <w:vAlign w:val="center"/>
          </w:tcPr>
          <w:p w14:paraId="7478A534">
            <w:pPr>
              <w:spacing w:line="400" w:lineRule="exact"/>
              <w:jc w:val="center"/>
              <w:rPr>
                <w:color w:val="000000"/>
              </w:rPr>
            </w:pPr>
          </w:p>
        </w:tc>
        <w:tc>
          <w:tcPr>
            <w:tcW w:w="432" w:type="pct"/>
            <w:tcMar>
              <w:left w:w="28" w:type="dxa"/>
              <w:right w:w="28" w:type="dxa"/>
            </w:tcMar>
            <w:vAlign w:val="center"/>
          </w:tcPr>
          <w:p w14:paraId="52C18A48">
            <w:pPr>
              <w:spacing w:line="400" w:lineRule="exact"/>
              <w:jc w:val="center"/>
              <w:rPr>
                <w:color w:val="000000"/>
              </w:rPr>
            </w:pPr>
          </w:p>
        </w:tc>
      </w:tr>
      <w:tr w14:paraId="1269E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383" w:type="pct"/>
            <w:tcMar>
              <w:left w:w="28" w:type="dxa"/>
              <w:right w:w="28" w:type="dxa"/>
            </w:tcMar>
            <w:vAlign w:val="center"/>
          </w:tcPr>
          <w:p w14:paraId="52240079">
            <w:pPr>
              <w:spacing w:line="400" w:lineRule="exact"/>
              <w:jc w:val="center"/>
              <w:rPr>
                <w:color w:val="000000"/>
              </w:rPr>
            </w:pPr>
          </w:p>
        </w:tc>
        <w:tc>
          <w:tcPr>
            <w:tcW w:w="531" w:type="pct"/>
            <w:tcMar>
              <w:left w:w="28" w:type="dxa"/>
              <w:right w:w="28" w:type="dxa"/>
            </w:tcMar>
            <w:vAlign w:val="center"/>
          </w:tcPr>
          <w:p w14:paraId="5C4734F9">
            <w:pPr>
              <w:spacing w:line="400" w:lineRule="exact"/>
              <w:jc w:val="center"/>
              <w:rPr>
                <w:color w:val="000000"/>
              </w:rPr>
            </w:pPr>
          </w:p>
        </w:tc>
        <w:tc>
          <w:tcPr>
            <w:tcW w:w="621" w:type="pct"/>
            <w:tcMar>
              <w:left w:w="28" w:type="dxa"/>
              <w:right w:w="28" w:type="dxa"/>
            </w:tcMar>
            <w:vAlign w:val="center"/>
          </w:tcPr>
          <w:p w14:paraId="5B182B25">
            <w:pPr>
              <w:spacing w:line="400" w:lineRule="exact"/>
              <w:jc w:val="center"/>
              <w:rPr>
                <w:color w:val="000000"/>
              </w:rPr>
            </w:pPr>
          </w:p>
        </w:tc>
        <w:tc>
          <w:tcPr>
            <w:tcW w:w="728" w:type="pct"/>
            <w:tcMar>
              <w:left w:w="28" w:type="dxa"/>
              <w:right w:w="28" w:type="dxa"/>
            </w:tcMar>
            <w:vAlign w:val="center"/>
          </w:tcPr>
          <w:p w14:paraId="620B6F8B">
            <w:pPr>
              <w:spacing w:line="400" w:lineRule="exact"/>
              <w:jc w:val="center"/>
              <w:rPr>
                <w:color w:val="000000"/>
              </w:rPr>
            </w:pPr>
          </w:p>
        </w:tc>
        <w:tc>
          <w:tcPr>
            <w:tcW w:w="801" w:type="pct"/>
            <w:tcMar>
              <w:left w:w="28" w:type="dxa"/>
              <w:right w:w="28" w:type="dxa"/>
            </w:tcMar>
            <w:vAlign w:val="center"/>
          </w:tcPr>
          <w:p w14:paraId="5101F802">
            <w:pPr>
              <w:spacing w:line="400" w:lineRule="exact"/>
              <w:jc w:val="center"/>
              <w:rPr>
                <w:color w:val="000000"/>
              </w:rPr>
            </w:pPr>
          </w:p>
        </w:tc>
        <w:tc>
          <w:tcPr>
            <w:tcW w:w="637" w:type="pct"/>
            <w:tcMar>
              <w:left w:w="28" w:type="dxa"/>
              <w:right w:w="28" w:type="dxa"/>
            </w:tcMar>
            <w:vAlign w:val="center"/>
          </w:tcPr>
          <w:p w14:paraId="50454F04">
            <w:pPr>
              <w:spacing w:line="400" w:lineRule="exact"/>
              <w:jc w:val="center"/>
              <w:rPr>
                <w:color w:val="000000"/>
              </w:rPr>
            </w:pPr>
          </w:p>
        </w:tc>
        <w:tc>
          <w:tcPr>
            <w:tcW w:w="431" w:type="pct"/>
            <w:tcMar>
              <w:left w:w="28" w:type="dxa"/>
              <w:right w:w="28" w:type="dxa"/>
            </w:tcMar>
            <w:vAlign w:val="center"/>
          </w:tcPr>
          <w:p w14:paraId="2B8B000A">
            <w:pPr>
              <w:spacing w:line="400" w:lineRule="exact"/>
              <w:jc w:val="center"/>
              <w:rPr>
                <w:color w:val="000000"/>
              </w:rPr>
            </w:pPr>
          </w:p>
        </w:tc>
        <w:tc>
          <w:tcPr>
            <w:tcW w:w="432" w:type="pct"/>
            <w:tcMar>
              <w:left w:w="28" w:type="dxa"/>
              <w:right w:w="28" w:type="dxa"/>
            </w:tcMar>
            <w:vAlign w:val="center"/>
          </w:tcPr>
          <w:p w14:paraId="21C9430B">
            <w:pPr>
              <w:spacing w:line="400" w:lineRule="exact"/>
              <w:jc w:val="center"/>
              <w:rPr>
                <w:color w:val="000000"/>
              </w:rPr>
            </w:pPr>
          </w:p>
        </w:tc>
        <w:tc>
          <w:tcPr>
            <w:tcW w:w="432" w:type="pct"/>
            <w:tcMar>
              <w:left w:w="28" w:type="dxa"/>
              <w:right w:w="28" w:type="dxa"/>
            </w:tcMar>
            <w:vAlign w:val="center"/>
          </w:tcPr>
          <w:p w14:paraId="0BAE290B">
            <w:pPr>
              <w:spacing w:line="400" w:lineRule="exact"/>
              <w:jc w:val="center"/>
              <w:rPr>
                <w:color w:val="000000"/>
              </w:rPr>
            </w:pPr>
          </w:p>
        </w:tc>
      </w:tr>
    </w:tbl>
    <w:p w14:paraId="1A88C766">
      <w:pPr>
        <w:spacing w:line="400" w:lineRule="exact"/>
        <w:rPr>
          <w:rFonts w:ascii="黑体" w:eastAsia="黑体"/>
          <w:color w:val="000000"/>
        </w:rPr>
      </w:pPr>
      <w:r>
        <w:rPr>
          <w:rFonts w:hint="eastAsia" w:ascii="黑体" w:eastAsia="黑体"/>
          <w:color w:val="000000"/>
        </w:rPr>
        <w:t>（二）开标过程中的其他事项记录</w:t>
      </w:r>
    </w:p>
    <w:p w14:paraId="425B46FA">
      <w:pPr>
        <w:spacing w:line="400" w:lineRule="exact"/>
        <w:rPr>
          <w:rFonts w:ascii="黑体" w:eastAsia="黑体"/>
          <w:color w:val="000000"/>
          <w:u w:val="single"/>
        </w:rPr>
      </w:pPr>
      <w:r>
        <w:rPr>
          <w:rFonts w:hint="eastAsia" w:ascii="黑体" w:eastAsia="黑体"/>
          <w:color w:val="000000"/>
          <w:u w:val="single"/>
        </w:rPr>
        <w:t xml:space="preserve">                                                                             </w:t>
      </w:r>
    </w:p>
    <w:p w14:paraId="6A6A4554">
      <w:pPr>
        <w:spacing w:line="400" w:lineRule="exact"/>
        <w:rPr>
          <w:rFonts w:ascii="黑体" w:eastAsia="黑体"/>
          <w:color w:val="000000"/>
          <w:u w:val="single"/>
        </w:rPr>
      </w:pPr>
      <w:r>
        <w:rPr>
          <w:rFonts w:hint="eastAsia" w:ascii="黑体" w:eastAsia="黑体"/>
          <w:color w:val="000000"/>
          <w:u w:val="single"/>
        </w:rPr>
        <w:t xml:space="preserve">                                                                             </w:t>
      </w:r>
    </w:p>
    <w:p w14:paraId="1C0477D8">
      <w:pPr>
        <w:spacing w:line="400" w:lineRule="exact"/>
        <w:rPr>
          <w:rFonts w:ascii="黑体" w:eastAsia="黑体"/>
          <w:color w:val="000000"/>
          <w:u w:val="single"/>
        </w:rPr>
      </w:pPr>
      <w:r>
        <w:rPr>
          <w:rFonts w:hint="eastAsia" w:ascii="黑体" w:eastAsia="黑体"/>
          <w:color w:val="000000"/>
          <w:u w:val="single"/>
        </w:rPr>
        <w:t xml:space="preserve">                                                                             </w:t>
      </w:r>
    </w:p>
    <w:p w14:paraId="694454B2">
      <w:pPr>
        <w:spacing w:line="400" w:lineRule="exact"/>
        <w:rPr>
          <w:rFonts w:ascii="黑体" w:eastAsia="黑体"/>
          <w:color w:val="000000"/>
          <w:u w:val="single"/>
        </w:rPr>
      </w:pPr>
      <w:r>
        <w:rPr>
          <w:rFonts w:hint="eastAsia" w:ascii="黑体" w:eastAsia="黑体"/>
          <w:color w:val="000000"/>
          <w:u w:val="single"/>
        </w:rPr>
        <w:t xml:space="preserve">                                                                             </w:t>
      </w:r>
    </w:p>
    <w:p w14:paraId="3AB6BCAA">
      <w:pPr>
        <w:spacing w:line="400" w:lineRule="exact"/>
        <w:rPr>
          <w:rFonts w:ascii="宋体" w:hAnsi="宋体"/>
          <w:color w:val="000000"/>
          <w:u w:val="single"/>
        </w:rPr>
      </w:pPr>
      <w:r>
        <w:rPr>
          <w:rFonts w:hint="eastAsia" w:ascii="黑体" w:eastAsia="黑体"/>
          <w:color w:val="000000"/>
          <w:u w:val="single"/>
        </w:rPr>
        <w:t xml:space="preserve">                                         </w:t>
      </w:r>
      <w:r>
        <w:rPr>
          <w:rFonts w:hint="eastAsia" w:ascii="宋体" w:hAnsi="宋体"/>
          <w:color w:val="000000"/>
          <w:u w:val="single"/>
        </w:rPr>
        <w:t xml:space="preserve">                                    </w:t>
      </w:r>
    </w:p>
    <w:p w14:paraId="61CF531C">
      <w:pPr>
        <w:spacing w:line="400" w:lineRule="exact"/>
        <w:rPr>
          <w:rFonts w:hint="eastAsia" w:ascii="黑体" w:hAnsi="黑体" w:eastAsia="黑体" w:cs="黑体"/>
          <w:color w:val="000000"/>
        </w:rPr>
      </w:pPr>
      <w:r>
        <w:rPr>
          <w:rFonts w:hint="eastAsia" w:ascii="黑体" w:hAnsi="黑体" w:eastAsia="黑体" w:cs="黑体"/>
          <w:color w:val="000000"/>
        </w:rPr>
        <w:t>（三）出席开标会的单位和人员（附签到表）</w:t>
      </w:r>
    </w:p>
    <w:p w14:paraId="5D905CF3">
      <w:pPr>
        <w:spacing w:line="400" w:lineRule="exact"/>
        <w:rPr>
          <w:color w:val="000000"/>
        </w:rPr>
      </w:pPr>
    </w:p>
    <w:p w14:paraId="4BA24F5A">
      <w:pPr>
        <w:spacing w:line="400" w:lineRule="exact"/>
        <w:rPr>
          <w:color w:val="000000"/>
        </w:rPr>
      </w:pPr>
    </w:p>
    <w:p w14:paraId="00B9E8F6">
      <w:pPr>
        <w:spacing w:line="400" w:lineRule="exact"/>
        <w:rPr>
          <w:color w:val="000000"/>
        </w:rPr>
      </w:pPr>
    </w:p>
    <w:p w14:paraId="6CC95B1A">
      <w:pPr>
        <w:spacing w:line="400" w:lineRule="exact"/>
        <w:rPr>
          <w:color w:val="000000"/>
        </w:rPr>
      </w:pPr>
    </w:p>
    <w:p w14:paraId="109244DF">
      <w:pPr>
        <w:spacing w:line="400" w:lineRule="exact"/>
        <w:rPr>
          <w:rFonts w:ascii="黑体" w:eastAsia="黑体"/>
          <w:color w:val="000000"/>
          <w:u w:val="single"/>
        </w:rPr>
      </w:pPr>
      <w:r>
        <w:rPr>
          <w:rFonts w:hint="eastAsia" w:ascii="黑体" w:eastAsia="黑体"/>
          <w:color w:val="000000"/>
        </w:rPr>
        <w:t>招标人代表：</w:t>
      </w:r>
      <w:r>
        <w:rPr>
          <w:rFonts w:hint="eastAsia" w:ascii="黑体" w:eastAsia="黑体"/>
          <w:color w:val="000000"/>
          <w:u w:val="single"/>
        </w:rPr>
        <w:t xml:space="preserve">                </w:t>
      </w:r>
      <w:r>
        <w:rPr>
          <w:rFonts w:hint="eastAsia" w:ascii="黑体" w:eastAsia="黑体"/>
          <w:color w:val="000000"/>
        </w:rPr>
        <w:t>记录人：</w:t>
      </w:r>
      <w:r>
        <w:rPr>
          <w:rFonts w:hint="eastAsia" w:ascii="黑体" w:eastAsia="黑体"/>
          <w:color w:val="000000"/>
          <w:u w:val="single"/>
        </w:rPr>
        <w:t xml:space="preserve">                 </w:t>
      </w:r>
      <w:r>
        <w:rPr>
          <w:rFonts w:hint="eastAsia" w:ascii="黑体" w:eastAsia="黑体"/>
          <w:color w:val="000000"/>
        </w:rPr>
        <w:t>监标人：</w:t>
      </w:r>
      <w:r>
        <w:rPr>
          <w:rFonts w:hint="eastAsia" w:ascii="黑体" w:eastAsia="黑体"/>
          <w:color w:val="000000"/>
          <w:u w:val="single"/>
        </w:rPr>
        <w:t xml:space="preserve">               </w:t>
      </w:r>
    </w:p>
    <w:p w14:paraId="1B008698">
      <w:pPr>
        <w:spacing w:line="400" w:lineRule="exact"/>
        <w:rPr>
          <w:color w:val="000000"/>
        </w:rPr>
      </w:pPr>
    </w:p>
    <w:p w14:paraId="349941F1">
      <w:pPr>
        <w:spacing w:line="400" w:lineRule="exact"/>
        <w:ind w:firstLine="3780" w:firstLineChars="1800"/>
        <w:rPr>
          <w:color w:val="000000"/>
        </w:rPr>
      </w:pP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r>
        <w:rPr>
          <w:rFonts w:hint="eastAsia"/>
          <w:color w:val="000000"/>
          <w:u w:val="single"/>
        </w:rPr>
        <w:t xml:space="preserve">      </w:t>
      </w:r>
      <w:r>
        <w:rPr>
          <w:rFonts w:hint="eastAsia"/>
          <w:color w:val="000000"/>
        </w:rPr>
        <w:t>日</w:t>
      </w:r>
    </w:p>
    <w:p w14:paraId="50C73F7B">
      <w:pPr>
        <w:spacing w:line="400" w:lineRule="exact"/>
        <w:ind w:firstLine="3780" w:firstLineChars="1800"/>
        <w:rPr>
          <w:color w:val="000000"/>
        </w:rPr>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101D6B6B">
      <w:pPr>
        <w:spacing w:line="480" w:lineRule="exact"/>
        <w:outlineLvl w:val="1"/>
        <w:rPr>
          <w:rFonts w:ascii="黑体" w:eastAsia="黑体"/>
          <w:color w:val="000000"/>
          <w:sz w:val="24"/>
        </w:rPr>
      </w:pPr>
      <w:bookmarkStart w:id="361" w:name="_Toc353448504"/>
      <w:bookmarkStart w:id="362" w:name="_Toc18266"/>
      <w:bookmarkStart w:id="363" w:name="_Toc16594"/>
      <w:bookmarkStart w:id="364" w:name="_Toc1571"/>
      <w:bookmarkStart w:id="365" w:name="_Toc9841"/>
      <w:r>
        <w:rPr>
          <w:rFonts w:hint="eastAsia" w:ascii="黑体" w:eastAsia="黑体"/>
          <w:color w:val="000000"/>
          <w:sz w:val="24"/>
        </w:rPr>
        <w:t>附表二：中标通知书</w:t>
      </w:r>
      <w:bookmarkEnd w:id="361"/>
      <w:bookmarkEnd w:id="362"/>
      <w:bookmarkEnd w:id="363"/>
      <w:bookmarkEnd w:id="364"/>
      <w:bookmarkEnd w:id="365"/>
    </w:p>
    <w:p w14:paraId="37BCE767">
      <w:pPr>
        <w:spacing w:beforeLines="100" w:afterLines="100" w:line="480" w:lineRule="exact"/>
        <w:jc w:val="center"/>
        <w:rPr>
          <w:rFonts w:hint="eastAsia" w:ascii="黑体" w:eastAsia="黑体"/>
          <w:color w:val="000000"/>
          <w:sz w:val="28"/>
          <w:szCs w:val="28"/>
        </w:rPr>
      </w:pPr>
      <w:r>
        <w:rPr>
          <w:rFonts w:hint="eastAsia" w:ascii="黑体" w:eastAsia="黑体"/>
          <w:color w:val="000000"/>
          <w:sz w:val="28"/>
          <w:szCs w:val="28"/>
        </w:rPr>
        <w:t>中标通知书</w:t>
      </w:r>
    </w:p>
    <w:p w14:paraId="45C32788">
      <w:pPr>
        <w:spacing w:line="480" w:lineRule="exact"/>
        <w:rPr>
          <w:color w:val="000000"/>
        </w:rPr>
      </w:pPr>
      <w:r>
        <w:rPr>
          <w:rFonts w:hint="eastAsia"/>
          <w:color w:val="000000"/>
          <w:u w:val="single"/>
        </w:rPr>
        <w:t xml:space="preserve">       （中标人名称）        </w:t>
      </w:r>
      <w:r>
        <w:rPr>
          <w:rFonts w:hint="eastAsia"/>
          <w:color w:val="000000"/>
        </w:rPr>
        <w:t>：</w:t>
      </w:r>
    </w:p>
    <w:p w14:paraId="55EF9913">
      <w:pPr>
        <w:spacing w:line="480" w:lineRule="exact"/>
        <w:rPr>
          <w:color w:val="000000"/>
        </w:rPr>
      </w:pPr>
    </w:p>
    <w:p w14:paraId="0DC66860">
      <w:pPr>
        <w:spacing w:line="480" w:lineRule="exact"/>
        <w:ind w:firstLine="420" w:firstLineChars="200"/>
        <w:rPr>
          <w:color w:val="000000"/>
        </w:rPr>
      </w:pPr>
      <w:r>
        <w:rPr>
          <w:rFonts w:hint="eastAsia"/>
          <w:color w:val="000000"/>
        </w:rPr>
        <w:t>你方递交的</w:t>
      </w:r>
      <w:r>
        <w:rPr>
          <w:rFonts w:hint="eastAsia"/>
          <w:color w:val="000000"/>
          <w:u w:val="single"/>
        </w:rPr>
        <w:t xml:space="preserve">          （项目名称）       </w:t>
      </w:r>
      <w:r>
        <w:rPr>
          <w:rFonts w:hint="eastAsia"/>
          <w:color w:val="000000"/>
        </w:rPr>
        <w:t>标段施工（安装）投标文件于</w:t>
      </w:r>
      <w:r>
        <w:rPr>
          <w:rFonts w:hint="eastAsia"/>
          <w:color w:val="000000"/>
          <w:u w:val="single"/>
        </w:rPr>
        <w:t xml:space="preserve">  （开标时间）  </w:t>
      </w:r>
      <w:r>
        <w:rPr>
          <w:rFonts w:hint="eastAsia"/>
          <w:color w:val="000000"/>
        </w:rPr>
        <w:t>开标，并经评标委员会评审，已被我方接受，被确定为中标人。</w:t>
      </w:r>
    </w:p>
    <w:p w14:paraId="20BDE33B">
      <w:pPr>
        <w:spacing w:line="480" w:lineRule="exact"/>
        <w:ind w:firstLine="420" w:firstLineChars="200"/>
        <w:rPr>
          <w:color w:val="000000"/>
        </w:rPr>
      </w:pPr>
      <w:r>
        <w:rPr>
          <w:rFonts w:hint="eastAsia"/>
          <w:color w:val="000000"/>
        </w:rPr>
        <w:t>中 标 价：</w:t>
      </w:r>
      <w:r>
        <w:rPr>
          <w:rFonts w:hint="eastAsia"/>
          <w:color w:val="000000"/>
          <w:u w:val="single"/>
        </w:rPr>
        <w:t xml:space="preserve">                         </w:t>
      </w:r>
      <w:r>
        <w:rPr>
          <w:rFonts w:hint="eastAsia"/>
          <w:color w:val="000000"/>
        </w:rPr>
        <w:t>。</w:t>
      </w:r>
    </w:p>
    <w:p w14:paraId="71AC6EEE">
      <w:pPr>
        <w:spacing w:line="480" w:lineRule="exact"/>
        <w:ind w:firstLine="420" w:firstLineChars="200"/>
        <w:rPr>
          <w:color w:val="000000"/>
        </w:rPr>
      </w:pPr>
      <w:r>
        <w:rPr>
          <w:rFonts w:hint="eastAsia"/>
          <w:color w:val="000000"/>
        </w:rPr>
        <w:t>工    期：</w:t>
      </w:r>
      <w:r>
        <w:rPr>
          <w:rFonts w:hint="eastAsia"/>
          <w:color w:val="000000"/>
          <w:u w:val="single"/>
        </w:rPr>
        <w:t xml:space="preserve">                         </w:t>
      </w:r>
      <w:r>
        <w:rPr>
          <w:rFonts w:hint="eastAsia"/>
          <w:color w:val="000000"/>
        </w:rPr>
        <w:t>。</w:t>
      </w:r>
    </w:p>
    <w:p w14:paraId="77D2FFA8">
      <w:pPr>
        <w:spacing w:line="480" w:lineRule="exact"/>
        <w:ind w:firstLine="420" w:firstLineChars="200"/>
        <w:rPr>
          <w:color w:val="000000"/>
        </w:rPr>
      </w:pPr>
      <w:r>
        <w:rPr>
          <w:rFonts w:hint="eastAsia"/>
          <w:color w:val="000000"/>
        </w:rPr>
        <w:t>质量标准：</w:t>
      </w:r>
      <w:r>
        <w:rPr>
          <w:rFonts w:hint="eastAsia"/>
          <w:color w:val="000000"/>
          <w:u w:val="single"/>
        </w:rPr>
        <w:t xml:space="preserve">                         </w:t>
      </w:r>
      <w:r>
        <w:rPr>
          <w:rFonts w:hint="eastAsia"/>
          <w:color w:val="000000"/>
        </w:rPr>
        <w:t>。</w:t>
      </w:r>
    </w:p>
    <w:p w14:paraId="4241ED6C">
      <w:pPr>
        <w:spacing w:line="480" w:lineRule="exact"/>
        <w:ind w:firstLine="420" w:firstLineChars="200"/>
        <w:rPr>
          <w:color w:val="000000"/>
        </w:rPr>
      </w:pPr>
      <w:r>
        <w:rPr>
          <w:rFonts w:hint="eastAsia"/>
          <w:color w:val="000000"/>
        </w:rPr>
        <w:t>项目经理：</w:t>
      </w:r>
      <w:r>
        <w:rPr>
          <w:rFonts w:hint="eastAsia"/>
          <w:color w:val="000000"/>
          <w:u w:val="single"/>
        </w:rPr>
        <w:t xml:space="preserve">       （姓名、执业资格注册证书编号、级别）        </w:t>
      </w:r>
      <w:r>
        <w:rPr>
          <w:rFonts w:hint="eastAsia"/>
          <w:color w:val="000000"/>
        </w:rPr>
        <w:t>。</w:t>
      </w:r>
    </w:p>
    <w:p w14:paraId="365AC152">
      <w:pPr>
        <w:spacing w:line="480" w:lineRule="exact"/>
        <w:ind w:firstLine="420" w:firstLineChars="200"/>
        <w:rPr>
          <w:color w:val="000000"/>
        </w:rPr>
      </w:pPr>
    </w:p>
    <w:p w14:paraId="6E119304">
      <w:pPr>
        <w:spacing w:line="480" w:lineRule="exact"/>
        <w:ind w:firstLine="420" w:firstLineChars="200"/>
        <w:rPr>
          <w:color w:val="000000"/>
        </w:rPr>
      </w:pPr>
      <w:r>
        <w:rPr>
          <w:rFonts w:hint="eastAsia"/>
          <w:color w:val="000000"/>
        </w:rPr>
        <w:t>请你方在接到本通知书后的</w:t>
      </w:r>
      <w:r>
        <w:rPr>
          <w:rFonts w:hint="eastAsia"/>
          <w:color w:val="000000"/>
          <w:u w:val="single"/>
        </w:rPr>
        <w:t xml:space="preserve">      </w:t>
      </w:r>
      <w:r>
        <w:rPr>
          <w:rFonts w:hint="eastAsia"/>
          <w:color w:val="000000"/>
        </w:rPr>
        <w:t>日内到</w:t>
      </w:r>
      <w:r>
        <w:rPr>
          <w:rFonts w:hint="eastAsia"/>
          <w:color w:val="000000"/>
          <w:u w:val="single"/>
        </w:rPr>
        <w:t xml:space="preserve">              （指定地点）           </w:t>
      </w:r>
      <w:r>
        <w:rPr>
          <w:rFonts w:hint="eastAsia"/>
          <w:color w:val="000000"/>
        </w:rPr>
        <w:t>与我方签订施工（安装）承包合同。</w:t>
      </w:r>
    </w:p>
    <w:p w14:paraId="4022EF15">
      <w:pPr>
        <w:spacing w:line="480" w:lineRule="exact"/>
        <w:ind w:firstLine="420" w:firstLineChars="200"/>
        <w:rPr>
          <w:color w:val="000000"/>
        </w:rPr>
      </w:pPr>
      <w:r>
        <w:rPr>
          <w:rFonts w:hint="eastAsia"/>
          <w:color w:val="000000"/>
        </w:rPr>
        <w:t>特此通知。</w:t>
      </w:r>
    </w:p>
    <w:p w14:paraId="091C2ACC">
      <w:pPr>
        <w:spacing w:line="480" w:lineRule="exact"/>
        <w:ind w:firstLine="420" w:firstLineChars="200"/>
        <w:rPr>
          <w:color w:val="000000"/>
        </w:rPr>
      </w:pPr>
    </w:p>
    <w:p w14:paraId="789659C8">
      <w:pPr>
        <w:wordWrap w:val="0"/>
        <w:spacing w:line="480" w:lineRule="exact"/>
        <w:ind w:firstLine="420" w:firstLineChars="200"/>
        <w:jc w:val="right"/>
        <w:rPr>
          <w:color w:val="000000"/>
        </w:rPr>
      </w:pPr>
      <w:r>
        <w:rPr>
          <w:rFonts w:hint="eastAsia" w:ascii="黑体" w:eastAsia="黑体"/>
          <w:color w:val="000000"/>
        </w:rPr>
        <w:t>招  标  人：</w:t>
      </w:r>
      <w:r>
        <w:rPr>
          <w:rFonts w:hint="eastAsia"/>
          <w:color w:val="000000"/>
          <w:u w:val="single"/>
        </w:rPr>
        <w:t xml:space="preserve">                  </w:t>
      </w:r>
      <w:r>
        <w:rPr>
          <w:rFonts w:hint="eastAsia"/>
          <w:color w:val="000000"/>
        </w:rPr>
        <w:t>（盖单位章）</w:t>
      </w:r>
    </w:p>
    <w:p w14:paraId="7D25FEBD">
      <w:pPr>
        <w:wordWrap w:val="0"/>
        <w:spacing w:line="480" w:lineRule="exact"/>
        <w:jc w:val="right"/>
        <w:rPr>
          <w:color w:val="000000"/>
        </w:rPr>
      </w:pPr>
      <w:r>
        <w:rPr>
          <w:rFonts w:hint="eastAsia" w:ascii="黑体" w:eastAsia="黑体"/>
          <w:color w:val="000000"/>
        </w:rPr>
        <w:t>法定代表人：</w:t>
      </w:r>
      <w:r>
        <w:rPr>
          <w:rFonts w:hint="eastAsia" w:ascii="黑体" w:eastAsia="黑体"/>
          <w:color w:val="000000"/>
          <w:u w:val="single"/>
        </w:rPr>
        <w:t xml:space="preserve"> </w:t>
      </w:r>
      <w:r>
        <w:rPr>
          <w:rFonts w:hint="eastAsia"/>
          <w:color w:val="000000"/>
          <w:u w:val="single"/>
        </w:rPr>
        <w:t xml:space="preserve">               </w:t>
      </w:r>
      <w:r>
        <w:rPr>
          <w:rFonts w:hint="eastAsia"/>
          <w:color w:val="000000"/>
        </w:rPr>
        <w:t>（签字或盖章）</w:t>
      </w:r>
    </w:p>
    <w:p w14:paraId="334A2B93">
      <w:pPr>
        <w:spacing w:line="480" w:lineRule="exact"/>
        <w:jc w:val="right"/>
        <w:rPr>
          <w:color w:val="000000"/>
        </w:rPr>
      </w:pPr>
    </w:p>
    <w:p w14:paraId="7D35AFA9">
      <w:pPr>
        <w:spacing w:line="480" w:lineRule="exact"/>
        <w:ind w:firstLine="4200" w:firstLineChars="2000"/>
        <w:rPr>
          <w:color w:val="000000"/>
        </w:rPr>
      </w:pPr>
      <w:r>
        <w:rPr>
          <w:rFonts w:hint="eastAsia"/>
          <w:color w:val="000000"/>
        </w:rPr>
        <w:t xml:space="preserve"> </w:t>
      </w: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r>
        <w:rPr>
          <w:rFonts w:hint="eastAsia"/>
          <w:color w:val="000000"/>
          <w:u w:val="single"/>
        </w:rPr>
        <w:t xml:space="preserve">     </w:t>
      </w:r>
      <w:r>
        <w:rPr>
          <w:rFonts w:hint="eastAsia"/>
          <w:color w:val="000000"/>
        </w:rPr>
        <w:t>日</w:t>
      </w:r>
    </w:p>
    <w:p w14:paraId="07C39DF4">
      <w:pPr>
        <w:spacing w:line="480" w:lineRule="exact"/>
        <w:ind w:firstLine="2310" w:firstLineChars="1100"/>
        <w:rPr>
          <w:color w:val="000000"/>
        </w:rPr>
      </w:pPr>
    </w:p>
    <w:p w14:paraId="2CC51B03">
      <w:pPr>
        <w:spacing w:line="480" w:lineRule="exact"/>
        <w:ind w:firstLine="2310" w:firstLineChars="1100"/>
        <w:rPr>
          <w:color w:val="000000"/>
        </w:rPr>
      </w:pPr>
    </w:p>
    <w:p w14:paraId="3C8BE16C">
      <w:pPr>
        <w:spacing w:line="480" w:lineRule="exact"/>
        <w:ind w:firstLine="2310" w:firstLineChars="1100"/>
        <w:rPr>
          <w:color w:val="000000"/>
        </w:rPr>
      </w:pPr>
    </w:p>
    <w:p w14:paraId="0AC998E4">
      <w:pPr>
        <w:spacing w:line="480" w:lineRule="exact"/>
        <w:jc w:val="left"/>
        <w:rPr>
          <w:color w:val="000000"/>
          <w:u w:val="single"/>
        </w:rPr>
      </w:pPr>
      <w:r>
        <w:rPr>
          <w:rFonts w:hint="eastAsia"/>
          <w:color w:val="000000"/>
        </w:rPr>
        <w:t>附录：本项目委托</w:t>
      </w:r>
      <w:r>
        <w:rPr>
          <w:rFonts w:hint="eastAsia"/>
          <w:color w:val="000000"/>
          <w:u w:val="single"/>
        </w:rPr>
        <w:t xml:space="preserve">    （招标代理机构名称、级别）    </w:t>
      </w:r>
      <w:r>
        <w:rPr>
          <w:rFonts w:hint="eastAsia"/>
          <w:color w:val="000000"/>
        </w:rPr>
        <w:t>负责代理招标，项目组负责人：</w:t>
      </w:r>
      <w:r>
        <w:rPr>
          <w:rFonts w:hint="eastAsia"/>
          <w:color w:val="000000"/>
          <w:u w:val="single"/>
        </w:rPr>
        <w:t xml:space="preserve">   （姓名、执业资格注册证书编号、专业、级别）   </w:t>
      </w:r>
      <w:r>
        <w:rPr>
          <w:rFonts w:hint="eastAsia"/>
          <w:color w:val="000000"/>
        </w:rPr>
        <w:t>，成员：</w:t>
      </w:r>
      <w:r>
        <w:rPr>
          <w:rFonts w:hint="eastAsia"/>
          <w:color w:val="000000"/>
          <w:u w:val="single"/>
        </w:rPr>
        <w:t xml:space="preserve">                                   </w:t>
      </w:r>
      <w:r>
        <w:rPr>
          <w:rFonts w:hint="eastAsia"/>
          <w:color w:val="000000"/>
        </w:rPr>
        <w:t>。</w:t>
      </w:r>
    </w:p>
    <w:p w14:paraId="4CD53008">
      <w:pPr>
        <w:spacing w:line="480" w:lineRule="exact"/>
        <w:ind w:firstLine="5145" w:firstLineChars="2450"/>
        <w:rPr>
          <w:color w:val="000000"/>
        </w:rPr>
      </w:pPr>
    </w:p>
    <w:p w14:paraId="48D39F88">
      <w:pPr>
        <w:spacing w:line="480" w:lineRule="exact"/>
        <w:ind w:firstLine="5145" w:firstLineChars="2450"/>
        <w:rPr>
          <w:color w:val="000000"/>
        </w:rPr>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31EEC293">
      <w:pPr>
        <w:spacing w:line="480" w:lineRule="exact"/>
        <w:outlineLvl w:val="1"/>
        <w:rPr>
          <w:rFonts w:ascii="黑体" w:eastAsia="黑体"/>
          <w:color w:val="000000"/>
          <w:sz w:val="24"/>
        </w:rPr>
      </w:pPr>
      <w:bookmarkStart w:id="366" w:name="_Toc6337"/>
      <w:bookmarkStart w:id="367" w:name="_Toc30001"/>
      <w:bookmarkStart w:id="368" w:name="_Toc17493"/>
      <w:bookmarkStart w:id="369" w:name="_Toc23754"/>
      <w:bookmarkStart w:id="370" w:name="_Toc353448505"/>
      <w:r>
        <w:rPr>
          <w:rFonts w:hint="eastAsia" w:ascii="黑体" w:eastAsia="黑体"/>
          <w:color w:val="000000"/>
          <w:sz w:val="24"/>
        </w:rPr>
        <w:t>附表三：中标结果通知书</w:t>
      </w:r>
      <w:bookmarkEnd w:id="366"/>
      <w:bookmarkEnd w:id="367"/>
      <w:bookmarkEnd w:id="368"/>
      <w:bookmarkEnd w:id="369"/>
      <w:bookmarkEnd w:id="370"/>
    </w:p>
    <w:p w14:paraId="1C932F5C">
      <w:pPr>
        <w:spacing w:beforeLines="100" w:afterLines="100" w:line="480" w:lineRule="exact"/>
        <w:jc w:val="center"/>
        <w:rPr>
          <w:rFonts w:ascii="黑体" w:eastAsia="黑体"/>
          <w:color w:val="000000"/>
          <w:sz w:val="28"/>
          <w:szCs w:val="28"/>
        </w:rPr>
      </w:pPr>
      <w:r>
        <w:rPr>
          <w:rFonts w:hint="eastAsia" w:ascii="黑体" w:eastAsia="黑体"/>
          <w:color w:val="000000"/>
          <w:sz w:val="28"/>
          <w:szCs w:val="28"/>
        </w:rPr>
        <w:t>中标结果通知书</w:t>
      </w:r>
    </w:p>
    <w:p w14:paraId="42D48918">
      <w:pPr>
        <w:spacing w:line="480" w:lineRule="exact"/>
        <w:rPr>
          <w:color w:val="000000"/>
        </w:rPr>
      </w:pPr>
      <w:r>
        <w:rPr>
          <w:rFonts w:hint="eastAsia"/>
          <w:color w:val="000000"/>
          <w:u w:val="single"/>
        </w:rPr>
        <w:t xml:space="preserve">                      </w:t>
      </w:r>
      <w:r>
        <w:rPr>
          <w:rFonts w:hint="eastAsia"/>
          <w:color w:val="000000"/>
        </w:rPr>
        <w:t>（未中标人名称）：</w:t>
      </w:r>
    </w:p>
    <w:p w14:paraId="048D3844">
      <w:pPr>
        <w:spacing w:line="480" w:lineRule="exact"/>
        <w:rPr>
          <w:color w:val="000000"/>
        </w:rPr>
      </w:pPr>
    </w:p>
    <w:p w14:paraId="4EFE0239">
      <w:pPr>
        <w:spacing w:line="480" w:lineRule="exact"/>
        <w:ind w:firstLine="420" w:firstLineChars="200"/>
        <w:rPr>
          <w:color w:val="000000"/>
        </w:rPr>
      </w:pPr>
      <w:r>
        <w:rPr>
          <w:rFonts w:hint="eastAsia"/>
          <w:color w:val="000000"/>
        </w:rPr>
        <w:t>我方已接受</w:t>
      </w:r>
      <w:r>
        <w:rPr>
          <w:rFonts w:hint="eastAsia"/>
          <w:color w:val="000000"/>
          <w:u w:val="single"/>
        </w:rPr>
        <w:t xml:space="preserve">                   </w:t>
      </w:r>
      <w:r>
        <w:rPr>
          <w:rFonts w:hint="eastAsia"/>
          <w:color w:val="000000"/>
        </w:rPr>
        <w:t>（中标人名称）于</w:t>
      </w:r>
      <w:r>
        <w:rPr>
          <w:rFonts w:hint="eastAsia"/>
          <w:color w:val="000000"/>
          <w:u w:val="single"/>
        </w:rPr>
        <w:t xml:space="preserve">                       </w:t>
      </w:r>
      <w:r>
        <w:rPr>
          <w:rFonts w:hint="eastAsia"/>
          <w:color w:val="000000"/>
        </w:rPr>
        <w:t>（投标日期）所递交的</w:t>
      </w:r>
      <w:r>
        <w:rPr>
          <w:rFonts w:hint="eastAsia"/>
          <w:color w:val="000000"/>
          <w:u w:val="single"/>
        </w:rPr>
        <w:t xml:space="preserve">           </w:t>
      </w:r>
      <w:r>
        <w:rPr>
          <w:rFonts w:hint="eastAsia"/>
          <w:color w:val="000000"/>
        </w:rPr>
        <w:t>（项目名称）</w:t>
      </w:r>
      <w:r>
        <w:rPr>
          <w:rFonts w:hint="eastAsia"/>
          <w:color w:val="000000"/>
          <w:u w:val="single"/>
        </w:rPr>
        <w:t xml:space="preserve">       </w:t>
      </w:r>
      <w:r>
        <w:rPr>
          <w:rFonts w:hint="eastAsia"/>
          <w:color w:val="000000"/>
        </w:rPr>
        <w:t>标段施工投标文件，确定</w:t>
      </w:r>
      <w:r>
        <w:rPr>
          <w:rFonts w:hint="eastAsia"/>
          <w:color w:val="000000"/>
          <w:u w:val="single"/>
        </w:rPr>
        <w:t xml:space="preserve">         </w:t>
      </w:r>
      <w:r>
        <w:rPr>
          <w:rFonts w:hint="eastAsia"/>
          <w:color w:val="000000"/>
        </w:rPr>
        <w:t>（中标人名称）为中标人。</w:t>
      </w:r>
    </w:p>
    <w:p w14:paraId="6EA74FBB">
      <w:pPr>
        <w:spacing w:line="480" w:lineRule="exact"/>
        <w:ind w:firstLine="420" w:firstLineChars="200"/>
        <w:rPr>
          <w:color w:val="000000"/>
        </w:rPr>
      </w:pPr>
    </w:p>
    <w:p w14:paraId="3A8691C7">
      <w:pPr>
        <w:spacing w:line="480" w:lineRule="exact"/>
        <w:ind w:firstLine="420" w:firstLineChars="200"/>
        <w:rPr>
          <w:color w:val="000000"/>
        </w:rPr>
      </w:pPr>
      <w:r>
        <w:rPr>
          <w:rFonts w:hint="eastAsia"/>
          <w:color w:val="000000"/>
        </w:rPr>
        <w:t>感谢你单位对我方工作的大力支持!</w:t>
      </w:r>
    </w:p>
    <w:p w14:paraId="40237E0B">
      <w:pPr>
        <w:spacing w:line="480" w:lineRule="exact"/>
        <w:ind w:firstLine="420" w:firstLineChars="200"/>
        <w:rPr>
          <w:color w:val="000000"/>
        </w:rPr>
      </w:pPr>
    </w:p>
    <w:p w14:paraId="60EA4225">
      <w:pPr>
        <w:spacing w:line="480" w:lineRule="exact"/>
        <w:ind w:firstLine="420" w:firstLineChars="200"/>
        <w:rPr>
          <w:color w:val="000000"/>
        </w:rPr>
      </w:pPr>
    </w:p>
    <w:p w14:paraId="5B626792">
      <w:pPr>
        <w:spacing w:line="480" w:lineRule="exact"/>
        <w:ind w:firstLine="420" w:firstLineChars="200"/>
        <w:rPr>
          <w:color w:val="000000"/>
        </w:rPr>
      </w:pPr>
    </w:p>
    <w:p w14:paraId="0214B348">
      <w:pPr>
        <w:spacing w:line="480" w:lineRule="exact"/>
        <w:ind w:firstLine="420" w:firstLineChars="200"/>
        <w:rPr>
          <w:color w:val="000000"/>
        </w:rPr>
      </w:pPr>
    </w:p>
    <w:p w14:paraId="529F1B42">
      <w:pPr>
        <w:wordWrap w:val="0"/>
        <w:spacing w:line="480" w:lineRule="exact"/>
        <w:ind w:firstLine="420" w:firstLineChars="200"/>
        <w:jc w:val="right"/>
        <w:rPr>
          <w:color w:val="000000"/>
        </w:rPr>
      </w:pPr>
      <w:r>
        <w:rPr>
          <w:rFonts w:hint="eastAsia" w:ascii="黑体" w:eastAsia="黑体"/>
          <w:color w:val="000000"/>
        </w:rPr>
        <w:t>招标人：</w:t>
      </w:r>
      <w:r>
        <w:rPr>
          <w:rFonts w:hint="eastAsia"/>
          <w:color w:val="000000"/>
          <w:u w:val="single"/>
        </w:rPr>
        <w:t xml:space="preserve">         </w:t>
      </w:r>
      <w:r>
        <w:rPr>
          <w:rFonts w:hint="eastAsia"/>
          <w:color w:val="000000"/>
          <w:u w:val="single"/>
          <w:lang w:eastAsia="zh-CN"/>
        </w:rPr>
        <w:t>　</w:t>
      </w:r>
      <w:r>
        <w:rPr>
          <w:rFonts w:hint="eastAsia"/>
          <w:color w:val="000000"/>
          <w:u w:val="single"/>
        </w:rPr>
        <w:t xml:space="preserve">      </w:t>
      </w:r>
      <w:r>
        <w:rPr>
          <w:rFonts w:hint="eastAsia"/>
          <w:color w:val="000000"/>
        </w:rPr>
        <w:t xml:space="preserve">（盖单位章）        </w:t>
      </w:r>
    </w:p>
    <w:p w14:paraId="69DC005A">
      <w:pPr>
        <w:wordWrap w:val="0"/>
        <w:spacing w:line="480" w:lineRule="exact"/>
        <w:ind w:firstLine="420" w:firstLineChars="200"/>
        <w:jc w:val="right"/>
        <w:rPr>
          <w:color w:val="000000"/>
        </w:rPr>
      </w:pPr>
      <w:r>
        <w:rPr>
          <w:rFonts w:hint="eastAsia" w:ascii="黑体" w:eastAsia="黑体"/>
          <w:color w:val="000000"/>
        </w:rPr>
        <w:t>法定代表人：</w:t>
      </w:r>
      <w:r>
        <w:rPr>
          <w:rFonts w:hint="eastAsia"/>
          <w:color w:val="000000"/>
          <w:u w:val="single"/>
        </w:rPr>
        <w:t xml:space="preserve">              </w:t>
      </w:r>
      <w:r>
        <w:rPr>
          <w:rFonts w:hint="eastAsia"/>
          <w:color w:val="000000"/>
        </w:rPr>
        <w:t xml:space="preserve"> （签字或盖章）        </w:t>
      </w:r>
    </w:p>
    <w:p w14:paraId="14419DE6">
      <w:pPr>
        <w:spacing w:line="480" w:lineRule="exact"/>
        <w:ind w:firstLine="4689" w:firstLineChars="2233"/>
        <w:rPr>
          <w:color w:val="000000"/>
        </w:rPr>
      </w:pP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r>
        <w:rPr>
          <w:rFonts w:hint="eastAsia"/>
          <w:color w:val="000000"/>
          <w:u w:val="single"/>
        </w:rPr>
        <w:t xml:space="preserve">       </w:t>
      </w:r>
      <w:r>
        <w:rPr>
          <w:rFonts w:hint="eastAsia"/>
          <w:color w:val="000000"/>
        </w:rPr>
        <w:t>日</w:t>
      </w:r>
    </w:p>
    <w:p w14:paraId="286D7039">
      <w:pPr>
        <w:spacing w:line="480" w:lineRule="exact"/>
        <w:ind w:firstLine="4689" w:firstLineChars="2233"/>
        <w:rPr>
          <w:color w:val="000000"/>
        </w:rPr>
      </w:pPr>
    </w:p>
    <w:p w14:paraId="2E2AE79E">
      <w:pPr>
        <w:spacing w:line="480" w:lineRule="exact"/>
        <w:ind w:firstLine="4689" w:firstLineChars="2233"/>
        <w:rPr>
          <w:color w:val="000000"/>
        </w:rPr>
      </w:pPr>
    </w:p>
    <w:p w14:paraId="3E0FB57D">
      <w:pPr>
        <w:spacing w:line="480" w:lineRule="exact"/>
        <w:ind w:firstLine="4689" w:firstLineChars="2233"/>
        <w:rPr>
          <w:color w:val="000000"/>
        </w:rPr>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43AAF017">
      <w:pPr>
        <w:wordWrap w:val="0"/>
        <w:spacing w:line="480" w:lineRule="exact"/>
        <w:ind w:right="480"/>
        <w:outlineLvl w:val="1"/>
        <w:rPr>
          <w:color w:val="000000"/>
        </w:rPr>
      </w:pPr>
      <w:bookmarkStart w:id="371" w:name="_Toc31785"/>
      <w:bookmarkStart w:id="372" w:name="_Toc353448506"/>
      <w:bookmarkStart w:id="373" w:name="_Toc9881"/>
      <w:bookmarkStart w:id="374" w:name="_Toc9498"/>
      <w:bookmarkStart w:id="375" w:name="_Toc2696"/>
      <w:bookmarkStart w:id="376" w:name="_Toc19709"/>
      <w:r>
        <w:rPr>
          <w:rFonts w:hint="eastAsia" w:ascii="黑体" w:eastAsia="黑体"/>
          <w:color w:val="000000"/>
          <w:sz w:val="24"/>
        </w:rPr>
        <w:t>附表四：</w:t>
      </w:r>
      <w:bookmarkEnd w:id="371"/>
      <w:bookmarkEnd w:id="372"/>
      <w:bookmarkEnd w:id="373"/>
      <w:r>
        <w:rPr>
          <w:rFonts w:hint="eastAsia" w:ascii="黑体" w:eastAsia="黑体"/>
          <w:color w:val="000000"/>
          <w:sz w:val="24"/>
        </w:rPr>
        <w:t>银行保函格式</w:t>
      </w:r>
      <w:bookmarkEnd w:id="374"/>
      <w:bookmarkEnd w:id="375"/>
      <w:bookmarkEnd w:id="376"/>
    </w:p>
    <w:p w14:paraId="6493AD22">
      <w:pPr>
        <w:spacing w:beforeLines="100" w:afterLines="100" w:line="480" w:lineRule="exact"/>
        <w:jc w:val="center"/>
        <w:rPr>
          <w:rFonts w:hint="eastAsia" w:ascii="黑体" w:eastAsia="黑体"/>
          <w:color w:val="000000"/>
          <w:sz w:val="28"/>
          <w:szCs w:val="28"/>
        </w:rPr>
      </w:pPr>
      <w:r>
        <w:rPr>
          <w:rFonts w:hint="eastAsia" w:ascii="黑体" w:eastAsia="黑体"/>
          <w:color w:val="000000"/>
          <w:sz w:val="28"/>
          <w:szCs w:val="28"/>
        </w:rPr>
        <w:t>投标保证金银行保函</w:t>
      </w:r>
    </w:p>
    <w:p w14:paraId="1283D293">
      <w:pPr>
        <w:spacing w:line="480" w:lineRule="exact"/>
        <w:rPr>
          <w:color w:val="000000"/>
        </w:rPr>
      </w:pPr>
      <w:r>
        <w:rPr>
          <w:rFonts w:hint="eastAsia"/>
          <w:color w:val="000000"/>
        </w:rPr>
        <w:t>致：</w:t>
      </w:r>
      <w:r>
        <w:rPr>
          <w:rFonts w:hint="eastAsia"/>
          <w:color w:val="000000"/>
          <w:u w:val="single"/>
        </w:rPr>
        <w:t xml:space="preserve">        （招标人）               </w:t>
      </w:r>
    </w:p>
    <w:p w14:paraId="66C01793">
      <w:pPr>
        <w:spacing w:line="480" w:lineRule="exact"/>
        <w:ind w:firstLine="420" w:firstLineChars="200"/>
        <w:rPr>
          <w:color w:val="000000"/>
        </w:rPr>
      </w:pPr>
      <w:r>
        <w:rPr>
          <w:rFonts w:hint="eastAsia"/>
          <w:color w:val="000000"/>
        </w:rPr>
        <w:t>鉴于</w:t>
      </w:r>
      <w:r>
        <w:rPr>
          <w:rFonts w:hint="eastAsia"/>
          <w:color w:val="000000"/>
          <w:u w:val="single"/>
        </w:rPr>
        <w:t xml:space="preserve">                   </w:t>
      </w:r>
      <w:r>
        <w:rPr>
          <w:rFonts w:hint="eastAsia"/>
          <w:color w:val="000000"/>
        </w:rPr>
        <w:t>（下称“投标人”）拟参与</w:t>
      </w:r>
      <w:r>
        <w:rPr>
          <w:rFonts w:hint="eastAsia"/>
          <w:color w:val="000000"/>
          <w:u w:val="single"/>
        </w:rPr>
        <w:t xml:space="preserve">                      </w:t>
      </w:r>
      <w:r>
        <w:rPr>
          <w:rFonts w:hint="eastAsia"/>
          <w:color w:val="000000"/>
        </w:rPr>
        <w:t>（下称“招标人”）组织的</w:t>
      </w:r>
      <w:r>
        <w:rPr>
          <w:rFonts w:hint="eastAsia"/>
          <w:color w:val="000000"/>
          <w:u w:val="single"/>
        </w:rPr>
        <w:t xml:space="preserve">                              </w:t>
      </w:r>
      <w:r>
        <w:rPr>
          <w:rFonts w:hint="eastAsia"/>
          <w:color w:val="000000"/>
        </w:rPr>
        <w:t>项目的投标。根据招标文件的规定，投标人须按规定的金额由其委托的银行出具一份投标保函（下称“保函”）作为履行招标文件中规定的义务担保。</w:t>
      </w:r>
    </w:p>
    <w:p w14:paraId="455024BE">
      <w:pPr>
        <w:spacing w:line="480" w:lineRule="exact"/>
        <w:ind w:firstLine="420" w:firstLineChars="200"/>
        <w:rPr>
          <w:color w:val="000000"/>
        </w:rPr>
      </w:pPr>
      <w:r>
        <w:rPr>
          <w:rFonts w:hint="eastAsia"/>
          <w:color w:val="000000"/>
        </w:rPr>
        <w:t>我行同意为投标人出具人民币(大写)</w:t>
      </w:r>
      <w:r>
        <w:rPr>
          <w:rFonts w:hint="eastAsia"/>
          <w:color w:val="000000"/>
          <w:u w:val="single"/>
        </w:rPr>
        <w:t xml:space="preserve">           </w:t>
      </w:r>
      <w:r>
        <w:rPr>
          <w:rFonts w:hint="eastAsia"/>
          <w:color w:val="000000"/>
        </w:rPr>
        <w:t>元整(</w:t>
      </w:r>
      <w:r>
        <w:rPr>
          <w:rFonts w:hint="eastAsia"/>
          <w:color w:val="000000"/>
          <w:u w:val="single"/>
        </w:rPr>
        <w:t xml:space="preserve">       </w:t>
      </w:r>
      <w:r>
        <w:rPr>
          <w:rFonts w:hint="eastAsia"/>
          <w:color w:val="000000"/>
        </w:rPr>
        <w:t>元)的保函，作为向招标人的投标担保。本保函的条件是：</w:t>
      </w:r>
    </w:p>
    <w:p w14:paraId="4F148434">
      <w:pPr>
        <w:spacing w:line="400" w:lineRule="exact"/>
        <w:ind w:firstLine="420" w:firstLineChars="200"/>
      </w:pPr>
      <w:r>
        <w:rPr>
          <w:rFonts w:hint="eastAsia"/>
        </w:rPr>
        <w:t>（1）投标人在规定的投标有效期内撤销其投标文件；</w:t>
      </w:r>
    </w:p>
    <w:p w14:paraId="169AAA20">
      <w:pPr>
        <w:spacing w:line="400" w:lineRule="exact"/>
        <w:ind w:firstLine="420" w:firstLineChars="200"/>
      </w:pPr>
      <w:r>
        <w:rPr>
          <w:rFonts w:hint="eastAsia"/>
        </w:rPr>
        <w:t>（2）投标人在收到中标通知书后，无正当理由拒签合同协议书。</w:t>
      </w:r>
    </w:p>
    <w:p w14:paraId="197058E1">
      <w:pPr>
        <w:spacing w:line="480" w:lineRule="exact"/>
        <w:ind w:firstLine="420" w:firstLineChars="200"/>
        <w:rPr>
          <w:color w:val="000000"/>
        </w:rPr>
      </w:pPr>
      <w:r>
        <w:rPr>
          <w:rFonts w:hint="eastAsia"/>
          <w:color w:val="000000"/>
        </w:rPr>
        <w:t>我行将履行担保义务，保证在收到招标人的书面要求，说明其索款是由于出现了上述任何一种原因的具体情况后，即凭招标人出具的索赔款凭证，向招标人支付上述款项。</w:t>
      </w:r>
    </w:p>
    <w:p w14:paraId="6C7A78B9">
      <w:pPr>
        <w:spacing w:line="480" w:lineRule="exact"/>
        <w:ind w:firstLine="420" w:firstLineChars="200"/>
        <w:rPr>
          <w:color w:val="000000"/>
        </w:rPr>
      </w:pPr>
      <w:r>
        <w:rPr>
          <w:rFonts w:hint="eastAsia"/>
          <w:color w:val="000000"/>
        </w:rPr>
        <w:t>本保函有效期自</w:t>
      </w: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r>
        <w:rPr>
          <w:rFonts w:hint="eastAsia"/>
          <w:color w:val="000000"/>
          <w:u w:val="single"/>
        </w:rPr>
        <w:t xml:space="preserve">    </w:t>
      </w:r>
      <w:r>
        <w:rPr>
          <w:rFonts w:hint="eastAsia"/>
          <w:color w:val="000000"/>
        </w:rPr>
        <w:t>日至</w:t>
      </w: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r>
        <w:rPr>
          <w:rFonts w:hint="eastAsia"/>
          <w:color w:val="000000"/>
          <w:u w:val="single"/>
        </w:rPr>
        <w:t xml:space="preserve">    </w:t>
      </w:r>
      <w:r>
        <w:rPr>
          <w:rFonts w:hint="eastAsia"/>
          <w:color w:val="000000"/>
        </w:rPr>
        <w:t>日或经延长的投标文件有效期期满后30天内保持有效，任何索款要求应在上述期限内交到我行。招标人延长投标文件有效期的决定，应通知我行。</w:t>
      </w:r>
    </w:p>
    <w:p w14:paraId="619E5196">
      <w:pPr>
        <w:spacing w:line="480" w:lineRule="exact"/>
        <w:ind w:firstLine="420" w:firstLineChars="200"/>
        <w:rPr>
          <w:color w:val="000000"/>
          <w:u w:val="single"/>
        </w:rPr>
      </w:pPr>
      <w:r>
        <w:rPr>
          <w:rFonts w:hint="eastAsia"/>
          <w:color w:val="000000"/>
        </w:rPr>
        <w:t>担保银行：</w:t>
      </w:r>
      <w:r>
        <w:rPr>
          <w:rFonts w:hint="eastAsia"/>
          <w:color w:val="000000"/>
          <w:u w:val="single"/>
        </w:rPr>
        <w:t xml:space="preserve">                （盖章）</w:t>
      </w:r>
    </w:p>
    <w:p w14:paraId="36E6AE4A">
      <w:pPr>
        <w:spacing w:line="480" w:lineRule="exact"/>
        <w:ind w:firstLine="420" w:firstLineChars="200"/>
        <w:rPr>
          <w:color w:val="000000"/>
          <w:u w:val="single"/>
        </w:rPr>
      </w:pPr>
      <w:r>
        <w:rPr>
          <w:rFonts w:hint="eastAsia"/>
          <w:color w:val="000000"/>
        </w:rPr>
        <w:t>银行地址：</w:t>
      </w:r>
      <w:r>
        <w:rPr>
          <w:rFonts w:hint="eastAsia"/>
          <w:color w:val="000000"/>
          <w:u w:val="single"/>
        </w:rPr>
        <w:t xml:space="preserve">                        </w:t>
      </w:r>
    </w:p>
    <w:p w14:paraId="39FBD3FB">
      <w:pPr>
        <w:spacing w:line="480" w:lineRule="exact"/>
        <w:ind w:firstLine="420" w:firstLineChars="200"/>
        <w:rPr>
          <w:color w:val="000000"/>
          <w:u w:val="single"/>
        </w:rPr>
      </w:pPr>
      <w:r>
        <w:rPr>
          <w:rFonts w:hint="eastAsia"/>
          <w:color w:val="000000"/>
        </w:rPr>
        <w:t>邮    编：</w:t>
      </w:r>
      <w:r>
        <w:rPr>
          <w:rFonts w:hint="eastAsia"/>
          <w:color w:val="000000"/>
          <w:u w:val="single"/>
        </w:rPr>
        <w:t xml:space="preserve">                        </w:t>
      </w:r>
    </w:p>
    <w:p w14:paraId="3013B5A1">
      <w:pPr>
        <w:spacing w:line="480" w:lineRule="exact"/>
        <w:ind w:firstLine="420" w:firstLineChars="200"/>
        <w:rPr>
          <w:color w:val="000000"/>
          <w:u w:val="single"/>
        </w:rPr>
      </w:pPr>
      <w:r>
        <w:rPr>
          <w:rFonts w:hint="eastAsia"/>
          <w:color w:val="000000"/>
        </w:rPr>
        <w:t>法定代表人或其授权的代理人：</w:t>
      </w:r>
      <w:r>
        <w:rPr>
          <w:rFonts w:hint="eastAsia"/>
          <w:color w:val="000000"/>
          <w:u w:val="single"/>
        </w:rPr>
        <w:t xml:space="preserve">                (职务、姓名、签字或盖章）</w:t>
      </w:r>
    </w:p>
    <w:p w14:paraId="4FA70773">
      <w:pPr>
        <w:spacing w:line="480" w:lineRule="exact"/>
        <w:ind w:firstLine="420" w:firstLineChars="200"/>
        <w:rPr>
          <w:color w:val="000000"/>
          <w:u w:val="single"/>
        </w:rPr>
      </w:pPr>
      <w:r>
        <w:rPr>
          <w:rFonts w:hint="eastAsia"/>
          <w:color w:val="000000"/>
        </w:rPr>
        <w:t>电    话：</w:t>
      </w:r>
      <w:r>
        <w:rPr>
          <w:rFonts w:hint="eastAsia"/>
          <w:color w:val="000000"/>
          <w:u w:val="single"/>
        </w:rPr>
        <w:t xml:space="preserve">                           </w:t>
      </w:r>
    </w:p>
    <w:p w14:paraId="478B3BC5">
      <w:pPr>
        <w:spacing w:line="480" w:lineRule="exact"/>
        <w:ind w:firstLine="420" w:firstLineChars="200"/>
        <w:rPr>
          <w:color w:val="000000"/>
          <w:u w:val="single"/>
        </w:rPr>
      </w:pPr>
      <w:r>
        <w:rPr>
          <w:rFonts w:hint="eastAsia"/>
          <w:color w:val="000000"/>
        </w:rPr>
        <w:t>传    真：</w:t>
      </w:r>
      <w:r>
        <w:rPr>
          <w:rFonts w:hint="eastAsia"/>
          <w:color w:val="000000"/>
          <w:u w:val="single"/>
        </w:rPr>
        <w:t xml:space="preserve">                             </w:t>
      </w:r>
    </w:p>
    <w:p w14:paraId="3059B3A4">
      <w:pPr>
        <w:spacing w:line="480" w:lineRule="exact"/>
        <w:ind w:firstLine="420" w:firstLineChars="200"/>
        <w:rPr>
          <w:color w:val="000000"/>
        </w:rPr>
      </w:pPr>
      <w:r>
        <w:rPr>
          <w:rFonts w:hint="eastAsia"/>
          <w:color w:val="000000"/>
        </w:rPr>
        <w:t>日    期：</w:t>
      </w:r>
      <w:r>
        <w:rPr>
          <w:rFonts w:hint="eastAsia"/>
          <w:color w:val="000000"/>
          <w:u w:val="single"/>
        </w:rPr>
        <w:t xml:space="preserve">                </w:t>
      </w:r>
      <w:r>
        <w:rPr>
          <w:rFonts w:hint="eastAsia"/>
          <w:color w:val="000000"/>
        </w:rPr>
        <w:t>年</w:t>
      </w:r>
      <w:r>
        <w:rPr>
          <w:rFonts w:hint="eastAsia"/>
          <w:color w:val="000000"/>
          <w:u w:val="single"/>
        </w:rPr>
        <w:t xml:space="preserve">      </w:t>
      </w:r>
      <w:r>
        <w:rPr>
          <w:rFonts w:hint="eastAsia"/>
          <w:color w:val="000000"/>
        </w:rPr>
        <w:t>月</w:t>
      </w:r>
      <w:r>
        <w:rPr>
          <w:rFonts w:hint="eastAsia"/>
          <w:color w:val="000000"/>
          <w:u w:val="single"/>
        </w:rPr>
        <w:t xml:space="preserve">        </w:t>
      </w:r>
      <w:r>
        <w:rPr>
          <w:rFonts w:hint="eastAsia"/>
          <w:color w:val="000000"/>
        </w:rPr>
        <w:t>日</w:t>
      </w:r>
    </w:p>
    <w:p w14:paraId="16FA0E89">
      <w:pPr>
        <w:spacing w:line="480" w:lineRule="exact"/>
        <w:ind w:firstLine="420" w:firstLineChars="200"/>
        <w:rPr>
          <w:color w:val="000000"/>
        </w:rPr>
      </w:pPr>
    </w:p>
    <w:p w14:paraId="748AE3C8">
      <w:pPr>
        <w:spacing w:line="480" w:lineRule="exact"/>
        <w:ind w:firstLine="420" w:firstLineChars="200"/>
        <w:rPr>
          <w:color w:val="000000"/>
        </w:rPr>
      </w:pPr>
    </w:p>
    <w:p w14:paraId="61504457">
      <w:pPr>
        <w:spacing w:line="480" w:lineRule="exact"/>
        <w:ind w:firstLine="420" w:firstLineChars="200"/>
        <w:rPr>
          <w:color w:val="000000"/>
        </w:rPr>
      </w:pPr>
      <w:r>
        <w:rPr>
          <w:rFonts w:hint="eastAsia"/>
          <w:color w:val="000000"/>
        </w:rPr>
        <w:t>注：</w:t>
      </w:r>
      <w:r>
        <w:rPr>
          <w:rFonts w:hint="eastAsia"/>
        </w:rPr>
        <w:t>银行自有投标保证金保函固定格式的，可以采用自有固定格式。</w:t>
      </w:r>
      <w:r>
        <w:rPr>
          <w:rFonts w:hint="eastAsia"/>
          <w:color w:val="000000"/>
        </w:rPr>
        <w:t>但应明确包含招标人名称、投标人名称、投标项目名称、金额、有效期、保函条件等内容。</w:t>
      </w:r>
    </w:p>
    <w:p w14:paraId="2DD699F8">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b/>
          <w:bCs/>
          <w:color w:val="000000"/>
          <w:sz w:val="44"/>
          <w:szCs w:val="44"/>
        </w:rPr>
      </w:pPr>
      <w:r>
        <w:rPr>
          <w:rFonts w:hint="eastAsia"/>
          <w:color w:val="000000"/>
        </w:rPr>
        <w:br w:type="page"/>
      </w:r>
      <w:bookmarkStart w:id="377" w:name="_Toc8322"/>
      <w:bookmarkStart w:id="378" w:name="_Toc3745"/>
      <w:bookmarkStart w:id="379" w:name="_Toc22165"/>
      <w:bookmarkStart w:id="380" w:name="_Toc16338"/>
      <w:bookmarkStart w:id="381" w:name="_Toc353448507"/>
      <w:bookmarkStart w:id="382" w:name="_Toc28768"/>
      <w:bookmarkStart w:id="383" w:name="_Toc24780"/>
      <w:bookmarkStart w:id="384" w:name="_Toc353448508"/>
      <w:r>
        <w:rPr>
          <w:rFonts w:hint="eastAsia" w:ascii="宋体" w:hAnsi="宋体" w:eastAsia="宋体" w:cs="宋体"/>
          <w:b/>
          <w:bCs/>
          <w:color w:val="000000"/>
          <w:sz w:val="44"/>
          <w:szCs w:val="44"/>
        </w:rPr>
        <w:t>第三章</w:t>
      </w:r>
      <w:r>
        <w:rPr>
          <w:rFonts w:hint="eastAsia" w:ascii="宋体" w:hAnsi="宋体" w:cs="宋体"/>
          <w:b/>
          <w:bCs/>
          <w:color w:val="000000"/>
          <w:sz w:val="44"/>
          <w:szCs w:val="44"/>
          <w:lang w:eastAsia="zh-CN"/>
        </w:rPr>
        <w:t>　</w:t>
      </w:r>
      <w:r>
        <w:rPr>
          <w:rFonts w:hint="eastAsia" w:ascii="宋体" w:hAnsi="宋体" w:eastAsia="宋体" w:cs="宋体"/>
          <w:b/>
          <w:bCs/>
          <w:color w:val="000000"/>
          <w:sz w:val="44"/>
          <w:szCs w:val="44"/>
        </w:rPr>
        <w:t>评标办法</w:t>
      </w:r>
      <w:bookmarkEnd w:id="377"/>
      <w:bookmarkEnd w:id="378"/>
      <w:bookmarkEnd w:id="379"/>
      <w:bookmarkEnd w:id="380"/>
      <w:bookmarkEnd w:id="381"/>
      <w:bookmarkEnd w:id="382"/>
    </w:p>
    <w:p w14:paraId="5F7FCC91">
      <w:pPr>
        <w:pStyle w:val="7"/>
        <w:spacing w:after="0" w:line="400" w:lineRule="exact"/>
        <w:ind w:left="0" w:leftChars="0" w:firstLine="482" w:firstLineChars="200"/>
        <w:outlineLvl w:val="1"/>
        <w:rPr>
          <w:rFonts w:ascii="黑体" w:hAnsi="宋体" w:eastAsia="黑体"/>
          <w:b/>
          <w:sz w:val="24"/>
        </w:rPr>
      </w:pPr>
      <w:bookmarkStart w:id="385" w:name="_Toc26520"/>
      <w:bookmarkStart w:id="386" w:name="_Toc3407"/>
      <w:bookmarkStart w:id="387" w:name="_Toc5427"/>
      <w:r>
        <w:rPr>
          <w:rFonts w:hint="eastAsia" w:ascii="黑体" w:hAnsi="宋体" w:eastAsia="黑体"/>
          <w:b/>
          <w:sz w:val="24"/>
        </w:rPr>
        <w:t>一、总则</w:t>
      </w:r>
      <w:bookmarkEnd w:id="385"/>
      <w:bookmarkEnd w:id="386"/>
      <w:bookmarkEnd w:id="387"/>
    </w:p>
    <w:p w14:paraId="7C326010">
      <w:pPr>
        <w:spacing w:line="400" w:lineRule="exact"/>
        <w:ind w:firstLine="422" w:firstLineChars="200"/>
        <w:outlineLvl w:val="2"/>
        <w:rPr>
          <w:rFonts w:ascii="宋体" w:hAnsi="宋体"/>
          <w:b/>
          <w:bCs/>
          <w:szCs w:val="21"/>
        </w:rPr>
      </w:pPr>
      <w:bookmarkStart w:id="388" w:name="_Toc14350"/>
      <w:bookmarkStart w:id="389" w:name="_Toc6201"/>
      <w:r>
        <w:rPr>
          <w:rFonts w:hint="eastAsia" w:ascii="宋体" w:hAnsi="宋体"/>
          <w:b/>
          <w:bCs/>
          <w:szCs w:val="21"/>
        </w:rPr>
        <w:t>（一）评标原则</w:t>
      </w:r>
      <w:bookmarkEnd w:id="388"/>
      <w:bookmarkEnd w:id="389"/>
    </w:p>
    <w:p w14:paraId="235BFD8F">
      <w:pPr>
        <w:spacing w:line="400" w:lineRule="exact"/>
        <w:ind w:firstLine="420" w:firstLineChars="200"/>
        <w:rPr>
          <w:rFonts w:ascii="宋体" w:hAnsi="宋体"/>
          <w:szCs w:val="21"/>
        </w:rPr>
      </w:pPr>
      <w:r>
        <w:rPr>
          <w:rFonts w:hint="eastAsia" w:ascii="宋体" w:hAnsi="宋体"/>
          <w:szCs w:val="21"/>
        </w:rPr>
        <w:t>1、公平、公正、科学和择优；</w:t>
      </w:r>
    </w:p>
    <w:p w14:paraId="2FE18EE6">
      <w:pPr>
        <w:spacing w:line="400" w:lineRule="exact"/>
        <w:ind w:firstLine="420" w:firstLineChars="200"/>
        <w:rPr>
          <w:rFonts w:ascii="宋体" w:hAnsi="宋体"/>
          <w:szCs w:val="21"/>
        </w:rPr>
      </w:pPr>
      <w:r>
        <w:rPr>
          <w:rFonts w:hint="eastAsia" w:ascii="宋体" w:hAnsi="宋体"/>
          <w:szCs w:val="21"/>
        </w:rPr>
        <w:t>2、依法评标、严格保密；</w:t>
      </w:r>
    </w:p>
    <w:p w14:paraId="5C63F6DD">
      <w:pPr>
        <w:spacing w:line="400" w:lineRule="exact"/>
        <w:ind w:firstLine="420" w:firstLineChars="200"/>
        <w:rPr>
          <w:rFonts w:ascii="宋体" w:hAnsi="宋体"/>
          <w:szCs w:val="21"/>
        </w:rPr>
      </w:pPr>
      <w:r>
        <w:rPr>
          <w:rFonts w:hint="eastAsia" w:ascii="宋体" w:hAnsi="宋体"/>
          <w:szCs w:val="21"/>
        </w:rPr>
        <w:t>3、鼓励充分竞争，反对不正当竞争；</w:t>
      </w:r>
    </w:p>
    <w:p w14:paraId="7189B8CA">
      <w:pPr>
        <w:spacing w:line="400" w:lineRule="exact"/>
        <w:ind w:firstLine="420" w:firstLineChars="200"/>
        <w:rPr>
          <w:rFonts w:ascii="宋体" w:hAnsi="宋体"/>
          <w:szCs w:val="21"/>
        </w:rPr>
      </w:pPr>
      <w:r>
        <w:rPr>
          <w:rFonts w:hint="eastAsia" w:ascii="宋体" w:hAnsi="宋体"/>
          <w:szCs w:val="21"/>
        </w:rPr>
        <w:t>4、定性的结论由评标委员会按少数服从多数的原则，以记名投票的方式决定。</w:t>
      </w:r>
    </w:p>
    <w:p w14:paraId="5C6A0588">
      <w:pPr>
        <w:spacing w:line="400" w:lineRule="exact"/>
        <w:ind w:firstLine="422" w:firstLineChars="200"/>
        <w:outlineLvl w:val="2"/>
        <w:rPr>
          <w:rFonts w:ascii="宋体" w:hAnsi="宋体"/>
          <w:b/>
          <w:bCs/>
          <w:szCs w:val="21"/>
        </w:rPr>
      </w:pPr>
      <w:bookmarkStart w:id="390" w:name="_Toc21560"/>
      <w:bookmarkStart w:id="391" w:name="_Toc11354"/>
      <w:r>
        <w:rPr>
          <w:rFonts w:hint="eastAsia" w:ascii="宋体" w:hAnsi="宋体"/>
          <w:b/>
          <w:bCs/>
          <w:szCs w:val="21"/>
        </w:rPr>
        <w:t>（二）评标监督</w:t>
      </w:r>
      <w:bookmarkEnd w:id="390"/>
      <w:bookmarkEnd w:id="391"/>
    </w:p>
    <w:p w14:paraId="3DC6F06C">
      <w:pPr>
        <w:spacing w:line="400" w:lineRule="exact"/>
        <w:ind w:firstLine="420" w:firstLineChars="200"/>
        <w:rPr>
          <w:rFonts w:ascii="宋体" w:hAnsi="宋体"/>
          <w:szCs w:val="21"/>
        </w:rPr>
      </w:pPr>
      <w:r>
        <w:rPr>
          <w:rFonts w:hint="eastAsia" w:ascii="宋体" w:hAnsi="宋体"/>
          <w:szCs w:val="21"/>
        </w:rPr>
        <w:t>评标活动及其当事人应当接受依法实施的监督。</w:t>
      </w:r>
    </w:p>
    <w:p w14:paraId="51991EC5">
      <w:pPr>
        <w:pStyle w:val="7"/>
        <w:spacing w:after="0" w:line="400" w:lineRule="exact"/>
        <w:ind w:left="0" w:leftChars="0" w:firstLine="482" w:firstLineChars="200"/>
        <w:outlineLvl w:val="1"/>
        <w:rPr>
          <w:rFonts w:ascii="黑体" w:hAnsi="宋体" w:eastAsia="黑体"/>
          <w:b/>
          <w:sz w:val="24"/>
        </w:rPr>
      </w:pPr>
      <w:bookmarkStart w:id="392" w:name="_Toc17992"/>
      <w:bookmarkStart w:id="393" w:name="_Toc30027"/>
      <w:bookmarkStart w:id="394" w:name="_Toc23581"/>
      <w:r>
        <w:rPr>
          <w:rFonts w:hint="eastAsia" w:ascii="黑体" w:hAnsi="宋体" w:eastAsia="黑体"/>
          <w:b/>
          <w:sz w:val="24"/>
        </w:rPr>
        <w:t>二、评标程序</w:t>
      </w:r>
      <w:bookmarkEnd w:id="392"/>
      <w:bookmarkEnd w:id="393"/>
      <w:bookmarkEnd w:id="394"/>
    </w:p>
    <w:p w14:paraId="3E052B2E">
      <w:pPr>
        <w:spacing w:line="400" w:lineRule="exact"/>
        <w:ind w:firstLine="422" w:firstLineChars="200"/>
        <w:outlineLvl w:val="2"/>
        <w:rPr>
          <w:rFonts w:ascii="宋体" w:hAnsi="宋体"/>
          <w:b/>
          <w:bCs/>
          <w:szCs w:val="21"/>
        </w:rPr>
      </w:pPr>
      <w:bookmarkStart w:id="395" w:name="_Toc22204"/>
      <w:bookmarkStart w:id="396" w:name="_Toc5842"/>
      <w:r>
        <w:rPr>
          <w:rFonts w:hint="eastAsia" w:ascii="宋体" w:hAnsi="宋体"/>
          <w:b/>
          <w:bCs/>
          <w:szCs w:val="21"/>
        </w:rPr>
        <w:t>（一）评标程序</w:t>
      </w:r>
      <w:bookmarkEnd w:id="395"/>
      <w:bookmarkEnd w:id="396"/>
    </w:p>
    <w:p w14:paraId="4A1CECB5">
      <w:pPr>
        <w:spacing w:line="400" w:lineRule="exact"/>
        <w:ind w:firstLine="420" w:firstLineChars="200"/>
        <w:rPr>
          <w:rFonts w:ascii="宋体" w:hAnsi="宋体"/>
          <w:szCs w:val="21"/>
        </w:rPr>
      </w:pPr>
      <w:r>
        <w:rPr>
          <w:rFonts w:hint="eastAsia" w:ascii="宋体" w:hAnsi="宋体"/>
          <w:szCs w:val="21"/>
        </w:rPr>
        <w:t>评标委员会按照下面的步骤进行评标：</w:t>
      </w:r>
    </w:p>
    <w:p w14:paraId="52EECB24">
      <w:pPr>
        <w:spacing w:line="400" w:lineRule="exact"/>
        <w:ind w:firstLine="420" w:firstLineChars="200"/>
        <w:rPr>
          <w:rFonts w:ascii="宋体" w:hAnsi="宋体"/>
          <w:szCs w:val="21"/>
        </w:rPr>
      </w:pPr>
      <w:r>
        <w:rPr>
          <w:rFonts w:hint="eastAsia" w:ascii="宋体" w:hAnsi="宋体"/>
          <w:szCs w:val="21"/>
        </w:rPr>
        <w:t>1、</w:t>
      </w:r>
      <w:r>
        <w:rPr>
          <w:rFonts w:ascii="宋体" w:hAnsi="宋体"/>
          <w:szCs w:val="21"/>
        </w:rPr>
        <w:t>评标委员会成员签到，以证明其出席</w:t>
      </w:r>
      <w:r>
        <w:rPr>
          <w:rFonts w:hint="eastAsia" w:ascii="宋体" w:hAnsi="宋体"/>
          <w:szCs w:val="21"/>
        </w:rPr>
        <w:t>，并签署“评标专家承诺书”（详见附件）；</w:t>
      </w:r>
    </w:p>
    <w:p w14:paraId="364F9CE8">
      <w:pPr>
        <w:spacing w:line="400" w:lineRule="exact"/>
        <w:ind w:firstLine="420" w:firstLineChars="200"/>
        <w:rPr>
          <w:rFonts w:ascii="宋体" w:hAnsi="宋体"/>
          <w:szCs w:val="21"/>
        </w:rPr>
      </w:pPr>
      <w:r>
        <w:rPr>
          <w:rFonts w:hint="eastAsia" w:ascii="宋体" w:hAnsi="宋体"/>
          <w:szCs w:val="21"/>
        </w:rPr>
        <w:t>2、推举评标委员会负责人；</w:t>
      </w:r>
    </w:p>
    <w:p w14:paraId="398E1D2F">
      <w:pPr>
        <w:spacing w:line="400" w:lineRule="exact"/>
        <w:ind w:firstLine="420" w:firstLineChars="200"/>
        <w:rPr>
          <w:rFonts w:ascii="宋体" w:hAnsi="宋体"/>
          <w:szCs w:val="21"/>
        </w:rPr>
      </w:pPr>
      <w:r>
        <w:rPr>
          <w:rFonts w:ascii="宋体" w:hAnsi="宋体"/>
          <w:szCs w:val="21"/>
        </w:rPr>
        <w:t>评标委员会首先应</w:t>
      </w:r>
      <w:r>
        <w:rPr>
          <w:rFonts w:hint="eastAsia" w:ascii="宋体" w:hAnsi="宋体"/>
          <w:szCs w:val="21"/>
        </w:rPr>
        <w:t>以投票方式</w:t>
      </w:r>
      <w:r>
        <w:rPr>
          <w:rFonts w:ascii="宋体" w:hAnsi="宋体"/>
          <w:szCs w:val="21"/>
        </w:rPr>
        <w:t>推</w:t>
      </w:r>
      <w:r>
        <w:rPr>
          <w:rFonts w:hint="eastAsia" w:ascii="宋体" w:hAnsi="宋体"/>
          <w:szCs w:val="21"/>
        </w:rPr>
        <w:t>举</w:t>
      </w:r>
      <w:r>
        <w:rPr>
          <w:rFonts w:ascii="宋体" w:hAnsi="宋体"/>
          <w:szCs w:val="21"/>
        </w:rPr>
        <w:t>一名评标委员会</w:t>
      </w:r>
      <w:r>
        <w:rPr>
          <w:rFonts w:hint="eastAsia" w:ascii="宋体" w:hAnsi="宋体"/>
          <w:szCs w:val="21"/>
        </w:rPr>
        <w:t>负责人</w:t>
      </w:r>
      <w:r>
        <w:rPr>
          <w:rFonts w:ascii="宋体" w:hAnsi="宋体"/>
          <w:szCs w:val="21"/>
        </w:rPr>
        <w:t>，评标委员会</w:t>
      </w:r>
      <w:r>
        <w:rPr>
          <w:rFonts w:hint="eastAsia" w:ascii="宋体" w:hAnsi="宋体"/>
          <w:szCs w:val="21"/>
        </w:rPr>
        <w:t>负责人</w:t>
      </w:r>
      <w:r>
        <w:rPr>
          <w:rFonts w:ascii="宋体" w:hAnsi="宋体"/>
          <w:szCs w:val="21"/>
        </w:rPr>
        <w:t>负责评标活动的组织工作。</w:t>
      </w:r>
    </w:p>
    <w:p w14:paraId="4AA79A88">
      <w:pPr>
        <w:spacing w:line="400" w:lineRule="exact"/>
        <w:ind w:firstLine="420" w:firstLineChars="200"/>
        <w:rPr>
          <w:rFonts w:ascii="宋体" w:hAnsi="宋体"/>
          <w:szCs w:val="21"/>
        </w:rPr>
      </w:pPr>
      <w:r>
        <w:rPr>
          <w:rFonts w:hint="eastAsia" w:ascii="宋体" w:hAnsi="宋体"/>
          <w:szCs w:val="21"/>
        </w:rPr>
        <w:t>3、</w:t>
      </w:r>
      <w:r>
        <w:rPr>
          <w:rFonts w:ascii="宋体" w:hAnsi="宋体"/>
          <w:szCs w:val="21"/>
        </w:rPr>
        <w:t>熟悉相关文件资料</w:t>
      </w:r>
      <w:r>
        <w:rPr>
          <w:rFonts w:hint="eastAsia" w:ascii="宋体" w:hAnsi="宋体"/>
          <w:szCs w:val="21"/>
        </w:rPr>
        <w:t>；</w:t>
      </w:r>
    </w:p>
    <w:p w14:paraId="341B213B">
      <w:pPr>
        <w:spacing w:line="400" w:lineRule="exact"/>
        <w:ind w:firstLine="420" w:firstLineChars="200"/>
        <w:rPr>
          <w:rFonts w:ascii="宋体" w:hAnsi="宋体"/>
          <w:szCs w:val="21"/>
        </w:rPr>
      </w:pPr>
      <w:r>
        <w:rPr>
          <w:rFonts w:hint="eastAsia" w:ascii="宋体" w:hAnsi="宋体"/>
          <w:szCs w:val="21"/>
        </w:rPr>
        <w:t>（1）</w:t>
      </w:r>
      <w:r>
        <w:rPr>
          <w:rFonts w:ascii="宋体" w:hAnsi="宋体"/>
          <w:szCs w:val="21"/>
        </w:rPr>
        <w:t>评标委员会</w:t>
      </w:r>
      <w:r>
        <w:rPr>
          <w:rFonts w:hint="eastAsia" w:ascii="宋体" w:hAnsi="宋体"/>
          <w:szCs w:val="21"/>
        </w:rPr>
        <w:t>负责人</w:t>
      </w:r>
      <w:r>
        <w:rPr>
          <w:rFonts w:ascii="宋体" w:hAnsi="宋体"/>
          <w:szCs w:val="21"/>
        </w:rPr>
        <w:t>主任应组织评标委员会成员认真研究招标文件，了解和熟悉招标的目的、招标范围、主要合同条件、招标项目的技术标准和工期要求，掌握评标标准和方法，熟悉本办法中包括的评标表格的使用</w:t>
      </w:r>
      <w:r>
        <w:rPr>
          <w:rFonts w:hint="eastAsia" w:ascii="宋体" w:hAnsi="宋体"/>
          <w:szCs w:val="21"/>
        </w:rPr>
        <w:t>。</w:t>
      </w:r>
      <w:r>
        <w:rPr>
          <w:rFonts w:ascii="宋体" w:hAnsi="宋体"/>
          <w:szCs w:val="21"/>
        </w:rPr>
        <w:t>如果本办法所附的表格不能满足评标所需时，评标委员会应补充编制评标所需的表格</w:t>
      </w:r>
      <w:r>
        <w:rPr>
          <w:rFonts w:hint="eastAsia" w:ascii="宋体" w:hAnsi="宋体"/>
          <w:szCs w:val="21"/>
        </w:rPr>
        <w:t>。</w:t>
      </w:r>
    </w:p>
    <w:p w14:paraId="5F0C2768">
      <w:pPr>
        <w:spacing w:line="400" w:lineRule="exact"/>
        <w:ind w:firstLine="420" w:firstLineChars="200"/>
        <w:rPr>
          <w:rFonts w:ascii="宋体" w:hAnsi="宋体"/>
          <w:szCs w:val="21"/>
        </w:rPr>
      </w:pPr>
      <w:r>
        <w:rPr>
          <w:rFonts w:hint="eastAsia" w:ascii="宋体" w:hAnsi="宋体"/>
          <w:szCs w:val="21"/>
        </w:rPr>
        <w:t>评标委员会成员应当依照相关法律法规的规定，按照招标文件规定的评标标准和方法，客观、公正地对投标文件提出评审意见。招标文件没有规定的评标标准和方法不得作为评标的依据。</w:t>
      </w:r>
    </w:p>
    <w:p w14:paraId="656EA1BC">
      <w:pPr>
        <w:spacing w:line="400" w:lineRule="exact"/>
        <w:ind w:firstLine="420" w:firstLineChars="200"/>
        <w:rPr>
          <w:rFonts w:ascii="宋体" w:hAnsi="宋体"/>
          <w:szCs w:val="21"/>
        </w:rPr>
      </w:pPr>
      <w:r>
        <w:rPr>
          <w:rFonts w:hint="eastAsia" w:ascii="宋体" w:hAnsi="宋体"/>
          <w:szCs w:val="21"/>
        </w:rPr>
        <w:t>（2）</w:t>
      </w:r>
      <w:r>
        <w:rPr>
          <w:rFonts w:ascii="宋体" w:hAnsi="宋体"/>
          <w:szCs w:val="21"/>
        </w:rPr>
        <w:t>招标人或招标代理机构应向评标委员会提供评标所需的信息和数据，包括招标文件、未在开标会上当场拒绝的各投标文件、开标会</w:t>
      </w:r>
      <w:r>
        <w:rPr>
          <w:rFonts w:hint="eastAsia" w:ascii="宋体" w:hAnsi="宋体"/>
          <w:szCs w:val="21"/>
        </w:rPr>
        <w:t>议</w:t>
      </w:r>
      <w:r>
        <w:rPr>
          <w:rFonts w:ascii="宋体" w:hAnsi="宋体"/>
          <w:szCs w:val="21"/>
        </w:rPr>
        <w:t>记录、工程所在地工程造价管理部门颁布的工程造价信息、定额（如作为计价依据时）、有关的法律、法规、规章、国家标准以及招标人或评标委员会认为必要的其他信息和数据。</w:t>
      </w:r>
    </w:p>
    <w:p w14:paraId="1355F92F">
      <w:pPr>
        <w:spacing w:line="400" w:lineRule="exact"/>
        <w:ind w:firstLine="420" w:firstLineChars="200"/>
        <w:rPr>
          <w:rFonts w:ascii="宋体" w:hAnsi="宋体"/>
          <w:szCs w:val="21"/>
        </w:rPr>
      </w:pPr>
      <w:r>
        <w:rPr>
          <w:rFonts w:hint="eastAsia" w:ascii="宋体" w:hAnsi="宋体"/>
          <w:szCs w:val="21"/>
        </w:rPr>
        <w:t>4、资格审查（如有，详见“资格后审”）；</w:t>
      </w:r>
    </w:p>
    <w:p w14:paraId="1D70D2DB">
      <w:pPr>
        <w:spacing w:line="400" w:lineRule="exact"/>
        <w:ind w:firstLine="420" w:firstLineChars="200"/>
        <w:rPr>
          <w:rFonts w:ascii="宋体" w:hAnsi="宋体"/>
          <w:szCs w:val="21"/>
        </w:rPr>
      </w:pPr>
      <w:r>
        <w:rPr>
          <w:rFonts w:hint="eastAsia" w:ascii="宋体" w:hAnsi="宋体"/>
          <w:szCs w:val="21"/>
        </w:rPr>
        <w:t>5、初步评审；</w:t>
      </w:r>
    </w:p>
    <w:p w14:paraId="303D1D7B">
      <w:pPr>
        <w:spacing w:line="400" w:lineRule="exact"/>
        <w:ind w:firstLine="420" w:firstLineChars="200"/>
        <w:rPr>
          <w:rFonts w:ascii="宋体" w:hAnsi="宋体"/>
          <w:szCs w:val="21"/>
        </w:rPr>
      </w:pPr>
      <w:r>
        <w:rPr>
          <w:rFonts w:hint="eastAsia" w:ascii="宋体" w:hAnsi="宋体"/>
          <w:szCs w:val="21"/>
        </w:rPr>
        <w:t>（1）开标后，招标人或者其委托的招标代理机构向评标委员会提供书面开标记录以及评标所需的重要信息和数据。</w:t>
      </w:r>
    </w:p>
    <w:p w14:paraId="6F1C7684">
      <w:pPr>
        <w:spacing w:line="400" w:lineRule="exact"/>
        <w:ind w:firstLine="420" w:firstLineChars="200"/>
        <w:rPr>
          <w:rFonts w:ascii="宋体" w:hAnsi="宋体"/>
          <w:bCs/>
          <w:szCs w:val="21"/>
        </w:rPr>
      </w:pPr>
      <w:r>
        <w:rPr>
          <w:rFonts w:hint="eastAsia" w:ascii="宋体" w:hAnsi="宋体"/>
          <w:szCs w:val="21"/>
        </w:rPr>
        <w:t>（2）评标委员会根据招标文件，按照初步评审表的形式，对所有投标文件进行审查并逐项列出每一份投标文件的全部偏差，审定每份投标文件是否响应招标文件的实质性要求和条件。</w:t>
      </w:r>
      <w:r>
        <w:rPr>
          <w:rFonts w:hint="eastAsia" w:ascii="宋体" w:hAnsi="宋体"/>
          <w:bCs/>
          <w:szCs w:val="21"/>
        </w:rPr>
        <w:t>投标文件出现下列情形之一的，由评标委员会初审后，应否决其投标：</w:t>
      </w:r>
    </w:p>
    <w:p w14:paraId="0E6377C1">
      <w:pPr>
        <w:spacing w:line="400" w:lineRule="exact"/>
        <w:ind w:firstLine="420" w:firstLineChars="200"/>
        <w:rPr>
          <w:rFonts w:ascii="宋体" w:hAnsi="宋体"/>
          <w:szCs w:val="21"/>
        </w:rPr>
      </w:pPr>
      <w:r>
        <w:rPr>
          <w:rFonts w:hint="eastAsia" w:ascii="宋体" w:hAnsi="宋体"/>
          <w:szCs w:val="21"/>
        </w:rPr>
        <w:t>a.投标文件有关内容未按规定、要求加盖投标人印章或未经法定代表人或其委托代理人签字或盖章的。由委托代理人签字或盖章的，但未随投标文件一起提交有效的“授权委托书”原件的；</w:t>
      </w:r>
    </w:p>
    <w:p w14:paraId="5A0C0704">
      <w:pPr>
        <w:spacing w:line="400" w:lineRule="exact"/>
        <w:ind w:firstLine="420" w:firstLineChars="200"/>
        <w:rPr>
          <w:rFonts w:ascii="宋体" w:hAnsi="宋体"/>
          <w:szCs w:val="21"/>
        </w:rPr>
      </w:pPr>
      <w:r>
        <w:rPr>
          <w:rFonts w:hint="eastAsia" w:ascii="宋体" w:hAnsi="宋体"/>
          <w:szCs w:val="21"/>
        </w:rPr>
        <w:t>b.投标文件的内容不全或者关键内容字迹模糊、无法辨认的；</w:t>
      </w:r>
    </w:p>
    <w:p w14:paraId="4C77F7CC">
      <w:pPr>
        <w:spacing w:line="400" w:lineRule="exact"/>
        <w:ind w:firstLine="420" w:firstLineChars="200"/>
        <w:rPr>
          <w:rFonts w:ascii="宋体" w:hAnsi="宋体"/>
          <w:szCs w:val="21"/>
        </w:rPr>
      </w:pPr>
      <w:r>
        <w:rPr>
          <w:rFonts w:hint="eastAsia" w:ascii="宋体" w:hAnsi="宋体"/>
          <w:szCs w:val="21"/>
        </w:rPr>
        <w:t>c.投标人未按照招标文件的要求提交投标保证金的；</w:t>
      </w:r>
    </w:p>
    <w:p w14:paraId="2E8B960B">
      <w:pPr>
        <w:spacing w:line="400" w:lineRule="exact"/>
        <w:ind w:firstLine="420" w:firstLineChars="200"/>
        <w:rPr>
          <w:rFonts w:ascii="宋体" w:hAnsi="宋体"/>
          <w:szCs w:val="21"/>
        </w:rPr>
      </w:pPr>
      <w:r>
        <w:rPr>
          <w:rFonts w:hint="eastAsia" w:ascii="宋体" w:hAnsi="宋体"/>
          <w:szCs w:val="21"/>
        </w:rPr>
        <w:t>d.投标联合体没有提交共同投标协议；</w:t>
      </w:r>
    </w:p>
    <w:p w14:paraId="6E34B49B">
      <w:pPr>
        <w:spacing w:line="400" w:lineRule="exact"/>
        <w:ind w:firstLine="420" w:firstLineChars="200"/>
        <w:rPr>
          <w:rFonts w:ascii="宋体" w:hAnsi="宋体"/>
          <w:szCs w:val="21"/>
        </w:rPr>
      </w:pPr>
      <w:r>
        <w:rPr>
          <w:rFonts w:hint="eastAsia" w:ascii="宋体" w:hAnsi="宋体"/>
          <w:szCs w:val="21"/>
        </w:rPr>
        <w:t>e.投标人不符合国家或者招标文件规定的资格条件；</w:t>
      </w:r>
    </w:p>
    <w:p w14:paraId="5979E101">
      <w:pPr>
        <w:spacing w:line="400" w:lineRule="exact"/>
        <w:ind w:firstLine="420" w:firstLineChars="200"/>
        <w:rPr>
          <w:rFonts w:ascii="宋体" w:hAnsi="宋体"/>
          <w:szCs w:val="21"/>
        </w:rPr>
      </w:pPr>
      <w:r>
        <w:rPr>
          <w:rFonts w:hint="eastAsia" w:ascii="宋体" w:hAnsi="宋体"/>
          <w:szCs w:val="21"/>
        </w:rPr>
        <w:t>f.同一投标人提交两个以上不同的投标文件或者投标报价，但招标文件要求提交备选投标的除外；</w:t>
      </w:r>
    </w:p>
    <w:p w14:paraId="56138778">
      <w:pPr>
        <w:spacing w:line="400" w:lineRule="exact"/>
        <w:ind w:firstLine="420" w:firstLineChars="200"/>
        <w:rPr>
          <w:rFonts w:ascii="宋体" w:hAnsi="宋体"/>
          <w:szCs w:val="21"/>
        </w:rPr>
      </w:pPr>
      <w:r>
        <w:rPr>
          <w:rFonts w:hint="eastAsia" w:ascii="宋体" w:hAnsi="宋体"/>
          <w:szCs w:val="21"/>
        </w:rPr>
        <w:t>g.投标文件载明的招标项目完成期限超过招标文件规定的期限；</w:t>
      </w:r>
    </w:p>
    <w:p w14:paraId="03A9739A">
      <w:pPr>
        <w:spacing w:line="400" w:lineRule="exact"/>
        <w:ind w:firstLine="420" w:firstLineChars="200"/>
        <w:rPr>
          <w:rFonts w:ascii="宋体" w:hAnsi="宋体"/>
          <w:szCs w:val="21"/>
        </w:rPr>
      </w:pPr>
      <w:r>
        <w:rPr>
          <w:rFonts w:hint="eastAsia" w:ascii="宋体" w:hAnsi="宋体"/>
          <w:szCs w:val="21"/>
        </w:rPr>
        <w:t>h.投标文件附有招标人不能接受的条件；</w:t>
      </w:r>
    </w:p>
    <w:p w14:paraId="2F59B4AC">
      <w:pPr>
        <w:spacing w:line="400" w:lineRule="exact"/>
        <w:ind w:firstLine="420" w:firstLineChars="200"/>
        <w:rPr>
          <w:rFonts w:ascii="宋体" w:hAnsi="宋体"/>
          <w:szCs w:val="21"/>
        </w:rPr>
      </w:pPr>
      <w:r>
        <w:rPr>
          <w:rFonts w:hint="eastAsia" w:ascii="宋体" w:hAnsi="宋体"/>
          <w:szCs w:val="21"/>
        </w:rPr>
        <w:t>i.投标报价低于成本或者高于招标文件设定的最高投标限价；</w:t>
      </w:r>
    </w:p>
    <w:p w14:paraId="58AA9B24">
      <w:pPr>
        <w:spacing w:line="400" w:lineRule="exact"/>
        <w:ind w:firstLine="420" w:firstLineChars="200"/>
        <w:rPr>
          <w:rFonts w:ascii="宋体" w:hAnsi="宋体"/>
          <w:szCs w:val="21"/>
        </w:rPr>
      </w:pPr>
      <w:r>
        <w:rPr>
          <w:rFonts w:hint="eastAsia" w:ascii="宋体" w:hAnsi="宋体"/>
          <w:szCs w:val="21"/>
        </w:rPr>
        <w:t>j.投标文件没有对招标文件的实质性要求和条件作出响应；</w:t>
      </w:r>
    </w:p>
    <w:p w14:paraId="16C1FF9E">
      <w:pPr>
        <w:spacing w:line="400" w:lineRule="exact"/>
        <w:ind w:firstLine="420" w:firstLineChars="200"/>
        <w:rPr>
          <w:rFonts w:ascii="宋体" w:hAnsi="宋体"/>
          <w:szCs w:val="21"/>
        </w:rPr>
      </w:pPr>
      <w:r>
        <w:rPr>
          <w:rFonts w:hint="eastAsia" w:ascii="宋体" w:hAnsi="宋体"/>
          <w:szCs w:val="21"/>
        </w:rPr>
        <w:t>k.投标人有串通投标、弄虚作假、行贿等违法行为。</w:t>
      </w:r>
    </w:p>
    <w:p w14:paraId="75543243">
      <w:pPr>
        <w:spacing w:line="400" w:lineRule="exact"/>
        <w:ind w:firstLine="420" w:firstLineChars="200"/>
        <w:rPr>
          <w:rFonts w:ascii="宋体" w:hAnsi="宋体"/>
          <w:szCs w:val="21"/>
        </w:rPr>
      </w:pPr>
      <w:r>
        <w:rPr>
          <w:rFonts w:hint="eastAsia" w:ascii="宋体" w:hAnsi="宋体"/>
          <w:szCs w:val="21"/>
        </w:rPr>
        <w:t>（3）不响应招标文件的实质性要求和条件的投标文件将被否决，并且不允许相关投标人通过修正或撤消其不符合要求的差异或保留而使其成为响应性的投标。初步评审被否决的投标文件，不再参与任何后续评审。</w:t>
      </w:r>
    </w:p>
    <w:p w14:paraId="239BF8C7">
      <w:pPr>
        <w:spacing w:line="400" w:lineRule="exact"/>
        <w:ind w:firstLine="436" w:firstLineChars="200"/>
        <w:rPr>
          <w:rFonts w:ascii="宋体" w:hAnsi="宋体"/>
          <w:spacing w:val="4"/>
          <w:szCs w:val="21"/>
        </w:rPr>
      </w:pPr>
      <w:r>
        <w:rPr>
          <w:rFonts w:hint="eastAsia" w:ascii="宋体" w:hAnsi="宋体"/>
          <w:spacing w:val="4"/>
          <w:szCs w:val="21"/>
        </w:rPr>
        <w:t>（4）评标委员会对投标报价按下列程序进行评审：</w:t>
      </w:r>
    </w:p>
    <w:p w14:paraId="79F748E5">
      <w:pPr>
        <w:snapToGrid w:val="0"/>
        <w:spacing w:line="400" w:lineRule="exact"/>
        <w:ind w:firstLine="436" w:firstLineChars="200"/>
        <w:rPr>
          <w:rFonts w:ascii="宋体" w:hAnsi="宋体"/>
          <w:szCs w:val="21"/>
        </w:rPr>
      </w:pPr>
      <w:r>
        <w:rPr>
          <w:rFonts w:hint="eastAsia" w:ascii="宋体" w:hAnsi="宋体"/>
          <w:spacing w:val="4"/>
          <w:szCs w:val="21"/>
        </w:rPr>
        <w:t>（4.1）对投标报价的填报是否齐全，项目内容是否明确，价格构成是否合理等方面进行审核，判定其是否实质上响应了招标文件的要求；</w:t>
      </w:r>
    </w:p>
    <w:p w14:paraId="3904402C">
      <w:pPr>
        <w:spacing w:line="400" w:lineRule="exact"/>
        <w:ind w:firstLine="420" w:firstLineChars="200"/>
        <w:rPr>
          <w:rFonts w:ascii="宋体" w:hAnsi="宋体"/>
          <w:szCs w:val="21"/>
        </w:rPr>
      </w:pPr>
      <w:r>
        <w:rPr>
          <w:rFonts w:hint="eastAsia" w:ascii="宋体" w:hAnsi="宋体"/>
          <w:szCs w:val="21"/>
        </w:rPr>
        <w:t>（4.2）评标委员会将对确定为实质上响应招标文件要求的投标文件进行校核，看其是否有计算或表达上的错误,修正错误的原则如下:</w:t>
      </w:r>
    </w:p>
    <w:p w14:paraId="128CFD46">
      <w:pPr>
        <w:spacing w:line="400" w:lineRule="exact"/>
        <w:ind w:firstLine="420" w:firstLineChars="200"/>
        <w:rPr>
          <w:rFonts w:ascii="宋体" w:hAnsi="宋体"/>
          <w:szCs w:val="21"/>
        </w:rPr>
      </w:pPr>
      <w:r>
        <w:rPr>
          <w:rFonts w:hint="eastAsia" w:ascii="宋体" w:hAnsi="宋体"/>
          <w:szCs w:val="21"/>
        </w:rPr>
        <w:t>①如果数字表示的数额和用文字表示的数额不一致时，以文字表示的数额为准；</w:t>
      </w:r>
    </w:p>
    <w:p w14:paraId="202A9C83">
      <w:pPr>
        <w:spacing w:line="400" w:lineRule="exact"/>
        <w:ind w:firstLine="420" w:firstLineChars="200"/>
        <w:rPr>
          <w:rFonts w:ascii="宋体" w:hAnsi="宋体"/>
          <w:szCs w:val="21"/>
        </w:rPr>
      </w:pPr>
      <w:r>
        <w:rPr>
          <w:rFonts w:hint="eastAsia" w:ascii="宋体" w:hAnsi="宋体"/>
          <w:szCs w:val="21"/>
        </w:rPr>
        <w:t>②单价与工程量的乘积与合价不一致时，以单价为准。除非评标委员会认为单价有明显的小数点错位，此时应以标出的合价为准，并修改单价。</w:t>
      </w:r>
    </w:p>
    <w:p w14:paraId="210DFC84">
      <w:pPr>
        <w:spacing w:line="400" w:lineRule="exact"/>
        <w:ind w:firstLine="420" w:firstLineChars="200"/>
        <w:rPr>
          <w:rFonts w:ascii="宋体" w:hAnsi="宋体"/>
          <w:spacing w:val="4"/>
          <w:szCs w:val="21"/>
        </w:rPr>
      </w:pPr>
      <w:r>
        <w:rPr>
          <w:rFonts w:hint="eastAsia" w:ascii="宋体" w:hAnsi="宋体"/>
          <w:szCs w:val="21"/>
        </w:rPr>
        <w:t>③按上述修正错误的原则及方法调整或修正投标文件中的投标报价，投标人同意后，调整后的投标报价对投标人起约束作用。如果投标人不接受修正后的报价,则其投标将被否决。</w:t>
      </w:r>
    </w:p>
    <w:p w14:paraId="06B2DDE5">
      <w:pPr>
        <w:spacing w:line="400" w:lineRule="exact"/>
        <w:ind w:firstLine="436" w:firstLineChars="200"/>
        <w:rPr>
          <w:rFonts w:ascii="宋体" w:hAnsi="宋体"/>
          <w:spacing w:val="4"/>
          <w:szCs w:val="21"/>
        </w:rPr>
      </w:pPr>
      <w:r>
        <w:rPr>
          <w:rFonts w:hint="eastAsia" w:ascii="宋体" w:hAnsi="宋体"/>
          <w:spacing w:val="4"/>
          <w:szCs w:val="21"/>
        </w:rPr>
        <w:t>(4.3)评标委员会对在投标报价审核中发现的含义不明确的内容，应当书面向投标人提出询问。投标人应当以书面形式做出澄清、说明或者补正，并由法定代表人或其委托代理人签字；</w:t>
      </w:r>
    </w:p>
    <w:p w14:paraId="64C7ADE5">
      <w:pPr>
        <w:spacing w:line="400" w:lineRule="exact"/>
        <w:ind w:firstLine="436" w:firstLineChars="200"/>
        <w:rPr>
          <w:rFonts w:ascii="宋体" w:hAnsi="宋体"/>
          <w:spacing w:val="4"/>
          <w:szCs w:val="21"/>
        </w:rPr>
      </w:pPr>
      <w:r>
        <w:rPr>
          <w:rFonts w:hint="eastAsia" w:ascii="宋体" w:hAnsi="宋体"/>
          <w:spacing w:val="4"/>
          <w:szCs w:val="21"/>
        </w:rPr>
        <w:t>（5）围标串标计算机辅助甄别系统对围标串标行为认定办法：</w:t>
      </w:r>
    </w:p>
    <w:p w14:paraId="3455C0F7">
      <w:pPr>
        <w:spacing w:line="400" w:lineRule="exact"/>
        <w:ind w:firstLine="436" w:firstLineChars="200"/>
        <w:rPr>
          <w:rFonts w:ascii="宋体" w:hAnsi="宋体"/>
          <w:color w:val="000000"/>
          <w:spacing w:val="4"/>
          <w:szCs w:val="21"/>
        </w:rPr>
      </w:pPr>
      <w:r>
        <w:rPr>
          <w:rFonts w:hint="eastAsia" w:ascii="宋体" w:hAnsi="宋体"/>
          <w:spacing w:val="4"/>
          <w:szCs w:val="21"/>
        </w:rPr>
        <w:t>围标串标计算机辅助甄别系统对特征码识别、商务标雷同性检查、错误雷同性检查三项内容进行，有其中之一的，由评标委员会评审认定是否为围标串标。（仅适用于工程清单招标，利用计算机辅助评标的项目，各项目可根据项目实际情</w:t>
      </w:r>
      <w:r>
        <w:rPr>
          <w:rFonts w:hint="eastAsia" w:ascii="宋体" w:hAnsi="宋体"/>
          <w:color w:val="000000"/>
          <w:spacing w:val="4"/>
          <w:szCs w:val="21"/>
        </w:rPr>
        <w:t>况，招标人在评标办法中自行设置特征码识别、商务标雷同性检查、错误雷同性检查的认定标准）</w:t>
      </w:r>
    </w:p>
    <w:p w14:paraId="17511408">
      <w:pPr>
        <w:spacing w:line="400" w:lineRule="exact"/>
        <w:ind w:firstLine="420" w:firstLineChars="200"/>
        <w:rPr>
          <w:rFonts w:ascii="宋体" w:hAnsi="宋体"/>
          <w:color w:val="000000"/>
          <w:szCs w:val="21"/>
        </w:rPr>
      </w:pPr>
      <w:r>
        <w:rPr>
          <w:rFonts w:hint="eastAsia" w:ascii="宋体" w:hAnsi="宋体"/>
          <w:color w:val="000000"/>
          <w:szCs w:val="21"/>
        </w:rPr>
        <w:t>6、技术部分评审；</w:t>
      </w:r>
    </w:p>
    <w:p w14:paraId="4A8C49DE">
      <w:pPr>
        <w:spacing w:line="400" w:lineRule="exact"/>
        <w:ind w:firstLine="420" w:firstLineChars="200"/>
        <w:rPr>
          <w:rFonts w:ascii="宋体" w:hAnsi="宋体"/>
          <w:szCs w:val="21"/>
        </w:rPr>
      </w:pPr>
      <w:r>
        <w:rPr>
          <w:rFonts w:hint="eastAsia" w:ascii="宋体" w:hAnsi="宋体"/>
          <w:szCs w:val="21"/>
        </w:rPr>
        <w:t>评标委员会根据招标文件，对通过初步评审的投标文件进行技术部分评审。</w:t>
      </w:r>
    </w:p>
    <w:p w14:paraId="0370AEEF">
      <w:pPr>
        <w:spacing w:line="400" w:lineRule="exact"/>
        <w:ind w:firstLine="420" w:firstLineChars="200"/>
        <w:rPr>
          <w:rFonts w:ascii="宋体" w:hAnsi="宋体"/>
          <w:szCs w:val="21"/>
        </w:rPr>
      </w:pPr>
      <w:r>
        <w:rPr>
          <w:rFonts w:hint="eastAsia" w:ascii="宋体" w:hAnsi="宋体"/>
          <w:szCs w:val="21"/>
        </w:rPr>
        <w:t>7、商务部分评审（详见“四、三种评标办法”）；</w:t>
      </w:r>
    </w:p>
    <w:p w14:paraId="245043DD">
      <w:pPr>
        <w:spacing w:line="400" w:lineRule="exact"/>
        <w:ind w:firstLine="420" w:firstLineChars="200"/>
        <w:rPr>
          <w:rFonts w:ascii="宋体" w:hAnsi="宋体"/>
          <w:szCs w:val="21"/>
        </w:rPr>
      </w:pPr>
      <w:r>
        <w:rPr>
          <w:rFonts w:hint="eastAsia" w:ascii="宋体" w:hAnsi="宋体"/>
          <w:szCs w:val="21"/>
        </w:rPr>
        <w:t>8、推荐中标候选人（或确定中标人）；</w:t>
      </w:r>
    </w:p>
    <w:p w14:paraId="15D7E3B8">
      <w:pPr>
        <w:spacing w:line="400" w:lineRule="exact"/>
        <w:ind w:firstLine="420" w:firstLineChars="200"/>
        <w:rPr>
          <w:rFonts w:ascii="宋体" w:hAnsi="宋体"/>
          <w:szCs w:val="21"/>
        </w:rPr>
      </w:pPr>
      <w:r>
        <w:rPr>
          <w:rFonts w:hint="eastAsia" w:ascii="宋体" w:hAnsi="宋体"/>
          <w:szCs w:val="21"/>
        </w:rPr>
        <w:t>9、整理评审成果，编制评标报告并由评标委员会全体成员签字确认后向招标人递交评标报告；</w:t>
      </w:r>
    </w:p>
    <w:p w14:paraId="23825911">
      <w:pPr>
        <w:spacing w:line="400" w:lineRule="exact"/>
        <w:ind w:firstLine="420" w:firstLineChars="200"/>
        <w:rPr>
          <w:rFonts w:ascii="宋体" w:hAnsi="宋体"/>
          <w:szCs w:val="21"/>
        </w:rPr>
      </w:pPr>
      <w:r>
        <w:rPr>
          <w:rFonts w:hint="eastAsia" w:ascii="宋体" w:hAnsi="宋体"/>
          <w:szCs w:val="21"/>
        </w:rPr>
        <w:t>10、评标结束。</w:t>
      </w:r>
    </w:p>
    <w:p w14:paraId="685D2887">
      <w:pPr>
        <w:spacing w:line="400" w:lineRule="exact"/>
        <w:ind w:firstLine="422" w:firstLineChars="200"/>
        <w:outlineLvl w:val="2"/>
        <w:rPr>
          <w:rFonts w:ascii="宋体" w:hAnsi="宋体"/>
          <w:b/>
          <w:szCs w:val="21"/>
        </w:rPr>
      </w:pPr>
      <w:bookmarkStart w:id="397" w:name="_Toc663"/>
      <w:bookmarkStart w:id="398" w:name="_Toc22574"/>
      <w:r>
        <w:rPr>
          <w:rFonts w:hint="eastAsia" w:ascii="宋体" w:hAnsi="宋体"/>
          <w:b/>
          <w:szCs w:val="21"/>
        </w:rPr>
        <w:t>（二）特殊情况的处置程序</w:t>
      </w:r>
      <w:bookmarkEnd w:id="397"/>
      <w:bookmarkEnd w:id="398"/>
    </w:p>
    <w:p w14:paraId="5EAED5EE">
      <w:pPr>
        <w:spacing w:line="400" w:lineRule="exact"/>
        <w:ind w:firstLine="420" w:firstLineChars="200"/>
        <w:rPr>
          <w:rFonts w:ascii="宋体" w:hAnsi="宋体"/>
          <w:szCs w:val="21"/>
        </w:rPr>
      </w:pPr>
      <w:r>
        <w:rPr>
          <w:rFonts w:hint="eastAsia" w:ascii="宋体" w:hAnsi="宋体"/>
          <w:szCs w:val="21"/>
        </w:rPr>
        <w:t>1、关于评标活动暂停。</w:t>
      </w:r>
    </w:p>
    <w:p w14:paraId="576F1719">
      <w:pPr>
        <w:spacing w:line="400" w:lineRule="exact"/>
        <w:ind w:firstLine="420" w:firstLineChars="200"/>
        <w:rPr>
          <w:rFonts w:ascii="宋体" w:hAnsi="宋体"/>
          <w:szCs w:val="21"/>
        </w:rPr>
      </w:pPr>
      <w:r>
        <w:rPr>
          <w:rFonts w:hint="eastAsia" w:ascii="宋体" w:hAnsi="宋体"/>
          <w:szCs w:val="21"/>
        </w:rPr>
        <w:t>(1）评标委员会应当执行连续评标的原则，按评标办法中规定的程序、内容、方法、标准完成全部评标工作。只有发生不可抗力导致评标工作无法继续时，评标活动方可暂停。</w:t>
      </w:r>
    </w:p>
    <w:p w14:paraId="60B33797">
      <w:pPr>
        <w:spacing w:line="400" w:lineRule="exact"/>
        <w:ind w:firstLine="420" w:firstLineChars="200"/>
        <w:rPr>
          <w:rFonts w:ascii="宋体" w:hAnsi="宋体"/>
          <w:szCs w:val="21"/>
        </w:rPr>
      </w:pPr>
      <w:r>
        <w:rPr>
          <w:rFonts w:hint="eastAsia" w:ascii="宋体" w:hAnsi="宋体"/>
          <w:szCs w:val="21"/>
        </w:rPr>
        <w:t>(2)发生评标暂停情况时，评标委员会应当封存全部投标文件和评标记录，待不可抗力的影响结束且具备继续评标的条件时，由原评标委员会继续评标。</w:t>
      </w:r>
    </w:p>
    <w:p w14:paraId="4FD79958">
      <w:pPr>
        <w:spacing w:line="400" w:lineRule="exact"/>
        <w:ind w:firstLine="420" w:firstLineChars="200"/>
        <w:rPr>
          <w:rFonts w:ascii="宋体" w:hAnsi="宋体"/>
          <w:szCs w:val="21"/>
        </w:rPr>
      </w:pPr>
      <w:r>
        <w:rPr>
          <w:rFonts w:hint="eastAsia" w:ascii="宋体" w:hAnsi="宋体"/>
          <w:szCs w:val="21"/>
        </w:rPr>
        <w:t>2、关于评标中途更换评标委员会成员。</w:t>
      </w:r>
    </w:p>
    <w:p w14:paraId="1DC4E338">
      <w:pPr>
        <w:spacing w:line="400" w:lineRule="exact"/>
        <w:ind w:firstLine="420" w:firstLineChars="200"/>
        <w:rPr>
          <w:rFonts w:ascii="宋体" w:hAnsi="宋体"/>
          <w:szCs w:val="21"/>
        </w:rPr>
      </w:pPr>
      <w:r>
        <w:rPr>
          <w:rFonts w:hint="eastAsia" w:ascii="宋体" w:hAnsi="宋体"/>
          <w:szCs w:val="21"/>
        </w:rPr>
        <w:t>评标过程中，评标委员会成员有回避事由、擅离职守或者因健康等原因不能继续评标的，应当及时更换。被更换的评标委员会成员作出的评审结论无效，由更换后的评标委员会成员重新进行评审。</w:t>
      </w:r>
    </w:p>
    <w:p w14:paraId="6EFC6D0E">
      <w:pPr>
        <w:spacing w:line="400" w:lineRule="exact"/>
        <w:ind w:firstLine="420" w:firstLineChars="200"/>
        <w:rPr>
          <w:rFonts w:ascii="宋体" w:hAnsi="宋体"/>
          <w:szCs w:val="21"/>
        </w:rPr>
      </w:pPr>
      <w:r>
        <w:rPr>
          <w:rFonts w:hint="eastAsia" w:ascii="宋体" w:hAnsi="宋体"/>
          <w:szCs w:val="21"/>
        </w:rPr>
        <w:t>3、由招标人根据本办法规定的评标委员会成员产生方式另行确定替代者进行评标。</w:t>
      </w:r>
    </w:p>
    <w:p w14:paraId="7A3E6124">
      <w:pPr>
        <w:pStyle w:val="7"/>
        <w:spacing w:after="0" w:line="400" w:lineRule="exact"/>
        <w:ind w:left="0" w:leftChars="0" w:firstLine="482" w:firstLineChars="200"/>
        <w:outlineLvl w:val="1"/>
        <w:rPr>
          <w:rFonts w:ascii="黑体" w:hAnsi="宋体" w:eastAsia="黑体"/>
          <w:b/>
          <w:sz w:val="24"/>
        </w:rPr>
      </w:pPr>
      <w:bookmarkStart w:id="399" w:name="_Toc19263"/>
      <w:bookmarkStart w:id="400" w:name="_Toc17843"/>
      <w:bookmarkStart w:id="401" w:name="_Toc16270"/>
      <w:r>
        <w:rPr>
          <w:rFonts w:hint="eastAsia" w:ascii="黑体" w:hAnsi="宋体" w:eastAsia="黑体"/>
          <w:b/>
          <w:sz w:val="24"/>
        </w:rPr>
        <w:t>三、评标委员会工作纪律</w:t>
      </w:r>
      <w:bookmarkEnd w:id="399"/>
      <w:bookmarkEnd w:id="400"/>
      <w:bookmarkEnd w:id="401"/>
    </w:p>
    <w:p w14:paraId="59E209EE">
      <w:pPr>
        <w:spacing w:line="400" w:lineRule="exact"/>
        <w:ind w:firstLine="420" w:firstLineChars="200"/>
        <w:rPr>
          <w:rFonts w:ascii="宋体" w:hAnsi="宋体"/>
          <w:szCs w:val="21"/>
        </w:rPr>
      </w:pPr>
      <w:r>
        <w:rPr>
          <w:rFonts w:hint="eastAsia" w:ascii="宋体" w:hAnsi="宋体"/>
          <w:szCs w:val="21"/>
        </w:rPr>
        <w:t>（一）评标委员会成员应当客观、公正地履行职责，遵守职业道德，对所提出的评审意见承担个人责任。</w:t>
      </w:r>
    </w:p>
    <w:p w14:paraId="3077A663">
      <w:pPr>
        <w:spacing w:line="400" w:lineRule="exact"/>
        <w:ind w:firstLine="420" w:firstLineChars="200"/>
        <w:rPr>
          <w:rFonts w:ascii="宋体" w:hAnsi="宋体"/>
          <w:szCs w:val="21"/>
        </w:rPr>
      </w:pPr>
      <w:r>
        <w:rPr>
          <w:rFonts w:hint="eastAsia" w:ascii="宋体" w:hAnsi="宋体"/>
          <w:szCs w:val="21"/>
        </w:rPr>
        <w:t>（二）评标过程中招标人的代表不得发表超出招标文件规定内容的、带有倾向性或引导性的言论，如关于投标人的考察等情况。评标委员会其他成员应充分发挥个人技术能力、水平，依据招标文件独立进行评标工作。</w:t>
      </w:r>
    </w:p>
    <w:p w14:paraId="604C996A">
      <w:pPr>
        <w:spacing w:line="400" w:lineRule="exact"/>
        <w:ind w:firstLine="420" w:firstLineChars="200"/>
        <w:rPr>
          <w:rFonts w:ascii="宋体" w:hAnsi="宋体"/>
          <w:szCs w:val="21"/>
        </w:rPr>
      </w:pPr>
      <w:r>
        <w:rPr>
          <w:rFonts w:hint="eastAsia" w:ascii="宋体" w:hAnsi="宋体"/>
          <w:szCs w:val="21"/>
        </w:rPr>
        <w:t>（三）在评标过程中，评标委员会成员发现投标人以他人的名义投标、串通投标或者以其他弄虚作假方式投标的，应否决该投标人投标文件，并将有关情况记录于评标报告。</w:t>
      </w:r>
    </w:p>
    <w:p w14:paraId="14609A58">
      <w:pPr>
        <w:spacing w:line="400" w:lineRule="exact"/>
        <w:ind w:firstLine="420" w:firstLineChars="200"/>
        <w:rPr>
          <w:rFonts w:ascii="宋体" w:hAnsi="宋体"/>
          <w:szCs w:val="21"/>
        </w:rPr>
      </w:pPr>
      <w:r>
        <w:rPr>
          <w:rFonts w:hint="eastAsia" w:ascii="宋体" w:hAnsi="宋体"/>
          <w:szCs w:val="21"/>
        </w:rPr>
        <w:t>（四）评标委员会成员不得私下接触投标人，不得收受投标人给予的财物或者其他好处，不得向招标人征询确定中标人的意向，不得接受任何单位或者个人明示或者暗示提出的倾向或者排斥特定投标人的要求，不得有其他不客观、不公正履行职务的行为。</w:t>
      </w:r>
    </w:p>
    <w:p w14:paraId="70E7FD9E">
      <w:pPr>
        <w:spacing w:line="400" w:lineRule="exact"/>
        <w:ind w:firstLine="420" w:firstLineChars="200"/>
        <w:rPr>
          <w:rFonts w:ascii="宋体" w:hAnsi="宋体"/>
          <w:szCs w:val="21"/>
        </w:rPr>
      </w:pPr>
      <w:r>
        <w:rPr>
          <w:rFonts w:hint="eastAsia" w:ascii="宋体" w:hAnsi="宋体"/>
          <w:szCs w:val="21"/>
        </w:rPr>
        <w:t>（五）评标委员会成员和与评标活动有关的工作人员不得透露对投标文件的评审和比较、中标候选人的推荐情况以及与评标有关的其他情况。</w:t>
      </w:r>
    </w:p>
    <w:p w14:paraId="43E0CB2A">
      <w:pPr>
        <w:spacing w:line="400" w:lineRule="exact"/>
        <w:ind w:firstLine="420" w:firstLineChars="200"/>
        <w:outlineLvl w:val="2"/>
        <w:rPr>
          <w:rFonts w:ascii="宋体" w:hAnsi="宋体"/>
          <w:szCs w:val="21"/>
        </w:rPr>
      </w:pPr>
      <w:bookmarkStart w:id="402" w:name="_Toc15880"/>
      <w:bookmarkStart w:id="403" w:name="_Toc32389"/>
      <w:r>
        <w:rPr>
          <w:rFonts w:hint="eastAsia" w:ascii="宋体" w:hAnsi="宋体"/>
          <w:szCs w:val="21"/>
        </w:rPr>
        <w:t>（六）有下列情形之一的，不得担任评标委员会成员：</w:t>
      </w:r>
      <w:bookmarkEnd w:id="402"/>
      <w:bookmarkEnd w:id="403"/>
    </w:p>
    <w:p w14:paraId="7201023E">
      <w:pPr>
        <w:spacing w:line="400" w:lineRule="exact"/>
        <w:ind w:firstLine="420" w:firstLineChars="200"/>
        <w:rPr>
          <w:rFonts w:ascii="宋体" w:hAnsi="宋体"/>
          <w:szCs w:val="21"/>
        </w:rPr>
      </w:pPr>
      <w:r>
        <w:rPr>
          <w:rFonts w:hint="eastAsia" w:ascii="宋体" w:hAnsi="宋体"/>
          <w:szCs w:val="21"/>
        </w:rPr>
        <w:t>1、投标人或者投标人主要负责人的近亲属；</w:t>
      </w:r>
    </w:p>
    <w:p w14:paraId="70743D11">
      <w:pPr>
        <w:spacing w:line="400" w:lineRule="exact"/>
        <w:ind w:firstLine="420" w:firstLineChars="200"/>
        <w:rPr>
          <w:rFonts w:ascii="宋体" w:hAnsi="宋体"/>
          <w:szCs w:val="21"/>
        </w:rPr>
      </w:pPr>
      <w:r>
        <w:rPr>
          <w:rFonts w:hint="eastAsia" w:ascii="宋体" w:hAnsi="宋体"/>
          <w:szCs w:val="21"/>
        </w:rPr>
        <w:t>2、项目主管部门或者行政监督部门的人员；</w:t>
      </w:r>
    </w:p>
    <w:p w14:paraId="56A5128D">
      <w:pPr>
        <w:spacing w:line="400" w:lineRule="exact"/>
        <w:ind w:firstLine="420" w:firstLineChars="200"/>
        <w:rPr>
          <w:rFonts w:ascii="宋体" w:hAnsi="宋体"/>
          <w:szCs w:val="21"/>
        </w:rPr>
      </w:pPr>
      <w:r>
        <w:rPr>
          <w:rFonts w:hint="eastAsia" w:ascii="宋体" w:hAnsi="宋体"/>
          <w:szCs w:val="21"/>
        </w:rPr>
        <w:t>3、与投标人有经济利益关系，可能影响对投标公正评审的；</w:t>
      </w:r>
    </w:p>
    <w:p w14:paraId="52EEFF71">
      <w:pPr>
        <w:spacing w:line="400" w:lineRule="exact"/>
        <w:ind w:firstLine="420" w:firstLineChars="200"/>
        <w:rPr>
          <w:rFonts w:ascii="宋体" w:hAnsi="宋体"/>
          <w:szCs w:val="21"/>
        </w:rPr>
      </w:pPr>
      <w:r>
        <w:rPr>
          <w:rFonts w:hint="eastAsia" w:ascii="宋体" w:hAnsi="宋体"/>
          <w:szCs w:val="21"/>
        </w:rPr>
        <w:t>4、曾因在招标、评标以及其他与招标投标有关活动中从事违法行为而受过行政处罚或刑事处罚的。</w:t>
      </w:r>
    </w:p>
    <w:p w14:paraId="37DC9F40">
      <w:pPr>
        <w:spacing w:line="400" w:lineRule="exact"/>
        <w:ind w:firstLine="420" w:firstLineChars="200"/>
        <w:rPr>
          <w:rFonts w:ascii="宋体" w:hAnsi="宋体"/>
          <w:szCs w:val="21"/>
        </w:rPr>
      </w:pPr>
      <w:r>
        <w:rPr>
          <w:rFonts w:hint="eastAsia" w:ascii="宋体" w:hAnsi="宋体"/>
          <w:szCs w:val="21"/>
        </w:rPr>
        <w:t>评标委员会成员有前款规定情形之一的，应当主动提出回避。</w:t>
      </w:r>
    </w:p>
    <w:p w14:paraId="3F6450B0">
      <w:pPr>
        <w:pStyle w:val="7"/>
        <w:spacing w:after="0" w:line="400" w:lineRule="exact"/>
        <w:ind w:left="0" w:leftChars="0" w:firstLine="482" w:firstLineChars="200"/>
        <w:outlineLvl w:val="1"/>
        <w:rPr>
          <w:rFonts w:hint="eastAsia" w:ascii="黑体" w:hAnsi="宋体" w:eastAsia="黑体"/>
          <w:b/>
          <w:sz w:val="24"/>
        </w:rPr>
      </w:pPr>
      <w:bookmarkStart w:id="404" w:name="_Toc20815"/>
      <w:bookmarkStart w:id="405" w:name="_Toc31167"/>
      <w:bookmarkStart w:id="406" w:name="_Toc9198"/>
      <w:r>
        <w:rPr>
          <w:rFonts w:hint="eastAsia" w:ascii="黑体" w:hAnsi="宋体" w:eastAsia="黑体"/>
          <w:b/>
          <w:sz w:val="24"/>
        </w:rPr>
        <w:t>四、评标办法</w:t>
      </w:r>
      <w:bookmarkEnd w:id="404"/>
      <w:bookmarkEnd w:id="405"/>
      <w:bookmarkEnd w:id="406"/>
    </w:p>
    <w:p w14:paraId="601A4F5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可采用经评审的最低投标价法和综合评估法两大类共四种办法</w:t>
      </w:r>
      <w:r>
        <w:rPr>
          <w:rFonts w:hint="eastAsia" w:ascii="宋体" w:hAnsi="宋体"/>
          <w:szCs w:val="21"/>
          <w:highlight w:val="none"/>
          <w:lang w:eastAsia="zh-CN"/>
        </w:rPr>
        <w:t>，</w:t>
      </w:r>
      <w:r>
        <w:rPr>
          <w:rFonts w:hint="eastAsia" w:ascii="宋体" w:hAnsi="宋体"/>
          <w:szCs w:val="21"/>
          <w:highlight w:val="none"/>
        </w:rPr>
        <w:t>其中综合评估法有三种。</w:t>
      </w:r>
    </w:p>
    <w:p w14:paraId="5930E01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评标办法（一）为经评审的最低投标价法</w:t>
      </w:r>
      <w:r>
        <w:rPr>
          <w:rFonts w:hint="default" w:ascii="宋体" w:hAnsi="宋体"/>
          <w:szCs w:val="21"/>
          <w:highlight w:val="none"/>
          <w:lang w:val="en-US"/>
        </w:rPr>
        <w:t>。</w:t>
      </w:r>
      <w:r>
        <w:rPr>
          <w:rFonts w:hint="eastAsia" w:ascii="宋体" w:hAnsi="宋体"/>
          <w:szCs w:val="21"/>
          <w:highlight w:val="none"/>
        </w:rPr>
        <w:t>适用于具有通用技术、性能标准或者招标人对其技术、性能标准没有特殊要求的招标项目，选用此办法的项目必须同时使用履约担保或履约保证保险。</w:t>
      </w:r>
    </w:p>
    <w:p w14:paraId="08F288A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评标办法（二）（三）（四）为综合评估法。建筑工程施工总承包项目信用评价分值权重1000万元以下项目为1%-3%，1000万元以上至5000万元以下项目为4%-6%，5000万元以上项目为7%-10%；市政公用工程施工总承包项目信用评价分值权重为1%-3%。</w:t>
      </w:r>
    </w:p>
    <w:p w14:paraId="0351180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招标人可以根据工程项目实际需要及适用条件，确定一种评标办法，也可以在开标时从评标办法中随机抽取一种评标办法。选择随机抽取评标办法的，应在招标文件中提前确定可能被抽取的评标办法中的分值、权重、系数等内容。</w:t>
      </w:r>
    </w:p>
    <w:p w14:paraId="3B0E682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outlineLvl w:val="2"/>
        <w:rPr>
          <w:rFonts w:hint="eastAsia" w:ascii="宋体" w:hAnsi="宋体"/>
          <w:szCs w:val="21"/>
          <w:highlight w:val="none"/>
        </w:rPr>
      </w:pPr>
      <w:bookmarkStart w:id="407" w:name="_Toc9685"/>
      <w:bookmarkStart w:id="408" w:name="_Toc21152"/>
      <w:r>
        <w:rPr>
          <w:rFonts w:hint="eastAsia" w:ascii="宋体" w:hAnsi="宋体"/>
          <w:szCs w:val="21"/>
          <w:highlight w:val="none"/>
        </w:rPr>
        <w:t>（一）经评审的最低投标价法（从最低投标价起评）</w:t>
      </w:r>
      <w:bookmarkEnd w:id="407"/>
      <w:bookmarkEnd w:id="408"/>
    </w:p>
    <w:p w14:paraId="6BB70BA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w:t>
      </w:r>
      <w:r>
        <w:rPr>
          <w:rFonts w:hint="eastAsia" w:ascii="宋体" w:hAnsi="宋体"/>
          <w:szCs w:val="21"/>
          <w:highlight w:val="none"/>
          <w:lang w:val="en-US" w:eastAsia="zh-CN"/>
        </w:rPr>
        <w:t>.</w:t>
      </w:r>
      <w:r>
        <w:rPr>
          <w:rFonts w:hint="eastAsia" w:ascii="宋体" w:hAnsi="宋体"/>
          <w:szCs w:val="21"/>
          <w:highlight w:val="none"/>
        </w:rPr>
        <w:t>评分方法和评分原则</w:t>
      </w:r>
    </w:p>
    <w:p w14:paraId="6AA9E61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能够满足招标文件的实质性要求，符合招标文件规定的技术要求和标准，经评审的合理最低投标价的投标人，应当推荐为中标候选人。</w:t>
      </w:r>
    </w:p>
    <w:p w14:paraId="462DFCC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w:t>
      </w:r>
      <w:r>
        <w:rPr>
          <w:rFonts w:hint="eastAsia" w:ascii="宋体" w:hAnsi="宋体"/>
          <w:szCs w:val="21"/>
          <w:highlight w:val="none"/>
          <w:lang w:val="en-US" w:eastAsia="zh-CN"/>
        </w:rPr>
        <w:t>.</w:t>
      </w:r>
      <w:r>
        <w:rPr>
          <w:rFonts w:hint="eastAsia" w:ascii="宋体" w:hAnsi="宋体"/>
          <w:szCs w:val="21"/>
          <w:highlight w:val="none"/>
        </w:rPr>
        <w:t>技术部分评审</w:t>
      </w:r>
    </w:p>
    <w:p w14:paraId="33AC2DC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szCs w:val="21"/>
          <w:highlight w:val="none"/>
          <w:lang w:eastAsia="zh-CN"/>
        </w:rPr>
      </w:pPr>
      <w:r>
        <w:rPr>
          <w:rFonts w:hint="eastAsia" w:ascii="宋体" w:hAnsi="宋体"/>
          <w:szCs w:val="21"/>
          <w:highlight w:val="none"/>
        </w:rPr>
        <w:t>技术部分</w:t>
      </w:r>
      <w:r>
        <w:rPr>
          <w:rFonts w:hint="eastAsia" w:ascii="宋体" w:hAnsi="宋体"/>
          <w:szCs w:val="21"/>
          <w:highlight w:val="none"/>
          <w:lang w:eastAsia="zh-CN"/>
        </w:rPr>
        <w:t>分“明标”和“暗标”，均</w:t>
      </w:r>
      <w:r>
        <w:rPr>
          <w:rFonts w:hint="eastAsia" w:ascii="宋体" w:hAnsi="宋体"/>
          <w:szCs w:val="21"/>
          <w:highlight w:val="none"/>
        </w:rPr>
        <w:t>为通过式评审</w:t>
      </w:r>
      <w:r>
        <w:rPr>
          <w:rFonts w:hint="eastAsia" w:ascii="宋体" w:hAnsi="宋体"/>
          <w:szCs w:val="21"/>
          <w:highlight w:val="none"/>
          <w:lang w:eastAsia="zh-CN"/>
        </w:rPr>
        <w:t>。技术部分“明标”或“暗标”</w:t>
      </w:r>
      <w:r>
        <w:rPr>
          <w:rFonts w:hint="eastAsia" w:ascii="宋体" w:hAnsi="宋体"/>
          <w:szCs w:val="21"/>
          <w:highlight w:val="none"/>
        </w:rPr>
        <w:t>被评标委员会认定为不合格的</w:t>
      </w:r>
      <w:r>
        <w:rPr>
          <w:rFonts w:hint="eastAsia" w:ascii="宋体" w:hAnsi="宋体"/>
          <w:szCs w:val="21"/>
          <w:highlight w:val="none"/>
          <w:lang w:eastAsia="zh-CN"/>
        </w:rPr>
        <w:t>，其</w:t>
      </w:r>
      <w:r>
        <w:rPr>
          <w:rFonts w:hint="eastAsia" w:ascii="宋体" w:hAnsi="宋体"/>
          <w:szCs w:val="21"/>
          <w:highlight w:val="none"/>
        </w:rPr>
        <w:t>投标文件将不再进入商务标评审。</w:t>
      </w:r>
    </w:p>
    <w:p w14:paraId="0549925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w:t>
      </w:r>
      <w:r>
        <w:rPr>
          <w:rFonts w:hint="eastAsia" w:ascii="宋体" w:hAnsi="宋体"/>
          <w:szCs w:val="21"/>
          <w:highlight w:val="none"/>
          <w:lang w:val="en-US" w:eastAsia="zh-CN"/>
        </w:rPr>
        <w:t>.</w:t>
      </w:r>
      <w:r>
        <w:rPr>
          <w:rFonts w:hint="eastAsia" w:ascii="宋体" w:hAnsi="宋体"/>
          <w:szCs w:val="21"/>
          <w:highlight w:val="none"/>
        </w:rPr>
        <w:t>商务部分评审</w:t>
      </w:r>
    </w:p>
    <w:p w14:paraId="4959EFF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商务部分评审过程中，如果评标委员会认为必要，可以根据需要要求投标人澄清其投标文件的某些细节，以及对其投标报价依据予以说明，澄清、说明应以书面方式进行，并不得超出投标文件的范围或者改变投标文件的实质性内容。</w:t>
      </w:r>
    </w:p>
    <w:p w14:paraId="7BC219C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如果评标委员会对投标人提交的澄清、说明依然存在疑问，评标委员会可以进一步质疑。投标人对这种进一步质疑应相应地澄清、说明，直至评标委员会认为全部质疑都得到澄清、说明。</w:t>
      </w:r>
    </w:p>
    <w:p w14:paraId="22CE04C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（2）评审程序。</w:t>
      </w:r>
    </w:p>
    <w:p w14:paraId="10D34F7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①对投标人的投标报价进行校核、修正；</w:t>
      </w:r>
    </w:p>
    <w:p w14:paraId="2DB2F14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②对投标人的经校核的投标报价汇总比较，并由低到高进行排序；</w:t>
      </w:r>
    </w:p>
    <w:p w14:paraId="58C3673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③对需要投标人澄清、说明、补正的问题，评标委员会以书面形式进行询问；</w:t>
      </w:r>
    </w:p>
    <w:p w14:paraId="471452F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④评标委员会审核投标人总报价，否决投标总报价被认定低于成本的投标文件；</w:t>
      </w:r>
    </w:p>
    <w:p w14:paraId="31CA96A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⑤投标总报价最低的投标人投标被否决的，评标委员会应对次低排序投标人的报价按照上述程序进行评审。以此类推。</w:t>
      </w:r>
    </w:p>
    <w:p w14:paraId="01F4222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4</w:t>
      </w:r>
      <w:r>
        <w:rPr>
          <w:rFonts w:hint="eastAsia" w:ascii="宋体" w:hAnsi="宋体"/>
          <w:szCs w:val="21"/>
          <w:highlight w:val="none"/>
          <w:lang w:val="en-US" w:eastAsia="zh-CN"/>
        </w:rPr>
        <w:t>.</w:t>
      </w:r>
      <w:r>
        <w:rPr>
          <w:rFonts w:hint="eastAsia" w:ascii="宋体" w:hAnsi="宋体"/>
          <w:szCs w:val="21"/>
          <w:highlight w:val="none"/>
        </w:rPr>
        <w:t>确定中标人</w:t>
      </w:r>
    </w:p>
    <w:p w14:paraId="46EB1D5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由评标委员会在对商务部分评审后，确定经评审不低于成本的合理最低投标总报价投标人为中标候选人。</w:t>
      </w:r>
    </w:p>
    <w:p w14:paraId="6560022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outlineLvl w:val="2"/>
        <w:rPr>
          <w:rFonts w:hint="eastAsia" w:ascii="宋体" w:hAnsi="宋体"/>
          <w:szCs w:val="21"/>
          <w:highlight w:val="none"/>
        </w:rPr>
      </w:pPr>
      <w:bookmarkStart w:id="409" w:name="_Toc20350"/>
      <w:bookmarkStart w:id="410" w:name="_Toc13217"/>
      <w:r>
        <w:rPr>
          <w:rFonts w:hint="eastAsia" w:ascii="宋体" w:hAnsi="宋体"/>
          <w:szCs w:val="21"/>
          <w:highlight w:val="none"/>
        </w:rPr>
        <w:t>（二）合理次低价为评分基准价的方法（综合评估法）</w:t>
      </w:r>
      <w:bookmarkEnd w:id="409"/>
      <w:bookmarkEnd w:id="410"/>
    </w:p>
    <w:p w14:paraId="7388BB6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w:t>
      </w:r>
      <w:r>
        <w:rPr>
          <w:rFonts w:hint="eastAsia" w:ascii="宋体" w:hAnsi="宋体"/>
          <w:szCs w:val="21"/>
          <w:highlight w:val="none"/>
          <w:lang w:val="en-US" w:eastAsia="zh-CN"/>
        </w:rPr>
        <w:t>.</w:t>
      </w:r>
      <w:r>
        <w:rPr>
          <w:rFonts w:hint="eastAsia" w:ascii="宋体" w:hAnsi="宋体"/>
          <w:szCs w:val="21"/>
          <w:highlight w:val="none"/>
        </w:rPr>
        <w:t>评分方法和评分原则</w:t>
      </w:r>
    </w:p>
    <w:p w14:paraId="1BC24A8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（1）评分方法。</w:t>
      </w:r>
    </w:p>
    <w:p w14:paraId="22A1F25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①工程投资额1亿元以上项目，招标人可以择优选择企业信用评价分值不低于   分（80~90分）的投标人参与评审。如果通过初步评审的投标企业多于15家（含）时，则低于该分值的投标人不再参与评审。否则，本项设置无效，所有有效投标人均参与评审。</w:t>
      </w:r>
    </w:p>
    <w:p w14:paraId="0A89D0C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②技术标、商务标评分标准按百分制。</w:t>
      </w:r>
    </w:p>
    <w:p w14:paraId="5F5F233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③技术标和商务标评审后，按下式计算总分：</w:t>
      </w:r>
    </w:p>
    <w:p w14:paraId="19AF216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p=k1（p11+p12)+k2p2+k3p3</w:t>
      </w:r>
    </w:p>
    <w:p w14:paraId="2586BC3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p为总得分；</w:t>
      </w:r>
    </w:p>
    <w:p w14:paraId="675BA21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p11为技术标暗标得分,p12为技术标明标得分，p2为商务标得分，p3为信用评价得分（p3在投标截止当日从河北省住房和城乡建设厅网站查询）；</w:t>
      </w:r>
    </w:p>
    <w:p w14:paraId="63B89DA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k1、k2、k3为对应的权数取值，k1+ k2+ k3=1，20%≤k1≤30%，60%≤k2≤79%，1%≤k3≤10%。</w:t>
      </w:r>
    </w:p>
    <w:p w14:paraId="3527289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（2）评分原则。</w:t>
      </w:r>
    </w:p>
    <w:p w14:paraId="171DC06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①评标必须严格按本办法进行；</w:t>
      </w:r>
    </w:p>
    <w:p w14:paraId="789AF2E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②对投标人满足工程施工要求的前提下，不得对企业资质或项目经理资格进行评分；</w:t>
      </w:r>
    </w:p>
    <w:p w14:paraId="3A06046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③评分计算保留2位小数（百分比亦取2位小数），第三位小数四舍五入；</w:t>
      </w:r>
    </w:p>
    <w:p w14:paraId="61875D7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④评分计算出现中间值，按插入法计算得分；</w:t>
      </w:r>
    </w:p>
    <w:p w14:paraId="76BC712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⑤有下列情况之一为无效分，该单项评分视为弃权：</w:t>
      </w:r>
    </w:p>
    <w:p w14:paraId="4E6A669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计分高出规定最高分或最低分的；计分明显不合理的；一个计分内容有2个或2个以上计分的；其他违反本评标办法未按规定要求计分的。</w:t>
      </w:r>
    </w:p>
    <w:p w14:paraId="224A328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w:t>
      </w:r>
      <w:r>
        <w:rPr>
          <w:rFonts w:hint="eastAsia" w:ascii="宋体" w:hAnsi="宋体"/>
          <w:szCs w:val="21"/>
          <w:highlight w:val="none"/>
          <w:lang w:val="en-US" w:eastAsia="zh-CN"/>
        </w:rPr>
        <w:t>.</w:t>
      </w:r>
      <w:r>
        <w:rPr>
          <w:rFonts w:hint="eastAsia" w:ascii="宋体" w:hAnsi="宋体"/>
          <w:szCs w:val="21"/>
          <w:highlight w:val="none"/>
        </w:rPr>
        <w:t>技术部分评审</w:t>
      </w:r>
    </w:p>
    <w:p w14:paraId="4941096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（1）技术部分的得分权重占总得分的权重为   。</w:t>
      </w:r>
    </w:p>
    <w:p w14:paraId="7F17443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（2）评标委员会根据招标文件中的要求及投标人递交的投标文件对技术部分进行评审。</w:t>
      </w:r>
    </w:p>
    <w:p w14:paraId="49EFDF7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（3）通过审阅，根据具体的评审内容对各子项进行评审，记入评分计分表的相应栏目中。评标委员会成员各项评分总分的算术平均值即为该投标人的技术标得分。</w:t>
      </w:r>
    </w:p>
    <w:p w14:paraId="10FBDB4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（4</w:t>
      </w:r>
      <w:r>
        <w:rPr>
          <w:rFonts w:hint="eastAsia" w:ascii="宋体" w:hAnsi="宋体"/>
          <w:szCs w:val="21"/>
          <w:highlight w:val="none"/>
          <w:lang w:val="en-US" w:eastAsia="zh-CN"/>
        </w:rPr>
        <w:t>)</w:t>
      </w:r>
      <w:r>
        <w:rPr>
          <w:rFonts w:hint="eastAsia" w:ascii="宋体" w:hAnsi="宋体"/>
          <w:szCs w:val="21"/>
          <w:highlight w:val="none"/>
        </w:rPr>
        <w:t>评分内容及评分标准（技术标暗标）（80分）。</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1805"/>
        <w:gridCol w:w="971"/>
        <w:gridCol w:w="2464"/>
        <w:gridCol w:w="1180"/>
        <w:gridCol w:w="705"/>
        <w:gridCol w:w="683"/>
      </w:tblGrid>
      <w:tr w14:paraId="074F6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Align w:val="center"/>
          </w:tcPr>
          <w:p w14:paraId="52115E5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序号</w:t>
            </w:r>
          </w:p>
        </w:tc>
        <w:tc>
          <w:tcPr>
            <w:tcW w:w="1060" w:type="pct"/>
            <w:vAlign w:val="center"/>
          </w:tcPr>
          <w:p w14:paraId="6708905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评审内容</w:t>
            </w:r>
          </w:p>
        </w:tc>
        <w:tc>
          <w:tcPr>
            <w:tcW w:w="570" w:type="pct"/>
            <w:vAlign w:val="center"/>
          </w:tcPr>
          <w:p w14:paraId="07758FC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标准分</w:t>
            </w:r>
          </w:p>
        </w:tc>
        <w:tc>
          <w:tcPr>
            <w:tcW w:w="2140" w:type="pct"/>
            <w:gridSpan w:val="2"/>
            <w:vAlign w:val="center"/>
          </w:tcPr>
          <w:p w14:paraId="1131ED2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评分标准</w:t>
            </w:r>
          </w:p>
        </w:tc>
        <w:tc>
          <w:tcPr>
            <w:tcW w:w="414" w:type="pct"/>
            <w:vAlign w:val="center"/>
          </w:tcPr>
          <w:p w14:paraId="53DC95E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得分</w:t>
            </w:r>
          </w:p>
        </w:tc>
        <w:tc>
          <w:tcPr>
            <w:tcW w:w="401" w:type="pct"/>
            <w:vAlign w:val="center"/>
          </w:tcPr>
          <w:p w14:paraId="1180CC9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理由</w:t>
            </w:r>
          </w:p>
        </w:tc>
      </w:tr>
      <w:tr w14:paraId="7CBF2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5194358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w:t>
            </w:r>
          </w:p>
        </w:tc>
        <w:tc>
          <w:tcPr>
            <w:tcW w:w="1060" w:type="pct"/>
            <w:vMerge w:val="restart"/>
            <w:vAlign w:val="center"/>
          </w:tcPr>
          <w:p w14:paraId="44AA502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施工部署及</w:t>
            </w:r>
          </w:p>
          <w:p w14:paraId="7CDA669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现场平面布置</w:t>
            </w:r>
          </w:p>
        </w:tc>
        <w:tc>
          <w:tcPr>
            <w:tcW w:w="570" w:type="pct"/>
            <w:vMerge w:val="restart"/>
            <w:vAlign w:val="center"/>
          </w:tcPr>
          <w:p w14:paraId="0D007E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60C31E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552B216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635A90C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6D91585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6F72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7AB8C9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06626EE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074EB1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0AB8CA4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6C9AFC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793BDCE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2C85144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49CFD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B9556B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58901E4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70A5072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1331E12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4EE71AC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34A71CA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777BF55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83C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77FDB5C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8DC7F3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42DE26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4335E02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264F293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3158BF4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959682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7931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52EA3E0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w:t>
            </w:r>
          </w:p>
        </w:tc>
        <w:tc>
          <w:tcPr>
            <w:tcW w:w="1060" w:type="pct"/>
            <w:vMerge w:val="restart"/>
            <w:vAlign w:val="center"/>
          </w:tcPr>
          <w:p w14:paraId="76955C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施工方法及</w:t>
            </w:r>
          </w:p>
          <w:p w14:paraId="0464FF8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主要技术措施</w:t>
            </w:r>
          </w:p>
        </w:tc>
        <w:tc>
          <w:tcPr>
            <w:tcW w:w="570" w:type="pct"/>
            <w:vMerge w:val="restart"/>
            <w:vAlign w:val="center"/>
          </w:tcPr>
          <w:p w14:paraId="65C876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55603B4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6201506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05B7BB1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4931150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A9B4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05E8181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25F6EBF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5F54D32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10D9923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4BCA7EB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6ED5A29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F6C9D5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0F92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26E3E3D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2B68C9A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0250EE5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6473AB6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0C8A6AF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5731D41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BE7A2F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665C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3AB2A6F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641EAE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0B45565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23FF732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41A1E46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100B699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F86E6B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FD4D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6266B2C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3</w:t>
            </w:r>
          </w:p>
        </w:tc>
        <w:tc>
          <w:tcPr>
            <w:tcW w:w="1060" w:type="pct"/>
            <w:vMerge w:val="restart"/>
            <w:vAlign w:val="center"/>
          </w:tcPr>
          <w:p w14:paraId="0B9667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工程质量</w:t>
            </w:r>
          </w:p>
          <w:p w14:paraId="0EB5953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保证措施</w:t>
            </w:r>
          </w:p>
        </w:tc>
        <w:tc>
          <w:tcPr>
            <w:tcW w:w="570" w:type="pct"/>
            <w:vMerge w:val="restart"/>
            <w:vAlign w:val="center"/>
          </w:tcPr>
          <w:p w14:paraId="019A55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45833C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0F9E972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097185B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65EA4DF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7065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3AEADE1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099FEEC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309788A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5851FE6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6E9FEEB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66FE62D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6CEF99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FA10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01DBC44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3E801D8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66C6E9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677B5E6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0A74A0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0B7AAC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7C8D178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4DC2D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14AEB47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7BBE266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09CF53D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7DCF67A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225ED2E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111B320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6916CCB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D516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09AC16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4</w:t>
            </w:r>
          </w:p>
        </w:tc>
        <w:tc>
          <w:tcPr>
            <w:tcW w:w="1060" w:type="pct"/>
            <w:vMerge w:val="restart"/>
            <w:vAlign w:val="center"/>
          </w:tcPr>
          <w:p w14:paraId="3B9FE91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安全生产及</w:t>
            </w:r>
          </w:p>
          <w:p w14:paraId="4E1D558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文明施工措施</w:t>
            </w:r>
          </w:p>
        </w:tc>
        <w:tc>
          <w:tcPr>
            <w:tcW w:w="570" w:type="pct"/>
            <w:vMerge w:val="restart"/>
            <w:vAlign w:val="center"/>
          </w:tcPr>
          <w:p w14:paraId="0501A7A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5B9C4E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4C28B1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0BDB0A8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0BD59B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E88B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16719A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13CE81A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1A470E2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3A8E4B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2BE8486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130466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477B847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1FCE7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72C02D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3D217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70E6A81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6D7F314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2B16785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100BF7F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5BE29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10BAB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3753E6E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25DA932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0AF77DB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5E98BB2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63D09F9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777042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45A49E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6845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01D283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5</w:t>
            </w:r>
          </w:p>
        </w:tc>
        <w:tc>
          <w:tcPr>
            <w:tcW w:w="1060" w:type="pct"/>
            <w:vMerge w:val="restart"/>
            <w:vAlign w:val="center"/>
          </w:tcPr>
          <w:p w14:paraId="66A921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施工进度计划</w:t>
            </w:r>
          </w:p>
          <w:p w14:paraId="786FFDC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及保证措施</w:t>
            </w:r>
          </w:p>
        </w:tc>
        <w:tc>
          <w:tcPr>
            <w:tcW w:w="570" w:type="pct"/>
            <w:vMerge w:val="restart"/>
            <w:vAlign w:val="center"/>
          </w:tcPr>
          <w:p w14:paraId="48AB3A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1447" w:type="pct"/>
            <w:vAlign w:val="center"/>
          </w:tcPr>
          <w:p w14:paraId="3E970EA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5406F77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414" w:type="pct"/>
            <w:vMerge w:val="restart"/>
            <w:vAlign w:val="center"/>
          </w:tcPr>
          <w:p w14:paraId="384F403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530FA6E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B725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511F15B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5680579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27885B4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2A38928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790DDBB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8-9.99</w:t>
            </w:r>
          </w:p>
        </w:tc>
        <w:tc>
          <w:tcPr>
            <w:tcW w:w="414" w:type="pct"/>
            <w:vMerge w:val="continue"/>
            <w:vAlign w:val="center"/>
          </w:tcPr>
          <w:p w14:paraId="0FA6FA5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62041D3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AD53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77BF1DC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14F61A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17B83E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4D267AE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48E1508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6-7.99</w:t>
            </w:r>
          </w:p>
        </w:tc>
        <w:tc>
          <w:tcPr>
            <w:tcW w:w="414" w:type="pct"/>
            <w:vMerge w:val="continue"/>
            <w:vAlign w:val="center"/>
          </w:tcPr>
          <w:p w14:paraId="5D5A2C3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7D0137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724A2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1D228C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597A47F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1492093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7B59646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5F6BEFD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779B5E2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95A5D0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4AEF3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48B68B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w:t>
            </w:r>
          </w:p>
        </w:tc>
        <w:tc>
          <w:tcPr>
            <w:tcW w:w="1060" w:type="pct"/>
            <w:vMerge w:val="restart"/>
            <w:vAlign w:val="center"/>
          </w:tcPr>
          <w:p w14:paraId="2D58E1D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主要施工机具、</w:t>
            </w:r>
          </w:p>
          <w:p w14:paraId="3CAADDF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劳动力使用计划</w:t>
            </w:r>
          </w:p>
        </w:tc>
        <w:tc>
          <w:tcPr>
            <w:tcW w:w="570" w:type="pct"/>
            <w:vMerge w:val="restart"/>
            <w:vAlign w:val="center"/>
          </w:tcPr>
          <w:p w14:paraId="6C00F64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1447" w:type="pct"/>
            <w:vAlign w:val="center"/>
          </w:tcPr>
          <w:p w14:paraId="11E0C3D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2A3C4B2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414" w:type="pct"/>
            <w:vMerge w:val="restart"/>
            <w:vAlign w:val="center"/>
          </w:tcPr>
          <w:p w14:paraId="20596F4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7FF4599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3083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2D5F0C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0F0849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1BBC8F0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43202D9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1FC7374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8-9.99</w:t>
            </w:r>
          </w:p>
        </w:tc>
        <w:tc>
          <w:tcPr>
            <w:tcW w:w="414" w:type="pct"/>
            <w:vMerge w:val="continue"/>
            <w:vAlign w:val="center"/>
          </w:tcPr>
          <w:p w14:paraId="0A0F440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7CF37EE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0E52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7644ADD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3EDA79E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25B8164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723FDB7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00E51D9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6-7.99</w:t>
            </w:r>
          </w:p>
        </w:tc>
        <w:tc>
          <w:tcPr>
            <w:tcW w:w="414" w:type="pct"/>
            <w:vMerge w:val="continue"/>
            <w:vAlign w:val="center"/>
          </w:tcPr>
          <w:p w14:paraId="291F48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318FE3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339A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5FA0CE3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3DC941C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0F715B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16A600D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0622C0C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13DE0FB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6964A06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bl>
    <w:p w14:paraId="7539F820">
      <w:pPr>
        <w:spacing w:line="300" w:lineRule="exact"/>
        <w:jc w:val="left"/>
        <w:rPr>
          <w:rFonts w:hint="eastAsia" w:ascii="宋体" w:hAnsi="宋体" w:cs="宋体"/>
          <w:color w:val="auto"/>
          <w:szCs w:val="21"/>
          <w:highlight w:val="none"/>
        </w:rPr>
      </w:pPr>
    </w:p>
    <w:p w14:paraId="5D726BCB">
      <w:pPr>
        <w:spacing w:line="300" w:lineRule="exact"/>
        <w:jc w:val="left"/>
        <w:rPr>
          <w:rFonts w:ascii="宋体" w:hAnsi="宋体" w:cs="宋体"/>
          <w:color w:val="auto"/>
          <w:sz w:val="24"/>
          <w:highlight w:val="none"/>
        </w:rPr>
      </w:pPr>
      <w:r>
        <w:rPr>
          <w:rFonts w:hint="eastAsia" w:ascii="宋体" w:hAnsi="宋体" w:cs="宋体"/>
          <w:color w:val="auto"/>
          <w:szCs w:val="21"/>
          <w:highlight w:val="none"/>
        </w:rPr>
        <w:t>（5）评分内容及评分标准(技术标明标)(20分)</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
        <w:gridCol w:w="1750"/>
        <w:gridCol w:w="872"/>
        <w:gridCol w:w="2643"/>
        <w:gridCol w:w="1568"/>
        <w:gridCol w:w="850"/>
      </w:tblGrid>
      <w:tr w14:paraId="7CAC3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Align w:val="center"/>
          </w:tcPr>
          <w:p w14:paraId="5691109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序号</w:t>
            </w:r>
          </w:p>
        </w:tc>
        <w:tc>
          <w:tcPr>
            <w:tcW w:w="1027" w:type="pct"/>
            <w:vAlign w:val="center"/>
          </w:tcPr>
          <w:p w14:paraId="301096D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评审内容</w:t>
            </w:r>
          </w:p>
        </w:tc>
        <w:tc>
          <w:tcPr>
            <w:tcW w:w="512" w:type="pct"/>
            <w:vAlign w:val="center"/>
          </w:tcPr>
          <w:p w14:paraId="4D5E51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标准分</w:t>
            </w:r>
          </w:p>
        </w:tc>
        <w:tc>
          <w:tcPr>
            <w:tcW w:w="1551" w:type="pct"/>
            <w:vAlign w:val="center"/>
          </w:tcPr>
          <w:p w14:paraId="3D72D87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评分标准</w:t>
            </w:r>
          </w:p>
        </w:tc>
        <w:tc>
          <w:tcPr>
            <w:tcW w:w="920" w:type="pct"/>
            <w:vAlign w:val="center"/>
          </w:tcPr>
          <w:p w14:paraId="218852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得分</w:t>
            </w:r>
          </w:p>
        </w:tc>
        <w:tc>
          <w:tcPr>
            <w:tcW w:w="499" w:type="pct"/>
            <w:vAlign w:val="center"/>
          </w:tcPr>
          <w:p w14:paraId="03BE03E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理由</w:t>
            </w:r>
          </w:p>
        </w:tc>
      </w:tr>
      <w:tr w14:paraId="66326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restart"/>
            <w:vAlign w:val="center"/>
          </w:tcPr>
          <w:p w14:paraId="4ED95A3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w:t>
            </w:r>
          </w:p>
        </w:tc>
        <w:tc>
          <w:tcPr>
            <w:tcW w:w="1027" w:type="pct"/>
            <w:vMerge w:val="restart"/>
            <w:vAlign w:val="center"/>
          </w:tcPr>
          <w:p w14:paraId="1453B5A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项目班子组成、</w:t>
            </w:r>
          </w:p>
          <w:p w14:paraId="00179A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资历情况</w:t>
            </w:r>
          </w:p>
        </w:tc>
        <w:tc>
          <w:tcPr>
            <w:tcW w:w="512" w:type="pct"/>
            <w:vMerge w:val="restart"/>
            <w:vAlign w:val="center"/>
          </w:tcPr>
          <w:p w14:paraId="4D6052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551" w:type="pct"/>
            <w:vAlign w:val="center"/>
          </w:tcPr>
          <w:p w14:paraId="2D5DF31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配备齐全、素质资历高</w:t>
            </w:r>
          </w:p>
        </w:tc>
        <w:tc>
          <w:tcPr>
            <w:tcW w:w="920" w:type="pct"/>
            <w:vAlign w:val="center"/>
          </w:tcPr>
          <w:p w14:paraId="1098E3E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99" w:type="pct"/>
          </w:tcPr>
          <w:p w14:paraId="0699D8D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459E4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079E76D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710C4D2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31454CC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4CCC234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配备较齐全、素质资历较高</w:t>
            </w:r>
          </w:p>
        </w:tc>
        <w:tc>
          <w:tcPr>
            <w:tcW w:w="920" w:type="pct"/>
            <w:vAlign w:val="center"/>
          </w:tcPr>
          <w:p w14:paraId="1AC249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99" w:type="pct"/>
          </w:tcPr>
          <w:p w14:paraId="61CCA9C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08ED2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4436AA6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3ECB402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6C72E51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431B5B0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920" w:type="pct"/>
            <w:vAlign w:val="center"/>
          </w:tcPr>
          <w:p w14:paraId="71D6F34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99" w:type="pct"/>
          </w:tcPr>
          <w:p w14:paraId="2038C8E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3AF15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7556C17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55A3718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7FA7722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2406BBC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不满足要求或缺项</w:t>
            </w:r>
          </w:p>
        </w:tc>
        <w:tc>
          <w:tcPr>
            <w:tcW w:w="920" w:type="pct"/>
            <w:vAlign w:val="center"/>
          </w:tcPr>
          <w:p w14:paraId="61E562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3315581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77477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restart"/>
            <w:vAlign w:val="center"/>
          </w:tcPr>
          <w:p w14:paraId="3CE683D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w:t>
            </w:r>
          </w:p>
        </w:tc>
        <w:tc>
          <w:tcPr>
            <w:tcW w:w="1027" w:type="pct"/>
            <w:vMerge w:val="restart"/>
            <w:vAlign w:val="center"/>
          </w:tcPr>
          <w:p w14:paraId="6030401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投标人具有一项及以上类似项目</w:t>
            </w:r>
          </w:p>
        </w:tc>
        <w:tc>
          <w:tcPr>
            <w:tcW w:w="512" w:type="pct"/>
            <w:vMerge w:val="restart"/>
            <w:vAlign w:val="center"/>
          </w:tcPr>
          <w:p w14:paraId="171F87B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2.50</w:t>
            </w:r>
          </w:p>
        </w:tc>
        <w:tc>
          <w:tcPr>
            <w:tcW w:w="1551" w:type="pct"/>
            <w:vAlign w:val="center"/>
          </w:tcPr>
          <w:p w14:paraId="6DEECDE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满足招标文件要求</w:t>
            </w:r>
          </w:p>
        </w:tc>
        <w:tc>
          <w:tcPr>
            <w:tcW w:w="920" w:type="pct"/>
            <w:vAlign w:val="center"/>
          </w:tcPr>
          <w:p w14:paraId="32B53A9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w:t>
            </w:r>
          </w:p>
        </w:tc>
        <w:tc>
          <w:tcPr>
            <w:tcW w:w="499" w:type="pct"/>
          </w:tcPr>
          <w:p w14:paraId="40A1E83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08688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2EEE1C9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1E923AB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253431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2395042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不满足招标文件要求</w:t>
            </w:r>
          </w:p>
        </w:tc>
        <w:tc>
          <w:tcPr>
            <w:tcW w:w="920" w:type="pct"/>
            <w:vAlign w:val="center"/>
          </w:tcPr>
          <w:p w14:paraId="350823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5A05197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5D617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restart"/>
            <w:vAlign w:val="center"/>
          </w:tcPr>
          <w:p w14:paraId="0EADB60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3</w:t>
            </w:r>
          </w:p>
        </w:tc>
        <w:tc>
          <w:tcPr>
            <w:tcW w:w="1027" w:type="pct"/>
            <w:vMerge w:val="restart"/>
            <w:vAlign w:val="center"/>
          </w:tcPr>
          <w:p w14:paraId="5FAE6E8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拟投入本项目项目经理具有一项及以上类似项目</w:t>
            </w:r>
          </w:p>
        </w:tc>
        <w:tc>
          <w:tcPr>
            <w:tcW w:w="512" w:type="pct"/>
            <w:vMerge w:val="restart"/>
            <w:vAlign w:val="center"/>
          </w:tcPr>
          <w:p w14:paraId="68A4455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2.50</w:t>
            </w:r>
          </w:p>
        </w:tc>
        <w:tc>
          <w:tcPr>
            <w:tcW w:w="1551" w:type="pct"/>
            <w:vAlign w:val="center"/>
          </w:tcPr>
          <w:p w14:paraId="7F87F09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满足招标文件要求</w:t>
            </w:r>
          </w:p>
        </w:tc>
        <w:tc>
          <w:tcPr>
            <w:tcW w:w="920" w:type="pct"/>
            <w:vAlign w:val="center"/>
          </w:tcPr>
          <w:p w14:paraId="74A2A18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w:t>
            </w:r>
          </w:p>
        </w:tc>
        <w:tc>
          <w:tcPr>
            <w:tcW w:w="499" w:type="pct"/>
          </w:tcPr>
          <w:p w14:paraId="6330A99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1C382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685B6E6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4218A2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6D79F7E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7F4FEB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不满足招标文件要求</w:t>
            </w:r>
          </w:p>
        </w:tc>
        <w:tc>
          <w:tcPr>
            <w:tcW w:w="920" w:type="pct"/>
            <w:vAlign w:val="center"/>
          </w:tcPr>
          <w:p w14:paraId="52DBF88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3F72F72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bl>
    <w:p w14:paraId="71D9619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lang w:val="en-US" w:eastAsia="zh-CN"/>
        </w:rPr>
        <w:t xml:space="preserve">  </w:t>
      </w:r>
      <w:r>
        <w:rPr>
          <w:rFonts w:hint="eastAsia" w:ascii="宋体" w:hAnsi="宋体"/>
          <w:szCs w:val="21"/>
          <w:highlight w:val="none"/>
        </w:rPr>
        <w:t>注：a</w:t>
      </w:r>
      <w:r>
        <w:rPr>
          <w:rFonts w:hint="eastAsia" w:ascii="宋体" w:hAnsi="宋体"/>
          <w:szCs w:val="21"/>
          <w:highlight w:val="none"/>
          <w:lang w:val="en-US" w:eastAsia="zh-CN"/>
        </w:rPr>
        <w:t>.</w:t>
      </w:r>
      <w:r>
        <w:rPr>
          <w:rFonts w:hint="eastAsia" w:ascii="宋体" w:hAnsi="宋体"/>
          <w:szCs w:val="21"/>
          <w:highlight w:val="none"/>
        </w:rPr>
        <w:t>每项内容只允许打一次分，保留两位小数，超出时打分无效；不合理或缺项得零分。评委应对每项评审内容写明评分或扣分理由。未按本规则打分无效。</w:t>
      </w:r>
    </w:p>
    <w:p w14:paraId="4EF4AE5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lang w:val="en-US" w:eastAsia="zh-CN"/>
        </w:rPr>
        <w:t xml:space="preserve">  </w:t>
      </w:r>
      <w:r>
        <w:rPr>
          <w:rFonts w:hint="eastAsia" w:ascii="宋体" w:hAnsi="宋体"/>
          <w:szCs w:val="21"/>
          <w:highlight w:val="none"/>
        </w:rPr>
        <w:t>b</w:t>
      </w:r>
      <w:r>
        <w:rPr>
          <w:rFonts w:hint="eastAsia" w:ascii="宋体" w:hAnsi="宋体"/>
          <w:szCs w:val="21"/>
          <w:highlight w:val="none"/>
          <w:lang w:val="en-US" w:eastAsia="zh-CN"/>
        </w:rPr>
        <w:t>.</w:t>
      </w:r>
      <w:r>
        <w:rPr>
          <w:rFonts w:hint="eastAsia" w:ascii="宋体" w:hAnsi="宋体"/>
          <w:szCs w:val="21"/>
          <w:highlight w:val="none"/>
        </w:rPr>
        <w:t>招标人可根据项目需要，调整评审内容及各子项标准分，除不合理、不满足</w:t>
      </w:r>
    </w:p>
    <w:p w14:paraId="410B898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lang w:val="en-US" w:eastAsia="zh-CN"/>
        </w:rPr>
        <w:t xml:space="preserve">   </w:t>
      </w:r>
      <w:r>
        <w:rPr>
          <w:rFonts w:hint="eastAsia" w:ascii="宋体" w:hAnsi="宋体"/>
          <w:szCs w:val="21"/>
          <w:highlight w:val="none"/>
        </w:rPr>
        <w:t>要求或缺项、业绩分值以外，最低档次最低分值不得少于子项标准分的60%。</w:t>
      </w:r>
    </w:p>
    <w:p w14:paraId="050558C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lang w:val="en-US" w:eastAsia="zh-CN"/>
        </w:rPr>
        <w:t xml:space="preserve">  </w:t>
      </w:r>
      <w:r>
        <w:rPr>
          <w:rFonts w:hint="eastAsia" w:ascii="宋体" w:hAnsi="宋体"/>
          <w:szCs w:val="21"/>
          <w:highlight w:val="none"/>
        </w:rPr>
        <w:t>c</w:t>
      </w:r>
      <w:r>
        <w:rPr>
          <w:rFonts w:hint="eastAsia" w:ascii="宋体" w:hAnsi="宋体"/>
          <w:szCs w:val="21"/>
          <w:highlight w:val="none"/>
          <w:lang w:val="en-US" w:eastAsia="zh-CN"/>
        </w:rPr>
        <w:t>.</w:t>
      </w:r>
      <w:r>
        <w:rPr>
          <w:rFonts w:hint="eastAsia" w:ascii="宋体" w:hAnsi="宋体"/>
          <w:szCs w:val="21"/>
          <w:highlight w:val="none"/>
        </w:rPr>
        <w:t>类似项目应从项目规模、类型、技术难度等方面明确范围。需要查验投标人</w:t>
      </w:r>
    </w:p>
    <w:p w14:paraId="7C3B479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lang w:val="en-US" w:eastAsia="zh-CN"/>
        </w:rPr>
        <w:t xml:space="preserve">   </w:t>
      </w:r>
      <w:r>
        <w:rPr>
          <w:rFonts w:hint="eastAsia" w:ascii="宋体" w:hAnsi="宋体"/>
          <w:szCs w:val="21"/>
          <w:highlight w:val="none"/>
        </w:rPr>
        <w:t>业绩的以合同或竣工报告为准。</w:t>
      </w:r>
    </w:p>
    <w:p w14:paraId="12AE2B2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w:t>
      </w:r>
      <w:r>
        <w:rPr>
          <w:rFonts w:hint="eastAsia" w:ascii="宋体" w:hAnsi="宋体"/>
          <w:szCs w:val="21"/>
          <w:highlight w:val="none"/>
          <w:lang w:val="en-US" w:eastAsia="zh-CN"/>
        </w:rPr>
        <w:t>.</w:t>
      </w:r>
      <w:r>
        <w:rPr>
          <w:rFonts w:hint="eastAsia" w:ascii="宋体" w:hAnsi="宋体"/>
          <w:szCs w:val="21"/>
          <w:highlight w:val="none"/>
        </w:rPr>
        <w:t>商务部分评审</w:t>
      </w:r>
    </w:p>
    <w:p w14:paraId="264407B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（1）商务部分的分值权重占总得分的权重为   。</w:t>
      </w:r>
    </w:p>
    <w:p w14:paraId="433B598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（2）对通过初步评审及完成技术部分评审的投标文件进行其商务部分评审。</w:t>
      </w:r>
    </w:p>
    <w:p w14:paraId="7F0E05B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商务部分评审主要是评审总报价，此外还应审查：单价构成和水平是否合理；有无严重不平衡报价、有无漏报项目；从技术和经济相结合的角度，对工程内容是否完整，施工方法是否正确，施工组织和技术措施是否合理、工料机消耗及费用、利润的确定是否合理，主要材料的规格、型号、价格是否合理，有无具有说服力的证明材料等方面进行重点评审。</w:t>
      </w:r>
    </w:p>
    <w:p w14:paraId="24E700F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商务部分评审过程中，对需要投标人澄清、说明、补正的问题，评标委员会以书面形式进行询问，投标人对其投标报价依据说明，澄清、说明应以书面方式进行，并不得超出投标文件的范围或者改变投标文件的实质性内容。</w:t>
      </w:r>
    </w:p>
    <w:p w14:paraId="2BDE6A6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如果评标委员会对投标人提交的澄清、说明依然存在疑问，评标委员会可以进一步质疑。投标人对这种进一步质疑应相应地澄清、说明，直至评标委员会认为全部质疑都得到澄清、说明。</w:t>
      </w:r>
    </w:p>
    <w:p w14:paraId="21438C8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（3）评审程序。</w:t>
      </w:r>
    </w:p>
    <w:p w14:paraId="336BF23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①对投标人的投标报价进行校核、修正；</w:t>
      </w:r>
    </w:p>
    <w:p w14:paraId="1143511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②对需要投标人澄清、说明、补正的问题，评标委员会以书面形式进行询问；</w:t>
      </w:r>
    </w:p>
    <w:p w14:paraId="186106B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③确定总报价的评分基准价；</w:t>
      </w:r>
    </w:p>
    <w:p w14:paraId="65C2E3A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④计算各有效投标人商务部分得分。</w:t>
      </w:r>
    </w:p>
    <w:p w14:paraId="4EBC1B0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（4）评分标准。</w:t>
      </w:r>
    </w:p>
    <w:p w14:paraId="3716FEA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从经评审不低于成本，且报价合理的投标人中，确定投标总价次低的报价为评分基准价，得标准分。</w:t>
      </w:r>
    </w:p>
    <w:p w14:paraId="7DB5055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其他投标人的投标总报价每高出评分基准价1%，减该项标准分   分（0.5-2分由招标人自行确定），减完为止；每低于评分基准价1%，减该项标准分   分（0.5-2分由招标人自行确定），减完为止。</w:t>
      </w:r>
    </w:p>
    <w:p w14:paraId="54BB21F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4</w:t>
      </w:r>
      <w:r>
        <w:rPr>
          <w:rFonts w:hint="eastAsia" w:ascii="宋体" w:hAnsi="宋体"/>
          <w:szCs w:val="21"/>
          <w:highlight w:val="none"/>
          <w:lang w:val="en-US" w:eastAsia="zh-CN"/>
        </w:rPr>
        <w:t>.</w:t>
      </w:r>
      <w:r>
        <w:rPr>
          <w:rFonts w:hint="eastAsia" w:ascii="宋体" w:hAnsi="宋体"/>
          <w:szCs w:val="21"/>
          <w:highlight w:val="none"/>
        </w:rPr>
        <w:t>投标人信用得分</w:t>
      </w:r>
    </w:p>
    <w:p w14:paraId="10E68BB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信用评价分值占总得分的权重为    。</w:t>
      </w:r>
    </w:p>
    <w:p w14:paraId="09CFC49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5</w:t>
      </w:r>
      <w:r>
        <w:rPr>
          <w:rFonts w:hint="eastAsia" w:ascii="宋体" w:hAnsi="宋体"/>
          <w:szCs w:val="21"/>
          <w:highlight w:val="none"/>
          <w:lang w:val="en-US" w:eastAsia="zh-CN"/>
        </w:rPr>
        <w:t>.</w:t>
      </w:r>
      <w:r>
        <w:rPr>
          <w:rFonts w:hint="eastAsia" w:ascii="宋体" w:hAnsi="宋体"/>
          <w:szCs w:val="21"/>
          <w:highlight w:val="none"/>
        </w:rPr>
        <w:t>评审的有关规定</w:t>
      </w:r>
    </w:p>
    <w:p w14:paraId="6B7B7D9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（1）对于明确要求单独列明的规费以及安全生产、文明施工费等，评标委员评审时应核查是否列项并符合规定标准或额度。</w:t>
      </w:r>
    </w:p>
    <w:p w14:paraId="78925A3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对于降低税金、规费以及前款费用额度或标准的报价，按总报价低于成本对待。</w:t>
      </w:r>
    </w:p>
    <w:p w14:paraId="5213FDC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（2）经评标委员会对投标报价合理性分析评审，有下列情形之一的，属于以低于成本报价竞标或不正当竞争，应当否决其投标：</w:t>
      </w:r>
    </w:p>
    <w:p w14:paraId="444E0E6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①投标人违反招标文件不可竞争或不可降低标准、价格的规定进行竞标的；</w:t>
      </w:r>
    </w:p>
    <w:p w14:paraId="20C6BDE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②当投标人计取的企业人工、材料、机械消耗量低于社会平均水平，投标人不能提供企业测算分析资料，包括测定方法、时间、地点等证明材料的；</w:t>
      </w:r>
    </w:p>
    <w:p w14:paraId="02BC4F9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③措施项目费用未按招标文件规定的价格组成和计取标准，计入投标价格的；</w:t>
      </w:r>
    </w:p>
    <w:p w14:paraId="02AECE2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④材料承诺供应证明资料弄虚作假的。</w:t>
      </w:r>
    </w:p>
    <w:p w14:paraId="3830368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6</w:t>
      </w:r>
      <w:r>
        <w:rPr>
          <w:rFonts w:hint="eastAsia" w:ascii="宋体" w:hAnsi="宋体"/>
          <w:szCs w:val="21"/>
          <w:highlight w:val="none"/>
          <w:lang w:val="en-US" w:eastAsia="zh-CN"/>
        </w:rPr>
        <w:t>.</w:t>
      </w:r>
      <w:r>
        <w:rPr>
          <w:rFonts w:hint="eastAsia" w:ascii="宋体" w:hAnsi="宋体"/>
          <w:szCs w:val="21"/>
          <w:highlight w:val="none"/>
        </w:rPr>
        <w:t>汇总评分结果</w:t>
      </w:r>
    </w:p>
    <w:p w14:paraId="4A5C477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投标人总得分=技术标得分+商务标得分+信用得分</w:t>
      </w:r>
    </w:p>
    <w:p w14:paraId="3A2CBCB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评标委员会按照得分高低顺序对投标人进行排序。</w:t>
      </w:r>
    </w:p>
    <w:p w14:paraId="4DCB7B8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7</w:t>
      </w:r>
      <w:r>
        <w:rPr>
          <w:rFonts w:hint="eastAsia" w:ascii="宋体" w:hAnsi="宋体"/>
          <w:szCs w:val="21"/>
          <w:highlight w:val="none"/>
          <w:lang w:val="en-US" w:eastAsia="zh-CN"/>
        </w:rPr>
        <w:t>.</w:t>
      </w:r>
      <w:r>
        <w:rPr>
          <w:rFonts w:hint="eastAsia" w:ascii="宋体" w:hAnsi="宋体"/>
          <w:szCs w:val="21"/>
          <w:highlight w:val="none"/>
        </w:rPr>
        <w:t>评标委员会应遵照以下原则推荐中标候选人</w:t>
      </w:r>
    </w:p>
    <w:p w14:paraId="6653067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评标委员会按技术部分、商务部分和信用部分综合加权得分由高至低的次序，推荐排名次序位于前三名的投标人作为中标候选人。如果在排序中出现评审得分相同的情况，则投标价格较低的投标人排序优先；如果投标价格相同，则技术部分得分较高者排序优先；如果技术部分得分相同，则信用得分较高者排序优先。</w:t>
      </w:r>
    </w:p>
    <w:p w14:paraId="5856E9C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如果评标委员会根据本办法的规定，否决不合格投标后，有效投标不足三个，评标委员会能够阐明原因说明投标形成了有效竞争，而不否决全部投标的，则评标委员会可以将所有有效投标按综合加权得分由高至低的次序作为中标候选人向招标人推荐。</w:t>
      </w:r>
    </w:p>
    <w:p w14:paraId="392B7C8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8</w:t>
      </w:r>
      <w:r>
        <w:rPr>
          <w:rFonts w:hint="eastAsia" w:ascii="宋体" w:hAnsi="宋体"/>
          <w:szCs w:val="21"/>
          <w:highlight w:val="none"/>
          <w:lang w:val="en-US" w:eastAsia="zh-CN"/>
        </w:rPr>
        <w:t>.</w:t>
      </w:r>
      <w:r>
        <w:rPr>
          <w:rFonts w:hint="eastAsia" w:ascii="宋体" w:hAnsi="宋体"/>
          <w:szCs w:val="21"/>
          <w:highlight w:val="none"/>
        </w:rPr>
        <w:t>确定中标人</w:t>
      </w:r>
    </w:p>
    <w:p w14:paraId="3127985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按照评标委员会推荐的中标候选人顺序，招标人或招标人授权评标委员会按照相关规定确定排名第一的中标候选人为中标人。</w:t>
      </w:r>
    </w:p>
    <w:p w14:paraId="43F7632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outlineLvl w:val="2"/>
        <w:rPr>
          <w:rFonts w:hint="eastAsia" w:ascii="宋体" w:hAnsi="宋体"/>
          <w:szCs w:val="21"/>
          <w:highlight w:val="none"/>
        </w:rPr>
      </w:pPr>
      <w:bookmarkStart w:id="411" w:name="_Toc19669"/>
      <w:bookmarkStart w:id="412" w:name="_Toc1232"/>
      <w:r>
        <w:rPr>
          <w:rFonts w:hint="eastAsia" w:ascii="宋体" w:hAnsi="宋体"/>
          <w:szCs w:val="21"/>
          <w:highlight w:val="none"/>
        </w:rPr>
        <w:t>（三）随机平均价为评分基准价的方法（综合评估法）</w:t>
      </w:r>
      <w:bookmarkEnd w:id="411"/>
      <w:bookmarkEnd w:id="412"/>
    </w:p>
    <w:p w14:paraId="2C6B597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w:t>
      </w:r>
      <w:r>
        <w:rPr>
          <w:rFonts w:hint="eastAsia" w:ascii="宋体" w:hAnsi="宋体"/>
          <w:szCs w:val="21"/>
          <w:highlight w:val="none"/>
          <w:lang w:val="en-US" w:eastAsia="zh-CN"/>
        </w:rPr>
        <w:t>.</w:t>
      </w:r>
      <w:r>
        <w:rPr>
          <w:rFonts w:hint="eastAsia" w:ascii="宋体" w:hAnsi="宋体"/>
          <w:szCs w:val="21"/>
          <w:highlight w:val="none"/>
        </w:rPr>
        <w:t>评分方法和评分原则</w:t>
      </w:r>
    </w:p>
    <w:p w14:paraId="321D7BE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（1）评分方法。</w:t>
      </w:r>
    </w:p>
    <w:p w14:paraId="5B0A1FE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①工程投资额1亿元以上项目，招标人可以择优选择企业信用评价分值不低于   分（80~90分）的投标人参与评审。如果通过初步评审的投标企业多于15家（含）时，则低于该分值的投标人不再参与评审。否则，本项设置无效，所有有效投标人均参与评审。</w:t>
      </w:r>
    </w:p>
    <w:p w14:paraId="0D6EF81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②技术标、商务标评分标准按百分制。</w:t>
      </w:r>
    </w:p>
    <w:p w14:paraId="1896ABB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③技术标和商务标评审后，按下式计算总分：</w:t>
      </w:r>
    </w:p>
    <w:p w14:paraId="7796DE9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p=k1（p11+p12)+k2p2+k3p3</w:t>
      </w:r>
    </w:p>
    <w:p w14:paraId="07FF092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p为总得分；</w:t>
      </w:r>
    </w:p>
    <w:p w14:paraId="3750EEF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p11为技术标暗标得分,p12为技术标明标得分，p2为商务标得分，p3为信用评价得分（p3在投标截止当日从河北省住房和城乡建设厅网站查询）；</w:t>
      </w:r>
    </w:p>
    <w:p w14:paraId="0F7D9BF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k1、k2、k3为对应的权数取值，k1+ k2+ k3=1，20%≤k1≤30%，60%≤k2≤79%，1%≤k3≤10%。</w:t>
      </w:r>
    </w:p>
    <w:p w14:paraId="4436F4B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（2）评分原则。</w:t>
      </w:r>
    </w:p>
    <w:p w14:paraId="51AF110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①评标必须严格按本办法进行。采用本办法时，应在开标时，由招标人当场通过搅拌式摇号机随机抽取商务部分评分基准价的系数C，C从95%～99%中抽取任一整数值。</w:t>
      </w:r>
    </w:p>
    <w:p w14:paraId="3962D11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②对投标人满足工程施工要求的前提下，不得对企业资质或项目经理资格进行评分；</w:t>
      </w:r>
    </w:p>
    <w:p w14:paraId="5A17269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③评分计算保留2位小数（百分比亦取2位小数），第三位小数四舍五入；</w:t>
      </w:r>
    </w:p>
    <w:p w14:paraId="78E9D79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④评分计算出现中间值，按插入法计算得分；</w:t>
      </w:r>
    </w:p>
    <w:p w14:paraId="62DC977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⑤有下列情况之一为无效分，该单项评分视为弃权：</w:t>
      </w:r>
    </w:p>
    <w:p w14:paraId="3113951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计分高出规定最高分或最低分的；计分明显不合理的；一个计分内容有2个或2个以上计分的；其他违反本评标办法未按规定要求计分的。</w:t>
      </w:r>
    </w:p>
    <w:p w14:paraId="6B65BAF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w:t>
      </w:r>
      <w:r>
        <w:rPr>
          <w:rFonts w:hint="eastAsia" w:ascii="宋体" w:hAnsi="宋体"/>
          <w:szCs w:val="21"/>
          <w:highlight w:val="none"/>
          <w:lang w:val="en-US" w:eastAsia="zh-CN"/>
        </w:rPr>
        <w:t>.</w:t>
      </w:r>
      <w:r>
        <w:rPr>
          <w:rFonts w:hint="eastAsia" w:ascii="宋体" w:hAnsi="宋体"/>
          <w:szCs w:val="21"/>
          <w:highlight w:val="none"/>
        </w:rPr>
        <w:t>技术部分评审</w:t>
      </w:r>
    </w:p>
    <w:p w14:paraId="6C0FE66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（1）技术部分的得分权重占总得分的权重为    。</w:t>
      </w:r>
    </w:p>
    <w:p w14:paraId="22A9762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（2）评标委员会根据招标文件中的要求及投标人递交的投标文件对技术部分进行评审。</w:t>
      </w:r>
    </w:p>
    <w:p w14:paraId="203D4D4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（3）通过审阅，根据具体的评审内容对各子项进行评审，记入评分计分表的相应栏目中。评标委员会成员各项评分总分的算术平均值即为该投标人的技术标得分。</w:t>
      </w:r>
    </w:p>
    <w:p w14:paraId="2AC42205">
      <w:pPr>
        <w:spacing w:line="400" w:lineRule="exact"/>
        <w:ind w:firstLine="420" w:firstLineChars="200"/>
        <w:rPr>
          <w:rFonts w:hint="eastAsia" w:ascii="宋体" w:hAnsi="宋体"/>
          <w:szCs w:val="21"/>
          <w:highlight w:val="none"/>
        </w:rPr>
      </w:pPr>
      <w:r>
        <w:rPr>
          <w:rFonts w:hint="eastAsia" w:ascii="宋体" w:hAnsi="宋体"/>
          <w:szCs w:val="21"/>
          <w:highlight w:val="none"/>
        </w:rPr>
        <w:t>（4</w:t>
      </w:r>
      <w:r>
        <w:rPr>
          <w:rFonts w:hint="eastAsia" w:ascii="宋体" w:hAnsi="宋体"/>
          <w:szCs w:val="21"/>
          <w:highlight w:val="none"/>
          <w:lang w:val="en-US" w:eastAsia="zh-CN"/>
        </w:rPr>
        <w:t>)</w:t>
      </w:r>
      <w:r>
        <w:rPr>
          <w:rFonts w:hint="eastAsia" w:ascii="宋体" w:hAnsi="宋体"/>
          <w:szCs w:val="21"/>
          <w:highlight w:val="none"/>
        </w:rPr>
        <w:t>评分内容及评分标准（技术标暗标）（80分）。</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1805"/>
        <w:gridCol w:w="971"/>
        <w:gridCol w:w="2464"/>
        <w:gridCol w:w="1180"/>
        <w:gridCol w:w="705"/>
        <w:gridCol w:w="683"/>
      </w:tblGrid>
      <w:tr w14:paraId="5B245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Align w:val="center"/>
          </w:tcPr>
          <w:p w14:paraId="65F62B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序号</w:t>
            </w:r>
          </w:p>
        </w:tc>
        <w:tc>
          <w:tcPr>
            <w:tcW w:w="1060" w:type="pct"/>
            <w:vAlign w:val="center"/>
          </w:tcPr>
          <w:p w14:paraId="459EDEC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评审内容</w:t>
            </w:r>
          </w:p>
        </w:tc>
        <w:tc>
          <w:tcPr>
            <w:tcW w:w="570" w:type="pct"/>
            <w:vAlign w:val="center"/>
          </w:tcPr>
          <w:p w14:paraId="577F82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标准分</w:t>
            </w:r>
          </w:p>
        </w:tc>
        <w:tc>
          <w:tcPr>
            <w:tcW w:w="2140" w:type="pct"/>
            <w:gridSpan w:val="2"/>
            <w:vAlign w:val="center"/>
          </w:tcPr>
          <w:p w14:paraId="669F29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评分标准</w:t>
            </w:r>
          </w:p>
        </w:tc>
        <w:tc>
          <w:tcPr>
            <w:tcW w:w="414" w:type="pct"/>
            <w:vAlign w:val="center"/>
          </w:tcPr>
          <w:p w14:paraId="2428290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得分</w:t>
            </w:r>
          </w:p>
        </w:tc>
        <w:tc>
          <w:tcPr>
            <w:tcW w:w="401" w:type="pct"/>
            <w:vAlign w:val="center"/>
          </w:tcPr>
          <w:p w14:paraId="2C4AA8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理由</w:t>
            </w:r>
          </w:p>
        </w:tc>
      </w:tr>
      <w:tr w14:paraId="58F6A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restart"/>
            <w:vAlign w:val="center"/>
          </w:tcPr>
          <w:p w14:paraId="1856A1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w:t>
            </w:r>
          </w:p>
        </w:tc>
        <w:tc>
          <w:tcPr>
            <w:tcW w:w="1060" w:type="pct"/>
            <w:vMerge w:val="restart"/>
            <w:vAlign w:val="center"/>
          </w:tcPr>
          <w:p w14:paraId="5A4ED57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施工部署及</w:t>
            </w:r>
          </w:p>
          <w:p w14:paraId="775DCCA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现场平面布置</w:t>
            </w:r>
          </w:p>
        </w:tc>
        <w:tc>
          <w:tcPr>
            <w:tcW w:w="570" w:type="pct"/>
            <w:vMerge w:val="restart"/>
            <w:vAlign w:val="center"/>
          </w:tcPr>
          <w:p w14:paraId="0CB900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39FF5B9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31701DD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348B8CC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59338B4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AA7C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0B88539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480AC7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7E43E53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1356268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5EC3019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577ED31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7AA757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408B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6C74BB6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5547CD1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1DAC6BE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403CDF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6FAFFC0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349F6E9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178D7F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3BED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5AF7D5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21B54BD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41483BC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03A718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11637E3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2FB5593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F99502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AD02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restart"/>
            <w:vAlign w:val="center"/>
          </w:tcPr>
          <w:p w14:paraId="4101120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w:t>
            </w:r>
          </w:p>
        </w:tc>
        <w:tc>
          <w:tcPr>
            <w:tcW w:w="1060" w:type="pct"/>
            <w:vMerge w:val="restart"/>
            <w:vAlign w:val="center"/>
          </w:tcPr>
          <w:p w14:paraId="7143256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施工方法及</w:t>
            </w:r>
          </w:p>
          <w:p w14:paraId="428502D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主要技术措施</w:t>
            </w:r>
          </w:p>
        </w:tc>
        <w:tc>
          <w:tcPr>
            <w:tcW w:w="570" w:type="pct"/>
            <w:vMerge w:val="restart"/>
            <w:vAlign w:val="center"/>
          </w:tcPr>
          <w:p w14:paraId="196738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7887069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7F3505A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41AA99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3A3B482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7116C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335762A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731EEC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500722E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0B7371D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199DCC1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4E1DAE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715BBE3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B4ED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22DF7C6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13EE31C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48C3661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30E13AB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3DC1DF1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7B3A194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7958E2D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7573F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24BFF3D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18D8DD5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24EBF3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7B42938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7507511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7ED10A8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7B6E39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89C9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restart"/>
            <w:vAlign w:val="center"/>
          </w:tcPr>
          <w:p w14:paraId="4B0D27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3</w:t>
            </w:r>
          </w:p>
        </w:tc>
        <w:tc>
          <w:tcPr>
            <w:tcW w:w="1060" w:type="pct"/>
            <w:vMerge w:val="restart"/>
            <w:vAlign w:val="center"/>
          </w:tcPr>
          <w:p w14:paraId="0B4E5C7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工程质量</w:t>
            </w:r>
          </w:p>
          <w:p w14:paraId="114621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保证措施</w:t>
            </w:r>
          </w:p>
        </w:tc>
        <w:tc>
          <w:tcPr>
            <w:tcW w:w="570" w:type="pct"/>
            <w:vMerge w:val="restart"/>
            <w:vAlign w:val="center"/>
          </w:tcPr>
          <w:p w14:paraId="1695C1C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22DEE86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5B3454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44C107E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663212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8DEE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593A209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1E1EF2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452F937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58F8F8C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4EAF7C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0234133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691265B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8D17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31D6947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702381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4FEF11C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6A67A5D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2F595E1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02A0160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5B89E4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2EB28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6837C6B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28C7C4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20FF75B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11F8FD3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087B140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47125E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73EA81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7AB7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restart"/>
            <w:vAlign w:val="center"/>
          </w:tcPr>
          <w:p w14:paraId="408EDDD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4</w:t>
            </w:r>
          </w:p>
        </w:tc>
        <w:tc>
          <w:tcPr>
            <w:tcW w:w="1060" w:type="pct"/>
            <w:vMerge w:val="restart"/>
            <w:vAlign w:val="center"/>
          </w:tcPr>
          <w:p w14:paraId="305E70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安全生产及</w:t>
            </w:r>
          </w:p>
          <w:p w14:paraId="3DE63CC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文明施工措施</w:t>
            </w:r>
          </w:p>
        </w:tc>
        <w:tc>
          <w:tcPr>
            <w:tcW w:w="570" w:type="pct"/>
            <w:vMerge w:val="restart"/>
            <w:vAlign w:val="center"/>
          </w:tcPr>
          <w:p w14:paraId="3B58EAB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47" w:type="pct"/>
            <w:vAlign w:val="center"/>
          </w:tcPr>
          <w:p w14:paraId="22AE812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45583A3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2C18F1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5E396B8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4C37F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021BE73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34103EA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798E518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30709C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19724D3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7AEE71C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557CA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743E5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221EABD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22F7054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796ACB8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1ABD15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2472AC1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4871521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18AC77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66C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48FC681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497B1E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623F430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5200A8C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5020B51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3B4BE64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4317D13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620F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restart"/>
            <w:vAlign w:val="center"/>
          </w:tcPr>
          <w:p w14:paraId="592235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5</w:t>
            </w:r>
          </w:p>
        </w:tc>
        <w:tc>
          <w:tcPr>
            <w:tcW w:w="1060" w:type="pct"/>
            <w:vMerge w:val="restart"/>
            <w:vAlign w:val="center"/>
          </w:tcPr>
          <w:p w14:paraId="07A5974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施工进度计划</w:t>
            </w:r>
          </w:p>
          <w:p w14:paraId="2CF638A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及保证措施</w:t>
            </w:r>
          </w:p>
        </w:tc>
        <w:tc>
          <w:tcPr>
            <w:tcW w:w="570" w:type="pct"/>
            <w:vMerge w:val="restart"/>
            <w:vAlign w:val="center"/>
          </w:tcPr>
          <w:p w14:paraId="428FD3B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1447" w:type="pct"/>
            <w:vAlign w:val="center"/>
          </w:tcPr>
          <w:p w14:paraId="50AD670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3BDFDE2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414" w:type="pct"/>
            <w:vMerge w:val="restart"/>
            <w:vAlign w:val="center"/>
          </w:tcPr>
          <w:p w14:paraId="37F5E5B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1B2220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F448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740E2D7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61981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0BED195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7FC17B6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735AA52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8-9.99</w:t>
            </w:r>
          </w:p>
        </w:tc>
        <w:tc>
          <w:tcPr>
            <w:tcW w:w="414" w:type="pct"/>
            <w:vMerge w:val="continue"/>
            <w:vAlign w:val="center"/>
          </w:tcPr>
          <w:p w14:paraId="01CFABB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E8B9F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4613D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35D1F07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7998976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2B025E7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1271653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001B1E4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6-7.99</w:t>
            </w:r>
          </w:p>
        </w:tc>
        <w:tc>
          <w:tcPr>
            <w:tcW w:w="414" w:type="pct"/>
            <w:vMerge w:val="continue"/>
            <w:vAlign w:val="center"/>
          </w:tcPr>
          <w:p w14:paraId="7A678C2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97C55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2D5EB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45F41B7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32D0566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538C426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6308193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7556E3F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23E6D2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1DCD6E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F37E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restart"/>
            <w:vAlign w:val="center"/>
          </w:tcPr>
          <w:p w14:paraId="06925B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w:t>
            </w:r>
          </w:p>
        </w:tc>
        <w:tc>
          <w:tcPr>
            <w:tcW w:w="1060" w:type="pct"/>
            <w:vMerge w:val="restart"/>
            <w:vAlign w:val="center"/>
          </w:tcPr>
          <w:p w14:paraId="5F0CA98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主要施工机具、</w:t>
            </w:r>
          </w:p>
          <w:p w14:paraId="2F93C5F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劳动力使用计划</w:t>
            </w:r>
          </w:p>
        </w:tc>
        <w:tc>
          <w:tcPr>
            <w:tcW w:w="570" w:type="pct"/>
            <w:vMerge w:val="restart"/>
            <w:vAlign w:val="center"/>
          </w:tcPr>
          <w:p w14:paraId="6755F4D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1447" w:type="pct"/>
            <w:vAlign w:val="center"/>
          </w:tcPr>
          <w:p w14:paraId="33BF348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03990BC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414" w:type="pct"/>
            <w:vMerge w:val="restart"/>
            <w:vAlign w:val="center"/>
          </w:tcPr>
          <w:p w14:paraId="724B8BF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469A6E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0AD9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3123816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1CA169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3D4AC1C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3E080D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53C6928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8-9.99</w:t>
            </w:r>
          </w:p>
        </w:tc>
        <w:tc>
          <w:tcPr>
            <w:tcW w:w="414" w:type="pct"/>
            <w:vMerge w:val="continue"/>
            <w:vAlign w:val="center"/>
          </w:tcPr>
          <w:p w14:paraId="4DE8795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399B4AA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2E7EF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7FA752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B028EC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42AC01E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7318128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21564A9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6-7.99</w:t>
            </w:r>
          </w:p>
        </w:tc>
        <w:tc>
          <w:tcPr>
            <w:tcW w:w="414" w:type="pct"/>
            <w:vMerge w:val="continue"/>
            <w:vAlign w:val="center"/>
          </w:tcPr>
          <w:p w14:paraId="0C20F81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66A7E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13ACB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14" w:type="pct"/>
            <w:vMerge w:val="continue"/>
            <w:vAlign w:val="center"/>
          </w:tcPr>
          <w:p w14:paraId="115767D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56FD32C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70" w:type="pct"/>
            <w:vMerge w:val="continue"/>
            <w:vAlign w:val="center"/>
          </w:tcPr>
          <w:p w14:paraId="10D844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47" w:type="pct"/>
            <w:vAlign w:val="center"/>
          </w:tcPr>
          <w:p w14:paraId="50B177D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792A126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24C924F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FB907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bl>
    <w:p w14:paraId="73B956F8">
      <w:pPr>
        <w:spacing w:line="300" w:lineRule="exact"/>
        <w:jc w:val="left"/>
        <w:rPr>
          <w:rFonts w:ascii="宋体" w:hAnsi="宋体" w:cs="宋体"/>
          <w:color w:val="auto"/>
          <w:sz w:val="24"/>
          <w:highlight w:val="none"/>
        </w:rPr>
      </w:pPr>
      <w:r>
        <w:rPr>
          <w:rFonts w:hint="eastAsia" w:ascii="宋体" w:hAnsi="宋体" w:cs="宋体"/>
          <w:color w:val="auto"/>
          <w:szCs w:val="21"/>
          <w:highlight w:val="none"/>
        </w:rPr>
        <w:t>（5）评分内容及评分标准(技术标明标)(20分)</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
        <w:gridCol w:w="1750"/>
        <w:gridCol w:w="872"/>
        <w:gridCol w:w="2643"/>
        <w:gridCol w:w="1568"/>
        <w:gridCol w:w="850"/>
      </w:tblGrid>
      <w:tr w14:paraId="0AC16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Align w:val="center"/>
          </w:tcPr>
          <w:p w14:paraId="5827ACC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序号</w:t>
            </w:r>
          </w:p>
        </w:tc>
        <w:tc>
          <w:tcPr>
            <w:tcW w:w="1027" w:type="pct"/>
            <w:vAlign w:val="center"/>
          </w:tcPr>
          <w:p w14:paraId="0FEF2DC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评审内容</w:t>
            </w:r>
          </w:p>
        </w:tc>
        <w:tc>
          <w:tcPr>
            <w:tcW w:w="512" w:type="pct"/>
            <w:vAlign w:val="center"/>
          </w:tcPr>
          <w:p w14:paraId="1395CD1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标准分</w:t>
            </w:r>
          </w:p>
        </w:tc>
        <w:tc>
          <w:tcPr>
            <w:tcW w:w="1551" w:type="pct"/>
            <w:vAlign w:val="center"/>
          </w:tcPr>
          <w:p w14:paraId="6608394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评分标准</w:t>
            </w:r>
          </w:p>
        </w:tc>
        <w:tc>
          <w:tcPr>
            <w:tcW w:w="920" w:type="pct"/>
            <w:vAlign w:val="center"/>
          </w:tcPr>
          <w:p w14:paraId="107DF98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得分</w:t>
            </w:r>
          </w:p>
        </w:tc>
        <w:tc>
          <w:tcPr>
            <w:tcW w:w="499" w:type="pct"/>
            <w:vAlign w:val="center"/>
          </w:tcPr>
          <w:p w14:paraId="723183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理由</w:t>
            </w:r>
          </w:p>
        </w:tc>
      </w:tr>
      <w:tr w14:paraId="0EEB5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restart"/>
            <w:vAlign w:val="center"/>
          </w:tcPr>
          <w:p w14:paraId="33474DD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w:t>
            </w:r>
          </w:p>
        </w:tc>
        <w:tc>
          <w:tcPr>
            <w:tcW w:w="1027" w:type="pct"/>
            <w:vMerge w:val="restart"/>
            <w:vAlign w:val="center"/>
          </w:tcPr>
          <w:p w14:paraId="25CC44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项目班子组成、</w:t>
            </w:r>
          </w:p>
          <w:p w14:paraId="3D60A79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资历情况</w:t>
            </w:r>
          </w:p>
        </w:tc>
        <w:tc>
          <w:tcPr>
            <w:tcW w:w="512" w:type="pct"/>
            <w:vMerge w:val="restart"/>
            <w:vAlign w:val="center"/>
          </w:tcPr>
          <w:p w14:paraId="1590038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551" w:type="pct"/>
            <w:vAlign w:val="center"/>
          </w:tcPr>
          <w:p w14:paraId="17EF2EE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配备齐全、素质资历高</w:t>
            </w:r>
          </w:p>
        </w:tc>
        <w:tc>
          <w:tcPr>
            <w:tcW w:w="920" w:type="pct"/>
            <w:vAlign w:val="center"/>
          </w:tcPr>
          <w:p w14:paraId="3A1AB1D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99" w:type="pct"/>
          </w:tcPr>
          <w:p w14:paraId="322ECD2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1E74C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67C33C0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5C457D8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3EF0D13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228781B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配备较齐全、素质资历较高</w:t>
            </w:r>
          </w:p>
        </w:tc>
        <w:tc>
          <w:tcPr>
            <w:tcW w:w="920" w:type="pct"/>
            <w:vAlign w:val="center"/>
          </w:tcPr>
          <w:p w14:paraId="4A82F54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99" w:type="pct"/>
          </w:tcPr>
          <w:p w14:paraId="75DF38E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16A1C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799251B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3BA354B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0B53A98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0692FF1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920" w:type="pct"/>
            <w:vAlign w:val="center"/>
          </w:tcPr>
          <w:p w14:paraId="59DB00D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99" w:type="pct"/>
          </w:tcPr>
          <w:p w14:paraId="3C00B38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76BD8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35BF5A0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005C4E4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71F43F6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48D8ED0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不满足要求或缺项</w:t>
            </w:r>
          </w:p>
        </w:tc>
        <w:tc>
          <w:tcPr>
            <w:tcW w:w="920" w:type="pct"/>
            <w:vAlign w:val="center"/>
          </w:tcPr>
          <w:p w14:paraId="6C9A895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244D2A9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5E928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restart"/>
            <w:vAlign w:val="center"/>
          </w:tcPr>
          <w:p w14:paraId="7858C5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w:t>
            </w:r>
          </w:p>
        </w:tc>
        <w:tc>
          <w:tcPr>
            <w:tcW w:w="1027" w:type="pct"/>
            <w:vMerge w:val="restart"/>
            <w:vAlign w:val="center"/>
          </w:tcPr>
          <w:p w14:paraId="019E4D0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投标人具有一项及以上类似项目</w:t>
            </w:r>
          </w:p>
        </w:tc>
        <w:tc>
          <w:tcPr>
            <w:tcW w:w="512" w:type="pct"/>
            <w:vMerge w:val="restart"/>
            <w:vAlign w:val="center"/>
          </w:tcPr>
          <w:p w14:paraId="27894C4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2.50</w:t>
            </w:r>
          </w:p>
        </w:tc>
        <w:tc>
          <w:tcPr>
            <w:tcW w:w="1551" w:type="pct"/>
            <w:vAlign w:val="center"/>
          </w:tcPr>
          <w:p w14:paraId="2B88C2A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满足招标文件要求</w:t>
            </w:r>
          </w:p>
        </w:tc>
        <w:tc>
          <w:tcPr>
            <w:tcW w:w="920" w:type="pct"/>
            <w:vAlign w:val="center"/>
          </w:tcPr>
          <w:p w14:paraId="22BDCEB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w:t>
            </w:r>
          </w:p>
        </w:tc>
        <w:tc>
          <w:tcPr>
            <w:tcW w:w="499" w:type="pct"/>
          </w:tcPr>
          <w:p w14:paraId="63F252F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0A64C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0D4FFAC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2527436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4ECC0E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163E963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不满足招标文件要求</w:t>
            </w:r>
          </w:p>
        </w:tc>
        <w:tc>
          <w:tcPr>
            <w:tcW w:w="920" w:type="pct"/>
            <w:vAlign w:val="center"/>
          </w:tcPr>
          <w:p w14:paraId="01446D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5BC65DB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4D165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restart"/>
            <w:vAlign w:val="center"/>
          </w:tcPr>
          <w:p w14:paraId="590DF1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3</w:t>
            </w:r>
          </w:p>
        </w:tc>
        <w:tc>
          <w:tcPr>
            <w:tcW w:w="1027" w:type="pct"/>
            <w:vMerge w:val="restart"/>
            <w:vAlign w:val="center"/>
          </w:tcPr>
          <w:p w14:paraId="28D9331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拟投入本项目项目经理具有一项及以上类似项目</w:t>
            </w:r>
          </w:p>
        </w:tc>
        <w:tc>
          <w:tcPr>
            <w:tcW w:w="512" w:type="pct"/>
            <w:vMerge w:val="restart"/>
            <w:vAlign w:val="center"/>
          </w:tcPr>
          <w:p w14:paraId="1B7BEF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2.50</w:t>
            </w:r>
          </w:p>
        </w:tc>
        <w:tc>
          <w:tcPr>
            <w:tcW w:w="1551" w:type="pct"/>
            <w:vAlign w:val="center"/>
          </w:tcPr>
          <w:p w14:paraId="6D828CE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满足招标文件要求</w:t>
            </w:r>
          </w:p>
        </w:tc>
        <w:tc>
          <w:tcPr>
            <w:tcW w:w="920" w:type="pct"/>
            <w:vAlign w:val="center"/>
          </w:tcPr>
          <w:p w14:paraId="781AF2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w:t>
            </w:r>
          </w:p>
        </w:tc>
        <w:tc>
          <w:tcPr>
            <w:tcW w:w="499" w:type="pct"/>
          </w:tcPr>
          <w:p w14:paraId="2244EF8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73081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487" w:type="pct"/>
            <w:vMerge w:val="continue"/>
            <w:vAlign w:val="center"/>
          </w:tcPr>
          <w:p w14:paraId="7600DE4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0053392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578E778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3E085AE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不满足招标文件要求</w:t>
            </w:r>
          </w:p>
        </w:tc>
        <w:tc>
          <w:tcPr>
            <w:tcW w:w="920" w:type="pct"/>
            <w:vAlign w:val="center"/>
          </w:tcPr>
          <w:p w14:paraId="1873821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172C87A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bl>
    <w:p w14:paraId="5D27B99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注：a</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每项内容只允许打一次分，保留两位小数，超出时打分无效；不合理或缺项得零分。评委应对每项评审内容写明评分或扣分理由。未按本规则打分无效。</w:t>
      </w:r>
    </w:p>
    <w:p w14:paraId="6712BE1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lang w:val="en-US" w:eastAsia="zh-CN"/>
        </w:rPr>
        <w:t xml:space="preserve">    </w:t>
      </w:r>
      <w:r>
        <w:rPr>
          <w:rFonts w:hint="eastAsia" w:ascii="宋体" w:hAnsi="宋体" w:eastAsia="宋体" w:cs="宋体"/>
          <w:szCs w:val="21"/>
          <w:highlight w:val="none"/>
        </w:rPr>
        <w:t>b</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招标人可根据项目需要，调整评审内容及各子项标准分，除不合理、不满足要求或缺项、业绩分值以外，最低档次最低分值不得少于子项标准分的60%。</w:t>
      </w:r>
    </w:p>
    <w:p w14:paraId="32B064D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lang w:val="en-US" w:eastAsia="zh-CN"/>
        </w:rPr>
        <w:t xml:space="preserve">    </w:t>
      </w:r>
      <w:r>
        <w:rPr>
          <w:rFonts w:hint="eastAsia" w:ascii="宋体" w:hAnsi="宋体" w:eastAsia="宋体" w:cs="宋体"/>
          <w:szCs w:val="21"/>
          <w:highlight w:val="none"/>
        </w:rPr>
        <w:t>c</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类似项目应从项目规模、类型、技术难度等方面明确范围。需要查验投标人业绩的以合同或竣工报告为准。</w:t>
      </w:r>
    </w:p>
    <w:p w14:paraId="0ABDD2E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3</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商务部分评审</w:t>
      </w:r>
    </w:p>
    <w:p w14:paraId="5264C11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（1）商务标部分的分值权重占总得分的权重为   。</w:t>
      </w:r>
    </w:p>
    <w:p w14:paraId="6340C52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（2）对通过初步评审及完成技术部分评审的投标文件进行其商务部分评审。</w:t>
      </w:r>
    </w:p>
    <w:p w14:paraId="6774FB7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商务部分评审主要是评审总报价，此外还应审查：单价构成和水平是否合理；有无严重不平衡报价、有无漏报项目；从技术和经济相结合的角度，对工程内容是否完整，施工方法是否正确，施工组织和技术措施是否合理、工料机消耗及费用、利润的确定是否合理，主要材料的规格、型号、价格是否合理，有无具有说服力的证明材料等方面进行重点评审。</w:t>
      </w:r>
    </w:p>
    <w:p w14:paraId="43B5C5B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商务部分评审过程中，对需要投标人澄清、说明、补正的问题，评标委员会以书面形式进行询问，投标人对其投标报价依据说明，澄清、说明应以书面方式进行，并不得超出投标文件的范围或者改变投标文件的实质性内容。</w:t>
      </w:r>
    </w:p>
    <w:p w14:paraId="25309A6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如果评标委员会对投标人提交的澄清、说明依然存在疑问，评标委员会可以进一步质疑。投标人对这种进一步质疑应相应地澄清、说明，直至评标委员会认为全部质疑都得到澄清、说明。</w:t>
      </w:r>
    </w:p>
    <w:p w14:paraId="7816278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（3）评审程序。</w:t>
      </w:r>
    </w:p>
    <w:p w14:paraId="7737744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①对投标人的投标报价进行校核、修正；</w:t>
      </w:r>
    </w:p>
    <w:p w14:paraId="7615AAF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②对需要投标人澄清、说明、补正的问题，评标委员会以书面形式进行询问；</w:t>
      </w:r>
    </w:p>
    <w:p w14:paraId="7F56375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③确定总报价的评分基准价；</w:t>
      </w:r>
    </w:p>
    <w:p w14:paraId="2E358E3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④计算各有效投标人商务部分得分。</w:t>
      </w:r>
    </w:p>
    <w:p w14:paraId="3B51B43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（4）评分标准。</w:t>
      </w:r>
    </w:p>
    <w:p w14:paraId="4186022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①确定评分基准价。</w:t>
      </w:r>
    </w:p>
    <w:p w14:paraId="04A5E7A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评分基准价=A×C。</w:t>
      </w:r>
    </w:p>
    <w:p w14:paraId="0A281E0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A</w:t>
      </w:r>
      <w:r>
        <w:rPr>
          <w:rFonts w:hint="eastAsia" w:ascii="宋体" w:hAnsi="宋体" w:eastAsia="宋体" w:cs="宋体"/>
          <w:szCs w:val="21"/>
          <w:highlight w:val="none"/>
          <w:lang w:eastAsia="zh-CN"/>
        </w:rPr>
        <w:t>：</w:t>
      </w:r>
      <w:r>
        <w:rPr>
          <w:rFonts w:hint="eastAsia" w:ascii="宋体" w:hAnsi="宋体" w:eastAsia="宋体" w:cs="宋体"/>
          <w:szCs w:val="21"/>
          <w:highlight w:val="none"/>
        </w:rPr>
        <w:t>部分有效投标总价的算术平均值（保留两位小数）。有效投标家数＜20家时，全部参与算数平均值A的计算；有效投标家数≥20家时，去掉20%最高报价和20%最低报价（取整，不四舍五入），计算算术平均值A。</w:t>
      </w:r>
    </w:p>
    <w:p w14:paraId="4E4F125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C：开标现场抽取的系数。</w:t>
      </w:r>
    </w:p>
    <w:p w14:paraId="570B84B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②当总报价等于评分基准价时得标准分。其他投标人的投标总报价每高出评分基准价1%，减   分（0.5-2分由招标人自行确定），减完为止；每低于评分基准价1%，减   分（0.5-2分由招标人自行确定），减完为止。</w:t>
      </w:r>
    </w:p>
    <w:p w14:paraId="1FB93FF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4</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投标人信用得分</w:t>
      </w:r>
    </w:p>
    <w:p w14:paraId="1A23B2A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信用评价分值占总得分的权重为    。</w:t>
      </w:r>
    </w:p>
    <w:p w14:paraId="5BC1001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5</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评审的有关规定</w:t>
      </w:r>
    </w:p>
    <w:p w14:paraId="76184FE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（1）对于明确要求单独列明的规费以及安全生产、文明施工费等，评标委员评审时应核查是否列项并符合规定标准或额度。</w:t>
      </w:r>
    </w:p>
    <w:p w14:paraId="1D167FD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对于降低税金、规费以及前款费用额度或标准的报价，按总报价低于成本对待。</w:t>
      </w:r>
    </w:p>
    <w:p w14:paraId="4D816D6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（2）经评标委员会对投标报价合理性分析评审，有下列情形之一的，属于以低于成本报价竞标或不正当竞争，应当否决其投标：</w:t>
      </w:r>
    </w:p>
    <w:p w14:paraId="0535DAB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①投标人违反招标文件不可竞争或不可降低标准、价格的规定进行竞标的；</w:t>
      </w:r>
    </w:p>
    <w:p w14:paraId="06AD86B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②当投标人计取的企业人工、材料、机械消耗量低于社会平均水平，投标人不能提供企业测算分析资料，包括测定方法、时间、地点等证明材料的；</w:t>
      </w:r>
    </w:p>
    <w:p w14:paraId="3FD0816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③措施项目费用未按招标文件规定的价格组成和计取标准，计入投标价格的；</w:t>
      </w:r>
    </w:p>
    <w:p w14:paraId="146ABD1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④材料承诺供应证明资料弄虚作假的。</w:t>
      </w:r>
    </w:p>
    <w:p w14:paraId="64DBC36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6</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汇总评分结果</w:t>
      </w:r>
    </w:p>
    <w:p w14:paraId="6A99C30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投标人总得分=技术标得分+商务标得分+信用得分</w:t>
      </w:r>
    </w:p>
    <w:p w14:paraId="29A7B09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评标委员会按照得分高低顺序对投标人进行排序。</w:t>
      </w:r>
    </w:p>
    <w:p w14:paraId="404632A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7</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评标委员会应遵照以下原则推荐中标候选人</w:t>
      </w:r>
    </w:p>
    <w:p w14:paraId="66D735F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1）评标委员会按技术部分、商务部分和信用部分综合加权得分由高至低的次序，推荐排名次序位于前三名的投标人作为中标候选人。如果在排序中出现评审得分相同的情况，则投标价格较低的投标人排序优先；如果投标价格相同，则技术部分得分较高者排序优先；如果技术部分得分相同，则信用评价得分较高者排序优先。</w:t>
      </w:r>
    </w:p>
    <w:p w14:paraId="1D4A08B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2）如果评标委员会根据本办法的规定，否决不合格投标后，有效投标不足三个，评标委员会能够阐明原因说明投标形成了有效竞争，而不否决全部投标的，则评标委员会可以将所有有效投标按综合加权得分由高至低的次序作为中标候选人向招标人推荐。</w:t>
      </w:r>
    </w:p>
    <w:p w14:paraId="68644E2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8</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确定中标人</w:t>
      </w:r>
    </w:p>
    <w:p w14:paraId="12CB106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按照评标委员会推荐的中标候选人顺序，招标人或招标人授权评标委员会按照相关规定确定排名第一的中标候选人为中标人。</w:t>
      </w:r>
    </w:p>
    <w:p w14:paraId="04B88FA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outlineLvl w:val="2"/>
        <w:rPr>
          <w:rFonts w:hint="eastAsia" w:ascii="宋体" w:hAnsi="宋体" w:eastAsia="宋体" w:cs="宋体"/>
          <w:szCs w:val="21"/>
          <w:highlight w:val="none"/>
        </w:rPr>
      </w:pPr>
      <w:bookmarkStart w:id="413" w:name="_Toc2942"/>
      <w:bookmarkStart w:id="414" w:name="_Toc6573"/>
      <w:r>
        <w:rPr>
          <w:rFonts w:hint="eastAsia" w:ascii="宋体" w:hAnsi="宋体" w:eastAsia="宋体" w:cs="宋体"/>
          <w:szCs w:val="21"/>
          <w:highlight w:val="none"/>
        </w:rPr>
        <w:t>（四）合理平均价为评分基准价的方法（综合评估法）</w:t>
      </w:r>
      <w:bookmarkEnd w:id="413"/>
      <w:bookmarkEnd w:id="414"/>
    </w:p>
    <w:p w14:paraId="18873B2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1</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评分方法和评分原则</w:t>
      </w:r>
    </w:p>
    <w:p w14:paraId="416E93E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（1）评分方法。</w:t>
      </w:r>
    </w:p>
    <w:p w14:paraId="0C66668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①工程投资额1亿元以上项目，招标人可以择优选择企业信用评价分值不低于   分（80~90分）的投标人参与评审。如果通过初步评审的投标企业多于15家（含）时，则低于该分值的投标人不再参与评审。否则，本项设置无效，所有有效投标人均参与评审。</w:t>
      </w:r>
    </w:p>
    <w:p w14:paraId="6FA6747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②技术标、商务标评分标准按百分制。</w:t>
      </w:r>
    </w:p>
    <w:p w14:paraId="530C23B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③技术标和商务标评审后，按下式计算总分：</w:t>
      </w:r>
    </w:p>
    <w:p w14:paraId="4AE5DFB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p=k1（p11+p12)+k2p2+k3p3</w:t>
      </w:r>
    </w:p>
    <w:p w14:paraId="68B7D13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p为总得分；</w:t>
      </w:r>
    </w:p>
    <w:p w14:paraId="05CCA41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p11为技术标暗标得分,p12为技术标明标得分，p2为商务标得分，p3为信用评价得分（p3在投标截止当日从河北省住房和城乡建设厅网站查询）；</w:t>
      </w:r>
    </w:p>
    <w:p w14:paraId="37912AD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k1、k2、k3为对应的权数取值，k1+ k2+ k3=1，20%≤k1≤30%，60%≤k2≤79%，1%≤k3≤10%。</w:t>
      </w:r>
    </w:p>
    <w:p w14:paraId="57B7167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（2）评分原则。</w:t>
      </w:r>
    </w:p>
    <w:p w14:paraId="0E976D6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①评标必须严格按本办法进行。采用本办法时，应在开标时，由招标人当场通过搅拌式摇号机随机抽取商务部分评分基准价的系数C1和C2。</w:t>
      </w:r>
    </w:p>
    <w:p w14:paraId="46E6787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C1从95%～99%中抽取任一整数值，C2从相应工程系数范围中抽取任一整数值（建筑工程为90%～98%；装饰、安装工程为88%～96%；市政工程为87%～95%；园林绿化工程为85%～93%；其他工程为88%～96%。）；</w:t>
      </w:r>
    </w:p>
    <w:p w14:paraId="740E6EE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②对投标人满足工程施工要求的前提下，不得对企业资质或项目经理资格进行评分；</w:t>
      </w:r>
    </w:p>
    <w:p w14:paraId="38AB545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③评分计算保留2位小数（百分比亦取2位小数），第三位小数四舍五入；</w:t>
      </w:r>
    </w:p>
    <w:p w14:paraId="52918A1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④评分计算出现中间值，按插入法计算得分；</w:t>
      </w:r>
    </w:p>
    <w:p w14:paraId="5F51C36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⑤有下列情况之一为无效分，该单项评分视为弃权：</w:t>
      </w:r>
    </w:p>
    <w:p w14:paraId="613ECE2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计分高出规定最高分或最低分的；计分明显不合理的；一个计分内容有2个或2个以上计分的；其他违反本评标办法未按规定要求计分的。</w:t>
      </w:r>
    </w:p>
    <w:p w14:paraId="5536C9B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2</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技术部分评审</w:t>
      </w:r>
    </w:p>
    <w:p w14:paraId="78C7480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（1）技术部分的得分权重占总得分的权重为   。</w:t>
      </w:r>
    </w:p>
    <w:p w14:paraId="039A18C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（2）评标委员会根据招标文件中的要求及投标人递交的投标文件对技术部分进行评审。</w:t>
      </w:r>
    </w:p>
    <w:p w14:paraId="79388E1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（3）通过审阅，根据具体的评审内容对各子项进行评审，记入评分计分表的相应栏目中。</w:t>
      </w:r>
      <w:r>
        <w:rPr>
          <w:rFonts w:hint="eastAsia" w:ascii="宋体" w:hAnsi="宋体"/>
          <w:szCs w:val="21"/>
          <w:highlight w:val="none"/>
        </w:rPr>
        <w:t>评标委员会成员各项评分总分的算术平均值即为该投标人的技术标得分。</w:t>
      </w:r>
    </w:p>
    <w:p w14:paraId="2895A7A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eastAsia="宋体" w:cs="宋体"/>
          <w:szCs w:val="21"/>
          <w:highlight w:val="none"/>
        </w:rPr>
      </w:pPr>
      <w:r>
        <w:rPr>
          <w:rFonts w:hint="eastAsia" w:ascii="宋体" w:hAnsi="宋体" w:eastAsia="宋体" w:cs="宋体"/>
          <w:szCs w:val="21"/>
          <w:highlight w:val="none"/>
        </w:rPr>
        <w:t>（4</w:t>
      </w:r>
      <w:r>
        <w:rPr>
          <w:rFonts w:hint="eastAsia" w:ascii="宋体" w:hAnsi="宋体" w:eastAsia="宋体" w:cs="宋体"/>
          <w:szCs w:val="21"/>
          <w:highlight w:val="none"/>
          <w:lang w:val="en-US" w:eastAsia="zh-CN"/>
        </w:rPr>
        <w:t>)</w:t>
      </w:r>
      <w:r>
        <w:rPr>
          <w:rFonts w:hint="eastAsia" w:ascii="宋体" w:hAnsi="宋体" w:eastAsia="宋体" w:cs="宋体"/>
          <w:szCs w:val="21"/>
          <w:highlight w:val="none"/>
        </w:rPr>
        <w:t>评分内容及评分标准（技术标暗标）（80分）。</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1805"/>
        <w:gridCol w:w="1003"/>
        <w:gridCol w:w="2432"/>
        <w:gridCol w:w="1180"/>
        <w:gridCol w:w="705"/>
        <w:gridCol w:w="683"/>
      </w:tblGrid>
      <w:tr w14:paraId="5F835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Align w:val="center"/>
          </w:tcPr>
          <w:p w14:paraId="032187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序号</w:t>
            </w:r>
          </w:p>
        </w:tc>
        <w:tc>
          <w:tcPr>
            <w:tcW w:w="1060" w:type="pct"/>
            <w:vAlign w:val="center"/>
          </w:tcPr>
          <w:p w14:paraId="1BA1FDB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评审内容</w:t>
            </w:r>
          </w:p>
        </w:tc>
        <w:tc>
          <w:tcPr>
            <w:tcW w:w="589" w:type="pct"/>
            <w:vAlign w:val="center"/>
          </w:tcPr>
          <w:p w14:paraId="429D759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标准分</w:t>
            </w:r>
          </w:p>
        </w:tc>
        <w:tc>
          <w:tcPr>
            <w:tcW w:w="2121" w:type="pct"/>
            <w:gridSpan w:val="2"/>
            <w:vAlign w:val="center"/>
          </w:tcPr>
          <w:p w14:paraId="478142B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评分标准</w:t>
            </w:r>
          </w:p>
        </w:tc>
        <w:tc>
          <w:tcPr>
            <w:tcW w:w="414" w:type="pct"/>
            <w:vAlign w:val="center"/>
          </w:tcPr>
          <w:p w14:paraId="0BDDC6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得分</w:t>
            </w:r>
          </w:p>
        </w:tc>
        <w:tc>
          <w:tcPr>
            <w:tcW w:w="401" w:type="pct"/>
            <w:vAlign w:val="center"/>
          </w:tcPr>
          <w:p w14:paraId="70552D0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理由</w:t>
            </w:r>
          </w:p>
        </w:tc>
      </w:tr>
      <w:tr w14:paraId="361FF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6B4EA70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w:t>
            </w:r>
          </w:p>
        </w:tc>
        <w:tc>
          <w:tcPr>
            <w:tcW w:w="1060" w:type="pct"/>
            <w:vMerge w:val="restart"/>
            <w:vAlign w:val="center"/>
          </w:tcPr>
          <w:p w14:paraId="7254D5E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施工部署及</w:t>
            </w:r>
          </w:p>
          <w:p w14:paraId="31833CB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现场平面布置</w:t>
            </w:r>
          </w:p>
        </w:tc>
        <w:tc>
          <w:tcPr>
            <w:tcW w:w="589" w:type="pct"/>
            <w:vMerge w:val="restart"/>
            <w:vAlign w:val="center"/>
          </w:tcPr>
          <w:p w14:paraId="06B3E4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28" w:type="pct"/>
            <w:vAlign w:val="center"/>
          </w:tcPr>
          <w:p w14:paraId="1C8A022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582E492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61EEE9D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210F990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1E5C4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3F1CD0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1CD8D1F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40053A2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180549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66430B2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587ABE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5FE188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46B89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7023692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3A7D1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63708F6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19DE59D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79B8CDD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4283ECD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4207E2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2FBC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42A4FF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62AE2E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224059C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0928BAF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452DDBD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4DB9618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43A629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181F1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18E1BFF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w:t>
            </w:r>
          </w:p>
        </w:tc>
        <w:tc>
          <w:tcPr>
            <w:tcW w:w="1060" w:type="pct"/>
            <w:vMerge w:val="restart"/>
            <w:vAlign w:val="center"/>
          </w:tcPr>
          <w:p w14:paraId="576B9B3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施工方法及</w:t>
            </w:r>
          </w:p>
          <w:p w14:paraId="793CEFB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主要技术措施</w:t>
            </w:r>
          </w:p>
        </w:tc>
        <w:tc>
          <w:tcPr>
            <w:tcW w:w="589" w:type="pct"/>
            <w:vMerge w:val="restart"/>
            <w:vAlign w:val="center"/>
          </w:tcPr>
          <w:p w14:paraId="36CBFD8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28" w:type="pct"/>
            <w:vAlign w:val="center"/>
          </w:tcPr>
          <w:p w14:paraId="7FFFF5F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2723C84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3F8F11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540B6B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7CA24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2869E8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B5989A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38D0510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1C2A3EE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7B8ED96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1791A31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38F9F87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6B61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73CFBC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72ECDBC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728E42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14EC578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64A3DC6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14153F1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502901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6F85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44F9948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C424E0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2213E0F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0F50901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3EC4FE5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2463FE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3B64F26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48BAC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6515254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3</w:t>
            </w:r>
          </w:p>
        </w:tc>
        <w:tc>
          <w:tcPr>
            <w:tcW w:w="1060" w:type="pct"/>
            <w:vMerge w:val="restart"/>
            <w:vAlign w:val="center"/>
          </w:tcPr>
          <w:p w14:paraId="4A6FD1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工程质量</w:t>
            </w:r>
          </w:p>
          <w:p w14:paraId="25A62A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保证措施</w:t>
            </w:r>
          </w:p>
        </w:tc>
        <w:tc>
          <w:tcPr>
            <w:tcW w:w="589" w:type="pct"/>
            <w:vMerge w:val="restart"/>
            <w:vAlign w:val="center"/>
          </w:tcPr>
          <w:p w14:paraId="6026430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28" w:type="pct"/>
            <w:vAlign w:val="center"/>
          </w:tcPr>
          <w:p w14:paraId="299F379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1EDF2F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6CD9F02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7DC525C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2AB7C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310D037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0CD224B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66798E4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6AC052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15C15B1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3A00FA1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61C779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588D4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1E1FC8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EB9F68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0D15635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06119AE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357930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50337C6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9811D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941D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55B2CD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352A2C7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1B87547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66A8501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03EDF38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13AF9A7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3EDE272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DC30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5DE4A50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4</w:t>
            </w:r>
          </w:p>
        </w:tc>
        <w:tc>
          <w:tcPr>
            <w:tcW w:w="1060" w:type="pct"/>
            <w:vMerge w:val="restart"/>
            <w:vAlign w:val="center"/>
          </w:tcPr>
          <w:p w14:paraId="79606EA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安全生产及</w:t>
            </w:r>
          </w:p>
          <w:p w14:paraId="1E5E131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文明施工措施</w:t>
            </w:r>
          </w:p>
        </w:tc>
        <w:tc>
          <w:tcPr>
            <w:tcW w:w="589" w:type="pct"/>
            <w:vMerge w:val="restart"/>
            <w:vAlign w:val="center"/>
          </w:tcPr>
          <w:p w14:paraId="0F1F19F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428" w:type="pct"/>
            <w:vAlign w:val="center"/>
          </w:tcPr>
          <w:p w14:paraId="7742D4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6F0B29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14" w:type="pct"/>
            <w:vMerge w:val="restart"/>
            <w:vAlign w:val="center"/>
          </w:tcPr>
          <w:p w14:paraId="011334E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15F34C6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114A8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7856CF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089B5E5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03D0398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5FF81AC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1628C1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14" w:type="pct"/>
            <w:vMerge w:val="continue"/>
            <w:vAlign w:val="center"/>
          </w:tcPr>
          <w:p w14:paraId="48F349E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358E7B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18ABA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47BD3D8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C99962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122BE9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3CE767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2842A3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14" w:type="pct"/>
            <w:vMerge w:val="continue"/>
            <w:vAlign w:val="center"/>
          </w:tcPr>
          <w:p w14:paraId="3CD45A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1FB98EE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354F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48BB8FB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73B4A9A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04B9F4D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29C71DA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7D9D6EC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65AED44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A60AE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30B8F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5D9FD75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5</w:t>
            </w:r>
          </w:p>
        </w:tc>
        <w:tc>
          <w:tcPr>
            <w:tcW w:w="1060" w:type="pct"/>
            <w:vMerge w:val="restart"/>
            <w:vAlign w:val="center"/>
          </w:tcPr>
          <w:p w14:paraId="06A1227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施工进度计划</w:t>
            </w:r>
          </w:p>
          <w:p w14:paraId="271E07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及保证措施</w:t>
            </w:r>
          </w:p>
        </w:tc>
        <w:tc>
          <w:tcPr>
            <w:tcW w:w="589" w:type="pct"/>
            <w:vMerge w:val="restart"/>
            <w:vAlign w:val="center"/>
          </w:tcPr>
          <w:p w14:paraId="3811165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1428" w:type="pct"/>
            <w:vAlign w:val="center"/>
          </w:tcPr>
          <w:p w14:paraId="0811DDC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5942B93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414" w:type="pct"/>
            <w:vMerge w:val="restart"/>
            <w:vAlign w:val="center"/>
          </w:tcPr>
          <w:p w14:paraId="51D547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79319B1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2CC4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6A195D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76DCB0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49FA11C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31BDF8E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0F62307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8-9.99</w:t>
            </w:r>
          </w:p>
        </w:tc>
        <w:tc>
          <w:tcPr>
            <w:tcW w:w="414" w:type="pct"/>
            <w:vMerge w:val="continue"/>
            <w:vAlign w:val="center"/>
          </w:tcPr>
          <w:p w14:paraId="7D24698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653EA2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761A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06796F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6EDCAB9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7A3C91E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7BC8120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1C15A6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6-7.99</w:t>
            </w:r>
          </w:p>
        </w:tc>
        <w:tc>
          <w:tcPr>
            <w:tcW w:w="414" w:type="pct"/>
            <w:vMerge w:val="continue"/>
            <w:vAlign w:val="center"/>
          </w:tcPr>
          <w:p w14:paraId="3695352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04AB4A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2DCF4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6B330D5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41857C0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356C9B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7CFE565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1EEDA4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0EABC4A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239AF3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68A8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restart"/>
            <w:vAlign w:val="center"/>
          </w:tcPr>
          <w:p w14:paraId="43271C9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w:t>
            </w:r>
          </w:p>
        </w:tc>
        <w:tc>
          <w:tcPr>
            <w:tcW w:w="1060" w:type="pct"/>
            <w:vMerge w:val="restart"/>
            <w:vAlign w:val="center"/>
          </w:tcPr>
          <w:p w14:paraId="180ECB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主要施工机具、</w:t>
            </w:r>
          </w:p>
          <w:p w14:paraId="0874CE9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劳动力使用计划</w:t>
            </w:r>
          </w:p>
        </w:tc>
        <w:tc>
          <w:tcPr>
            <w:tcW w:w="589" w:type="pct"/>
            <w:vMerge w:val="restart"/>
            <w:vAlign w:val="center"/>
          </w:tcPr>
          <w:p w14:paraId="005B341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1428" w:type="pct"/>
            <w:vAlign w:val="center"/>
          </w:tcPr>
          <w:p w14:paraId="4177842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科学合理</w:t>
            </w:r>
          </w:p>
        </w:tc>
        <w:tc>
          <w:tcPr>
            <w:tcW w:w="693" w:type="pct"/>
            <w:vAlign w:val="center"/>
          </w:tcPr>
          <w:p w14:paraId="2EBF3A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10</w:t>
            </w:r>
          </w:p>
        </w:tc>
        <w:tc>
          <w:tcPr>
            <w:tcW w:w="414" w:type="pct"/>
            <w:vMerge w:val="restart"/>
            <w:vAlign w:val="center"/>
          </w:tcPr>
          <w:p w14:paraId="30414FF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restart"/>
            <w:vAlign w:val="center"/>
          </w:tcPr>
          <w:p w14:paraId="35CA833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6DF8B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1E69DC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5082EF9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02D4114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3367D1A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较科学合理</w:t>
            </w:r>
          </w:p>
        </w:tc>
        <w:tc>
          <w:tcPr>
            <w:tcW w:w="693" w:type="pct"/>
            <w:vAlign w:val="center"/>
          </w:tcPr>
          <w:p w14:paraId="29EB139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8-9.99</w:t>
            </w:r>
          </w:p>
        </w:tc>
        <w:tc>
          <w:tcPr>
            <w:tcW w:w="414" w:type="pct"/>
            <w:vMerge w:val="continue"/>
            <w:vAlign w:val="center"/>
          </w:tcPr>
          <w:p w14:paraId="50F0984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5BC9B65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0BCBD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44536C2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0D44F2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086908F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7AE614E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693" w:type="pct"/>
            <w:vAlign w:val="center"/>
          </w:tcPr>
          <w:p w14:paraId="296E1D2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6-7.99</w:t>
            </w:r>
          </w:p>
        </w:tc>
        <w:tc>
          <w:tcPr>
            <w:tcW w:w="414" w:type="pct"/>
            <w:vMerge w:val="continue"/>
            <w:vAlign w:val="center"/>
          </w:tcPr>
          <w:p w14:paraId="48DD79F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41C5ADA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r w14:paraId="258F5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14" w:type="pct"/>
            <w:vMerge w:val="continue"/>
            <w:vAlign w:val="center"/>
          </w:tcPr>
          <w:p w14:paraId="7648E10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60" w:type="pct"/>
            <w:vMerge w:val="continue"/>
            <w:vAlign w:val="center"/>
          </w:tcPr>
          <w:p w14:paraId="296CCC8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89" w:type="pct"/>
            <w:vMerge w:val="continue"/>
            <w:vAlign w:val="center"/>
          </w:tcPr>
          <w:p w14:paraId="5FF796F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428" w:type="pct"/>
            <w:vAlign w:val="center"/>
          </w:tcPr>
          <w:p w14:paraId="3AEE995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不合理或缺项</w:t>
            </w:r>
          </w:p>
        </w:tc>
        <w:tc>
          <w:tcPr>
            <w:tcW w:w="693" w:type="pct"/>
            <w:vAlign w:val="center"/>
          </w:tcPr>
          <w:p w14:paraId="16EBD2E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14" w:type="pct"/>
            <w:vMerge w:val="continue"/>
            <w:vAlign w:val="center"/>
          </w:tcPr>
          <w:p w14:paraId="457D226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401" w:type="pct"/>
            <w:vMerge w:val="continue"/>
            <w:vAlign w:val="center"/>
          </w:tcPr>
          <w:p w14:paraId="4D25F86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r>
    </w:tbl>
    <w:p w14:paraId="3A41B2EF">
      <w:pPr>
        <w:spacing w:line="300" w:lineRule="exact"/>
        <w:jc w:val="left"/>
        <w:rPr>
          <w:rFonts w:ascii="宋体" w:hAnsi="宋体" w:cs="宋体"/>
          <w:color w:val="auto"/>
          <w:sz w:val="24"/>
          <w:highlight w:val="none"/>
        </w:rPr>
      </w:pPr>
      <w:r>
        <w:rPr>
          <w:rFonts w:hint="eastAsia" w:ascii="宋体" w:hAnsi="宋体" w:cs="宋体"/>
          <w:color w:val="auto"/>
          <w:szCs w:val="21"/>
          <w:highlight w:val="none"/>
        </w:rPr>
        <w:t>（5）评分内容及评分标准(技术标明标)(20分)</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
        <w:gridCol w:w="1750"/>
        <w:gridCol w:w="872"/>
        <w:gridCol w:w="2643"/>
        <w:gridCol w:w="1568"/>
        <w:gridCol w:w="850"/>
      </w:tblGrid>
      <w:tr w14:paraId="097DD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Align w:val="center"/>
          </w:tcPr>
          <w:p w14:paraId="6DD7E2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序号</w:t>
            </w:r>
          </w:p>
        </w:tc>
        <w:tc>
          <w:tcPr>
            <w:tcW w:w="1027" w:type="pct"/>
            <w:vAlign w:val="center"/>
          </w:tcPr>
          <w:p w14:paraId="5806D09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评审内容</w:t>
            </w:r>
          </w:p>
        </w:tc>
        <w:tc>
          <w:tcPr>
            <w:tcW w:w="512" w:type="pct"/>
            <w:vAlign w:val="center"/>
          </w:tcPr>
          <w:p w14:paraId="0D59841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标准分</w:t>
            </w:r>
          </w:p>
        </w:tc>
        <w:tc>
          <w:tcPr>
            <w:tcW w:w="1551" w:type="pct"/>
            <w:vAlign w:val="center"/>
          </w:tcPr>
          <w:p w14:paraId="6354E50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评分标准</w:t>
            </w:r>
          </w:p>
        </w:tc>
        <w:tc>
          <w:tcPr>
            <w:tcW w:w="920" w:type="pct"/>
            <w:vAlign w:val="center"/>
          </w:tcPr>
          <w:p w14:paraId="40FD406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得分</w:t>
            </w:r>
          </w:p>
        </w:tc>
        <w:tc>
          <w:tcPr>
            <w:tcW w:w="499" w:type="pct"/>
            <w:vAlign w:val="center"/>
          </w:tcPr>
          <w:p w14:paraId="1B87B9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理由</w:t>
            </w:r>
          </w:p>
        </w:tc>
      </w:tr>
      <w:tr w14:paraId="04705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restart"/>
            <w:vAlign w:val="center"/>
          </w:tcPr>
          <w:p w14:paraId="256570B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w:t>
            </w:r>
          </w:p>
        </w:tc>
        <w:tc>
          <w:tcPr>
            <w:tcW w:w="1027" w:type="pct"/>
            <w:vMerge w:val="restart"/>
            <w:vAlign w:val="center"/>
          </w:tcPr>
          <w:p w14:paraId="3AC3CCC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项目班子组成、</w:t>
            </w:r>
          </w:p>
          <w:p w14:paraId="614F7C1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资历情况</w:t>
            </w:r>
          </w:p>
        </w:tc>
        <w:tc>
          <w:tcPr>
            <w:tcW w:w="512" w:type="pct"/>
            <w:vMerge w:val="restart"/>
            <w:vAlign w:val="center"/>
          </w:tcPr>
          <w:p w14:paraId="68C6802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1551" w:type="pct"/>
            <w:vAlign w:val="center"/>
          </w:tcPr>
          <w:p w14:paraId="324567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配备齐全、素质资历高</w:t>
            </w:r>
          </w:p>
        </w:tc>
        <w:tc>
          <w:tcPr>
            <w:tcW w:w="920" w:type="pct"/>
            <w:vAlign w:val="center"/>
          </w:tcPr>
          <w:p w14:paraId="7959359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15</w:t>
            </w:r>
          </w:p>
        </w:tc>
        <w:tc>
          <w:tcPr>
            <w:tcW w:w="499" w:type="pct"/>
          </w:tcPr>
          <w:p w14:paraId="2C78518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53462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continue"/>
            <w:vAlign w:val="center"/>
          </w:tcPr>
          <w:p w14:paraId="154535A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6343236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0DB83C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4FA63D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配备较齐全、素质资历较高</w:t>
            </w:r>
          </w:p>
        </w:tc>
        <w:tc>
          <w:tcPr>
            <w:tcW w:w="920" w:type="pct"/>
            <w:vAlign w:val="center"/>
          </w:tcPr>
          <w:p w14:paraId="4E23321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12-14.99</w:t>
            </w:r>
          </w:p>
        </w:tc>
        <w:tc>
          <w:tcPr>
            <w:tcW w:w="499" w:type="pct"/>
          </w:tcPr>
          <w:p w14:paraId="6EFFE70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1CD17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continue"/>
            <w:vAlign w:val="center"/>
          </w:tcPr>
          <w:p w14:paraId="25863CD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2B8CDB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100693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15C3180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一般</w:t>
            </w:r>
          </w:p>
        </w:tc>
        <w:tc>
          <w:tcPr>
            <w:tcW w:w="920" w:type="pct"/>
            <w:vAlign w:val="center"/>
          </w:tcPr>
          <w:p w14:paraId="1D5F928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9-11.99</w:t>
            </w:r>
          </w:p>
        </w:tc>
        <w:tc>
          <w:tcPr>
            <w:tcW w:w="499" w:type="pct"/>
          </w:tcPr>
          <w:p w14:paraId="31FCAFF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44951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continue"/>
            <w:vAlign w:val="center"/>
          </w:tcPr>
          <w:p w14:paraId="174AE5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20E039E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033BB6F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2F229B4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不满足要求或缺项</w:t>
            </w:r>
          </w:p>
        </w:tc>
        <w:tc>
          <w:tcPr>
            <w:tcW w:w="920" w:type="pct"/>
            <w:vAlign w:val="center"/>
          </w:tcPr>
          <w:p w14:paraId="082FA20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0324C9D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6C171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restart"/>
            <w:vAlign w:val="center"/>
          </w:tcPr>
          <w:p w14:paraId="4942B95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w:t>
            </w:r>
          </w:p>
        </w:tc>
        <w:tc>
          <w:tcPr>
            <w:tcW w:w="1027" w:type="pct"/>
            <w:vMerge w:val="restart"/>
            <w:vAlign w:val="center"/>
          </w:tcPr>
          <w:p w14:paraId="4874998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投标人具有一项及以上类似项目</w:t>
            </w:r>
          </w:p>
        </w:tc>
        <w:tc>
          <w:tcPr>
            <w:tcW w:w="512" w:type="pct"/>
            <w:vMerge w:val="restart"/>
            <w:vAlign w:val="center"/>
          </w:tcPr>
          <w:p w14:paraId="0CD5625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2.50</w:t>
            </w:r>
          </w:p>
        </w:tc>
        <w:tc>
          <w:tcPr>
            <w:tcW w:w="1551" w:type="pct"/>
            <w:vAlign w:val="center"/>
          </w:tcPr>
          <w:p w14:paraId="1A1938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满足招标文件要求</w:t>
            </w:r>
          </w:p>
        </w:tc>
        <w:tc>
          <w:tcPr>
            <w:tcW w:w="920" w:type="pct"/>
            <w:vAlign w:val="center"/>
          </w:tcPr>
          <w:p w14:paraId="4200CFC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w:t>
            </w:r>
          </w:p>
        </w:tc>
        <w:tc>
          <w:tcPr>
            <w:tcW w:w="499" w:type="pct"/>
          </w:tcPr>
          <w:p w14:paraId="5797A72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7CD8B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continue"/>
            <w:vAlign w:val="center"/>
          </w:tcPr>
          <w:p w14:paraId="0E9412C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520A0EA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7B30316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54EA12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不满足招标文件要求</w:t>
            </w:r>
          </w:p>
        </w:tc>
        <w:tc>
          <w:tcPr>
            <w:tcW w:w="920" w:type="pct"/>
            <w:vAlign w:val="center"/>
          </w:tcPr>
          <w:p w14:paraId="642D5FB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2B0D722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5A3F9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restart"/>
            <w:vAlign w:val="center"/>
          </w:tcPr>
          <w:p w14:paraId="03E9669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3</w:t>
            </w:r>
          </w:p>
        </w:tc>
        <w:tc>
          <w:tcPr>
            <w:tcW w:w="1027" w:type="pct"/>
            <w:vMerge w:val="restart"/>
            <w:vAlign w:val="center"/>
          </w:tcPr>
          <w:p w14:paraId="362D0D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拟投入本项目项目经理具有一项及以上类似项目</w:t>
            </w:r>
          </w:p>
        </w:tc>
        <w:tc>
          <w:tcPr>
            <w:tcW w:w="512" w:type="pct"/>
            <w:vMerge w:val="restart"/>
            <w:vAlign w:val="center"/>
          </w:tcPr>
          <w:p w14:paraId="0331E9B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2.50</w:t>
            </w:r>
          </w:p>
        </w:tc>
        <w:tc>
          <w:tcPr>
            <w:tcW w:w="1551" w:type="pct"/>
            <w:vAlign w:val="center"/>
          </w:tcPr>
          <w:p w14:paraId="16EF79E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满足招标文件要求</w:t>
            </w:r>
          </w:p>
        </w:tc>
        <w:tc>
          <w:tcPr>
            <w:tcW w:w="920" w:type="pct"/>
            <w:vAlign w:val="center"/>
          </w:tcPr>
          <w:p w14:paraId="1A8CE43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2.5</w:t>
            </w:r>
          </w:p>
        </w:tc>
        <w:tc>
          <w:tcPr>
            <w:tcW w:w="499" w:type="pct"/>
          </w:tcPr>
          <w:p w14:paraId="01C89FB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r w14:paraId="6E523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487" w:type="pct"/>
            <w:vMerge w:val="continue"/>
            <w:vAlign w:val="center"/>
          </w:tcPr>
          <w:p w14:paraId="316C45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027" w:type="pct"/>
            <w:vMerge w:val="continue"/>
            <w:vAlign w:val="center"/>
          </w:tcPr>
          <w:p w14:paraId="6ECFA75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512" w:type="pct"/>
            <w:vMerge w:val="continue"/>
            <w:vAlign w:val="center"/>
          </w:tcPr>
          <w:p w14:paraId="0371A7A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p>
        </w:tc>
        <w:tc>
          <w:tcPr>
            <w:tcW w:w="1551" w:type="pct"/>
            <w:vAlign w:val="center"/>
          </w:tcPr>
          <w:p w14:paraId="21891F9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不满足招标文件要求</w:t>
            </w:r>
          </w:p>
        </w:tc>
        <w:tc>
          <w:tcPr>
            <w:tcW w:w="920" w:type="pct"/>
            <w:vAlign w:val="center"/>
          </w:tcPr>
          <w:p w14:paraId="6A8B024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highlight w:val="none"/>
              </w:rPr>
            </w:pPr>
            <w:r>
              <w:rPr>
                <w:rFonts w:hint="eastAsia" w:ascii="宋体" w:hAnsi="宋体" w:cs="宋体"/>
                <w:color w:val="auto"/>
                <w:szCs w:val="21"/>
                <w:highlight w:val="none"/>
              </w:rPr>
              <w:t>0</w:t>
            </w:r>
          </w:p>
        </w:tc>
        <w:tc>
          <w:tcPr>
            <w:tcW w:w="499" w:type="pct"/>
          </w:tcPr>
          <w:p w14:paraId="54C8075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cs="宋体"/>
                <w:color w:val="auto"/>
                <w:szCs w:val="21"/>
                <w:highlight w:val="none"/>
              </w:rPr>
            </w:pPr>
          </w:p>
        </w:tc>
      </w:tr>
    </w:tbl>
    <w:p w14:paraId="317BB96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注：a</w:t>
      </w:r>
      <w:r>
        <w:rPr>
          <w:rFonts w:hint="eastAsia" w:ascii="宋体" w:hAnsi="宋体"/>
          <w:szCs w:val="21"/>
          <w:highlight w:val="none"/>
          <w:lang w:val="en-US" w:eastAsia="zh-CN"/>
        </w:rPr>
        <w:t>.</w:t>
      </w:r>
      <w:r>
        <w:rPr>
          <w:rFonts w:hint="eastAsia" w:ascii="宋体" w:hAnsi="宋体"/>
          <w:szCs w:val="21"/>
          <w:highlight w:val="none"/>
        </w:rPr>
        <w:t>每项内容只允许打一次分，保留两位小数，超出时打分无效；不合理或缺项得零分。评委应对每项评审内容写明评分或扣分理由。未按本规则打分无效。</w:t>
      </w:r>
    </w:p>
    <w:p w14:paraId="67A4F02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lang w:val="en-US" w:eastAsia="zh-CN"/>
        </w:rPr>
        <w:t xml:space="preserve"> 　</w:t>
      </w:r>
      <w:r>
        <w:rPr>
          <w:rFonts w:hint="eastAsia" w:ascii="宋体" w:hAnsi="宋体"/>
          <w:szCs w:val="21"/>
          <w:highlight w:val="none"/>
        </w:rPr>
        <w:t>b</w:t>
      </w:r>
      <w:r>
        <w:rPr>
          <w:rFonts w:hint="eastAsia" w:ascii="宋体" w:hAnsi="宋体"/>
          <w:szCs w:val="21"/>
          <w:highlight w:val="none"/>
          <w:lang w:val="en-US" w:eastAsia="zh-CN"/>
        </w:rPr>
        <w:t>.</w:t>
      </w:r>
      <w:r>
        <w:rPr>
          <w:rFonts w:hint="eastAsia" w:ascii="宋体" w:hAnsi="宋体"/>
          <w:szCs w:val="21"/>
          <w:highlight w:val="none"/>
        </w:rPr>
        <w:t>招标人可根据项目需要，调整评审内容及各子项标准分，除不合理、不满足要求或缺项、业绩分值以外，最低档次最低分值不得少于子项标准分的60%。</w:t>
      </w:r>
    </w:p>
    <w:p w14:paraId="7E803B6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lang w:val="en-US" w:eastAsia="zh-CN"/>
        </w:rPr>
        <w:t xml:space="preserve"> 　</w:t>
      </w:r>
      <w:r>
        <w:rPr>
          <w:rFonts w:hint="eastAsia" w:ascii="宋体" w:hAnsi="宋体"/>
          <w:szCs w:val="21"/>
          <w:highlight w:val="none"/>
        </w:rPr>
        <w:t>c</w:t>
      </w:r>
      <w:r>
        <w:rPr>
          <w:rFonts w:hint="eastAsia" w:ascii="宋体" w:hAnsi="宋体"/>
          <w:szCs w:val="21"/>
          <w:highlight w:val="none"/>
          <w:lang w:val="en-US" w:eastAsia="zh-CN"/>
        </w:rPr>
        <w:t>.</w:t>
      </w:r>
      <w:r>
        <w:rPr>
          <w:rFonts w:hint="eastAsia" w:ascii="宋体" w:hAnsi="宋体"/>
          <w:szCs w:val="21"/>
          <w:highlight w:val="none"/>
        </w:rPr>
        <w:t>类似项目应从项目规模、类型、技术难度等方面明确范围。需要查验投标人业绩的以合同或竣工报告为准。</w:t>
      </w:r>
    </w:p>
    <w:p w14:paraId="763EB1E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w:t>
      </w:r>
      <w:r>
        <w:rPr>
          <w:rFonts w:hint="eastAsia" w:ascii="宋体" w:hAnsi="宋体"/>
          <w:szCs w:val="21"/>
          <w:highlight w:val="none"/>
          <w:lang w:val="en-US" w:eastAsia="zh-CN"/>
        </w:rPr>
        <w:t>.</w:t>
      </w:r>
      <w:r>
        <w:rPr>
          <w:rFonts w:hint="eastAsia" w:ascii="宋体" w:hAnsi="宋体"/>
          <w:szCs w:val="21"/>
          <w:highlight w:val="none"/>
        </w:rPr>
        <w:t>商务部分评审</w:t>
      </w:r>
    </w:p>
    <w:p w14:paraId="04DAAD4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（1）商务标部分的分值权重占总得分的权重为   。</w:t>
      </w:r>
    </w:p>
    <w:p w14:paraId="16DBF8A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（2）对通过初步评审及技术部分评审的投标文件进行其商务部分评审。</w:t>
      </w:r>
    </w:p>
    <w:p w14:paraId="3177B61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商务部分评审主要是评审总报价，此外还应审查：单价构成和水平是否合理；有无严重不平衡报价、有无漏报项目；从技术和经济相结合的角度，对工程内容是否完整，施工方法是否正确，施工组织和技术措施是否合理、工料机消耗及费用、利润的确定是否合理，主要材料的规格、型号、价格是否合理，有无具有说服力的证明材料等方面进行重点评审。</w:t>
      </w:r>
    </w:p>
    <w:p w14:paraId="194CEED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商务部分评审过程中，对需要投标人澄清、说明、补正的问题，评标委员会以书面形式进行询问，投标人对其投标报价依据说明，澄清、说明应以书面方式进行，并不得超出投标文件的范围或者改变投标文件的实质性内容。</w:t>
      </w:r>
    </w:p>
    <w:p w14:paraId="5DC450ED">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如果评标委员会对投标人提交的澄清、说明依然存在疑问，评标委员会可以进一步质疑。投标人对这种进一步质疑应相应地澄清、说明，直至评标委员会认为全部质疑都得到澄清、说明。</w:t>
      </w:r>
    </w:p>
    <w:p w14:paraId="6461DA1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（3）评审程序。</w:t>
      </w:r>
    </w:p>
    <w:p w14:paraId="140A2E2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①对投标人的投标报价进行校核、修正；</w:t>
      </w:r>
    </w:p>
    <w:p w14:paraId="3F11E0F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②对需要投标人澄清、说明、补正的问题，评标委员会以书面形式进行询问；</w:t>
      </w:r>
    </w:p>
    <w:p w14:paraId="711C8FD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③确定总报价的评分基准价；</w:t>
      </w:r>
    </w:p>
    <w:p w14:paraId="61C89D9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④计算各有效投标人商务部分得分。</w:t>
      </w:r>
    </w:p>
    <w:p w14:paraId="603FC12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（4）评分标准。</w:t>
      </w:r>
    </w:p>
    <w:p w14:paraId="4B54B01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①确定评分基准价。</w:t>
      </w:r>
    </w:p>
    <w:p w14:paraId="35249908">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评分基准价=A×C1×Q1+B×C2×Q2。</w:t>
      </w:r>
    </w:p>
    <w:p w14:paraId="6A878B3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A</w:t>
      </w:r>
      <w:r>
        <w:rPr>
          <w:rFonts w:hint="eastAsia" w:ascii="宋体" w:hAnsi="宋体"/>
          <w:szCs w:val="21"/>
          <w:highlight w:val="none"/>
          <w:lang w:eastAsia="zh-CN"/>
        </w:rPr>
        <w:t>：</w:t>
      </w:r>
      <w:r>
        <w:rPr>
          <w:rFonts w:hint="eastAsia" w:ascii="宋体" w:hAnsi="宋体"/>
          <w:szCs w:val="21"/>
          <w:highlight w:val="none"/>
        </w:rPr>
        <w:t>部分有效投标总价的算术平均值（保留两位小数）。有效投标家数＜20家时，全部参与算数平均值A的计算；有效投标家数≥20家时，去掉20%最高报价和20%最低报价（取整，不四舍五入），计算算术平均值A。</w:t>
      </w:r>
    </w:p>
    <w:p w14:paraId="2DE0023F">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B：最高限价。</w:t>
      </w:r>
    </w:p>
    <w:p w14:paraId="25D1D37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C1，C2：开标现场抽取的系数。</w:t>
      </w:r>
    </w:p>
    <w:p w14:paraId="6370B60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Q：权重比例Q1+Q2=100%；Q1、Q2取值均应≥30%，招标人应在招标文件中明确。</w:t>
      </w:r>
    </w:p>
    <w:p w14:paraId="71C9A00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②当总报价等于评分基准价时得标准分。其他投标人的投标总报价每高出评分基准价1%，减   分（0.5-2分由招标人自行确定），减完为止；每低于评分基准价1%，减   分（0.5-2分由招标人自行确定），减完为止。</w:t>
      </w:r>
    </w:p>
    <w:p w14:paraId="6BDA9780">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4</w:t>
      </w:r>
      <w:r>
        <w:rPr>
          <w:rFonts w:hint="eastAsia" w:ascii="宋体" w:hAnsi="宋体"/>
          <w:szCs w:val="21"/>
          <w:highlight w:val="none"/>
          <w:lang w:val="en-US" w:eastAsia="zh-CN"/>
        </w:rPr>
        <w:t>.</w:t>
      </w:r>
      <w:r>
        <w:rPr>
          <w:rFonts w:hint="eastAsia" w:ascii="宋体" w:hAnsi="宋体"/>
          <w:szCs w:val="21"/>
          <w:highlight w:val="none"/>
        </w:rPr>
        <w:t>投标人信用得分</w:t>
      </w:r>
    </w:p>
    <w:p w14:paraId="5761877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信用评价分值占总得分的权重为    。</w:t>
      </w:r>
    </w:p>
    <w:p w14:paraId="6B4B0279">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5</w:t>
      </w:r>
      <w:r>
        <w:rPr>
          <w:rFonts w:hint="eastAsia" w:ascii="宋体" w:hAnsi="宋体"/>
          <w:szCs w:val="21"/>
          <w:highlight w:val="none"/>
          <w:lang w:val="en-US" w:eastAsia="zh-CN"/>
        </w:rPr>
        <w:t>.</w:t>
      </w:r>
      <w:r>
        <w:rPr>
          <w:rFonts w:hint="eastAsia" w:ascii="宋体" w:hAnsi="宋体"/>
          <w:szCs w:val="21"/>
          <w:highlight w:val="none"/>
        </w:rPr>
        <w:t>评审的有关规定</w:t>
      </w:r>
    </w:p>
    <w:p w14:paraId="73977D34">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（1）对于明确要求单独列明的规费以及安全生产、文明施工费等，评标委员评审时应核查是否列项并符合规定标准或额度。</w:t>
      </w:r>
    </w:p>
    <w:p w14:paraId="405B81A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对于降低税金、规费以及前款费用额度或标准的报价，按总报价低于成本对待。</w:t>
      </w:r>
    </w:p>
    <w:p w14:paraId="14F5759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（2）经评标委员会对投标报价合理性分析评审，有下列情形之一的，属于以低于成本报价竞标或不正当竞争，应当否决其投标：</w:t>
      </w:r>
    </w:p>
    <w:p w14:paraId="1C6CA41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①投标人违反招标文件不可竞争或不可降低标准、价格的规定进行竞标的；</w:t>
      </w:r>
    </w:p>
    <w:p w14:paraId="42BB5533">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②当投标人计取的企业人工、材料、机械消耗量低于社会平均水平，投标人不能提供企业测算分析资料，包括测定方法、时间、地点等证明材料的；</w:t>
      </w:r>
    </w:p>
    <w:p w14:paraId="6CB1F9B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③措施项目费用未按招标文件规定的价格组成和计取标准，计入投标价格的；</w:t>
      </w:r>
    </w:p>
    <w:p w14:paraId="48C97F1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④材料承诺供应证明资料弄虚作假的。</w:t>
      </w:r>
    </w:p>
    <w:p w14:paraId="0D14ADA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6</w:t>
      </w:r>
      <w:r>
        <w:rPr>
          <w:rFonts w:hint="eastAsia" w:ascii="宋体" w:hAnsi="宋体"/>
          <w:szCs w:val="21"/>
          <w:highlight w:val="none"/>
          <w:lang w:val="en-US" w:eastAsia="zh-CN"/>
        </w:rPr>
        <w:t>.</w:t>
      </w:r>
      <w:r>
        <w:rPr>
          <w:rFonts w:hint="eastAsia" w:ascii="宋体" w:hAnsi="宋体"/>
          <w:szCs w:val="21"/>
          <w:highlight w:val="none"/>
        </w:rPr>
        <w:t>汇总评分结果</w:t>
      </w:r>
    </w:p>
    <w:p w14:paraId="2684DBB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投标人总得分=技术标得分+商务标得分+信用得分</w:t>
      </w:r>
    </w:p>
    <w:p w14:paraId="722A147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评标委员会按照得分高低顺序对投标人进行排序。</w:t>
      </w:r>
    </w:p>
    <w:p w14:paraId="3D8A7AF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7</w:t>
      </w:r>
      <w:r>
        <w:rPr>
          <w:rFonts w:hint="eastAsia" w:ascii="宋体" w:hAnsi="宋体"/>
          <w:szCs w:val="21"/>
          <w:highlight w:val="none"/>
          <w:lang w:val="en-US" w:eastAsia="zh-CN"/>
        </w:rPr>
        <w:t>.</w:t>
      </w:r>
      <w:r>
        <w:rPr>
          <w:rFonts w:hint="eastAsia" w:ascii="宋体" w:hAnsi="宋体"/>
          <w:szCs w:val="21"/>
          <w:highlight w:val="none"/>
        </w:rPr>
        <w:t>评标委员会应遵照以下原则推荐中标候选人</w:t>
      </w:r>
    </w:p>
    <w:p w14:paraId="5283D16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评标委员会按技术部分、商务部分和信用部分综合加权得分由高至低的次序，推荐排名次序位于前三名的投标人作为中标候选人。如果在排序中出现评审得分相同的情况，则投标价格较低的投标人排序优先；如果投标价格相同，则技术部分得分较高者排序优先；如果技术部分得分相同，则信用评价得分较高者排序优先。</w:t>
      </w:r>
    </w:p>
    <w:p w14:paraId="27F86067">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如果评标委员会根据本办法的规定，否决不合格投标后，有效投标不足三个，评标委员会能够阐明原因说明投标形成了有效竞争，而不否决全部投标的，则评标委员会可以将所有有效投标按综合加权得分由高至低的次序作为中标候选人向招标人推荐。</w:t>
      </w:r>
    </w:p>
    <w:p w14:paraId="22240CC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8</w:t>
      </w:r>
      <w:r>
        <w:rPr>
          <w:rFonts w:hint="eastAsia" w:ascii="宋体" w:hAnsi="宋体"/>
          <w:szCs w:val="21"/>
          <w:highlight w:val="none"/>
          <w:lang w:val="en-US" w:eastAsia="zh-CN"/>
        </w:rPr>
        <w:t>.</w:t>
      </w:r>
      <w:r>
        <w:rPr>
          <w:rFonts w:hint="eastAsia" w:ascii="宋体" w:hAnsi="宋体"/>
          <w:szCs w:val="21"/>
          <w:highlight w:val="none"/>
        </w:rPr>
        <w:t>确定中标人</w:t>
      </w:r>
    </w:p>
    <w:p w14:paraId="408C254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按照评标委员会推荐的中标候选人顺序，招标人或招标人授权评标委员会按照相关规定确定排名第一的中标候选人为中标人。</w:t>
      </w:r>
      <w:bookmarkStart w:id="415" w:name="_Toc29961"/>
    </w:p>
    <w:p w14:paraId="42E678AC">
      <w:pPr>
        <w:pStyle w:val="7"/>
        <w:spacing w:after="0" w:line="400" w:lineRule="exact"/>
        <w:ind w:left="0" w:leftChars="0" w:firstLine="482" w:firstLineChars="200"/>
        <w:outlineLvl w:val="1"/>
        <w:rPr>
          <w:rFonts w:hint="eastAsia" w:ascii="黑体" w:hAnsi="宋体" w:eastAsia="黑体"/>
          <w:b/>
          <w:sz w:val="24"/>
        </w:rPr>
      </w:pPr>
      <w:bookmarkStart w:id="416" w:name="_Toc17019"/>
      <w:bookmarkStart w:id="417" w:name="_Toc2803"/>
      <w:r>
        <w:rPr>
          <w:rFonts w:hint="eastAsia" w:ascii="黑体" w:hAnsi="宋体" w:eastAsia="黑体"/>
          <w:b/>
          <w:sz w:val="24"/>
        </w:rPr>
        <w:t>五、评标报告</w:t>
      </w:r>
      <w:bookmarkEnd w:id="415"/>
      <w:bookmarkEnd w:id="416"/>
      <w:bookmarkEnd w:id="417"/>
    </w:p>
    <w:p w14:paraId="5888E7D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评标委员会完成评标后，应当向招标人提出书面评标报告，并抄送有关行政监督部门备案。评标报告应当由全体评标委员会成员签字，并如实记载以下内容：</w:t>
      </w:r>
    </w:p>
    <w:p w14:paraId="588E8C3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w:t>
      </w:r>
      <w:r>
        <w:rPr>
          <w:rFonts w:hint="eastAsia" w:ascii="宋体" w:hAnsi="宋体"/>
          <w:szCs w:val="21"/>
          <w:highlight w:val="none"/>
          <w:lang w:val="en-US" w:eastAsia="zh-CN"/>
        </w:rPr>
        <w:t>.</w:t>
      </w:r>
      <w:r>
        <w:rPr>
          <w:rFonts w:hint="eastAsia" w:ascii="宋体" w:hAnsi="宋体"/>
          <w:szCs w:val="21"/>
          <w:highlight w:val="none"/>
        </w:rPr>
        <w:t>基本情况和数据表；</w:t>
      </w:r>
    </w:p>
    <w:p w14:paraId="79F31FA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2</w:t>
      </w:r>
      <w:r>
        <w:rPr>
          <w:rFonts w:hint="eastAsia" w:ascii="宋体" w:hAnsi="宋体"/>
          <w:szCs w:val="21"/>
          <w:highlight w:val="none"/>
          <w:lang w:val="en-US" w:eastAsia="zh-CN"/>
        </w:rPr>
        <w:t>.</w:t>
      </w:r>
      <w:r>
        <w:rPr>
          <w:rFonts w:hint="eastAsia" w:ascii="宋体" w:hAnsi="宋体"/>
          <w:szCs w:val="21"/>
          <w:highlight w:val="none"/>
        </w:rPr>
        <w:t>评标委员会成员名单；</w:t>
      </w:r>
    </w:p>
    <w:p w14:paraId="6D4FE30A">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3</w:t>
      </w:r>
      <w:r>
        <w:rPr>
          <w:rFonts w:hint="eastAsia" w:ascii="宋体" w:hAnsi="宋体"/>
          <w:szCs w:val="21"/>
          <w:highlight w:val="none"/>
          <w:lang w:val="en-US" w:eastAsia="zh-CN"/>
        </w:rPr>
        <w:t>.</w:t>
      </w:r>
      <w:r>
        <w:rPr>
          <w:rFonts w:hint="eastAsia" w:ascii="宋体" w:hAnsi="宋体"/>
          <w:szCs w:val="21"/>
          <w:highlight w:val="none"/>
        </w:rPr>
        <w:t>开标记录；</w:t>
      </w:r>
    </w:p>
    <w:p w14:paraId="0B7F741E">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4</w:t>
      </w:r>
      <w:r>
        <w:rPr>
          <w:rFonts w:hint="eastAsia" w:ascii="宋体" w:hAnsi="宋体"/>
          <w:szCs w:val="21"/>
          <w:highlight w:val="none"/>
          <w:lang w:val="en-US" w:eastAsia="zh-CN"/>
        </w:rPr>
        <w:t>.</w:t>
      </w:r>
      <w:r>
        <w:rPr>
          <w:rFonts w:hint="eastAsia" w:ascii="宋体" w:hAnsi="宋体"/>
          <w:szCs w:val="21"/>
          <w:highlight w:val="none"/>
        </w:rPr>
        <w:t>符合要求的投标一览表；</w:t>
      </w:r>
    </w:p>
    <w:p w14:paraId="2F77D5EB">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5</w:t>
      </w:r>
      <w:r>
        <w:rPr>
          <w:rFonts w:hint="eastAsia" w:ascii="宋体" w:hAnsi="宋体"/>
          <w:szCs w:val="21"/>
          <w:highlight w:val="none"/>
          <w:lang w:val="en-US" w:eastAsia="zh-CN"/>
        </w:rPr>
        <w:t>.</w:t>
      </w:r>
      <w:r>
        <w:rPr>
          <w:rFonts w:hint="eastAsia" w:ascii="宋体" w:hAnsi="宋体"/>
          <w:szCs w:val="21"/>
          <w:highlight w:val="none"/>
        </w:rPr>
        <w:t>否决投标的情况说明；</w:t>
      </w:r>
    </w:p>
    <w:p w14:paraId="79357A81">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6</w:t>
      </w:r>
      <w:r>
        <w:rPr>
          <w:rFonts w:hint="eastAsia" w:ascii="宋体" w:hAnsi="宋体"/>
          <w:szCs w:val="21"/>
          <w:highlight w:val="none"/>
          <w:lang w:val="en-US" w:eastAsia="zh-CN"/>
        </w:rPr>
        <w:t>.</w:t>
      </w:r>
      <w:r>
        <w:rPr>
          <w:rFonts w:hint="eastAsia" w:ascii="宋体" w:hAnsi="宋体"/>
          <w:szCs w:val="21"/>
          <w:highlight w:val="none"/>
        </w:rPr>
        <w:t>评标标准、评标方法或者评标因素一览表；</w:t>
      </w:r>
    </w:p>
    <w:p w14:paraId="6A719B3C">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7</w:t>
      </w:r>
      <w:r>
        <w:rPr>
          <w:rFonts w:hint="eastAsia" w:ascii="宋体" w:hAnsi="宋体"/>
          <w:szCs w:val="21"/>
          <w:highlight w:val="none"/>
          <w:lang w:val="en-US" w:eastAsia="zh-CN"/>
        </w:rPr>
        <w:t>.</w:t>
      </w:r>
      <w:r>
        <w:rPr>
          <w:rFonts w:hint="eastAsia" w:ascii="宋体" w:hAnsi="宋体"/>
          <w:szCs w:val="21"/>
          <w:highlight w:val="none"/>
        </w:rPr>
        <w:t>经评审的价格或者评分比较一览表；</w:t>
      </w:r>
    </w:p>
    <w:p w14:paraId="701A26F5">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8</w:t>
      </w:r>
      <w:r>
        <w:rPr>
          <w:rFonts w:hint="eastAsia" w:ascii="宋体" w:hAnsi="宋体"/>
          <w:szCs w:val="21"/>
          <w:highlight w:val="none"/>
          <w:lang w:val="en-US" w:eastAsia="zh-CN"/>
        </w:rPr>
        <w:t>.</w:t>
      </w:r>
      <w:r>
        <w:rPr>
          <w:rFonts w:hint="eastAsia" w:ascii="宋体" w:hAnsi="宋体"/>
          <w:szCs w:val="21"/>
          <w:highlight w:val="none"/>
        </w:rPr>
        <w:t>经评审的投标人排序；</w:t>
      </w:r>
    </w:p>
    <w:p w14:paraId="224BD322">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9</w:t>
      </w:r>
      <w:r>
        <w:rPr>
          <w:rFonts w:hint="eastAsia" w:ascii="宋体" w:hAnsi="宋体"/>
          <w:szCs w:val="21"/>
          <w:highlight w:val="none"/>
          <w:lang w:val="en-US" w:eastAsia="zh-CN"/>
        </w:rPr>
        <w:t>.</w:t>
      </w:r>
      <w:r>
        <w:rPr>
          <w:rFonts w:hint="eastAsia" w:ascii="宋体" w:hAnsi="宋体"/>
          <w:szCs w:val="21"/>
          <w:highlight w:val="none"/>
        </w:rPr>
        <w:t>推荐的中标候选人名单与签订合同前要处理的事宜；</w:t>
      </w:r>
    </w:p>
    <w:p w14:paraId="4881FF46">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rPr>
          <w:rFonts w:hint="eastAsia" w:ascii="宋体" w:hAnsi="宋体"/>
          <w:szCs w:val="21"/>
          <w:highlight w:val="none"/>
        </w:rPr>
      </w:pPr>
      <w:r>
        <w:rPr>
          <w:rFonts w:hint="eastAsia" w:ascii="宋体" w:hAnsi="宋体"/>
          <w:szCs w:val="21"/>
          <w:highlight w:val="none"/>
        </w:rPr>
        <w:t>10</w:t>
      </w:r>
      <w:r>
        <w:rPr>
          <w:rFonts w:hint="eastAsia" w:ascii="宋体" w:hAnsi="宋体"/>
          <w:szCs w:val="21"/>
          <w:highlight w:val="none"/>
          <w:lang w:val="en-US" w:eastAsia="zh-CN"/>
        </w:rPr>
        <w:t>.</w:t>
      </w:r>
      <w:r>
        <w:rPr>
          <w:rFonts w:hint="eastAsia" w:ascii="宋体" w:hAnsi="宋体"/>
          <w:szCs w:val="21"/>
          <w:highlight w:val="none"/>
        </w:rPr>
        <w:t>澄清、说明、补正事项纪要。</w:t>
      </w:r>
    </w:p>
    <w:p w14:paraId="21DA4B71">
      <w:pPr>
        <w:jc w:val="center"/>
        <w:rPr>
          <w:rFonts w:hint="eastAsia" w:ascii="宋体" w:hAnsi="宋体"/>
          <w:b/>
          <w:bCs/>
          <w:sz w:val="32"/>
          <w:szCs w:val="32"/>
        </w:rPr>
      </w:pPr>
    </w:p>
    <w:p w14:paraId="6633A8A0">
      <w:pPr>
        <w:jc w:val="center"/>
        <w:outlineLvl w:val="2"/>
        <w:rPr>
          <w:rFonts w:ascii="宋体" w:hAnsi="宋体"/>
          <w:b/>
          <w:bCs/>
          <w:sz w:val="32"/>
          <w:szCs w:val="32"/>
          <w:u w:val="single"/>
        </w:rPr>
      </w:pPr>
      <w:bookmarkStart w:id="418" w:name="_Toc16453"/>
      <w:bookmarkStart w:id="419" w:name="_Toc2950"/>
      <w:r>
        <w:rPr>
          <w:rFonts w:hint="eastAsia" w:ascii="宋体" w:hAnsi="宋体"/>
          <w:b/>
          <w:bCs/>
          <w:sz w:val="32"/>
          <w:szCs w:val="32"/>
        </w:rPr>
        <w:t>资格后审必要合格条件标准</w:t>
      </w:r>
      <w:bookmarkEnd w:id="418"/>
      <w:bookmarkEnd w:id="419"/>
    </w:p>
    <w:tbl>
      <w:tblPr>
        <w:tblStyle w:val="16"/>
        <w:tblpPr w:leftFromText="180" w:rightFromText="180" w:vertAnchor="text" w:horzAnchor="margin" w:tblpY="15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7"/>
        <w:gridCol w:w="1936"/>
        <w:gridCol w:w="2374"/>
        <w:gridCol w:w="2013"/>
        <w:gridCol w:w="1643"/>
      </w:tblGrid>
      <w:tr w14:paraId="012F5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10EE1225">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序号</w:t>
            </w:r>
          </w:p>
        </w:tc>
        <w:tc>
          <w:tcPr>
            <w:tcW w:w="1137" w:type="pct"/>
            <w:vAlign w:val="center"/>
          </w:tcPr>
          <w:p w14:paraId="76670DA3">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项目内容</w:t>
            </w:r>
          </w:p>
        </w:tc>
        <w:tc>
          <w:tcPr>
            <w:tcW w:w="1394" w:type="pct"/>
            <w:vAlign w:val="center"/>
          </w:tcPr>
          <w:p w14:paraId="55C4B2D5">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合格条件</w:t>
            </w:r>
          </w:p>
        </w:tc>
        <w:tc>
          <w:tcPr>
            <w:tcW w:w="1180" w:type="pct"/>
            <w:vAlign w:val="center"/>
          </w:tcPr>
          <w:p w14:paraId="338913D2">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备注</w:t>
            </w:r>
          </w:p>
        </w:tc>
        <w:tc>
          <w:tcPr>
            <w:tcW w:w="965" w:type="pct"/>
            <w:vAlign w:val="center"/>
          </w:tcPr>
          <w:p w14:paraId="6F593CCD">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是否合格及相关情况</w:t>
            </w:r>
          </w:p>
        </w:tc>
      </w:tr>
      <w:tr w14:paraId="16C77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0E39B003">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1</w:t>
            </w:r>
          </w:p>
        </w:tc>
        <w:tc>
          <w:tcPr>
            <w:tcW w:w="1137" w:type="pct"/>
            <w:vAlign w:val="center"/>
          </w:tcPr>
          <w:p w14:paraId="7C5F9FE3">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营业执照</w:t>
            </w:r>
          </w:p>
        </w:tc>
        <w:tc>
          <w:tcPr>
            <w:tcW w:w="1394" w:type="pct"/>
            <w:vAlign w:val="center"/>
          </w:tcPr>
          <w:p w14:paraId="15DDDDC9">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有效</w:t>
            </w:r>
          </w:p>
        </w:tc>
        <w:tc>
          <w:tcPr>
            <w:tcW w:w="1180" w:type="pct"/>
            <w:vMerge w:val="restart"/>
            <w:vAlign w:val="center"/>
          </w:tcPr>
          <w:p w14:paraId="4826F5FE">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r>
              <w:rPr>
                <w:rFonts w:hint="eastAsia" w:ascii="宋体" w:hAnsi="宋体"/>
                <w:szCs w:val="21"/>
              </w:rPr>
              <w:t>投标文件正本中附加盖公章的复印件</w:t>
            </w:r>
          </w:p>
        </w:tc>
        <w:tc>
          <w:tcPr>
            <w:tcW w:w="965" w:type="pct"/>
            <w:vAlign w:val="center"/>
          </w:tcPr>
          <w:p w14:paraId="25CD547C">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szCs w:val="21"/>
              </w:rPr>
            </w:pPr>
          </w:p>
        </w:tc>
      </w:tr>
      <w:tr w14:paraId="30702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1C3CD99B">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2</w:t>
            </w:r>
          </w:p>
        </w:tc>
        <w:tc>
          <w:tcPr>
            <w:tcW w:w="1137" w:type="pct"/>
            <w:vAlign w:val="center"/>
          </w:tcPr>
          <w:p w14:paraId="0F05B46D">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资质证书</w:t>
            </w:r>
          </w:p>
        </w:tc>
        <w:tc>
          <w:tcPr>
            <w:tcW w:w="1394" w:type="pct"/>
            <w:vAlign w:val="center"/>
          </w:tcPr>
          <w:p w14:paraId="1FE25591">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u w:val="single"/>
              </w:rPr>
            </w:pPr>
            <w:r>
              <w:rPr>
                <w:rFonts w:hint="eastAsia" w:ascii="宋体" w:hAnsi="宋体"/>
                <w:color w:val="000000"/>
                <w:szCs w:val="21"/>
              </w:rPr>
              <w:t>资质</w:t>
            </w:r>
            <w:r>
              <w:rPr>
                <w:rFonts w:hint="eastAsia" w:ascii="宋体" w:hAnsi="宋体"/>
                <w:color w:val="000000"/>
                <w:szCs w:val="21"/>
                <w:u w:val="single"/>
              </w:rPr>
              <w:t xml:space="preserve">    </w:t>
            </w:r>
            <w:r>
              <w:rPr>
                <w:rFonts w:hint="eastAsia" w:ascii="宋体" w:hAnsi="宋体"/>
                <w:color w:val="000000"/>
                <w:szCs w:val="21"/>
              </w:rPr>
              <w:t>级及以上</w:t>
            </w:r>
          </w:p>
        </w:tc>
        <w:tc>
          <w:tcPr>
            <w:tcW w:w="1180" w:type="pct"/>
            <w:vMerge w:val="continue"/>
            <w:vAlign w:val="center"/>
          </w:tcPr>
          <w:p w14:paraId="5D03F866">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c>
          <w:tcPr>
            <w:tcW w:w="965" w:type="pct"/>
            <w:vAlign w:val="center"/>
          </w:tcPr>
          <w:p w14:paraId="5ED36074">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r>
      <w:tr w14:paraId="43D9F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1EDA56C0">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3</w:t>
            </w:r>
          </w:p>
        </w:tc>
        <w:tc>
          <w:tcPr>
            <w:tcW w:w="1137" w:type="pct"/>
            <w:vAlign w:val="center"/>
          </w:tcPr>
          <w:p w14:paraId="0732E8BD">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项目经理的建造师注册证书</w:t>
            </w:r>
          </w:p>
        </w:tc>
        <w:tc>
          <w:tcPr>
            <w:tcW w:w="1394" w:type="pct"/>
            <w:vAlign w:val="center"/>
          </w:tcPr>
          <w:p w14:paraId="2334E395">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u w:val="single"/>
              </w:rPr>
              <w:t xml:space="preserve">     </w:t>
            </w:r>
            <w:r>
              <w:rPr>
                <w:rFonts w:hint="eastAsia" w:ascii="宋体" w:hAnsi="宋体"/>
                <w:color w:val="000000"/>
                <w:szCs w:val="21"/>
              </w:rPr>
              <w:t>专业</w:t>
            </w:r>
            <w:r>
              <w:rPr>
                <w:rFonts w:hint="eastAsia" w:ascii="宋体" w:hAnsi="宋体"/>
                <w:color w:val="000000"/>
                <w:szCs w:val="21"/>
                <w:u w:val="single"/>
              </w:rPr>
              <w:t xml:space="preserve">   </w:t>
            </w:r>
            <w:r>
              <w:rPr>
                <w:rFonts w:hint="eastAsia" w:ascii="宋体" w:hAnsi="宋体"/>
                <w:color w:val="000000"/>
                <w:szCs w:val="21"/>
              </w:rPr>
              <w:t>级；</w:t>
            </w:r>
          </w:p>
        </w:tc>
        <w:tc>
          <w:tcPr>
            <w:tcW w:w="1180" w:type="pct"/>
            <w:vMerge w:val="continue"/>
            <w:vAlign w:val="center"/>
          </w:tcPr>
          <w:p w14:paraId="3C7EF554">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c>
          <w:tcPr>
            <w:tcW w:w="965" w:type="pct"/>
            <w:vAlign w:val="center"/>
          </w:tcPr>
          <w:p w14:paraId="4249FAAC">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r>
      <w:tr w14:paraId="62B26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089CAEF4">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4</w:t>
            </w:r>
          </w:p>
        </w:tc>
        <w:tc>
          <w:tcPr>
            <w:tcW w:w="1137" w:type="pct"/>
            <w:vAlign w:val="center"/>
          </w:tcPr>
          <w:p w14:paraId="53B61349">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项目经理的安全生产考核合格证书</w:t>
            </w:r>
          </w:p>
        </w:tc>
        <w:tc>
          <w:tcPr>
            <w:tcW w:w="1394" w:type="pct"/>
            <w:vAlign w:val="center"/>
          </w:tcPr>
          <w:p w14:paraId="2B6ADC56">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有效</w:t>
            </w:r>
          </w:p>
        </w:tc>
        <w:tc>
          <w:tcPr>
            <w:tcW w:w="1180" w:type="pct"/>
            <w:vMerge w:val="continue"/>
            <w:vAlign w:val="center"/>
          </w:tcPr>
          <w:p w14:paraId="69BC3308">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c>
          <w:tcPr>
            <w:tcW w:w="965" w:type="pct"/>
            <w:vAlign w:val="center"/>
          </w:tcPr>
          <w:p w14:paraId="5120487D">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r>
      <w:tr w14:paraId="06F39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09825B18">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5</w:t>
            </w:r>
          </w:p>
        </w:tc>
        <w:tc>
          <w:tcPr>
            <w:tcW w:w="1137" w:type="pct"/>
            <w:vAlign w:val="center"/>
          </w:tcPr>
          <w:p w14:paraId="58F55204">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安全生产许可证</w:t>
            </w:r>
          </w:p>
        </w:tc>
        <w:tc>
          <w:tcPr>
            <w:tcW w:w="1394" w:type="pct"/>
            <w:vAlign w:val="center"/>
          </w:tcPr>
          <w:p w14:paraId="003737AA">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有效</w:t>
            </w:r>
          </w:p>
        </w:tc>
        <w:tc>
          <w:tcPr>
            <w:tcW w:w="1180" w:type="pct"/>
            <w:vAlign w:val="center"/>
          </w:tcPr>
          <w:p w14:paraId="6F4990CA">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原件</w:t>
            </w:r>
          </w:p>
        </w:tc>
        <w:tc>
          <w:tcPr>
            <w:tcW w:w="965" w:type="pct"/>
            <w:vAlign w:val="center"/>
          </w:tcPr>
          <w:p w14:paraId="0E3562EC">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r>
      <w:tr w14:paraId="640AF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30342323">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6</w:t>
            </w:r>
          </w:p>
        </w:tc>
        <w:tc>
          <w:tcPr>
            <w:tcW w:w="1137" w:type="pct"/>
            <w:vAlign w:val="center"/>
          </w:tcPr>
          <w:p w14:paraId="2E45DF3A">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投标保证金</w:t>
            </w:r>
          </w:p>
        </w:tc>
        <w:tc>
          <w:tcPr>
            <w:tcW w:w="1394" w:type="pct"/>
            <w:vAlign w:val="center"/>
          </w:tcPr>
          <w:p w14:paraId="2395BCCF">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银行保函</w:t>
            </w:r>
          </w:p>
        </w:tc>
        <w:tc>
          <w:tcPr>
            <w:tcW w:w="1180" w:type="pct"/>
            <w:vAlign w:val="center"/>
          </w:tcPr>
          <w:p w14:paraId="4F962076">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原件</w:t>
            </w:r>
          </w:p>
        </w:tc>
        <w:tc>
          <w:tcPr>
            <w:tcW w:w="965" w:type="pct"/>
            <w:vAlign w:val="center"/>
          </w:tcPr>
          <w:p w14:paraId="27A469A7">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r>
      <w:tr w14:paraId="54E36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21" w:type="pct"/>
            <w:vAlign w:val="center"/>
          </w:tcPr>
          <w:p w14:paraId="0F9E46EF">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7</w:t>
            </w:r>
          </w:p>
        </w:tc>
        <w:tc>
          <w:tcPr>
            <w:tcW w:w="1137" w:type="pct"/>
            <w:vAlign w:val="center"/>
          </w:tcPr>
          <w:p w14:paraId="58CB21C9">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法定代表人签署授权委托书</w:t>
            </w:r>
          </w:p>
        </w:tc>
        <w:tc>
          <w:tcPr>
            <w:tcW w:w="1394" w:type="pct"/>
            <w:vAlign w:val="center"/>
          </w:tcPr>
          <w:p w14:paraId="3FFAF34F">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有效，符合本文件要求</w:t>
            </w:r>
          </w:p>
        </w:tc>
        <w:tc>
          <w:tcPr>
            <w:tcW w:w="1180" w:type="pct"/>
            <w:vAlign w:val="center"/>
          </w:tcPr>
          <w:p w14:paraId="6F8CAE94">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原件</w:t>
            </w:r>
          </w:p>
        </w:tc>
        <w:tc>
          <w:tcPr>
            <w:tcW w:w="965" w:type="pct"/>
            <w:vAlign w:val="center"/>
          </w:tcPr>
          <w:p w14:paraId="05145E50">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p>
        </w:tc>
      </w:tr>
      <w:tr w14:paraId="7C673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034" w:type="pct"/>
            <w:gridSpan w:val="4"/>
            <w:vAlign w:val="center"/>
          </w:tcPr>
          <w:p w14:paraId="51C12FDF">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结论</w:t>
            </w:r>
          </w:p>
        </w:tc>
        <w:tc>
          <w:tcPr>
            <w:tcW w:w="965" w:type="pct"/>
            <w:vAlign w:val="center"/>
          </w:tcPr>
          <w:p w14:paraId="7030A166">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color w:val="000000"/>
                <w:szCs w:val="21"/>
              </w:rPr>
            </w:pPr>
            <w:r>
              <w:rPr>
                <w:rFonts w:hint="eastAsia" w:ascii="宋体" w:hAnsi="宋体"/>
                <w:color w:val="000000"/>
                <w:szCs w:val="21"/>
              </w:rPr>
              <w:t>是否通过</w:t>
            </w:r>
          </w:p>
        </w:tc>
      </w:tr>
    </w:tbl>
    <w:p w14:paraId="0077D83E">
      <w:pPr>
        <w:spacing w:line="240" w:lineRule="exact"/>
        <w:jc w:val="center"/>
        <w:rPr>
          <w:rFonts w:ascii="宋体" w:hAnsi="宋体"/>
          <w:b/>
          <w:bCs/>
          <w:szCs w:val="21"/>
        </w:rPr>
      </w:pPr>
    </w:p>
    <w:p w14:paraId="6D956941">
      <w:pPr>
        <w:spacing w:line="400" w:lineRule="exact"/>
        <w:ind w:firstLine="630" w:firstLineChars="300"/>
        <w:rPr>
          <w:rFonts w:ascii="宋体" w:hAnsi="宋体"/>
          <w:color w:val="000000"/>
          <w:szCs w:val="21"/>
        </w:rPr>
      </w:pPr>
      <w:r>
        <w:rPr>
          <w:rFonts w:hint="eastAsia" w:ascii="宋体" w:hAnsi="宋体"/>
          <w:color w:val="000000"/>
          <w:szCs w:val="21"/>
        </w:rPr>
        <w:t>备注：以上所有证明材料复印件应装订在投标文件中，与参加资格后审时提供的证明材料必须一致，否则不能通过资格后审。</w:t>
      </w:r>
    </w:p>
    <w:p w14:paraId="192C3524">
      <w:pPr>
        <w:spacing w:line="400" w:lineRule="exact"/>
        <w:ind w:firstLine="630" w:firstLineChars="300"/>
        <w:rPr>
          <w:rFonts w:ascii="宋体" w:hAnsi="宋体"/>
          <w:color w:val="000000"/>
          <w:szCs w:val="21"/>
        </w:rPr>
      </w:pPr>
    </w:p>
    <w:p w14:paraId="0A5810FD">
      <w:pPr>
        <w:spacing w:line="400" w:lineRule="exact"/>
        <w:outlineLvl w:val="1"/>
        <w:rPr>
          <w:rFonts w:ascii="方正仿宋简体" w:eastAsia="方正仿宋简体"/>
          <w:sz w:val="24"/>
        </w:rPr>
      </w:pPr>
      <w:r>
        <w:rPr>
          <w:rFonts w:hint="eastAsia" w:ascii="宋体" w:hAnsi="宋体"/>
          <w:color w:val="000000"/>
          <w:szCs w:val="21"/>
        </w:rPr>
        <w:br w:type="page"/>
      </w:r>
      <w:bookmarkStart w:id="420" w:name="_Toc8362"/>
      <w:bookmarkStart w:id="421" w:name="_Toc11191"/>
      <w:bookmarkStart w:id="422" w:name="_Toc23492"/>
      <w:r>
        <w:rPr>
          <w:rFonts w:hint="eastAsia" w:ascii="黑体" w:hAnsi="黑体" w:eastAsia="黑体" w:cs="黑体"/>
          <w:sz w:val="24"/>
        </w:rPr>
        <w:t>附件：评标专家承诺书</w:t>
      </w:r>
      <w:bookmarkEnd w:id="420"/>
      <w:bookmarkEnd w:id="421"/>
      <w:bookmarkEnd w:id="422"/>
    </w:p>
    <w:p w14:paraId="139AE464">
      <w:pPr>
        <w:spacing w:line="400" w:lineRule="exact"/>
        <w:rPr>
          <w:rFonts w:ascii="方正仿宋简体" w:eastAsia="方正仿宋简体"/>
          <w:sz w:val="24"/>
        </w:rPr>
      </w:pPr>
    </w:p>
    <w:p w14:paraId="58E8B66D">
      <w:pPr>
        <w:spacing w:line="400" w:lineRule="exact"/>
        <w:jc w:val="center"/>
        <w:rPr>
          <w:rFonts w:ascii="方正仿宋简体" w:eastAsia="方正仿宋简体"/>
          <w:sz w:val="24"/>
        </w:rPr>
      </w:pPr>
      <w:bookmarkStart w:id="423" w:name="_Toc8600"/>
      <w:bookmarkStart w:id="424" w:name="_Toc4764"/>
      <w:r>
        <w:rPr>
          <w:rFonts w:hint="eastAsia" w:ascii="黑体" w:hAnsi="宋体" w:eastAsia="黑体"/>
          <w:sz w:val="36"/>
        </w:rPr>
        <w:t>评标专家承诺书</w:t>
      </w:r>
      <w:bookmarkEnd w:id="423"/>
      <w:bookmarkEnd w:id="424"/>
    </w:p>
    <w:p w14:paraId="7CD03727">
      <w:pPr>
        <w:spacing w:line="360" w:lineRule="auto"/>
        <w:jc w:val="center"/>
        <w:outlineLvl w:val="1"/>
        <w:rPr>
          <w:rFonts w:hint="eastAsia" w:ascii="黑体" w:hAnsi="宋体" w:eastAsia="黑体"/>
          <w:sz w:val="36"/>
        </w:rPr>
      </w:pPr>
    </w:p>
    <w:p w14:paraId="0F7A5EAC">
      <w:pPr>
        <w:spacing w:line="360" w:lineRule="auto"/>
        <w:ind w:firstLine="480" w:firstLineChars="200"/>
        <w:rPr>
          <w:rFonts w:hint="eastAsia" w:ascii="宋体" w:hAnsi="宋体"/>
          <w:sz w:val="24"/>
        </w:rPr>
      </w:pPr>
      <w:r>
        <w:rPr>
          <w:rFonts w:hint="eastAsia" w:ascii="宋体" w:hAnsi="宋体"/>
          <w:sz w:val="24"/>
        </w:rPr>
        <w:t>本人参加（招标人）的（项目名称）的评标活动,承诺如下：</w:t>
      </w:r>
    </w:p>
    <w:p w14:paraId="2B767B5D">
      <w:pPr>
        <w:spacing w:line="360" w:lineRule="auto"/>
        <w:ind w:firstLine="480" w:firstLineChars="200"/>
        <w:outlineLvl w:val="1"/>
        <w:rPr>
          <w:rFonts w:hint="eastAsia" w:ascii="宋体" w:hAnsi="宋体"/>
          <w:sz w:val="24"/>
        </w:rPr>
      </w:pPr>
      <w:bookmarkStart w:id="425" w:name="_Toc3824"/>
      <w:bookmarkStart w:id="426" w:name="_Toc6962"/>
      <w:r>
        <w:rPr>
          <w:rFonts w:hint="eastAsia" w:ascii="宋体" w:hAnsi="宋体"/>
          <w:sz w:val="24"/>
        </w:rPr>
        <w:t>一、身体状态良好,能够承担评标工作；</w:t>
      </w:r>
      <w:bookmarkEnd w:id="425"/>
      <w:bookmarkEnd w:id="426"/>
    </w:p>
    <w:p w14:paraId="4A97BE9E">
      <w:pPr>
        <w:spacing w:line="360" w:lineRule="auto"/>
        <w:ind w:firstLine="480" w:firstLineChars="200"/>
        <w:rPr>
          <w:rFonts w:hint="eastAsia" w:ascii="宋体" w:hAnsi="宋体"/>
          <w:sz w:val="24"/>
        </w:rPr>
      </w:pPr>
      <w:r>
        <w:rPr>
          <w:rFonts w:hint="eastAsia" w:ascii="宋体" w:hAnsi="宋体"/>
          <w:sz w:val="24"/>
        </w:rPr>
        <w:t>二、熟知国家及本省、市建设工程招投标方面的法律、法规、规章和规范性文件的相关规定，能够按照相关要求客观、公正、独立的履行评标专家职责；</w:t>
      </w:r>
    </w:p>
    <w:p w14:paraId="3EDB6A41">
      <w:pPr>
        <w:spacing w:line="360" w:lineRule="auto"/>
        <w:ind w:firstLine="480" w:firstLineChars="200"/>
        <w:outlineLvl w:val="1"/>
        <w:rPr>
          <w:rFonts w:hint="eastAsia" w:ascii="宋体" w:hAnsi="宋体"/>
          <w:sz w:val="24"/>
        </w:rPr>
      </w:pPr>
      <w:bookmarkStart w:id="427" w:name="_Toc24277"/>
      <w:bookmarkStart w:id="428" w:name="_Toc8950"/>
      <w:r>
        <w:rPr>
          <w:rFonts w:hint="eastAsia" w:ascii="宋体" w:hAnsi="宋体"/>
          <w:sz w:val="24"/>
        </w:rPr>
        <w:t>三、不存在法律、法规、规章及规范性文件规定应回避的情形。</w:t>
      </w:r>
      <w:bookmarkEnd w:id="427"/>
      <w:bookmarkEnd w:id="428"/>
    </w:p>
    <w:p w14:paraId="7F7AC617">
      <w:pPr>
        <w:spacing w:line="360" w:lineRule="auto"/>
        <w:ind w:firstLine="480" w:firstLineChars="200"/>
        <w:rPr>
          <w:rFonts w:hint="eastAsia" w:ascii="宋体" w:hAnsi="宋体"/>
          <w:sz w:val="24"/>
        </w:rPr>
      </w:pPr>
      <w:r>
        <w:rPr>
          <w:rFonts w:hint="eastAsia" w:ascii="宋体" w:hAnsi="宋体"/>
          <w:sz w:val="24"/>
        </w:rPr>
        <w:t>特此承诺。</w:t>
      </w:r>
    </w:p>
    <w:p w14:paraId="2F7FCB1E">
      <w:pPr>
        <w:spacing w:line="360" w:lineRule="auto"/>
        <w:ind w:firstLine="480" w:firstLineChars="200"/>
        <w:rPr>
          <w:rFonts w:hint="eastAsia" w:ascii="宋体" w:hAnsi="宋体"/>
          <w:sz w:val="24"/>
        </w:rPr>
      </w:pPr>
    </w:p>
    <w:p w14:paraId="536BBE84">
      <w:pPr>
        <w:spacing w:line="360" w:lineRule="auto"/>
        <w:ind w:firstLine="480" w:firstLineChars="200"/>
        <w:rPr>
          <w:rFonts w:hint="eastAsia" w:ascii="宋体" w:hAnsi="宋体"/>
          <w:sz w:val="24"/>
        </w:rPr>
      </w:pPr>
    </w:p>
    <w:p w14:paraId="1CA7A6D7">
      <w:pPr>
        <w:spacing w:line="360" w:lineRule="auto"/>
        <w:ind w:firstLine="6000" w:firstLineChars="2500"/>
        <w:rPr>
          <w:rFonts w:hint="eastAsia" w:ascii="宋体" w:hAnsi="宋体"/>
          <w:sz w:val="24"/>
        </w:rPr>
      </w:pPr>
      <w:r>
        <w:rPr>
          <w:rFonts w:hint="eastAsia" w:ascii="宋体" w:hAnsi="宋体"/>
          <w:sz w:val="24"/>
        </w:rPr>
        <w:t xml:space="preserve">评标专家：          </w:t>
      </w:r>
    </w:p>
    <w:p w14:paraId="2A7CA4C6">
      <w:pPr>
        <w:spacing w:line="360" w:lineRule="auto"/>
        <w:ind w:firstLine="5760" w:firstLineChars="2400"/>
        <w:rPr>
          <w:rFonts w:hint="eastAsia" w:ascii="宋体" w:hAnsi="宋体"/>
          <w:sz w:val="24"/>
        </w:rPr>
      </w:pPr>
      <w:r>
        <w:rPr>
          <w:rFonts w:hint="eastAsia" w:ascii="宋体" w:hAnsi="宋体"/>
          <w:sz w:val="24"/>
          <w:lang w:eastAsia="zh-CN"/>
        </w:rPr>
        <w:t>　　　</w:t>
      </w:r>
      <w:r>
        <w:rPr>
          <w:rFonts w:hint="eastAsia" w:ascii="宋体" w:hAnsi="宋体"/>
          <w:sz w:val="24"/>
        </w:rPr>
        <w:t>年</w:t>
      </w:r>
      <w:r>
        <w:rPr>
          <w:rFonts w:hint="eastAsia" w:ascii="宋体" w:hAnsi="宋体"/>
          <w:sz w:val="24"/>
          <w:lang w:eastAsia="zh-CN"/>
        </w:rPr>
        <w:t>　　</w:t>
      </w:r>
      <w:r>
        <w:rPr>
          <w:rFonts w:hint="eastAsia" w:ascii="宋体" w:hAnsi="宋体"/>
          <w:sz w:val="24"/>
        </w:rPr>
        <w:t>月</w:t>
      </w:r>
      <w:r>
        <w:rPr>
          <w:rFonts w:hint="eastAsia" w:ascii="宋体" w:hAnsi="宋体"/>
          <w:sz w:val="24"/>
          <w:lang w:eastAsia="zh-CN"/>
        </w:rPr>
        <w:t>　　</w:t>
      </w:r>
      <w:r>
        <w:rPr>
          <w:rFonts w:hint="eastAsia" w:ascii="宋体" w:hAnsi="宋体"/>
          <w:sz w:val="24"/>
        </w:rPr>
        <w:t>日</w:t>
      </w:r>
    </w:p>
    <w:p w14:paraId="781A79B6">
      <w:pPr>
        <w:spacing w:line="400" w:lineRule="exact"/>
        <w:ind w:firstLine="3570" w:firstLineChars="1700"/>
      </w:pPr>
    </w:p>
    <w:bookmarkEnd w:id="383"/>
    <w:bookmarkEnd w:id="384"/>
    <w:p w14:paraId="500F1275">
      <w:pPr>
        <w:spacing w:line="360" w:lineRule="auto"/>
        <w:jc w:val="center"/>
        <w:rPr>
          <w:rFonts w:ascii="黑体" w:hAnsi="宋体" w:eastAsia="黑体"/>
          <w:sz w:val="36"/>
        </w:rPr>
      </w:pPr>
    </w:p>
    <w:p w14:paraId="01460E15">
      <w:r>
        <w:br w:type="page"/>
      </w:r>
    </w:p>
    <w:p w14:paraId="5825234C">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b/>
          <w:bCs/>
          <w:color w:val="000000"/>
          <w:sz w:val="44"/>
          <w:szCs w:val="44"/>
        </w:rPr>
      </w:pPr>
      <w:bookmarkStart w:id="429" w:name="_Toc9514"/>
      <w:bookmarkStart w:id="430" w:name="_Toc32048"/>
      <w:bookmarkStart w:id="431" w:name="_Toc31787"/>
      <w:bookmarkStart w:id="432" w:name="_Toc3429"/>
      <w:r>
        <w:rPr>
          <w:rFonts w:hint="eastAsia" w:ascii="宋体" w:hAnsi="宋体" w:eastAsia="宋体" w:cs="宋体"/>
          <w:b/>
          <w:bCs/>
          <w:color w:val="000000"/>
          <w:sz w:val="44"/>
          <w:szCs w:val="44"/>
        </w:rPr>
        <w:t>第四章</w:t>
      </w:r>
      <w:r>
        <w:rPr>
          <w:rFonts w:hint="eastAsia" w:ascii="宋体" w:hAnsi="宋体" w:eastAsia="宋体" w:cs="宋体"/>
          <w:b/>
          <w:bCs/>
          <w:color w:val="000000"/>
          <w:sz w:val="44"/>
          <w:szCs w:val="44"/>
          <w:lang w:eastAsia="zh-CN"/>
        </w:rPr>
        <w:t>　</w:t>
      </w:r>
      <w:r>
        <w:rPr>
          <w:rFonts w:hint="eastAsia" w:ascii="宋体" w:hAnsi="宋体" w:eastAsia="宋体" w:cs="宋体"/>
          <w:b/>
          <w:bCs/>
          <w:color w:val="000000"/>
          <w:sz w:val="44"/>
          <w:szCs w:val="44"/>
        </w:rPr>
        <w:t>合同条款及格式</w:t>
      </w:r>
      <w:bookmarkEnd w:id="429"/>
      <w:bookmarkEnd w:id="430"/>
      <w:bookmarkEnd w:id="431"/>
      <w:bookmarkEnd w:id="432"/>
    </w:p>
    <w:p w14:paraId="1F36BA20"/>
    <w:p w14:paraId="53519398"/>
    <w:p w14:paraId="3EF724B8">
      <w:r>
        <w:rPr>
          <w:rFonts w:hint="eastAsia"/>
        </w:rPr>
        <w:br w:type="page"/>
      </w:r>
    </w:p>
    <w:p w14:paraId="33E0762C">
      <w:pPr>
        <w:spacing w:line="360" w:lineRule="auto"/>
        <w:jc w:val="center"/>
        <w:outlineLvl w:val="1"/>
        <w:rPr>
          <w:rFonts w:ascii="黑体" w:hAnsi="宋体" w:eastAsia="黑体"/>
          <w:sz w:val="36"/>
        </w:rPr>
      </w:pPr>
      <w:bookmarkStart w:id="433" w:name="_Toc27264"/>
      <w:bookmarkStart w:id="434" w:name="_Toc21347"/>
      <w:bookmarkStart w:id="435" w:name="_Toc10777"/>
      <w:bookmarkStart w:id="436" w:name="_Toc18985535"/>
      <w:bookmarkStart w:id="437" w:name="_Toc18985701"/>
      <w:bookmarkStart w:id="438" w:name="_Toc18985581"/>
      <w:bookmarkStart w:id="439" w:name="_Toc18984943"/>
      <w:r>
        <w:rPr>
          <w:rFonts w:hint="eastAsia" w:ascii="黑体" w:hAnsi="宋体" w:eastAsia="黑体"/>
          <w:sz w:val="36"/>
        </w:rPr>
        <w:t>第一部分</w:t>
      </w:r>
      <w:r>
        <w:rPr>
          <w:rFonts w:hint="eastAsia" w:ascii="黑体" w:hAnsi="宋体" w:eastAsia="黑体"/>
          <w:sz w:val="36"/>
          <w:lang w:eastAsia="zh-CN"/>
        </w:rPr>
        <w:t>　</w:t>
      </w:r>
      <w:r>
        <w:rPr>
          <w:rFonts w:hint="eastAsia" w:ascii="黑体" w:hAnsi="宋体" w:eastAsia="黑体"/>
          <w:sz w:val="36"/>
        </w:rPr>
        <w:t>协 议 书</w:t>
      </w:r>
      <w:bookmarkEnd w:id="433"/>
      <w:bookmarkEnd w:id="434"/>
      <w:bookmarkEnd w:id="435"/>
    </w:p>
    <w:p w14:paraId="134136D8">
      <w:pPr>
        <w:spacing w:line="360" w:lineRule="auto"/>
        <w:jc w:val="center"/>
        <w:rPr>
          <w:rFonts w:ascii="黑体" w:hAnsi="宋体" w:eastAsia="黑体"/>
          <w:sz w:val="36"/>
        </w:rPr>
      </w:pPr>
    </w:p>
    <w:p w14:paraId="6D8A9BE8">
      <w:pPr>
        <w:spacing w:line="360" w:lineRule="auto"/>
        <w:rPr>
          <w:rFonts w:ascii="宋体" w:hAnsi="宋体"/>
          <w:sz w:val="24"/>
        </w:rPr>
      </w:pPr>
      <w:r>
        <w:rPr>
          <w:rFonts w:hint="eastAsia" w:ascii="宋体" w:hAnsi="宋体"/>
          <w:sz w:val="24"/>
        </w:rPr>
        <w:t>发包人</w:t>
      </w:r>
      <w:r>
        <w:rPr>
          <w:rFonts w:ascii="宋体" w:hAnsi="宋体"/>
          <w:sz w:val="24"/>
        </w:rPr>
        <w:t>:</w:t>
      </w:r>
      <w:r>
        <w:rPr>
          <w:rFonts w:hint="eastAsia" w:ascii="宋体" w:hAnsi="宋体"/>
          <w:sz w:val="24"/>
        </w:rPr>
        <w:t>（全称）</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p>
    <w:p w14:paraId="6730FC6A">
      <w:pPr>
        <w:spacing w:line="360" w:lineRule="auto"/>
        <w:rPr>
          <w:rFonts w:ascii="宋体" w:hAnsi="宋体"/>
          <w:sz w:val="24"/>
        </w:rPr>
      </w:pPr>
      <w:r>
        <w:rPr>
          <w:rFonts w:hint="eastAsia" w:ascii="宋体" w:hAnsi="宋体"/>
          <w:sz w:val="24"/>
        </w:rPr>
        <w:t>承包人</w:t>
      </w:r>
      <w:r>
        <w:rPr>
          <w:rFonts w:ascii="宋体" w:hAnsi="宋体"/>
          <w:sz w:val="24"/>
        </w:rPr>
        <w:t>:</w:t>
      </w:r>
      <w:r>
        <w:rPr>
          <w:rFonts w:hint="eastAsia" w:ascii="宋体" w:hAnsi="宋体"/>
          <w:sz w:val="24"/>
        </w:rPr>
        <w:t>（全称）</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p>
    <w:p w14:paraId="3865CC35">
      <w:pPr>
        <w:spacing w:line="360" w:lineRule="auto"/>
        <w:ind w:firstLine="480" w:firstLineChars="200"/>
        <w:rPr>
          <w:rFonts w:ascii="宋体" w:hAnsi="宋体"/>
          <w:sz w:val="24"/>
        </w:rPr>
      </w:pPr>
      <w:r>
        <w:rPr>
          <w:rFonts w:hint="eastAsia" w:ascii="宋体" w:hAnsi="宋体"/>
          <w:sz w:val="24"/>
        </w:rPr>
        <w:t>依照《中华人民共和国合同法》、《中华人民共和国建筑法》及其他有关法律法规，遵循平等、自愿、公平和诚实信用的原则，发包人、承包人就下列建设工程施工有关事项达成一致意见，订立本合同。</w:t>
      </w:r>
    </w:p>
    <w:p w14:paraId="01FCD2F6">
      <w:pPr>
        <w:spacing w:line="360" w:lineRule="auto"/>
        <w:outlineLvl w:val="2"/>
        <w:rPr>
          <w:rFonts w:ascii="黑体" w:hAnsi="宋体" w:eastAsia="黑体"/>
          <w:bCs/>
          <w:sz w:val="24"/>
        </w:rPr>
      </w:pPr>
      <w:bookmarkStart w:id="440" w:name="_Toc3628"/>
      <w:bookmarkStart w:id="441" w:name="_Toc4717"/>
      <w:r>
        <w:rPr>
          <w:rFonts w:hint="eastAsia" w:ascii="黑体" w:hAnsi="宋体" w:eastAsia="黑体"/>
          <w:bCs/>
          <w:sz w:val="24"/>
        </w:rPr>
        <w:t>一、工程概况</w:t>
      </w:r>
      <w:bookmarkEnd w:id="440"/>
      <w:bookmarkEnd w:id="441"/>
    </w:p>
    <w:p w14:paraId="24CD6744">
      <w:pPr>
        <w:spacing w:line="360" w:lineRule="auto"/>
        <w:rPr>
          <w:rFonts w:ascii="宋体" w:hAnsi="宋体"/>
          <w:sz w:val="24"/>
          <w:u w:val="single"/>
        </w:rPr>
      </w:pPr>
      <w:r>
        <w:rPr>
          <w:rFonts w:hint="eastAsia" w:ascii="宋体" w:hAnsi="宋体"/>
          <w:sz w:val="24"/>
        </w:rPr>
        <w:t xml:space="preserve">    工程名称：</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p>
    <w:p w14:paraId="246E9B56">
      <w:pPr>
        <w:spacing w:line="360" w:lineRule="auto"/>
        <w:rPr>
          <w:rFonts w:ascii="宋体" w:hAnsi="宋体"/>
          <w:sz w:val="24"/>
          <w:u w:val="single"/>
        </w:rPr>
      </w:pPr>
      <w:r>
        <w:rPr>
          <w:rFonts w:hint="eastAsia" w:ascii="宋体" w:hAnsi="宋体"/>
          <w:sz w:val="24"/>
        </w:rPr>
        <w:t xml:space="preserve">    工程地点：</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p>
    <w:p w14:paraId="074FE202">
      <w:pPr>
        <w:spacing w:line="360" w:lineRule="auto"/>
        <w:ind w:firstLine="480"/>
        <w:rPr>
          <w:rFonts w:ascii="宋体" w:hAnsi="宋体"/>
          <w:sz w:val="24"/>
          <w:u w:val="single"/>
        </w:rPr>
      </w:pPr>
      <w:r>
        <w:rPr>
          <w:rFonts w:hint="eastAsia" w:ascii="宋体" w:hAnsi="宋体"/>
          <w:sz w:val="24"/>
        </w:rPr>
        <w:t>工程内容：</w:t>
      </w:r>
      <w:r>
        <w:rPr>
          <w:rFonts w:ascii="宋体" w:hAnsi="宋体"/>
          <w:sz w:val="24"/>
          <w:u w:val="single"/>
        </w:rPr>
        <w:t xml:space="preserve">               </w:t>
      </w:r>
      <w:r>
        <w:rPr>
          <w:rFonts w:hint="eastAsia" w:ascii="宋体" w:hAnsi="宋体"/>
          <w:sz w:val="24"/>
          <w:u w:val="single"/>
        </w:rPr>
        <w:t xml:space="preserve">                                              </w:t>
      </w:r>
    </w:p>
    <w:p w14:paraId="4348FAE5">
      <w:pPr>
        <w:spacing w:line="360" w:lineRule="auto"/>
        <w:ind w:firstLine="480"/>
        <w:rPr>
          <w:rFonts w:ascii="宋体" w:hAnsi="宋体"/>
          <w:sz w:val="24"/>
        </w:rPr>
      </w:pPr>
      <w:r>
        <w:rPr>
          <w:rFonts w:hint="eastAsia" w:ascii="宋体" w:hAnsi="宋体"/>
          <w:sz w:val="24"/>
        </w:rPr>
        <w:t>（详见附件1《</w:t>
      </w:r>
      <w:r>
        <w:rPr>
          <w:rFonts w:ascii="宋体" w:hAnsi="宋体"/>
          <w:sz w:val="24"/>
        </w:rPr>
        <w:t>承包人承揽工程项目一览表</w:t>
      </w:r>
      <w:r>
        <w:rPr>
          <w:rFonts w:hint="eastAsia" w:ascii="宋体" w:hAnsi="宋体"/>
          <w:sz w:val="24"/>
        </w:rPr>
        <w:t>》）。</w:t>
      </w:r>
    </w:p>
    <w:p w14:paraId="1BD42691">
      <w:pPr>
        <w:spacing w:line="360" w:lineRule="auto"/>
        <w:rPr>
          <w:rFonts w:ascii="宋体" w:hAnsi="宋体"/>
          <w:sz w:val="24"/>
          <w:u w:val="single"/>
        </w:rPr>
      </w:pPr>
      <w:r>
        <w:rPr>
          <w:rFonts w:hint="eastAsia" w:ascii="宋体" w:hAnsi="宋体"/>
          <w:sz w:val="24"/>
        </w:rPr>
        <w:t xml:space="preserve">    工程立项、规划批准文件号：</w:t>
      </w:r>
      <w:r>
        <w:rPr>
          <w:rFonts w:ascii="宋体" w:hAnsi="宋体"/>
          <w:sz w:val="24"/>
          <w:u w:val="single"/>
        </w:rPr>
        <w:t xml:space="preserve">               </w:t>
      </w:r>
      <w:r>
        <w:rPr>
          <w:rFonts w:hint="eastAsia" w:ascii="宋体" w:hAnsi="宋体"/>
          <w:sz w:val="24"/>
          <w:u w:val="single"/>
        </w:rPr>
        <w:t xml:space="preserve">                              </w:t>
      </w:r>
    </w:p>
    <w:p w14:paraId="3C7DD12C">
      <w:pPr>
        <w:spacing w:line="360" w:lineRule="auto"/>
        <w:ind w:firstLine="480"/>
        <w:rPr>
          <w:rFonts w:ascii="宋体" w:hAnsi="宋体"/>
          <w:sz w:val="24"/>
          <w:u w:val="single"/>
        </w:rPr>
      </w:pPr>
      <w:r>
        <w:rPr>
          <w:rFonts w:hint="eastAsia" w:ascii="宋体" w:hAnsi="宋体"/>
          <w:sz w:val="24"/>
        </w:rPr>
        <w:t>资金来源：</w:t>
      </w:r>
      <w:r>
        <w:rPr>
          <w:rFonts w:ascii="宋体" w:hAnsi="宋体"/>
          <w:sz w:val="24"/>
          <w:u w:val="single"/>
        </w:rPr>
        <w:t xml:space="preserve">               </w:t>
      </w:r>
      <w:r>
        <w:rPr>
          <w:rFonts w:hint="eastAsia" w:ascii="宋体" w:hAnsi="宋体"/>
          <w:sz w:val="24"/>
          <w:u w:val="single"/>
        </w:rPr>
        <w:t xml:space="preserve">                                              </w:t>
      </w:r>
    </w:p>
    <w:p w14:paraId="764B842A">
      <w:pPr>
        <w:spacing w:line="360" w:lineRule="auto"/>
        <w:outlineLvl w:val="2"/>
        <w:rPr>
          <w:rFonts w:ascii="黑体" w:hAnsi="宋体" w:eastAsia="黑体"/>
          <w:bCs/>
          <w:sz w:val="24"/>
        </w:rPr>
      </w:pPr>
      <w:bookmarkStart w:id="442" w:name="_Toc416"/>
      <w:bookmarkStart w:id="443" w:name="_Toc14148"/>
      <w:r>
        <w:rPr>
          <w:rFonts w:hint="eastAsia" w:ascii="黑体" w:hAnsi="宋体" w:eastAsia="黑体"/>
          <w:bCs/>
          <w:sz w:val="24"/>
        </w:rPr>
        <w:t>二、工程承包范围</w:t>
      </w:r>
      <w:bookmarkEnd w:id="442"/>
      <w:bookmarkEnd w:id="443"/>
    </w:p>
    <w:p w14:paraId="13594F92">
      <w:pPr>
        <w:spacing w:line="360" w:lineRule="auto"/>
        <w:ind w:firstLine="523" w:firstLineChars="218"/>
        <w:rPr>
          <w:rFonts w:ascii="宋体" w:hAnsi="宋体"/>
          <w:sz w:val="24"/>
          <w:u w:val="single"/>
        </w:rPr>
      </w:pPr>
      <w:r>
        <w:rPr>
          <w:rFonts w:hint="eastAsia" w:ascii="宋体" w:hAnsi="宋体"/>
          <w:sz w:val="24"/>
        </w:rPr>
        <w:t>承包范围:</w:t>
      </w:r>
      <w:r>
        <w:rPr>
          <w:rFonts w:ascii="宋体" w:hAnsi="宋体"/>
          <w:sz w:val="24"/>
          <w:u w:val="single"/>
        </w:rPr>
        <w:t xml:space="preserve">               </w:t>
      </w:r>
      <w:r>
        <w:rPr>
          <w:rFonts w:hint="eastAsia" w:ascii="宋体" w:hAnsi="宋体"/>
          <w:sz w:val="24"/>
          <w:u w:val="single"/>
        </w:rPr>
        <w:t xml:space="preserve">                                               </w:t>
      </w:r>
    </w:p>
    <w:p w14:paraId="1CE62DBC">
      <w:pPr>
        <w:spacing w:line="360" w:lineRule="auto"/>
        <w:outlineLvl w:val="2"/>
        <w:rPr>
          <w:rFonts w:ascii="黑体" w:hAnsi="宋体" w:eastAsia="黑体"/>
          <w:bCs/>
          <w:sz w:val="24"/>
        </w:rPr>
      </w:pPr>
      <w:bookmarkStart w:id="444" w:name="_Toc7561"/>
      <w:bookmarkStart w:id="445" w:name="_Toc21177"/>
      <w:r>
        <w:rPr>
          <w:rFonts w:hint="eastAsia" w:ascii="黑体" w:hAnsi="宋体" w:eastAsia="黑体"/>
          <w:bCs/>
          <w:sz w:val="24"/>
        </w:rPr>
        <w:t>三、合同工期</w:t>
      </w:r>
      <w:bookmarkEnd w:id="444"/>
      <w:bookmarkEnd w:id="445"/>
    </w:p>
    <w:p w14:paraId="2862AFDF">
      <w:pPr>
        <w:spacing w:line="360" w:lineRule="auto"/>
        <w:ind w:firstLine="459"/>
        <w:rPr>
          <w:rFonts w:ascii="宋体" w:hAnsi="宋体"/>
          <w:color w:val="000000"/>
          <w:sz w:val="24"/>
        </w:rPr>
      </w:pPr>
      <w:r>
        <w:rPr>
          <w:rFonts w:ascii="宋体" w:hAnsi="宋体"/>
          <w:color w:val="000000"/>
          <w:sz w:val="24"/>
        </w:rPr>
        <w:t>计划开工日期：</w:t>
      </w:r>
      <w:r>
        <w:rPr>
          <w:rFonts w:ascii="宋体" w:hAnsi="宋体"/>
          <w:color w:val="000000"/>
          <w:sz w:val="24"/>
          <w:u w:val="single"/>
        </w:rPr>
        <w:t></w:t>
      </w:r>
      <w:r>
        <w:rPr>
          <w:rFonts w:ascii="宋体" w:hAnsi="宋体"/>
          <w:color w:val="000000"/>
          <w:sz w:val="24"/>
        </w:rPr>
        <w:t>年</w:t>
      </w:r>
      <w:r>
        <w:rPr>
          <w:rFonts w:ascii="宋体" w:hAnsi="宋体"/>
          <w:color w:val="000000"/>
          <w:sz w:val="24"/>
          <w:u w:val="single"/>
        </w:rPr>
        <w:t></w:t>
      </w:r>
      <w:r>
        <w:rPr>
          <w:rFonts w:ascii="宋体" w:hAnsi="宋体"/>
          <w:color w:val="000000"/>
          <w:sz w:val="24"/>
        </w:rPr>
        <w:t>月</w:t>
      </w:r>
      <w:r>
        <w:rPr>
          <w:rFonts w:ascii="宋体" w:hAnsi="宋体"/>
          <w:color w:val="000000"/>
          <w:sz w:val="24"/>
          <w:u w:val="single"/>
        </w:rPr>
        <w:t></w:t>
      </w:r>
      <w:r>
        <w:rPr>
          <w:rFonts w:ascii="宋体" w:hAnsi="宋体"/>
          <w:color w:val="000000"/>
          <w:sz w:val="24"/>
        </w:rPr>
        <w:t>日。</w:t>
      </w:r>
    </w:p>
    <w:p w14:paraId="22974F24">
      <w:pPr>
        <w:spacing w:line="360" w:lineRule="auto"/>
        <w:ind w:firstLine="459"/>
        <w:rPr>
          <w:rFonts w:ascii="宋体" w:hAnsi="宋体"/>
          <w:color w:val="000000"/>
          <w:sz w:val="24"/>
        </w:rPr>
      </w:pPr>
      <w:r>
        <w:rPr>
          <w:rFonts w:ascii="宋体" w:hAnsi="宋体"/>
          <w:color w:val="000000"/>
          <w:sz w:val="24"/>
        </w:rPr>
        <w:t>计划竣工日期：</w:t>
      </w:r>
      <w:r>
        <w:rPr>
          <w:rFonts w:ascii="宋体" w:hAnsi="宋体"/>
          <w:color w:val="000000"/>
          <w:sz w:val="24"/>
          <w:u w:val="single"/>
        </w:rPr>
        <w:t></w:t>
      </w:r>
      <w:r>
        <w:rPr>
          <w:rFonts w:ascii="宋体" w:hAnsi="宋体"/>
          <w:color w:val="000000"/>
          <w:sz w:val="24"/>
        </w:rPr>
        <w:t>年</w:t>
      </w:r>
      <w:r>
        <w:rPr>
          <w:rFonts w:ascii="宋体" w:hAnsi="宋体"/>
          <w:color w:val="000000"/>
          <w:sz w:val="24"/>
          <w:u w:val="single"/>
        </w:rPr>
        <w:t></w:t>
      </w:r>
      <w:r>
        <w:rPr>
          <w:rFonts w:ascii="宋体" w:hAnsi="宋体"/>
          <w:color w:val="000000"/>
          <w:sz w:val="24"/>
        </w:rPr>
        <w:t>月</w:t>
      </w:r>
      <w:r>
        <w:rPr>
          <w:rFonts w:ascii="宋体" w:hAnsi="宋体"/>
          <w:color w:val="000000"/>
          <w:sz w:val="24"/>
          <w:u w:val="single"/>
        </w:rPr>
        <w:t></w:t>
      </w:r>
      <w:r>
        <w:rPr>
          <w:rFonts w:ascii="宋体" w:hAnsi="宋体"/>
          <w:color w:val="000000"/>
          <w:sz w:val="24"/>
        </w:rPr>
        <w:t>日。</w:t>
      </w:r>
    </w:p>
    <w:p w14:paraId="50993335">
      <w:pPr>
        <w:spacing w:line="360" w:lineRule="auto"/>
        <w:ind w:firstLine="459"/>
        <w:rPr>
          <w:rFonts w:eastAsia="仿宋_GB2312"/>
          <w:color w:val="000000"/>
          <w:sz w:val="30"/>
          <w:szCs w:val="30"/>
        </w:rPr>
      </w:pPr>
      <w:r>
        <w:rPr>
          <w:rFonts w:ascii="宋体" w:hAnsi="宋体"/>
          <w:color w:val="000000"/>
          <w:sz w:val="24"/>
        </w:rPr>
        <w:t>工期总日历天数：</w:t>
      </w:r>
      <w:r>
        <w:rPr>
          <w:rFonts w:ascii="宋体" w:hAnsi="宋体"/>
          <w:color w:val="000000"/>
          <w:sz w:val="24"/>
          <w:u w:val="single"/>
        </w:rPr>
        <w:t></w:t>
      </w:r>
      <w:r>
        <w:rPr>
          <w:rFonts w:ascii="宋体" w:hAnsi="宋体"/>
          <w:color w:val="000000"/>
          <w:sz w:val="24"/>
        </w:rPr>
        <w:t>天。工期总日历天数与根据前述计划开竣工日期计算的工期天数不一致的，以工期总日历天数为准。</w:t>
      </w:r>
    </w:p>
    <w:p w14:paraId="7C4372E2">
      <w:pPr>
        <w:spacing w:line="360" w:lineRule="auto"/>
        <w:outlineLvl w:val="2"/>
        <w:rPr>
          <w:rFonts w:ascii="黑体" w:hAnsi="宋体" w:eastAsia="黑体"/>
          <w:bCs/>
          <w:sz w:val="24"/>
        </w:rPr>
      </w:pPr>
      <w:bookmarkStart w:id="446" w:name="_Toc14366"/>
      <w:bookmarkStart w:id="447" w:name="_Toc29166"/>
      <w:r>
        <w:rPr>
          <w:rFonts w:hint="eastAsia" w:ascii="黑体" w:hAnsi="宋体" w:eastAsia="黑体"/>
          <w:bCs/>
          <w:sz w:val="24"/>
        </w:rPr>
        <w:t>四、质量标准</w:t>
      </w:r>
      <w:bookmarkEnd w:id="446"/>
      <w:bookmarkEnd w:id="447"/>
    </w:p>
    <w:p w14:paraId="16A9C3A5">
      <w:pPr>
        <w:spacing w:line="360" w:lineRule="auto"/>
        <w:ind w:left="479" w:leftChars="228" w:firstLine="43" w:firstLineChars="18"/>
        <w:rPr>
          <w:rFonts w:ascii="宋体" w:hAnsi="宋体"/>
          <w:sz w:val="24"/>
          <w:u w:val="single"/>
        </w:rPr>
      </w:pPr>
      <w:r>
        <w:rPr>
          <w:rFonts w:hint="eastAsia" w:ascii="宋体" w:hAnsi="宋体"/>
          <w:sz w:val="24"/>
        </w:rPr>
        <w:t>工程质量标准：</w:t>
      </w:r>
      <w:r>
        <w:rPr>
          <w:rFonts w:ascii="宋体" w:hAnsi="宋体"/>
          <w:sz w:val="24"/>
          <w:u w:val="single"/>
        </w:rPr>
        <w:t xml:space="preserve">               </w:t>
      </w:r>
      <w:r>
        <w:rPr>
          <w:rFonts w:hint="eastAsia" w:ascii="宋体" w:hAnsi="宋体"/>
          <w:sz w:val="24"/>
          <w:u w:val="single"/>
        </w:rPr>
        <w:t xml:space="preserve">                                          </w:t>
      </w:r>
    </w:p>
    <w:p w14:paraId="438F3B9B">
      <w:pPr>
        <w:spacing w:line="360" w:lineRule="auto"/>
        <w:outlineLvl w:val="2"/>
        <w:rPr>
          <w:rFonts w:ascii="黑体" w:hAnsi="宋体" w:eastAsia="黑体"/>
          <w:bCs/>
          <w:sz w:val="24"/>
        </w:rPr>
      </w:pPr>
      <w:bookmarkStart w:id="448" w:name="_Toc7062"/>
      <w:bookmarkStart w:id="449" w:name="_Toc8086"/>
      <w:r>
        <w:rPr>
          <w:rFonts w:hint="eastAsia" w:ascii="黑体" w:hAnsi="宋体" w:eastAsia="黑体"/>
          <w:bCs/>
          <w:sz w:val="24"/>
        </w:rPr>
        <w:t>五、合同价款</w:t>
      </w:r>
      <w:bookmarkEnd w:id="448"/>
      <w:bookmarkEnd w:id="449"/>
    </w:p>
    <w:p w14:paraId="4A23BD58">
      <w:pPr>
        <w:numPr>
          <w:ilvl w:val="0"/>
          <w:numId w:val="1"/>
        </w:numPr>
        <w:spacing w:line="360" w:lineRule="auto"/>
        <w:rPr>
          <w:rFonts w:ascii="宋体" w:hAnsi="宋体"/>
          <w:sz w:val="24"/>
        </w:rPr>
      </w:pPr>
      <w:r>
        <w:rPr>
          <w:rFonts w:hint="eastAsia" w:ascii="宋体" w:hAnsi="宋体"/>
          <w:sz w:val="24"/>
        </w:rPr>
        <w:t>合同总价：</w:t>
      </w:r>
    </w:p>
    <w:p w14:paraId="41AEDC86">
      <w:pPr>
        <w:spacing w:line="360" w:lineRule="auto"/>
        <w:ind w:left="523" w:leftChars="249" w:firstLine="240" w:firstLineChars="100"/>
        <w:rPr>
          <w:rFonts w:ascii="宋体" w:hAnsi="宋体"/>
          <w:sz w:val="24"/>
        </w:rPr>
      </w:pPr>
      <w:r>
        <w:rPr>
          <w:rFonts w:hint="eastAsia" w:ascii="宋体" w:hAnsi="宋体"/>
          <w:sz w:val="24"/>
        </w:rPr>
        <w:t>人民币（大写）：</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u w:val="single"/>
        </w:rPr>
        <w:t xml:space="preserve">               </w:t>
      </w:r>
      <w:r>
        <w:rPr>
          <w:rFonts w:hint="eastAsia" w:ascii="宋体" w:hAnsi="宋体"/>
          <w:sz w:val="24"/>
        </w:rPr>
        <w:t>元）</w:t>
      </w:r>
    </w:p>
    <w:p w14:paraId="5867D6C6">
      <w:pPr>
        <w:spacing w:line="360" w:lineRule="auto"/>
        <w:rPr>
          <w:rFonts w:ascii="宋体" w:hAnsi="宋体"/>
          <w:sz w:val="24"/>
        </w:rPr>
      </w:pPr>
      <w:r>
        <w:rPr>
          <w:rFonts w:hint="eastAsia" w:ascii="宋体" w:hAnsi="宋体"/>
          <w:sz w:val="24"/>
        </w:rPr>
        <w:t xml:space="preserve">   </w:t>
      </w:r>
      <w:r>
        <w:rPr>
          <w:rFonts w:hint="eastAsia" w:ascii="宋体" w:hAnsi="宋体"/>
          <w:sz w:val="24"/>
          <w:lang w:eastAsia="zh-CN"/>
        </w:rPr>
        <w:t>　</w:t>
      </w:r>
      <w:r>
        <w:rPr>
          <w:rFonts w:hint="eastAsia" w:ascii="宋体" w:hAnsi="宋体"/>
          <w:sz w:val="24"/>
        </w:rPr>
        <w:t xml:space="preserve"> 其中：</w:t>
      </w:r>
    </w:p>
    <w:p w14:paraId="4C8992C1">
      <w:pPr>
        <w:spacing w:line="360" w:lineRule="auto"/>
        <w:ind w:firstLine="480" w:firstLineChars="200"/>
        <w:rPr>
          <w:rFonts w:ascii="宋体" w:hAnsi="宋体"/>
          <w:sz w:val="24"/>
        </w:rPr>
      </w:pPr>
      <w:r>
        <w:rPr>
          <w:rFonts w:hint="eastAsia" w:ascii="宋体" w:hAnsi="宋体"/>
          <w:sz w:val="24"/>
        </w:rPr>
        <w:t>（1）安全生产、文明施工费：</w:t>
      </w:r>
    </w:p>
    <w:p w14:paraId="2412A2FF">
      <w:pPr>
        <w:spacing w:line="360" w:lineRule="auto"/>
        <w:ind w:left="523" w:leftChars="249" w:firstLine="240" w:firstLineChars="100"/>
        <w:rPr>
          <w:rFonts w:ascii="宋体" w:hAnsi="宋体"/>
          <w:sz w:val="24"/>
        </w:rPr>
      </w:pPr>
      <w:r>
        <w:rPr>
          <w:rFonts w:hint="eastAsia" w:ascii="宋体" w:hAnsi="宋体"/>
          <w:sz w:val="24"/>
        </w:rPr>
        <w:t>人民币（大写）：</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u w:val="single"/>
        </w:rPr>
        <w:t xml:space="preserve">               </w:t>
      </w:r>
      <w:r>
        <w:rPr>
          <w:rFonts w:hint="eastAsia" w:ascii="宋体" w:hAnsi="宋体"/>
          <w:sz w:val="24"/>
        </w:rPr>
        <w:t>元）</w:t>
      </w:r>
    </w:p>
    <w:p w14:paraId="46B77E0F">
      <w:pPr>
        <w:spacing w:line="360" w:lineRule="auto"/>
        <w:ind w:firstLine="480" w:firstLineChars="200"/>
        <w:rPr>
          <w:rFonts w:ascii="宋体" w:hAnsi="宋体"/>
          <w:sz w:val="24"/>
        </w:rPr>
      </w:pPr>
      <w:r>
        <w:rPr>
          <w:rFonts w:hint="eastAsia" w:ascii="宋体" w:hAnsi="宋体"/>
          <w:sz w:val="24"/>
        </w:rPr>
        <w:t>（2）暂列金额：</w:t>
      </w:r>
    </w:p>
    <w:p w14:paraId="0846F578">
      <w:pPr>
        <w:spacing w:line="360" w:lineRule="auto"/>
        <w:ind w:left="523" w:leftChars="249" w:firstLine="240" w:firstLineChars="100"/>
        <w:rPr>
          <w:rFonts w:ascii="宋体" w:hAnsi="宋体"/>
          <w:sz w:val="24"/>
        </w:rPr>
      </w:pPr>
      <w:r>
        <w:rPr>
          <w:rFonts w:hint="eastAsia" w:ascii="宋体" w:hAnsi="宋体"/>
          <w:sz w:val="24"/>
        </w:rPr>
        <w:t>人民币（大写）：</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u w:val="single"/>
        </w:rPr>
        <w:t xml:space="preserve">               </w:t>
      </w:r>
      <w:r>
        <w:rPr>
          <w:rFonts w:hint="eastAsia" w:ascii="宋体" w:hAnsi="宋体"/>
          <w:sz w:val="24"/>
        </w:rPr>
        <w:t>元）</w:t>
      </w:r>
    </w:p>
    <w:p w14:paraId="60D7E801">
      <w:pPr>
        <w:spacing w:line="360" w:lineRule="auto"/>
        <w:outlineLvl w:val="2"/>
        <w:rPr>
          <w:rFonts w:ascii="黑体" w:hAnsi="宋体" w:eastAsia="黑体"/>
          <w:bCs/>
          <w:sz w:val="24"/>
        </w:rPr>
      </w:pPr>
      <w:bookmarkStart w:id="450" w:name="_Toc351203485"/>
      <w:bookmarkStart w:id="451" w:name="_Toc3212"/>
      <w:bookmarkStart w:id="452" w:name="_Toc9575"/>
      <w:r>
        <w:rPr>
          <w:rFonts w:hint="eastAsia" w:ascii="黑体" w:hAnsi="宋体" w:eastAsia="黑体"/>
          <w:bCs/>
          <w:sz w:val="24"/>
        </w:rPr>
        <w:t>六、</w:t>
      </w:r>
      <w:bookmarkEnd w:id="450"/>
      <w:r>
        <w:rPr>
          <w:rFonts w:hint="eastAsia" w:ascii="黑体" w:hAnsi="宋体" w:eastAsia="黑体"/>
          <w:bCs/>
          <w:sz w:val="24"/>
        </w:rPr>
        <w:t>项目经理</w:t>
      </w:r>
      <w:bookmarkEnd w:id="451"/>
      <w:bookmarkEnd w:id="452"/>
    </w:p>
    <w:p w14:paraId="39EF5DF5">
      <w:pPr>
        <w:spacing w:line="360" w:lineRule="auto"/>
        <w:ind w:firstLine="720" w:firstLineChars="300"/>
        <w:rPr>
          <w:rFonts w:eastAsia="仿宋_GB2312"/>
          <w:sz w:val="30"/>
          <w:szCs w:val="30"/>
        </w:rPr>
      </w:pPr>
      <w:r>
        <w:rPr>
          <w:rFonts w:ascii="宋体" w:hAnsi="宋体"/>
          <w:sz w:val="24"/>
        </w:rPr>
        <w:t>承包人项目经理</w:t>
      </w:r>
      <w:r>
        <w:rPr>
          <w:rFonts w:eastAsia="仿宋_GB2312"/>
          <w:sz w:val="30"/>
          <w:szCs w:val="30"/>
        </w:rPr>
        <w:t>：</w:t>
      </w:r>
      <w:r>
        <w:rPr>
          <w:rFonts w:eastAsia="仿宋_GB2312"/>
          <w:sz w:val="30"/>
          <w:szCs w:val="30"/>
          <w:u w:val="single"/>
        </w:rPr>
        <w:t xml:space="preserve">     </w:t>
      </w:r>
      <w:r>
        <w:rPr>
          <w:rFonts w:hint="eastAsia" w:eastAsia="仿宋_GB2312"/>
          <w:sz w:val="30"/>
          <w:szCs w:val="30"/>
          <w:u w:val="single"/>
        </w:rPr>
        <w:t xml:space="preserve">         </w:t>
      </w:r>
      <w:r>
        <w:rPr>
          <w:rFonts w:eastAsia="仿宋_GB2312"/>
          <w:sz w:val="30"/>
          <w:szCs w:val="30"/>
          <w:u w:val="single"/>
        </w:rPr>
        <w:t xml:space="preserve">  </w:t>
      </w:r>
      <w:r>
        <w:rPr>
          <w:rFonts w:hint="eastAsia" w:eastAsia="仿宋_GB2312"/>
          <w:sz w:val="30"/>
          <w:szCs w:val="30"/>
          <w:u w:val="single"/>
        </w:rPr>
        <w:t xml:space="preserve"> </w:t>
      </w:r>
      <w:r>
        <w:rPr>
          <w:rFonts w:eastAsia="仿宋_GB2312"/>
          <w:sz w:val="30"/>
          <w:szCs w:val="30"/>
          <w:u w:val="single"/>
        </w:rPr>
        <w:t>    </w:t>
      </w:r>
    </w:p>
    <w:p w14:paraId="7E0F6BFF">
      <w:pPr>
        <w:spacing w:line="360" w:lineRule="auto"/>
        <w:outlineLvl w:val="2"/>
        <w:rPr>
          <w:rFonts w:ascii="黑体" w:hAnsi="宋体" w:eastAsia="黑体"/>
          <w:bCs/>
          <w:sz w:val="24"/>
        </w:rPr>
      </w:pPr>
      <w:bookmarkStart w:id="453" w:name="_Toc5556"/>
      <w:bookmarkStart w:id="454" w:name="_Toc2189"/>
      <w:r>
        <w:rPr>
          <w:rFonts w:hint="eastAsia" w:ascii="黑体" w:hAnsi="宋体" w:eastAsia="黑体"/>
          <w:bCs/>
          <w:sz w:val="24"/>
        </w:rPr>
        <w:t>七、组成合同的文件</w:t>
      </w:r>
      <w:bookmarkEnd w:id="453"/>
      <w:bookmarkEnd w:id="454"/>
    </w:p>
    <w:p w14:paraId="1A5DEF69">
      <w:pPr>
        <w:spacing w:line="360" w:lineRule="auto"/>
        <w:ind w:firstLine="523" w:firstLineChars="218"/>
        <w:rPr>
          <w:rFonts w:ascii="宋体" w:hAnsi="宋体"/>
          <w:sz w:val="24"/>
        </w:rPr>
      </w:pPr>
      <w:r>
        <w:rPr>
          <w:rFonts w:hint="eastAsia" w:ascii="宋体" w:hAnsi="宋体"/>
          <w:sz w:val="24"/>
        </w:rPr>
        <w:t>组成本合同的文件及优先解释顺序按以下第</w:t>
      </w:r>
      <w:r>
        <w:rPr>
          <w:rFonts w:hint="eastAsia" w:ascii="宋体" w:hAnsi="宋体"/>
          <w:sz w:val="24"/>
          <w:u w:val="single"/>
        </w:rPr>
        <w:t xml:space="preserve">         </w:t>
      </w:r>
      <w:r>
        <w:rPr>
          <w:rFonts w:hint="eastAsia" w:ascii="宋体" w:hAnsi="宋体"/>
          <w:sz w:val="24"/>
        </w:rPr>
        <w:t>条的约定。</w:t>
      </w:r>
    </w:p>
    <w:p w14:paraId="572D8800">
      <w:pPr>
        <w:pStyle w:val="8"/>
        <w:tabs>
          <w:tab w:val="left" w:pos="1260"/>
        </w:tabs>
        <w:spacing w:line="360" w:lineRule="auto"/>
        <w:ind w:firstLine="480" w:firstLineChars="200"/>
        <w:rPr>
          <w:rFonts w:hAnsi="宋体"/>
          <w:sz w:val="24"/>
        </w:rPr>
      </w:pPr>
      <w:r>
        <w:rPr>
          <w:rFonts w:hint="eastAsia" w:hAnsi="宋体"/>
          <w:sz w:val="24"/>
        </w:rPr>
        <w:t>（1）本合同第二部分通用条款第1.2.2款。</w:t>
      </w:r>
    </w:p>
    <w:p w14:paraId="5C9BF007">
      <w:pPr>
        <w:pStyle w:val="8"/>
        <w:tabs>
          <w:tab w:val="left" w:pos="1260"/>
        </w:tabs>
        <w:spacing w:line="360" w:lineRule="auto"/>
        <w:ind w:firstLine="480" w:firstLineChars="200"/>
        <w:rPr>
          <w:rFonts w:hAnsi="宋体"/>
          <w:sz w:val="24"/>
        </w:rPr>
      </w:pPr>
      <w:r>
        <w:rPr>
          <w:rFonts w:hint="eastAsia" w:hAnsi="宋体"/>
          <w:sz w:val="24"/>
        </w:rPr>
        <w:t>（2）本合同第三部分专用条款第1.2.2款。</w:t>
      </w:r>
    </w:p>
    <w:p w14:paraId="205D9D7E">
      <w:pPr>
        <w:spacing w:line="360" w:lineRule="auto"/>
        <w:outlineLvl w:val="2"/>
        <w:rPr>
          <w:rFonts w:ascii="黑体" w:hAnsi="宋体" w:eastAsia="黑体"/>
          <w:bCs/>
          <w:sz w:val="24"/>
        </w:rPr>
      </w:pPr>
      <w:bookmarkStart w:id="455" w:name="_Toc7628"/>
      <w:bookmarkStart w:id="456" w:name="_Toc23614"/>
      <w:r>
        <w:rPr>
          <w:rFonts w:hint="eastAsia" w:ascii="黑体" w:hAnsi="宋体" w:eastAsia="黑体"/>
          <w:bCs/>
          <w:sz w:val="24"/>
        </w:rPr>
        <w:t>八、词语含义</w:t>
      </w:r>
      <w:bookmarkEnd w:id="455"/>
      <w:bookmarkEnd w:id="456"/>
    </w:p>
    <w:p w14:paraId="3DBFAF03">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sz w:val="24"/>
        </w:rPr>
      </w:pPr>
      <w:r>
        <w:rPr>
          <w:rFonts w:hint="eastAsia"/>
          <w:sz w:val="24"/>
        </w:rPr>
        <w:t>本协议书中有关词语含义与本合同</w:t>
      </w:r>
      <w:r>
        <w:rPr>
          <w:rFonts w:hint="eastAsia" w:hAnsi="宋体"/>
          <w:sz w:val="24"/>
        </w:rPr>
        <w:t>第二部分</w:t>
      </w:r>
      <w:r>
        <w:rPr>
          <w:rFonts w:hint="eastAsia"/>
          <w:sz w:val="24"/>
        </w:rPr>
        <w:t>通用条款中赋予它们的定义相同。</w:t>
      </w:r>
    </w:p>
    <w:p w14:paraId="0D240E85">
      <w:pPr>
        <w:spacing w:line="360" w:lineRule="auto"/>
        <w:outlineLvl w:val="2"/>
        <w:rPr>
          <w:rFonts w:ascii="黑体" w:hAnsi="宋体" w:eastAsia="黑体"/>
          <w:bCs/>
          <w:sz w:val="24"/>
        </w:rPr>
      </w:pPr>
      <w:bookmarkStart w:id="457" w:name="_Toc8314"/>
      <w:bookmarkStart w:id="458" w:name="_Toc11324"/>
      <w:r>
        <w:rPr>
          <w:rFonts w:hint="eastAsia" w:ascii="黑体" w:hAnsi="宋体" w:eastAsia="黑体"/>
          <w:bCs/>
          <w:sz w:val="24"/>
        </w:rPr>
        <w:t>九、承诺</w:t>
      </w:r>
      <w:bookmarkEnd w:id="457"/>
      <w:bookmarkEnd w:id="458"/>
    </w:p>
    <w:p w14:paraId="0DC73B97">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Ansi="宋体"/>
          <w:sz w:val="24"/>
        </w:rPr>
      </w:pPr>
      <w:r>
        <w:rPr>
          <w:rFonts w:hint="eastAsia"/>
          <w:sz w:val="24"/>
        </w:rPr>
        <w:t>1.</w:t>
      </w:r>
      <w:r>
        <w:rPr>
          <w:rFonts w:hint="eastAsia" w:ascii="黑体" w:eastAsia="黑体"/>
          <w:bCs/>
          <w:sz w:val="24"/>
        </w:rPr>
        <w:t xml:space="preserve"> </w:t>
      </w:r>
      <w:r>
        <w:rPr>
          <w:rFonts w:hint="eastAsia" w:hAnsi="宋体"/>
          <w:sz w:val="24"/>
        </w:rPr>
        <w:t>承包人承诺</w:t>
      </w:r>
    </w:p>
    <w:p w14:paraId="6EC425C3">
      <w:pPr>
        <w:spacing w:line="360" w:lineRule="auto"/>
        <w:ind w:firstLine="480" w:firstLineChars="200"/>
        <w:rPr>
          <w:rFonts w:ascii="宋体" w:hAnsi="宋体"/>
          <w:sz w:val="24"/>
        </w:rPr>
      </w:pPr>
      <w:r>
        <w:rPr>
          <w:rFonts w:hint="eastAsia" w:ascii="宋体" w:hAnsi="宋体"/>
          <w:sz w:val="24"/>
        </w:rPr>
        <w:t>承包人向发包人承诺按照本合同约定施工、竣工，并在质量保修期内承担工程质量保修责任，履行本合同所约定的全部义务。</w:t>
      </w:r>
    </w:p>
    <w:p w14:paraId="4F3D2B1C">
      <w:pPr>
        <w:spacing w:line="360" w:lineRule="auto"/>
        <w:rPr>
          <w:rFonts w:ascii="宋体" w:hAnsi="宋体"/>
          <w:sz w:val="24"/>
        </w:rPr>
      </w:pPr>
      <w:r>
        <w:rPr>
          <w:rFonts w:hint="eastAsia" w:ascii="黑体" w:hAnsi="宋体" w:eastAsia="黑体"/>
          <w:bCs/>
          <w:sz w:val="24"/>
        </w:rPr>
        <w:t xml:space="preserve">    2.</w:t>
      </w:r>
      <w:r>
        <w:rPr>
          <w:rFonts w:hint="eastAsia" w:ascii="宋体" w:hAnsi="宋体"/>
          <w:sz w:val="24"/>
        </w:rPr>
        <w:t>发包人承诺</w:t>
      </w:r>
    </w:p>
    <w:p w14:paraId="4D334370">
      <w:pPr>
        <w:spacing w:line="360" w:lineRule="auto"/>
        <w:ind w:firstLine="480" w:firstLineChars="200"/>
        <w:rPr>
          <w:rFonts w:ascii="宋体" w:hAnsi="宋体"/>
          <w:sz w:val="24"/>
        </w:rPr>
      </w:pPr>
      <w:r>
        <w:rPr>
          <w:rFonts w:hint="eastAsia" w:ascii="宋体" w:hAnsi="宋体"/>
          <w:sz w:val="24"/>
        </w:rPr>
        <w:t>发包人向承包人承诺按本合同约定的期限和方式，支付工程价款及其他应当支付的款项，履行本合同所约定的全部义务。</w:t>
      </w:r>
    </w:p>
    <w:p w14:paraId="6A6AAB50">
      <w:pPr>
        <w:spacing w:line="360" w:lineRule="auto"/>
        <w:outlineLvl w:val="2"/>
        <w:rPr>
          <w:rFonts w:ascii="黑体" w:hAnsi="宋体" w:eastAsia="黑体"/>
          <w:bCs/>
          <w:sz w:val="24"/>
        </w:rPr>
      </w:pPr>
      <w:bookmarkStart w:id="459" w:name="_Toc30369"/>
      <w:bookmarkStart w:id="460" w:name="_Toc21410"/>
      <w:r>
        <w:rPr>
          <w:rFonts w:hint="eastAsia" w:ascii="黑体" w:hAnsi="宋体" w:eastAsia="黑体"/>
          <w:bCs/>
          <w:sz w:val="24"/>
        </w:rPr>
        <w:t>十、签订时间</w:t>
      </w:r>
      <w:bookmarkEnd w:id="459"/>
      <w:bookmarkEnd w:id="460"/>
    </w:p>
    <w:p w14:paraId="33FB5AD2">
      <w:pPr>
        <w:spacing w:line="360" w:lineRule="auto"/>
        <w:ind w:left="525"/>
        <w:rPr>
          <w:rFonts w:ascii="宋体" w:hAnsi="宋体"/>
          <w:sz w:val="24"/>
        </w:rPr>
      </w:pPr>
      <w:r>
        <w:rPr>
          <w:rFonts w:hint="eastAsia" w:ascii="宋体" w:hAnsi="宋体"/>
          <w:sz w:val="24"/>
        </w:rPr>
        <w:t>本合同订立时间：</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p w14:paraId="43F075DF">
      <w:pPr>
        <w:spacing w:line="360" w:lineRule="auto"/>
        <w:outlineLvl w:val="2"/>
        <w:rPr>
          <w:rFonts w:ascii="黑体" w:hAnsi="宋体" w:eastAsia="黑体"/>
          <w:bCs/>
          <w:sz w:val="24"/>
        </w:rPr>
      </w:pPr>
      <w:bookmarkStart w:id="461" w:name="_Toc10570"/>
      <w:bookmarkStart w:id="462" w:name="_Toc20672"/>
      <w:r>
        <w:rPr>
          <w:rFonts w:hint="eastAsia" w:ascii="黑体" w:hAnsi="宋体" w:eastAsia="黑体"/>
          <w:bCs/>
          <w:sz w:val="24"/>
        </w:rPr>
        <w:t>十一、签订地点</w:t>
      </w:r>
      <w:bookmarkEnd w:id="461"/>
      <w:bookmarkEnd w:id="462"/>
    </w:p>
    <w:p w14:paraId="765032AC">
      <w:pPr>
        <w:spacing w:line="360" w:lineRule="auto"/>
        <w:ind w:left="525"/>
        <w:rPr>
          <w:sz w:val="24"/>
        </w:rPr>
      </w:pPr>
      <w:r>
        <w:rPr>
          <w:rFonts w:hint="eastAsia"/>
          <w:sz w:val="24"/>
        </w:rPr>
        <w:t>本合同订立地点：</w:t>
      </w:r>
      <w:r>
        <w:rPr>
          <w:sz w:val="24"/>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sz w:val="24"/>
        </w:rPr>
        <w:t xml:space="preserve">   </w:t>
      </w:r>
    </w:p>
    <w:p w14:paraId="10FDFC41">
      <w:pPr>
        <w:spacing w:line="360" w:lineRule="auto"/>
        <w:outlineLvl w:val="2"/>
        <w:rPr>
          <w:rFonts w:ascii="黑体" w:hAnsi="宋体" w:eastAsia="黑体"/>
          <w:bCs/>
          <w:sz w:val="24"/>
        </w:rPr>
      </w:pPr>
      <w:bookmarkStart w:id="463" w:name="_Toc351203491"/>
      <w:bookmarkStart w:id="464" w:name="_Toc4899"/>
      <w:bookmarkStart w:id="465" w:name="_Toc17120"/>
      <w:r>
        <w:rPr>
          <w:rFonts w:hint="eastAsia" w:ascii="黑体" w:hAnsi="宋体" w:eastAsia="黑体"/>
          <w:bCs/>
          <w:sz w:val="24"/>
        </w:rPr>
        <w:t>十二、补充协议</w:t>
      </w:r>
      <w:bookmarkEnd w:id="463"/>
      <w:bookmarkEnd w:id="464"/>
      <w:bookmarkEnd w:id="465"/>
    </w:p>
    <w:p w14:paraId="012B1017">
      <w:pPr>
        <w:spacing w:line="360" w:lineRule="auto"/>
        <w:ind w:firstLine="480" w:firstLineChars="200"/>
        <w:rPr>
          <w:rFonts w:ascii="宋体" w:hAnsi="宋体"/>
          <w:sz w:val="24"/>
        </w:rPr>
      </w:pPr>
      <w:r>
        <w:rPr>
          <w:rFonts w:ascii="宋体" w:hAnsi="宋体"/>
          <w:sz w:val="24"/>
        </w:rPr>
        <w:t>合同未尽事宜，合同当事人另行签订补充协议</w:t>
      </w:r>
      <w:r>
        <w:rPr>
          <w:rFonts w:hint="eastAsia" w:ascii="宋体" w:hAnsi="宋体"/>
          <w:sz w:val="24"/>
        </w:rPr>
        <w:t>，</w:t>
      </w:r>
      <w:r>
        <w:rPr>
          <w:rFonts w:ascii="宋体" w:hAnsi="宋体"/>
          <w:sz w:val="24"/>
        </w:rPr>
        <w:t>补充协议是合同的组成部分。</w:t>
      </w:r>
    </w:p>
    <w:p w14:paraId="26C1DCCB">
      <w:pPr>
        <w:spacing w:line="360" w:lineRule="auto"/>
        <w:outlineLvl w:val="2"/>
        <w:rPr>
          <w:rFonts w:ascii="黑体" w:hAnsi="宋体" w:eastAsia="黑体"/>
          <w:bCs/>
          <w:sz w:val="24"/>
        </w:rPr>
      </w:pPr>
      <w:bookmarkStart w:id="466" w:name="_Toc11930"/>
      <w:bookmarkStart w:id="467" w:name="_Toc9141"/>
      <w:r>
        <w:rPr>
          <w:rFonts w:hint="eastAsia" w:ascii="黑体" w:hAnsi="宋体" w:eastAsia="黑体"/>
          <w:bCs/>
          <w:sz w:val="24"/>
        </w:rPr>
        <w:t>十三、合同生效</w:t>
      </w:r>
      <w:bookmarkEnd w:id="466"/>
      <w:bookmarkEnd w:id="467"/>
    </w:p>
    <w:p w14:paraId="28573373">
      <w:pPr>
        <w:spacing w:line="360" w:lineRule="auto"/>
        <w:ind w:firstLine="523" w:firstLineChars="218"/>
        <w:jc w:val="left"/>
        <w:rPr>
          <w:rFonts w:ascii="宋体" w:hAnsi="宋体"/>
          <w:sz w:val="24"/>
        </w:rPr>
      </w:pPr>
      <w:r>
        <w:rPr>
          <w:rFonts w:hint="eastAsia" w:ascii="宋体" w:hAnsi="宋体"/>
          <w:sz w:val="24"/>
        </w:rPr>
        <w:t>发包人、承包人约定本合同自双方签字盖章并于</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后生效。</w:t>
      </w:r>
    </w:p>
    <w:p w14:paraId="3BDE0302">
      <w:pPr>
        <w:spacing w:line="360" w:lineRule="auto"/>
        <w:outlineLvl w:val="2"/>
        <w:rPr>
          <w:rFonts w:ascii="黑体" w:hAnsi="宋体" w:eastAsia="黑体"/>
          <w:bCs/>
          <w:sz w:val="24"/>
        </w:rPr>
      </w:pPr>
      <w:bookmarkStart w:id="468" w:name="_Toc7166"/>
      <w:bookmarkStart w:id="469" w:name="_Toc6762"/>
      <w:bookmarkStart w:id="470" w:name="_Toc351203493"/>
      <w:r>
        <w:rPr>
          <w:rFonts w:hint="eastAsia" w:ascii="黑体" w:hAnsi="宋体" w:eastAsia="黑体"/>
          <w:bCs/>
          <w:sz w:val="24"/>
        </w:rPr>
        <w:t>十四、合同份数</w:t>
      </w:r>
      <w:bookmarkEnd w:id="468"/>
      <w:bookmarkEnd w:id="469"/>
      <w:bookmarkEnd w:id="470"/>
    </w:p>
    <w:p w14:paraId="11DF6817">
      <w:pPr>
        <w:spacing w:line="360" w:lineRule="auto"/>
        <w:ind w:firstLine="480" w:firstLineChars="200"/>
        <w:rPr>
          <w:rFonts w:ascii="宋体" w:hAnsi="宋体"/>
          <w:bCs/>
          <w:sz w:val="24"/>
        </w:rPr>
      </w:pPr>
      <w:r>
        <w:rPr>
          <w:rFonts w:ascii="宋体" w:hAnsi="宋体"/>
          <w:bCs/>
          <w:sz w:val="24"/>
        </w:rPr>
        <w:t>本合同一式</w:t>
      </w:r>
      <w:r>
        <w:rPr>
          <w:rFonts w:ascii="宋体" w:hAnsi="宋体"/>
          <w:bCs/>
          <w:sz w:val="24"/>
          <w:u w:val="single"/>
        </w:rPr>
        <w:t xml:space="preserve"> </w:t>
      </w:r>
      <w:r>
        <w:rPr>
          <w:rFonts w:hint="eastAsia" w:ascii="宋体" w:hAnsi="宋体"/>
          <w:bCs/>
          <w:sz w:val="24"/>
          <w:u w:val="single"/>
        </w:rPr>
        <w:t xml:space="preserve"> </w:t>
      </w:r>
      <w:r>
        <w:rPr>
          <w:rFonts w:ascii="宋体" w:hAnsi="宋体"/>
          <w:bCs/>
          <w:sz w:val="24"/>
          <w:u w:val="single"/>
        </w:rPr>
        <w:t xml:space="preserve"> </w:t>
      </w:r>
      <w:r>
        <w:rPr>
          <w:rFonts w:hint="eastAsia" w:ascii="宋体" w:hAnsi="宋体"/>
          <w:bCs/>
          <w:sz w:val="24"/>
          <w:u w:val="single"/>
        </w:rPr>
        <w:t xml:space="preserve">   </w:t>
      </w:r>
      <w:r>
        <w:rPr>
          <w:rFonts w:ascii="宋体" w:hAnsi="宋体"/>
          <w:bCs/>
          <w:sz w:val="24"/>
          <w:u w:val="single"/>
        </w:rPr>
        <w:t xml:space="preserve"> </w:t>
      </w:r>
      <w:r>
        <w:rPr>
          <w:rFonts w:ascii="宋体" w:hAnsi="宋体"/>
          <w:bCs/>
          <w:sz w:val="24"/>
        </w:rPr>
        <w:t>份，均具有同等法律效力，发包人执</w:t>
      </w:r>
      <w:r>
        <w:rPr>
          <w:rFonts w:ascii="宋体" w:hAnsi="宋体"/>
          <w:bCs/>
          <w:sz w:val="24"/>
          <w:u w:val="single"/>
        </w:rPr>
        <w:t xml:space="preserve">  </w:t>
      </w:r>
      <w:r>
        <w:rPr>
          <w:rFonts w:hint="eastAsia" w:ascii="宋体" w:hAnsi="宋体"/>
          <w:bCs/>
          <w:sz w:val="24"/>
          <w:u w:val="single"/>
        </w:rPr>
        <w:t xml:space="preserve">    </w:t>
      </w:r>
      <w:r>
        <w:rPr>
          <w:rFonts w:ascii="宋体" w:hAnsi="宋体"/>
          <w:bCs/>
          <w:sz w:val="24"/>
          <w:u w:val="single"/>
        </w:rPr>
        <w:t xml:space="preserve"> </w:t>
      </w:r>
      <w:r>
        <w:rPr>
          <w:rFonts w:ascii="宋体" w:hAnsi="宋体"/>
          <w:bCs/>
          <w:sz w:val="24"/>
        </w:rPr>
        <w:t>份，承包人执</w:t>
      </w:r>
      <w:r>
        <w:rPr>
          <w:rFonts w:ascii="宋体" w:hAnsi="宋体"/>
          <w:bCs/>
          <w:sz w:val="24"/>
          <w:u w:val="single"/>
        </w:rPr>
        <w:t xml:space="preserve">  </w:t>
      </w:r>
      <w:r>
        <w:rPr>
          <w:rFonts w:hint="eastAsia" w:ascii="宋体" w:hAnsi="宋体"/>
          <w:bCs/>
          <w:sz w:val="24"/>
          <w:u w:val="single"/>
        </w:rPr>
        <w:t xml:space="preserve">   </w:t>
      </w:r>
      <w:r>
        <w:rPr>
          <w:rFonts w:ascii="宋体" w:hAnsi="宋体"/>
          <w:bCs/>
          <w:sz w:val="24"/>
          <w:u w:val="single"/>
        </w:rPr>
        <w:t xml:space="preserve"> </w:t>
      </w:r>
      <w:r>
        <w:rPr>
          <w:rFonts w:ascii="宋体" w:hAnsi="宋体"/>
          <w:bCs/>
          <w:sz w:val="24"/>
        </w:rPr>
        <w:t>份。</w:t>
      </w:r>
    </w:p>
    <w:p w14:paraId="519790AD">
      <w:pPr>
        <w:spacing w:line="360" w:lineRule="auto"/>
        <w:ind w:firstLine="360" w:firstLineChars="150"/>
        <w:rPr>
          <w:rFonts w:ascii="宋体" w:hAnsi="宋体"/>
          <w:sz w:val="24"/>
        </w:rPr>
      </w:pPr>
      <w:r>
        <w:rPr>
          <w:rFonts w:hint="eastAsia" w:ascii="宋体" w:hAnsi="宋体"/>
          <w:sz w:val="24"/>
        </w:rPr>
        <w:t>发</w:t>
      </w:r>
      <w:r>
        <w:rPr>
          <w:rFonts w:hint="eastAsia" w:ascii="宋体" w:hAnsi="宋体"/>
          <w:sz w:val="24"/>
          <w:lang w:val="en-US" w:eastAsia="zh-CN"/>
        </w:rPr>
        <w:t xml:space="preserve"> </w:t>
      </w:r>
      <w:r>
        <w:rPr>
          <w:rFonts w:hint="eastAsia" w:ascii="宋体" w:hAnsi="宋体"/>
          <w:sz w:val="24"/>
        </w:rPr>
        <w:t>包</w:t>
      </w:r>
      <w:r>
        <w:rPr>
          <w:rFonts w:hint="eastAsia" w:ascii="宋体" w:hAnsi="宋体"/>
          <w:sz w:val="24"/>
          <w:lang w:val="en-US" w:eastAsia="zh-CN"/>
        </w:rPr>
        <w:t xml:space="preserve"> </w:t>
      </w:r>
      <w:r>
        <w:rPr>
          <w:rFonts w:hint="eastAsia" w:ascii="宋体" w:hAnsi="宋体"/>
          <w:sz w:val="24"/>
        </w:rPr>
        <w:t xml:space="preserve">人：（公章）                   </w:t>
      </w:r>
      <w:r>
        <w:rPr>
          <w:rFonts w:hint="eastAsia" w:ascii="宋体" w:hAnsi="宋体"/>
          <w:sz w:val="24"/>
          <w:lang w:val="en-US" w:eastAsia="zh-CN"/>
        </w:rPr>
        <w:t xml:space="preserve">  </w:t>
      </w:r>
      <w:r>
        <w:rPr>
          <w:rFonts w:hint="eastAsia" w:ascii="宋体" w:hAnsi="宋体"/>
          <w:sz w:val="24"/>
        </w:rPr>
        <w:t xml:space="preserve">  承</w:t>
      </w:r>
      <w:r>
        <w:rPr>
          <w:rFonts w:hint="eastAsia" w:ascii="宋体" w:hAnsi="宋体"/>
          <w:sz w:val="24"/>
          <w:lang w:val="en-US" w:eastAsia="zh-CN"/>
        </w:rPr>
        <w:t xml:space="preserve"> </w:t>
      </w:r>
      <w:r>
        <w:rPr>
          <w:rFonts w:hint="eastAsia" w:ascii="宋体" w:hAnsi="宋体"/>
          <w:sz w:val="24"/>
        </w:rPr>
        <w:t>包</w:t>
      </w:r>
      <w:r>
        <w:rPr>
          <w:rFonts w:hint="eastAsia" w:ascii="宋体" w:hAnsi="宋体"/>
          <w:sz w:val="24"/>
          <w:lang w:val="en-US" w:eastAsia="zh-CN"/>
        </w:rPr>
        <w:t xml:space="preserve"> </w:t>
      </w:r>
      <w:r>
        <w:rPr>
          <w:rFonts w:hint="eastAsia" w:ascii="宋体" w:hAnsi="宋体"/>
          <w:sz w:val="24"/>
        </w:rPr>
        <w:t>人：（公章）</w:t>
      </w:r>
    </w:p>
    <w:p w14:paraId="471C7C65">
      <w:pPr>
        <w:spacing w:line="360" w:lineRule="auto"/>
        <w:rPr>
          <w:rFonts w:ascii="宋体" w:hAnsi="宋体"/>
          <w:sz w:val="24"/>
        </w:rPr>
      </w:pPr>
      <w:r>
        <w:rPr>
          <w:rFonts w:hint="eastAsia" w:ascii="宋体" w:hAnsi="宋体"/>
          <w:sz w:val="24"/>
        </w:rPr>
        <w:t xml:space="preserve">   地</w:t>
      </w:r>
      <w:r>
        <w:rPr>
          <w:rFonts w:hint="eastAsia" w:ascii="宋体" w:hAnsi="宋体"/>
          <w:sz w:val="24"/>
          <w:lang w:eastAsia="zh-CN"/>
        </w:rPr>
        <w:t>　　</w:t>
      </w:r>
      <w:r>
        <w:rPr>
          <w:rFonts w:hint="eastAsia" w:ascii="宋体" w:hAnsi="宋体"/>
          <w:sz w:val="24"/>
        </w:rPr>
        <w:t>址：                               地</w:t>
      </w:r>
      <w:r>
        <w:rPr>
          <w:rFonts w:hint="eastAsia" w:ascii="宋体" w:hAnsi="宋体"/>
          <w:sz w:val="24"/>
          <w:lang w:eastAsia="zh-CN"/>
        </w:rPr>
        <w:t>　　</w:t>
      </w:r>
      <w:r>
        <w:rPr>
          <w:rFonts w:hint="eastAsia" w:ascii="宋体" w:hAnsi="宋体"/>
          <w:sz w:val="24"/>
        </w:rPr>
        <w:t>址：</w:t>
      </w:r>
    </w:p>
    <w:p w14:paraId="056F80B1">
      <w:pPr>
        <w:tabs>
          <w:tab w:val="left" w:pos="525"/>
          <w:tab w:val="left" w:pos="1155"/>
        </w:tabs>
        <w:spacing w:line="360" w:lineRule="auto"/>
        <w:rPr>
          <w:rFonts w:ascii="宋体" w:hAnsi="宋体"/>
          <w:sz w:val="24"/>
        </w:rPr>
      </w:pPr>
      <w:r>
        <w:rPr>
          <w:rFonts w:hint="eastAsia" w:ascii="宋体" w:hAnsi="宋体"/>
          <w:sz w:val="24"/>
        </w:rPr>
        <w:t xml:space="preserve">   法定代表人：                             法定代表人：</w:t>
      </w:r>
    </w:p>
    <w:p w14:paraId="273481F3">
      <w:pPr>
        <w:tabs>
          <w:tab w:val="left" w:pos="525"/>
          <w:tab w:val="left" w:pos="1155"/>
        </w:tabs>
        <w:spacing w:line="360" w:lineRule="auto"/>
        <w:rPr>
          <w:rFonts w:ascii="宋体" w:hAnsi="宋体"/>
          <w:sz w:val="24"/>
        </w:rPr>
      </w:pPr>
      <w:r>
        <w:rPr>
          <w:rFonts w:hint="eastAsia" w:ascii="宋体" w:hAnsi="宋体"/>
          <w:sz w:val="24"/>
        </w:rPr>
        <w:t xml:space="preserve">   委托代理人：                             委托代理人：</w:t>
      </w:r>
    </w:p>
    <w:p w14:paraId="36729AB9">
      <w:pPr>
        <w:tabs>
          <w:tab w:val="left" w:pos="525"/>
          <w:tab w:val="left" w:pos="1155"/>
        </w:tabs>
        <w:spacing w:line="360" w:lineRule="auto"/>
        <w:ind w:firstLine="240" w:firstLineChars="100"/>
        <w:rPr>
          <w:rFonts w:ascii="宋体" w:hAnsi="宋体"/>
          <w:sz w:val="24"/>
        </w:rPr>
      </w:pPr>
      <w:r>
        <w:rPr>
          <w:rFonts w:hint="eastAsia" w:ascii="宋体" w:hAnsi="宋体"/>
          <w:sz w:val="24"/>
        </w:rPr>
        <w:t xml:space="preserve"> 电</w:t>
      </w:r>
      <w:r>
        <w:rPr>
          <w:rFonts w:hint="eastAsia" w:ascii="宋体" w:hAnsi="宋体"/>
          <w:sz w:val="24"/>
          <w:lang w:eastAsia="zh-CN"/>
        </w:rPr>
        <w:t>　　</w:t>
      </w:r>
      <w:r>
        <w:rPr>
          <w:rFonts w:hint="eastAsia" w:ascii="宋体" w:hAnsi="宋体"/>
          <w:sz w:val="24"/>
        </w:rPr>
        <w:t xml:space="preserve">话：                           </w:t>
      </w:r>
      <w:r>
        <w:rPr>
          <w:rFonts w:hint="eastAsia" w:ascii="宋体" w:hAnsi="宋体"/>
          <w:sz w:val="24"/>
          <w:lang w:eastAsia="zh-CN"/>
        </w:rPr>
        <w:t>　</w:t>
      </w:r>
      <w:r>
        <w:rPr>
          <w:rFonts w:hint="eastAsia" w:ascii="宋体" w:hAnsi="宋体"/>
          <w:sz w:val="24"/>
        </w:rPr>
        <w:t xml:space="preserve">  电</w:t>
      </w:r>
      <w:r>
        <w:rPr>
          <w:rFonts w:hint="eastAsia" w:ascii="宋体" w:hAnsi="宋体"/>
          <w:sz w:val="24"/>
          <w:lang w:eastAsia="zh-CN"/>
        </w:rPr>
        <w:t>　　</w:t>
      </w:r>
      <w:r>
        <w:rPr>
          <w:rFonts w:hint="eastAsia" w:ascii="宋体" w:hAnsi="宋体"/>
          <w:sz w:val="24"/>
        </w:rPr>
        <w:t>话：</w:t>
      </w:r>
    </w:p>
    <w:p w14:paraId="7EE6AF8E">
      <w:pPr>
        <w:tabs>
          <w:tab w:val="left" w:pos="525"/>
          <w:tab w:val="left" w:pos="1155"/>
        </w:tabs>
        <w:spacing w:line="360" w:lineRule="auto"/>
        <w:ind w:firstLine="360" w:firstLineChars="150"/>
        <w:rPr>
          <w:rFonts w:ascii="宋体" w:hAnsi="宋体"/>
          <w:sz w:val="24"/>
        </w:rPr>
      </w:pPr>
      <w:r>
        <w:rPr>
          <w:rFonts w:hint="eastAsia" w:ascii="宋体" w:hAnsi="宋体"/>
          <w:sz w:val="24"/>
        </w:rPr>
        <w:t>传</w:t>
      </w:r>
      <w:r>
        <w:rPr>
          <w:rFonts w:hint="eastAsia" w:ascii="宋体" w:hAnsi="宋体"/>
          <w:sz w:val="24"/>
          <w:lang w:eastAsia="zh-CN"/>
        </w:rPr>
        <w:t>　　</w:t>
      </w:r>
      <w:r>
        <w:rPr>
          <w:rFonts w:hint="eastAsia" w:ascii="宋体" w:hAnsi="宋体"/>
          <w:sz w:val="24"/>
        </w:rPr>
        <w:t xml:space="preserve">真：                       </w:t>
      </w:r>
      <w:r>
        <w:rPr>
          <w:rFonts w:hint="eastAsia" w:ascii="宋体" w:hAnsi="宋体"/>
          <w:sz w:val="24"/>
          <w:lang w:eastAsia="zh-CN"/>
        </w:rPr>
        <w:t>　</w:t>
      </w:r>
      <w:r>
        <w:rPr>
          <w:rFonts w:hint="eastAsia" w:ascii="宋体" w:hAnsi="宋体"/>
          <w:sz w:val="24"/>
        </w:rPr>
        <w:t xml:space="preserve">      传</w:t>
      </w:r>
      <w:r>
        <w:rPr>
          <w:rFonts w:hint="eastAsia" w:ascii="宋体" w:hAnsi="宋体"/>
          <w:sz w:val="24"/>
          <w:lang w:eastAsia="zh-CN"/>
        </w:rPr>
        <w:t>　　</w:t>
      </w:r>
      <w:r>
        <w:rPr>
          <w:rFonts w:hint="eastAsia" w:ascii="宋体" w:hAnsi="宋体"/>
          <w:sz w:val="24"/>
        </w:rPr>
        <w:t>真：</w:t>
      </w:r>
    </w:p>
    <w:p w14:paraId="498D390B">
      <w:pPr>
        <w:tabs>
          <w:tab w:val="left" w:pos="525"/>
          <w:tab w:val="left" w:pos="1155"/>
        </w:tabs>
        <w:spacing w:line="360" w:lineRule="auto"/>
        <w:ind w:firstLine="240" w:firstLineChars="100"/>
        <w:rPr>
          <w:rFonts w:ascii="宋体" w:hAnsi="宋体"/>
          <w:sz w:val="24"/>
        </w:rPr>
      </w:pPr>
      <w:r>
        <w:rPr>
          <w:rFonts w:hint="eastAsia" w:ascii="宋体" w:hAnsi="宋体"/>
          <w:sz w:val="24"/>
        </w:rPr>
        <w:t xml:space="preserve"> 开户银行：                               开户银行：</w:t>
      </w:r>
    </w:p>
    <w:p w14:paraId="222CECF3">
      <w:pPr>
        <w:tabs>
          <w:tab w:val="left" w:pos="525"/>
          <w:tab w:val="left" w:pos="1155"/>
          <w:tab w:val="left" w:pos="6090"/>
        </w:tabs>
        <w:spacing w:line="360" w:lineRule="auto"/>
        <w:ind w:firstLine="360" w:firstLineChars="150"/>
        <w:rPr>
          <w:rFonts w:ascii="宋体" w:hAnsi="宋体"/>
          <w:sz w:val="24"/>
        </w:rPr>
      </w:pPr>
      <w:r>
        <w:rPr>
          <w:rFonts w:hint="eastAsia" w:ascii="宋体" w:hAnsi="宋体"/>
          <w:sz w:val="24"/>
        </w:rPr>
        <w:t>帐</w:t>
      </w:r>
      <w:r>
        <w:rPr>
          <w:rFonts w:hint="eastAsia" w:ascii="宋体" w:hAnsi="宋体"/>
          <w:sz w:val="24"/>
          <w:lang w:eastAsia="zh-CN"/>
        </w:rPr>
        <w:t>　　</w:t>
      </w:r>
      <w:r>
        <w:rPr>
          <w:rFonts w:hint="eastAsia" w:ascii="宋体" w:hAnsi="宋体"/>
          <w:sz w:val="24"/>
        </w:rPr>
        <w:t>号：                               帐</w:t>
      </w:r>
      <w:r>
        <w:rPr>
          <w:rFonts w:hint="eastAsia" w:ascii="宋体" w:hAnsi="宋体"/>
          <w:sz w:val="24"/>
          <w:lang w:eastAsia="zh-CN"/>
        </w:rPr>
        <w:t>　　</w:t>
      </w:r>
      <w:r>
        <w:rPr>
          <w:rFonts w:hint="eastAsia" w:ascii="宋体" w:hAnsi="宋体"/>
          <w:sz w:val="24"/>
        </w:rPr>
        <w:t>号：</w:t>
      </w:r>
    </w:p>
    <w:p w14:paraId="4D64125A">
      <w:pPr>
        <w:tabs>
          <w:tab w:val="left" w:pos="525"/>
          <w:tab w:val="left" w:pos="1155"/>
        </w:tabs>
        <w:spacing w:line="360" w:lineRule="auto"/>
        <w:ind w:firstLine="360" w:firstLineChars="150"/>
        <w:rPr>
          <w:rFonts w:ascii="宋体" w:hAnsi="宋体"/>
          <w:sz w:val="24"/>
        </w:rPr>
      </w:pPr>
      <w:r>
        <w:rPr>
          <w:rFonts w:hint="eastAsia" w:ascii="宋体" w:hAnsi="宋体"/>
          <w:sz w:val="24"/>
        </w:rPr>
        <w:t>邮政编码：                               邮政编码：</w:t>
      </w:r>
    </w:p>
    <w:p w14:paraId="19512F08">
      <w:pPr>
        <w:tabs>
          <w:tab w:val="left" w:pos="525"/>
          <w:tab w:val="left" w:pos="1155"/>
        </w:tabs>
        <w:spacing w:line="360" w:lineRule="auto"/>
        <w:ind w:firstLine="360" w:firstLineChars="150"/>
      </w:pPr>
      <w:r>
        <w:rPr>
          <w:rFonts w:hint="eastAsia" w:ascii="宋体" w:hAnsi="宋体"/>
          <w:sz w:val="24"/>
        </w:rPr>
        <w:t>电子邮箱:                                电子邮箱:</w:t>
      </w:r>
      <w:bookmarkEnd w:id="436"/>
      <w:bookmarkEnd w:id="437"/>
      <w:bookmarkEnd w:id="438"/>
      <w:bookmarkEnd w:id="439"/>
    </w:p>
    <w:p w14:paraId="01C08D44">
      <w:pPr>
        <w:pStyle w:val="8"/>
        <w:tabs>
          <w:tab w:val="left" w:pos="720"/>
          <w:tab w:val="left" w:pos="7560"/>
        </w:tabs>
        <w:adjustRightInd w:val="0"/>
        <w:snapToGrid w:val="0"/>
        <w:spacing w:line="360" w:lineRule="auto"/>
        <w:jc w:val="center"/>
        <w:rPr>
          <w:rFonts w:ascii="黑体" w:hAnsi="宋体" w:eastAsia="黑体"/>
          <w:sz w:val="36"/>
          <w:szCs w:val="36"/>
        </w:rPr>
      </w:pPr>
    </w:p>
    <w:p w14:paraId="7325734D">
      <w:pPr>
        <w:pStyle w:val="8"/>
        <w:tabs>
          <w:tab w:val="left" w:pos="720"/>
          <w:tab w:val="left" w:pos="7560"/>
        </w:tabs>
        <w:adjustRightInd w:val="0"/>
        <w:snapToGrid w:val="0"/>
        <w:spacing w:line="360" w:lineRule="auto"/>
        <w:jc w:val="center"/>
        <w:rPr>
          <w:rFonts w:ascii="黑体" w:hAnsi="宋体" w:eastAsia="黑体"/>
          <w:sz w:val="36"/>
          <w:szCs w:val="36"/>
        </w:rPr>
      </w:pPr>
    </w:p>
    <w:p w14:paraId="33FEEE36">
      <w:pPr>
        <w:pStyle w:val="8"/>
        <w:tabs>
          <w:tab w:val="left" w:pos="720"/>
          <w:tab w:val="left" w:pos="7560"/>
        </w:tabs>
        <w:adjustRightInd w:val="0"/>
        <w:snapToGrid w:val="0"/>
        <w:spacing w:line="360" w:lineRule="auto"/>
        <w:jc w:val="center"/>
        <w:rPr>
          <w:rFonts w:ascii="黑体" w:hAnsi="宋体" w:eastAsia="黑体"/>
          <w:sz w:val="36"/>
          <w:szCs w:val="36"/>
        </w:rPr>
      </w:pPr>
    </w:p>
    <w:p w14:paraId="5DBFE9B7">
      <w:pPr>
        <w:pStyle w:val="8"/>
        <w:tabs>
          <w:tab w:val="left" w:pos="720"/>
          <w:tab w:val="left" w:pos="7560"/>
        </w:tabs>
        <w:adjustRightInd w:val="0"/>
        <w:snapToGrid w:val="0"/>
        <w:spacing w:line="360" w:lineRule="auto"/>
        <w:jc w:val="center"/>
        <w:rPr>
          <w:rFonts w:ascii="黑体" w:hAnsi="宋体" w:eastAsia="黑体"/>
          <w:sz w:val="36"/>
          <w:szCs w:val="36"/>
        </w:rPr>
      </w:pPr>
    </w:p>
    <w:p w14:paraId="278DD30C">
      <w:pPr>
        <w:pStyle w:val="8"/>
        <w:tabs>
          <w:tab w:val="left" w:pos="720"/>
          <w:tab w:val="left" w:pos="7560"/>
        </w:tabs>
        <w:adjustRightInd w:val="0"/>
        <w:snapToGrid w:val="0"/>
        <w:spacing w:line="360" w:lineRule="auto"/>
        <w:jc w:val="center"/>
        <w:rPr>
          <w:rFonts w:ascii="黑体" w:hAnsi="宋体" w:eastAsia="黑体"/>
          <w:sz w:val="36"/>
          <w:szCs w:val="36"/>
        </w:rPr>
      </w:pPr>
    </w:p>
    <w:p w14:paraId="5941D891">
      <w:pPr>
        <w:pStyle w:val="8"/>
        <w:tabs>
          <w:tab w:val="left" w:pos="720"/>
          <w:tab w:val="left" w:pos="7560"/>
        </w:tabs>
        <w:adjustRightInd w:val="0"/>
        <w:snapToGrid w:val="0"/>
        <w:spacing w:line="360" w:lineRule="auto"/>
        <w:jc w:val="center"/>
        <w:rPr>
          <w:rFonts w:ascii="黑体" w:hAnsi="宋体" w:eastAsia="黑体"/>
          <w:sz w:val="36"/>
          <w:szCs w:val="36"/>
        </w:rPr>
      </w:pPr>
    </w:p>
    <w:p w14:paraId="2E4D7F4E">
      <w:pPr>
        <w:pStyle w:val="8"/>
        <w:tabs>
          <w:tab w:val="left" w:pos="720"/>
          <w:tab w:val="left" w:pos="7560"/>
        </w:tabs>
        <w:adjustRightInd w:val="0"/>
        <w:snapToGrid w:val="0"/>
        <w:spacing w:line="360" w:lineRule="auto"/>
        <w:jc w:val="center"/>
        <w:rPr>
          <w:rFonts w:ascii="黑体" w:hAnsi="宋体" w:eastAsia="黑体"/>
          <w:sz w:val="36"/>
          <w:szCs w:val="36"/>
        </w:rPr>
      </w:pPr>
    </w:p>
    <w:p w14:paraId="45801B2D">
      <w:pPr>
        <w:pStyle w:val="8"/>
        <w:tabs>
          <w:tab w:val="left" w:pos="720"/>
          <w:tab w:val="left" w:pos="7560"/>
        </w:tabs>
        <w:adjustRightInd w:val="0"/>
        <w:snapToGrid w:val="0"/>
        <w:spacing w:line="360" w:lineRule="auto"/>
        <w:jc w:val="center"/>
        <w:rPr>
          <w:rFonts w:ascii="黑体" w:hAnsi="宋体" w:eastAsia="黑体"/>
          <w:sz w:val="36"/>
          <w:szCs w:val="36"/>
        </w:rPr>
      </w:pPr>
    </w:p>
    <w:p w14:paraId="7B81295E">
      <w:pPr>
        <w:pStyle w:val="8"/>
        <w:tabs>
          <w:tab w:val="left" w:pos="720"/>
          <w:tab w:val="left" w:pos="7560"/>
        </w:tabs>
        <w:adjustRightInd w:val="0"/>
        <w:snapToGrid w:val="0"/>
        <w:spacing w:line="360" w:lineRule="auto"/>
        <w:jc w:val="center"/>
        <w:rPr>
          <w:rFonts w:ascii="黑体" w:hAnsi="宋体" w:eastAsia="黑体"/>
          <w:sz w:val="36"/>
          <w:szCs w:val="36"/>
        </w:rPr>
      </w:pPr>
    </w:p>
    <w:p w14:paraId="4D740F1C">
      <w:pPr>
        <w:pStyle w:val="8"/>
        <w:tabs>
          <w:tab w:val="left" w:pos="720"/>
          <w:tab w:val="left" w:pos="7560"/>
        </w:tabs>
        <w:adjustRightInd w:val="0"/>
        <w:snapToGrid w:val="0"/>
        <w:spacing w:line="360" w:lineRule="auto"/>
        <w:jc w:val="center"/>
        <w:rPr>
          <w:rFonts w:ascii="黑体" w:hAnsi="宋体" w:eastAsia="黑体"/>
          <w:sz w:val="36"/>
          <w:szCs w:val="36"/>
        </w:rPr>
      </w:pPr>
    </w:p>
    <w:p w14:paraId="221112BD">
      <w:pPr>
        <w:rPr>
          <w:rFonts w:hint="eastAsia" w:ascii="黑体" w:hAnsi="宋体" w:eastAsia="黑体"/>
          <w:sz w:val="36"/>
          <w:szCs w:val="36"/>
        </w:rPr>
      </w:pPr>
      <w:bookmarkStart w:id="471" w:name="_Toc5657"/>
      <w:bookmarkStart w:id="472" w:name="_Toc24978"/>
      <w:bookmarkStart w:id="473" w:name="_Toc176"/>
      <w:r>
        <w:rPr>
          <w:rFonts w:hint="eastAsia" w:ascii="黑体" w:hAnsi="宋体" w:eastAsia="黑体"/>
          <w:sz w:val="36"/>
          <w:szCs w:val="36"/>
        </w:rPr>
        <w:br w:type="page"/>
      </w:r>
    </w:p>
    <w:p w14:paraId="44AD0F96">
      <w:pPr>
        <w:pStyle w:val="8"/>
        <w:tabs>
          <w:tab w:val="left" w:pos="720"/>
          <w:tab w:val="left" w:pos="7560"/>
        </w:tabs>
        <w:adjustRightInd w:val="0"/>
        <w:snapToGrid w:val="0"/>
        <w:spacing w:line="360" w:lineRule="auto"/>
        <w:jc w:val="center"/>
        <w:outlineLvl w:val="1"/>
        <w:rPr>
          <w:rFonts w:ascii="黑体" w:hAnsi="宋体" w:eastAsia="黑体"/>
          <w:sz w:val="36"/>
          <w:szCs w:val="36"/>
        </w:rPr>
      </w:pPr>
      <w:r>
        <w:rPr>
          <w:rFonts w:hint="eastAsia" w:ascii="黑体" w:hAnsi="宋体" w:eastAsia="黑体"/>
          <w:sz w:val="36"/>
          <w:szCs w:val="36"/>
        </w:rPr>
        <w:t>第二部分</w:t>
      </w:r>
      <w:r>
        <w:rPr>
          <w:rFonts w:hint="eastAsia" w:ascii="黑体" w:hAnsi="宋体" w:eastAsia="黑体"/>
          <w:sz w:val="36"/>
          <w:szCs w:val="36"/>
          <w:lang w:val="en-US" w:eastAsia="zh-CN"/>
        </w:rPr>
        <w:t>　</w:t>
      </w:r>
      <w:r>
        <w:rPr>
          <w:rFonts w:hint="eastAsia" w:ascii="黑体" w:hAnsi="宋体" w:eastAsia="黑体"/>
          <w:sz w:val="36"/>
          <w:szCs w:val="36"/>
        </w:rPr>
        <w:t>通用条款</w:t>
      </w:r>
      <w:bookmarkEnd w:id="471"/>
      <w:bookmarkEnd w:id="472"/>
      <w:bookmarkEnd w:id="473"/>
    </w:p>
    <w:p w14:paraId="19D3B6F5">
      <w:pPr>
        <w:pStyle w:val="8"/>
        <w:adjustRightInd w:val="0"/>
        <w:snapToGrid w:val="0"/>
        <w:spacing w:line="360" w:lineRule="auto"/>
        <w:jc w:val="center"/>
        <w:rPr>
          <w:rFonts w:ascii="黑体" w:hAnsi="宋体" w:eastAsia="黑体"/>
          <w:sz w:val="32"/>
        </w:rPr>
      </w:pPr>
    </w:p>
    <w:p w14:paraId="6713BE8F">
      <w:pPr>
        <w:pStyle w:val="8"/>
        <w:adjustRightInd w:val="0"/>
        <w:snapToGrid w:val="0"/>
        <w:spacing w:line="360" w:lineRule="auto"/>
        <w:outlineLvl w:val="2"/>
        <w:rPr>
          <w:rFonts w:ascii="黑体" w:hAnsi="宋体" w:eastAsia="黑体"/>
          <w:sz w:val="32"/>
        </w:rPr>
      </w:pPr>
      <w:bookmarkStart w:id="474" w:name="_Toc27820"/>
      <w:bookmarkStart w:id="475" w:name="_Toc16442"/>
      <w:r>
        <w:rPr>
          <w:rFonts w:hint="eastAsia" w:ascii="黑体" w:hAnsi="宋体" w:eastAsia="黑体"/>
          <w:sz w:val="32"/>
        </w:rPr>
        <w:t>1.总  则</w:t>
      </w:r>
      <w:bookmarkEnd w:id="474"/>
      <w:bookmarkEnd w:id="475"/>
    </w:p>
    <w:p w14:paraId="72BBCAB8">
      <w:pPr>
        <w:pStyle w:val="8"/>
        <w:tabs>
          <w:tab w:val="left" w:pos="900"/>
          <w:tab w:val="left" w:pos="1080"/>
        </w:tabs>
        <w:spacing w:line="360" w:lineRule="auto"/>
        <w:ind w:firstLine="640" w:firstLineChars="200"/>
        <w:rPr>
          <w:rFonts w:ascii="黑体" w:eastAsia="黑体"/>
          <w:sz w:val="32"/>
          <w:szCs w:val="32"/>
        </w:rPr>
      </w:pPr>
      <w:r>
        <w:rPr>
          <w:rFonts w:hint="eastAsia" w:ascii="黑体" w:eastAsia="黑体"/>
          <w:sz w:val="32"/>
          <w:szCs w:val="32"/>
        </w:rPr>
        <w:t>1.1  定义</w:t>
      </w:r>
    </w:p>
    <w:p w14:paraId="1EDFB2AA">
      <w:pPr>
        <w:pStyle w:val="8"/>
        <w:spacing w:line="360" w:lineRule="auto"/>
        <w:rPr>
          <w:rFonts w:hAnsi="宋体"/>
          <w:szCs w:val="21"/>
        </w:rPr>
      </w:pPr>
      <w:r>
        <w:rPr>
          <w:rFonts w:hint="eastAsia"/>
          <w:szCs w:val="24"/>
        </w:rPr>
        <w:t xml:space="preserve">    </w:t>
      </w:r>
      <w:r>
        <w:rPr>
          <w:rFonts w:hint="eastAsia" w:hAnsi="宋体"/>
          <w:szCs w:val="21"/>
        </w:rPr>
        <w:t>下列词语或措辞，除特别说明外，在本合同中具有以下赋予的含义：</w:t>
      </w:r>
    </w:p>
    <w:p w14:paraId="0D68BC39">
      <w:pPr>
        <w:pStyle w:val="8"/>
        <w:widowControl/>
        <w:tabs>
          <w:tab w:val="left" w:pos="576"/>
          <w:tab w:val="left" w:pos="1260"/>
        </w:tabs>
        <w:spacing w:line="360" w:lineRule="auto"/>
        <w:ind w:firstLine="422" w:firstLineChars="200"/>
        <w:jc w:val="left"/>
        <w:rPr>
          <w:rFonts w:hAnsi="宋体"/>
          <w:szCs w:val="21"/>
          <w:u w:val="dotted"/>
        </w:rPr>
      </w:pPr>
      <w:r>
        <w:rPr>
          <w:rFonts w:hint="eastAsia" w:hAnsi="宋体"/>
          <w:b/>
          <w:szCs w:val="21"/>
        </w:rPr>
        <w:t>1.1.1</w:t>
      </w:r>
      <w:r>
        <w:rPr>
          <w:rFonts w:hint="eastAsia" w:hAnsi="宋体"/>
          <w:szCs w:val="21"/>
        </w:rPr>
        <w:t>合同：指发包人与承包人之间为实施、完成并保修合同工程所订立的合同。</w:t>
      </w:r>
    </w:p>
    <w:p w14:paraId="00F1F877">
      <w:pPr>
        <w:pStyle w:val="8"/>
        <w:widowControl/>
        <w:tabs>
          <w:tab w:val="left" w:pos="1080"/>
        </w:tabs>
        <w:spacing w:line="360" w:lineRule="auto"/>
        <w:ind w:left="2" w:leftChars="1" w:firstLine="422" w:firstLineChars="200"/>
        <w:jc w:val="left"/>
        <w:rPr>
          <w:rFonts w:hAnsi="宋体"/>
          <w:szCs w:val="21"/>
        </w:rPr>
      </w:pPr>
      <w:r>
        <w:rPr>
          <w:rFonts w:hint="eastAsia" w:hAnsi="宋体"/>
          <w:b/>
          <w:szCs w:val="21"/>
        </w:rPr>
        <w:t>1.1.</w:t>
      </w:r>
      <w:r>
        <w:rPr>
          <w:rFonts w:hint="eastAsia" w:hAnsi="宋体"/>
          <w:b/>
          <w:bCs/>
          <w:szCs w:val="21"/>
        </w:rPr>
        <w:t>2</w:t>
      </w:r>
      <w:r>
        <w:rPr>
          <w:rFonts w:hint="eastAsia" w:hAnsi="宋体"/>
          <w:bCs/>
          <w:szCs w:val="21"/>
        </w:rPr>
        <w:t>通用条款：</w:t>
      </w:r>
      <w:r>
        <w:rPr>
          <w:rFonts w:hint="eastAsia" w:hAnsi="宋体"/>
          <w:szCs w:val="21"/>
        </w:rPr>
        <w:t>指根据法律、法规和规章的规定及建设工程施工的需要订立，通用于建设工程施工的条款。</w:t>
      </w:r>
    </w:p>
    <w:p w14:paraId="137BB77D">
      <w:pPr>
        <w:pStyle w:val="8"/>
        <w:widowControl/>
        <w:tabs>
          <w:tab w:val="left" w:pos="1080"/>
        </w:tabs>
        <w:spacing w:line="360" w:lineRule="auto"/>
        <w:ind w:left="2" w:leftChars="1" w:firstLine="422" w:firstLineChars="200"/>
        <w:jc w:val="left"/>
        <w:rPr>
          <w:rFonts w:hAnsi="宋体"/>
          <w:szCs w:val="21"/>
          <w:u w:val="dotted"/>
        </w:rPr>
      </w:pPr>
      <w:r>
        <w:rPr>
          <w:rFonts w:hint="eastAsia" w:hAnsi="宋体"/>
          <w:b/>
          <w:szCs w:val="21"/>
        </w:rPr>
        <w:t>1.1</w:t>
      </w:r>
      <w:r>
        <w:rPr>
          <w:rFonts w:hint="eastAsia" w:hAnsi="宋体"/>
          <w:b/>
          <w:bCs/>
          <w:szCs w:val="21"/>
        </w:rPr>
        <w:t>.3</w:t>
      </w:r>
      <w:r>
        <w:rPr>
          <w:rFonts w:hint="eastAsia" w:hAnsi="宋体"/>
          <w:bCs/>
          <w:szCs w:val="21"/>
        </w:rPr>
        <w:t>专用条款：</w:t>
      </w:r>
      <w:r>
        <w:rPr>
          <w:rFonts w:hint="eastAsia" w:hAnsi="宋体"/>
          <w:szCs w:val="21"/>
        </w:rPr>
        <w:t>指发包人与承包人根据法律、法规和规章的规定，结合具体工程实际，经协商达成一致意见的条款，是对通用条款的具体化、补充或修订。招投标工程的专用条款应当符合招标文件的要求。</w:t>
      </w:r>
    </w:p>
    <w:p w14:paraId="4CC06E43">
      <w:pPr>
        <w:pStyle w:val="8"/>
        <w:widowControl/>
        <w:tabs>
          <w:tab w:val="left" w:pos="1080"/>
          <w:tab w:val="left" w:pos="1800"/>
        </w:tabs>
        <w:spacing w:line="360" w:lineRule="auto"/>
        <w:ind w:firstLine="422" w:firstLineChars="200"/>
        <w:jc w:val="left"/>
        <w:rPr>
          <w:rFonts w:hAnsi="宋体"/>
          <w:szCs w:val="21"/>
          <w:u w:val="dotted"/>
        </w:rPr>
      </w:pPr>
      <w:r>
        <w:rPr>
          <w:rFonts w:hint="eastAsia" w:hAnsi="宋体"/>
          <w:b/>
          <w:szCs w:val="21"/>
        </w:rPr>
        <w:t>1.1.4</w:t>
      </w:r>
      <w:r>
        <w:rPr>
          <w:rFonts w:hint="eastAsia" w:hAnsi="宋体"/>
          <w:szCs w:val="21"/>
        </w:rPr>
        <w:t>协议书</w:t>
      </w:r>
      <w:r>
        <w:rPr>
          <w:rFonts w:hint="eastAsia" w:hAnsi="宋体"/>
          <w:bCs/>
          <w:szCs w:val="21"/>
        </w:rPr>
        <w:t>：</w:t>
      </w:r>
      <w:r>
        <w:rPr>
          <w:rFonts w:hint="eastAsia" w:hAnsi="宋体"/>
          <w:szCs w:val="21"/>
        </w:rPr>
        <w:t>指发包人与承包人为本合同工程所签订的协议书。招标工程应自中标通知书发出之日起30天内签订。</w:t>
      </w:r>
    </w:p>
    <w:p w14:paraId="0B797A45">
      <w:pPr>
        <w:pStyle w:val="8"/>
        <w:widowControl/>
        <w:tabs>
          <w:tab w:val="left" w:pos="1080"/>
        </w:tabs>
        <w:spacing w:line="360" w:lineRule="auto"/>
        <w:ind w:firstLine="422" w:firstLineChars="200"/>
        <w:jc w:val="left"/>
        <w:rPr>
          <w:rFonts w:hAnsi="宋体"/>
          <w:szCs w:val="21"/>
          <w:u w:val="dotted"/>
        </w:rPr>
      </w:pPr>
      <w:r>
        <w:rPr>
          <w:rFonts w:hint="eastAsia" w:hAnsi="宋体"/>
          <w:b/>
          <w:szCs w:val="21"/>
        </w:rPr>
        <w:t>1.1.5</w:t>
      </w:r>
      <w:r>
        <w:rPr>
          <w:rFonts w:hint="eastAsia" w:hAnsi="宋体"/>
          <w:szCs w:val="21"/>
        </w:rPr>
        <w:t>中标通知书：指发包人正式接受中标人投标文件的函件。</w:t>
      </w:r>
    </w:p>
    <w:p w14:paraId="0DA34C1A">
      <w:pPr>
        <w:pStyle w:val="8"/>
        <w:widowControl/>
        <w:tabs>
          <w:tab w:val="left" w:pos="1080"/>
        </w:tabs>
        <w:spacing w:line="360" w:lineRule="auto"/>
        <w:ind w:left="2" w:leftChars="1" w:firstLine="422" w:firstLineChars="200"/>
        <w:jc w:val="left"/>
        <w:rPr>
          <w:rFonts w:hAnsi="宋体"/>
          <w:szCs w:val="21"/>
        </w:rPr>
      </w:pPr>
      <w:r>
        <w:rPr>
          <w:rFonts w:hint="eastAsia" w:hAnsi="宋体"/>
          <w:b/>
          <w:szCs w:val="21"/>
        </w:rPr>
        <w:t>1.1.6</w:t>
      </w:r>
      <w:r>
        <w:rPr>
          <w:rFonts w:hint="eastAsia" w:hAnsi="宋体"/>
          <w:szCs w:val="21"/>
        </w:rPr>
        <w:t>承包人投标文件：指根据招标文件编制完成并被中标通知书接受的，承包人为实施、完成并保修合同工程向发包人提交的技术、经济文件。</w:t>
      </w:r>
    </w:p>
    <w:p w14:paraId="2B034755">
      <w:pPr>
        <w:pStyle w:val="8"/>
        <w:widowControl/>
        <w:tabs>
          <w:tab w:val="left" w:pos="1080"/>
        </w:tabs>
        <w:spacing w:line="360" w:lineRule="auto"/>
        <w:ind w:left="2" w:leftChars="1" w:firstLine="422" w:firstLineChars="200"/>
        <w:jc w:val="left"/>
        <w:rPr>
          <w:rFonts w:hAnsi="宋体"/>
          <w:szCs w:val="21"/>
        </w:rPr>
      </w:pPr>
      <w:r>
        <w:rPr>
          <w:rFonts w:hint="eastAsia" w:hAnsi="宋体"/>
          <w:b/>
          <w:szCs w:val="21"/>
        </w:rPr>
        <w:t>1.1.7</w:t>
      </w:r>
      <w:r>
        <w:rPr>
          <w:rFonts w:hint="eastAsia" w:hAnsi="宋体"/>
          <w:szCs w:val="21"/>
        </w:rPr>
        <w:t>标准与规范：指本合同所指明的和合同工程依法应适用的标准与规范，以及监理工程师、造价工程师对有关技术方面问题做出的补充、修改和批准文件。</w:t>
      </w:r>
    </w:p>
    <w:p w14:paraId="1985F164">
      <w:pPr>
        <w:pStyle w:val="8"/>
        <w:widowControl/>
        <w:tabs>
          <w:tab w:val="left" w:pos="1080"/>
        </w:tabs>
        <w:spacing w:line="360" w:lineRule="auto"/>
        <w:ind w:firstLine="422" w:firstLineChars="200"/>
        <w:jc w:val="left"/>
        <w:rPr>
          <w:rFonts w:hAnsi="宋体"/>
          <w:szCs w:val="21"/>
        </w:rPr>
      </w:pPr>
      <w:r>
        <w:rPr>
          <w:rFonts w:hint="eastAsia" w:hAnsi="宋体"/>
          <w:b/>
          <w:szCs w:val="21"/>
        </w:rPr>
        <w:t>1.1.8</w:t>
      </w:r>
      <w:r>
        <w:rPr>
          <w:rFonts w:hint="eastAsia" w:hAnsi="宋体"/>
          <w:szCs w:val="21"/>
        </w:rPr>
        <w:t>图纸：指由发包人提供或承包人提供并经发包人批准，满足承包人施工需要的所有图纸（包括配套说明和有关资料）。</w:t>
      </w:r>
    </w:p>
    <w:p w14:paraId="23093E8E">
      <w:pPr>
        <w:pStyle w:val="8"/>
        <w:widowControl/>
        <w:tabs>
          <w:tab w:val="left" w:pos="1080"/>
        </w:tabs>
        <w:spacing w:line="360" w:lineRule="auto"/>
        <w:ind w:firstLine="422" w:firstLineChars="200"/>
        <w:jc w:val="left"/>
        <w:rPr>
          <w:rFonts w:hAnsi="宋体"/>
          <w:szCs w:val="21"/>
        </w:rPr>
      </w:pPr>
      <w:r>
        <w:rPr>
          <w:rFonts w:hint="eastAsia" w:hAnsi="宋体"/>
          <w:b/>
          <w:szCs w:val="21"/>
        </w:rPr>
        <w:t>1.1.9</w:t>
      </w:r>
      <w:r>
        <w:rPr>
          <w:rFonts w:hint="eastAsia" w:hAnsi="宋体"/>
          <w:szCs w:val="21"/>
        </w:rPr>
        <w:t>发包人：指在协议书中约定，具有工程发包主体资格和支付工程价款能力的当事人，以及取得该当事人资格的合法继承人。</w:t>
      </w:r>
    </w:p>
    <w:p w14:paraId="6DD4C46E">
      <w:pPr>
        <w:pStyle w:val="8"/>
        <w:widowControl/>
        <w:tabs>
          <w:tab w:val="left" w:pos="1080"/>
        </w:tabs>
        <w:spacing w:line="360" w:lineRule="auto"/>
        <w:ind w:left="2" w:leftChars="1" w:firstLine="422" w:firstLineChars="200"/>
        <w:jc w:val="left"/>
        <w:rPr>
          <w:rFonts w:hAnsi="宋体"/>
          <w:szCs w:val="21"/>
        </w:rPr>
      </w:pPr>
      <w:r>
        <w:rPr>
          <w:rFonts w:hint="eastAsia" w:hAnsi="宋体"/>
          <w:b/>
          <w:szCs w:val="21"/>
        </w:rPr>
        <w:t>1.1.10</w:t>
      </w:r>
      <w:r>
        <w:rPr>
          <w:rFonts w:hint="eastAsia" w:hAnsi="宋体"/>
          <w:szCs w:val="21"/>
        </w:rPr>
        <w:t>承包人：指在协议书中约定，被发包人接受且具有工程施工承包主体资格的当事人，以及取得该当事人资格的合法继承人。</w:t>
      </w:r>
    </w:p>
    <w:p w14:paraId="0BFA95B0">
      <w:pPr>
        <w:pStyle w:val="8"/>
        <w:widowControl/>
        <w:tabs>
          <w:tab w:val="left" w:pos="1080"/>
        </w:tabs>
        <w:spacing w:line="360" w:lineRule="auto"/>
        <w:ind w:left="2" w:leftChars="1" w:firstLine="422" w:firstLineChars="200"/>
        <w:jc w:val="left"/>
        <w:rPr>
          <w:rFonts w:hAnsi="宋体"/>
          <w:szCs w:val="21"/>
        </w:rPr>
      </w:pPr>
      <w:r>
        <w:rPr>
          <w:rFonts w:hint="eastAsia" w:hAnsi="宋体"/>
          <w:b/>
          <w:szCs w:val="21"/>
        </w:rPr>
        <w:t>1.1.11</w:t>
      </w:r>
      <w:r>
        <w:rPr>
          <w:rFonts w:hint="eastAsia" w:hAnsi="宋体"/>
          <w:szCs w:val="21"/>
        </w:rPr>
        <w:t>分包人：指被发包人接受且具有相应资格，并与承包人签订了分包合同，分包一部分合同工程的当事人，以及取得该当事人资格的合法继承人。</w:t>
      </w:r>
    </w:p>
    <w:p w14:paraId="4E0BC331">
      <w:pPr>
        <w:pStyle w:val="8"/>
        <w:widowControl/>
        <w:tabs>
          <w:tab w:val="left" w:pos="1080"/>
        </w:tabs>
        <w:spacing w:line="360" w:lineRule="auto"/>
        <w:ind w:firstLine="422" w:firstLineChars="200"/>
        <w:jc w:val="left"/>
        <w:rPr>
          <w:rFonts w:hAnsi="宋体"/>
          <w:szCs w:val="21"/>
        </w:rPr>
      </w:pPr>
      <w:r>
        <w:rPr>
          <w:rFonts w:hint="eastAsia" w:hAnsi="宋体"/>
          <w:b/>
          <w:szCs w:val="21"/>
        </w:rPr>
        <w:t>1.1.12</w:t>
      </w:r>
      <w:r>
        <w:rPr>
          <w:rFonts w:hint="eastAsia" w:hAnsi="宋体"/>
          <w:szCs w:val="21"/>
        </w:rPr>
        <w:t>工程造价管理机构：指国务院有关部门、县级以上人民政府建设行政主管部门或其委托的工程造价管理机构。</w:t>
      </w:r>
    </w:p>
    <w:p w14:paraId="4A296AC9">
      <w:pPr>
        <w:pStyle w:val="8"/>
        <w:widowControl/>
        <w:tabs>
          <w:tab w:val="left" w:pos="1080"/>
        </w:tabs>
        <w:spacing w:line="360" w:lineRule="auto"/>
        <w:ind w:firstLine="422" w:firstLineChars="200"/>
        <w:jc w:val="left"/>
        <w:rPr>
          <w:rFonts w:hAnsi="宋体"/>
          <w:szCs w:val="21"/>
        </w:rPr>
      </w:pPr>
      <w:r>
        <w:rPr>
          <w:rFonts w:hint="eastAsia" w:hAnsi="宋体"/>
          <w:b/>
          <w:szCs w:val="21"/>
        </w:rPr>
        <w:t>1.1.13</w:t>
      </w:r>
      <w:r>
        <w:rPr>
          <w:rFonts w:hint="eastAsia" w:hAnsi="宋体"/>
          <w:szCs w:val="21"/>
        </w:rPr>
        <w:t>第三方：除发包人、承包人双方(含双方雇员及代表其工作的人员)以外的任何其他人或组织。</w:t>
      </w:r>
    </w:p>
    <w:p w14:paraId="4311DF96">
      <w:pPr>
        <w:pStyle w:val="8"/>
        <w:widowControl/>
        <w:tabs>
          <w:tab w:val="left" w:pos="1080"/>
          <w:tab w:val="left" w:pos="2520"/>
        </w:tabs>
        <w:spacing w:line="360" w:lineRule="auto"/>
        <w:ind w:left="2" w:leftChars="1" w:firstLine="422" w:firstLineChars="200"/>
        <w:jc w:val="left"/>
        <w:rPr>
          <w:rFonts w:hAnsi="宋体"/>
          <w:szCs w:val="21"/>
        </w:rPr>
      </w:pPr>
      <w:r>
        <w:rPr>
          <w:rFonts w:hint="eastAsia" w:hAnsi="宋体"/>
          <w:b/>
          <w:szCs w:val="21"/>
        </w:rPr>
        <w:t>1.1.14</w:t>
      </w:r>
      <w:r>
        <w:rPr>
          <w:rFonts w:hint="eastAsia" w:hAnsi="宋体"/>
          <w:szCs w:val="21"/>
        </w:rPr>
        <w:t>发包人代表：指发包人指定的履行本合同的代表。发包人代表由发包人依据第2.2.1款规定任命并书面通知承包人。</w:t>
      </w:r>
    </w:p>
    <w:p w14:paraId="58826795">
      <w:pPr>
        <w:pStyle w:val="8"/>
        <w:widowControl/>
        <w:tabs>
          <w:tab w:val="left" w:pos="1080"/>
        </w:tabs>
        <w:spacing w:line="360" w:lineRule="auto"/>
        <w:ind w:firstLine="422" w:firstLineChars="200"/>
        <w:jc w:val="left"/>
        <w:rPr>
          <w:rFonts w:hAnsi="宋体"/>
          <w:szCs w:val="21"/>
        </w:rPr>
      </w:pPr>
      <w:r>
        <w:rPr>
          <w:rFonts w:hint="eastAsia" w:hAnsi="宋体"/>
          <w:b/>
          <w:szCs w:val="21"/>
        </w:rPr>
        <w:t>1.1.15</w:t>
      </w:r>
      <w:r>
        <w:rPr>
          <w:rFonts w:hint="eastAsia" w:hAnsi="宋体"/>
          <w:szCs w:val="21"/>
        </w:rPr>
        <w:t>设计单位：指发包人委托的负责合同工程设计且具有相应工程设计资质的当事人，以及取得该当事人资格的合法继承人。</w:t>
      </w:r>
    </w:p>
    <w:p w14:paraId="7E1E33C6">
      <w:pPr>
        <w:pStyle w:val="8"/>
        <w:widowControl/>
        <w:spacing w:line="360" w:lineRule="auto"/>
        <w:ind w:firstLine="422" w:firstLineChars="200"/>
        <w:jc w:val="left"/>
        <w:rPr>
          <w:rFonts w:hAnsi="宋体"/>
          <w:szCs w:val="21"/>
        </w:rPr>
      </w:pPr>
      <w:r>
        <w:rPr>
          <w:rFonts w:hint="eastAsia"/>
          <w:b/>
        </w:rPr>
        <w:t>1.1.16</w:t>
      </w:r>
      <w:r>
        <w:rPr>
          <w:b/>
        </w:rPr>
        <w:t xml:space="preserve"> </w:t>
      </w:r>
      <w:r>
        <w:t>项目经理：是指由承包人任命并派驻施工现场，在承包人授权范围内负责合同履行，且按照法律规定具有相应资格的</w:t>
      </w:r>
      <w:r>
        <w:rPr>
          <w:rFonts w:hint="eastAsia"/>
        </w:rPr>
        <w:t>项目负责</w:t>
      </w:r>
      <w:r>
        <w:t>人。</w:t>
      </w:r>
    </w:p>
    <w:p w14:paraId="6CDD277B">
      <w:pPr>
        <w:pStyle w:val="8"/>
        <w:widowControl/>
        <w:tabs>
          <w:tab w:val="left" w:pos="1080"/>
        </w:tabs>
        <w:spacing w:line="360" w:lineRule="auto"/>
        <w:ind w:firstLine="422" w:firstLineChars="200"/>
        <w:jc w:val="left"/>
        <w:rPr>
          <w:rFonts w:hAnsi="宋体"/>
          <w:szCs w:val="21"/>
        </w:rPr>
      </w:pPr>
      <w:r>
        <w:rPr>
          <w:rFonts w:hint="eastAsia" w:hAnsi="宋体"/>
          <w:b/>
          <w:szCs w:val="21"/>
        </w:rPr>
        <w:t>1.1.17</w:t>
      </w:r>
      <w:r>
        <w:rPr>
          <w:rFonts w:hint="eastAsia" w:hAnsi="宋体"/>
          <w:szCs w:val="21"/>
        </w:rPr>
        <w:t>监理单位：指发包人委托的负责合同工程监理且具有相应工程监理资质的当事人，以及取得该当事人资格的合法继承人。</w:t>
      </w:r>
    </w:p>
    <w:p w14:paraId="308C39D1">
      <w:pPr>
        <w:pStyle w:val="8"/>
        <w:widowControl/>
        <w:tabs>
          <w:tab w:val="left" w:pos="1080"/>
          <w:tab w:val="left" w:pos="1260"/>
          <w:tab w:val="left" w:pos="2340"/>
        </w:tabs>
        <w:spacing w:line="360" w:lineRule="auto"/>
        <w:ind w:firstLine="422" w:firstLineChars="200"/>
        <w:jc w:val="left"/>
        <w:rPr>
          <w:rFonts w:hAnsi="宋体"/>
          <w:szCs w:val="21"/>
        </w:rPr>
      </w:pPr>
      <w:r>
        <w:rPr>
          <w:rFonts w:hint="eastAsia" w:hAnsi="宋体"/>
          <w:b/>
          <w:szCs w:val="21"/>
        </w:rPr>
        <w:t>1.1.18</w:t>
      </w:r>
      <w:r>
        <w:rPr>
          <w:rFonts w:hint="eastAsia" w:hAnsi="宋体"/>
          <w:szCs w:val="21"/>
        </w:rPr>
        <w:t>监理工程师：指发包人委托的负责合同工程监理的单位委派的监理工程师。监理工程师由监理单位提出，经发包人依据第4.1条规定确认并书面通知承包人。</w:t>
      </w:r>
    </w:p>
    <w:p w14:paraId="0A2C8183">
      <w:pPr>
        <w:pStyle w:val="8"/>
        <w:widowControl/>
        <w:tabs>
          <w:tab w:val="left" w:pos="1080"/>
        </w:tabs>
        <w:spacing w:line="360" w:lineRule="auto"/>
        <w:ind w:firstLine="422" w:firstLineChars="200"/>
        <w:jc w:val="left"/>
        <w:rPr>
          <w:rFonts w:hAnsi="宋体"/>
          <w:szCs w:val="21"/>
        </w:rPr>
      </w:pPr>
      <w:r>
        <w:rPr>
          <w:rFonts w:hint="eastAsia" w:hAnsi="宋体"/>
          <w:b/>
          <w:szCs w:val="21"/>
        </w:rPr>
        <w:t>1.1.19</w:t>
      </w:r>
      <w:r>
        <w:rPr>
          <w:rFonts w:hint="eastAsia" w:hAnsi="宋体"/>
          <w:szCs w:val="21"/>
        </w:rPr>
        <w:t>造价咨询单位：指发包人委托的负责合同工程造价咨询且具有相应工程造价咨询资质的当事人，以及取得该当事人资格的合法继承人。</w:t>
      </w:r>
    </w:p>
    <w:p w14:paraId="4EB4C318">
      <w:pPr>
        <w:pStyle w:val="8"/>
        <w:widowControl/>
        <w:tabs>
          <w:tab w:val="left" w:pos="1080"/>
        </w:tabs>
        <w:spacing w:line="360" w:lineRule="auto"/>
        <w:ind w:firstLine="422" w:firstLineChars="200"/>
        <w:jc w:val="left"/>
        <w:rPr>
          <w:rFonts w:hAnsi="宋体"/>
          <w:szCs w:val="21"/>
        </w:rPr>
      </w:pPr>
      <w:r>
        <w:rPr>
          <w:rFonts w:hint="eastAsia" w:hAnsi="宋体"/>
          <w:b/>
          <w:szCs w:val="21"/>
        </w:rPr>
        <w:t>1.1.20</w:t>
      </w:r>
      <w:r>
        <w:rPr>
          <w:rFonts w:hint="eastAsia" w:hAnsi="宋体"/>
          <w:szCs w:val="21"/>
        </w:rPr>
        <w:t>造价工程师：指发包人委托的负责合同工程的造价咨询单位委派的造价工程师。造价工程师由造价咨询单位提出，经发包人依据第5.1条规定确认并书面通知承包人。</w:t>
      </w:r>
    </w:p>
    <w:p w14:paraId="683DE752">
      <w:pPr>
        <w:pStyle w:val="8"/>
        <w:widowControl/>
        <w:tabs>
          <w:tab w:val="left" w:pos="1080"/>
        </w:tabs>
        <w:spacing w:line="360" w:lineRule="auto"/>
        <w:ind w:firstLine="462" w:firstLineChars="220"/>
        <w:jc w:val="left"/>
        <w:rPr>
          <w:rFonts w:hAnsi="宋体"/>
          <w:szCs w:val="21"/>
        </w:rPr>
      </w:pPr>
      <w:r>
        <w:rPr>
          <w:rFonts w:hint="eastAsia" w:hAnsi="宋体"/>
          <w:szCs w:val="21"/>
        </w:rPr>
        <w:t>如果发包人没有委托造价咨询单位对合同约定的建筑工程进行造价控制，本合同的造价工程师是指发包人委托或指定的负责合同约定的建筑工程造价控制且具有造价执业资格的其他人员。</w:t>
      </w:r>
    </w:p>
    <w:p w14:paraId="2003E325">
      <w:pPr>
        <w:pStyle w:val="8"/>
        <w:widowControl/>
        <w:tabs>
          <w:tab w:val="left" w:pos="1080"/>
        </w:tabs>
        <w:spacing w:line="360" w:lineRule="auto"/>
        <w:ind w:firstLine="422" w:firstLineChars="200"/>
        <w:jc w:val="left"/>
        <w:rPr>
          <w:rFonts w:hAnsi="宋体"/>
          <w:szCs w:val="21"/>
        </w:rPr>
      </w:pPr>
      <w:r>
        <w:rPr>
          <w:rFonts w:hint="eastAsia" w:hAnsi="宋体"/>
          <w:b/>
          <w:szCs w:val="21"/>
        </w:rPr>
        <w:t>1.1.21</w:t>
      </w:r>
      <w:r>
        <w:rPr>
          <w:rFonts w:hint="eastAsia" w:hAnsi="宋体"/>
          <w:szCs w:val="21"/>
        </w:rPr>
        <w:t>工期：</w:t>
      </w:r>
      <w:r>
        <w:rPr>
          <w:rFonts w:hAnsi="宋体"/>
          <w:szCs w:val="21"/>
        </w:rPr>
        <w:t>是指在合同协议书约定的承包人完成工程所需的期限，包括按照合同约定所作的</w:t>
      </w:r>
      <w:r>
        <w:rPr>
          <w:rFonts w:hint="eastAsia" w:hAnsi="宋体"/>
          <w:szCs w:val="21"/>
        </w:rPr>
        <w:t>期限</w:t>
      </w:r>
      <w:r>
        <w:rPr>
          <w:rFonts w:hAnsi="宋体"/>
          <w:szCs w:val="21"/>
        </w:rPr>
        <w:t>变更。</w:t>
      </w:r>
    </w:p>
    <w:p w14:paraId="33D4DEF9">
      <w:pPr>
        <w:pStyle w:val="8"/>
        <w:widowControl/>
        <w:tabs>
          <w:tab w:val="left" w:pos="1080"/>
        </w:tabs>
        <w:spacing w:line="360" w:lineRule="auto"/>
        <w:ind w:firstLine="422" w:firstLineChars="200"/>
        <w:jc w:val="left"/>
        <w:rPr>
          <w:rFonts w:hAnsi="宋体"/>
          <w:szCs w:val="21"/>
        </w:rPr>
      </w:pPr>
      <w:r>
        <w:rPr>
          <w:rFonts w:hint="eastAsia" w:hAnsi="宋体"/>
          <w:b/>
          <w:szCs w:val="21"/>
        </w:rPr>
        <w:t>1.1.22</w:t>
      </w:r>
      <w:r>
        <w:rPr>
          <w:rFonts w:hint="eastAsia" w:hAnsi="宋体"/>
          <w:szCs w:val="21"/>
        </w:rPr>
        <w:t>计划开工日期：指合同协议书约定的开工日期。</w:t>
      </w:r>
    </w:p>
    <w:p w14:paraId="351513C9">
      <w:pPr>
        <w:pStyle w:val="8"/>
        <w:widowControl/>
        <w:tabs>
          <w:tab w:val="left" w:pos="1080"/>
        </w:tabs>
        <w:spacing w:line="360" w:lineRule="auto"/>
        <w:ind w:firstLine="422" w:firstLineChars="200"/>
        <w:jc w:val="left"/>
        <w:rPr>
          <w:rFonts w:hAnsi="宋体"/>
          <w:szCs w:val="21"/>
        </w:rPr>
      </w:pPr>
      <w:r>
        <w:rPr>
          <w:rFonts w:hint="eastAsia" w:hAnsi="宋体"/>
          <w:b/>
          <w:szCs w:val="21"/>
        </w:rPr>
        <w:t>1.1.23</w:t>
      </w:r>
      <w:r>
        <w:rPr>
          <w:rFonts w:hint="eastAsia" w:hAnsi="宋体"/>
          <w:szCs w:val="21"/>
        </w:rPr>
        <w:t>实际开工日期：指监理工程师发出的开工令通知中载明的开工日期。</w:t>
      </w:r>
    </w:p>
    <w:p w14:paraId="6E39E1F7">
      <w:pPr>
        <w:pStyle w:val="8"/>
        <w:widowControl/>
        <w:tabs>
          <w:tab w:val="left" w:pos="1080"/>
        </w:tabs>
        <w:spacing w:line="360" w:lineRule="auto"/>
        <w:ind w:firstLine="422" w:firstLineChars="200"/>
        <w:jc w:val="left"/>
        <w:rPr>
          <w:rFonts w:hAnsi="宋体"/>
          <w:szCs w:val="21"/>
        </w:rPr>
      </w:pPr>
      <w:r>
        <w:rPr>
          <w:rFonts w:hint="eastAsia" w:hAnsi="宋体"/>
          <w:b/>
          <w:szCs w:val="21"/>
        </w:rPr>
        <w:t>1.1.24</w:t>
      </w:r>
      <w:r>
        <w:rPr>
          <w:rFonts w:hint="eastAsia" w:hAnsi="宋体"/>
          <w:szCs w:val="21"/>
        </w:rPr>
        <w:t>计划竣工日期：指自开工日期起至根据合同规定要求承包人完成合同工程并竣工的全部时间（包括根据第8.5条和第8.9.2款规定所做的调整）。</w:t>
      </w:r>
    </w:p>
    <w:p w14:paraId="14302A87">
      <w:pPr>
        <w:pStyle w:val="8"/>
        <w:widowControl/>
        <w:tabs>
          <w:tab w:val="left" w:pos="1080"/>
          <w:tab w:val="left" w:pos="2520"/>
        </w:tabs>
        <w:spacing w:line="360" w:lineRule="auto"/>
        <w:ind w:firstLine="422" w:firstLineChars="200"/>
        <w:jc w:val="left"/>
        <w:rPr>
          <w:rFonts w:hAnsi="宋体"/>
          <w:szCs w:val="21"/>
        </w:rPr>
      </w:pPr>
      <w:r>
        <w:rPr>
          <w:rFonts w:hint="eastAsia" w:hAnsi="宋体"/>
          <w:b/>
          <w:szCs w:val="21"/>
        </w:rPr>
        <w:t>1.1.25</w:t>
      </w:r>
      <w:r>
        <w:rPr>
          <w:rFonts w:hint="eastAsia" w:hAnsi="宋体"/>
          <w:szCs w:val="21"/>
        </w:rPr>
        <w:t>实际竣工日期：指承包人实际完成合同工程或某单项工程并通过竣工验收的日期，实际竣工日期按照第8.10.2款规定确定。</w:t>
      </w:r>
    </w:p>
    <w:p w14:paraId="65D85F65">
      <w:pPr>
        <w:pStyle w:val="8"/>
        <w:widowControl/>
        <w:tabs>
          <w:tab w:val="left" w:pos="1080"/>
          <w:tab w:val="left" w:pos="2520"/>
        </w:tabs>
        <w:spacing w:line="360" w:lineRule="auto"/>
        <w:ind w:firstLine="422" w:firstLineChars="200"/>
        <w:jc w:val="left"/>
        <w:rPr>
          <w:rFonts w:hAnsi="宋体"/>
          <w:szCs w:val="21"/>
        </w:rPr>
      </w:pPr>
      <w:r>
        <w:rPr>
          <w:rFonts w:hint="eastAsia" w:hAnsi="宋体"/>
          <w:b/>
          <w:szCs w:val="21"/>
        </w:rPr>
        <w:t>1.1.26</w:t>
      </w:r>
      <w:r>
        <w:t xml:space="preserve"> 缺陷责任期：是指承包人按照合同约定承担缺陷修复义务，且发包人</w:t>
      </w:r>
      <w:r>
        <w:rPr>
          <w:rFonts w:hint="eastAsia"/>
        </w:rPr>
        <w:t>预</w:t>
      </w:r>
      <w:r>
        <w:t>留质量保证金的期限，</w:t>
      </w:r>
      <w:r>
        <w:rPr>
          <w:rFonts w:hint="eastAsia"/>
        </w:rPr>
        <w:t>自</w:t>
      </w:r>
      <w:r>
        <w:t>工程</w:t>
      </w:r>
      <w:r>
        <w:rPr>
          <w:rFonts w:hint="eastAsia"/>
        </w:rPr>
        <w:t>实际竣工日期</w:t>
      </w:r>
      <w:r>
        <w:t>起计算。</w:t>
      </w:r>
    </w:p>
    <w:p w14:paraId="47137AFA">
      <w:pPr>
        <w:pStyle w:val="8"/>
        <w:widowControl/>
        <w:tabs>
          <w:tab w:val="left" w:pos="1080"/>
          <w:tab w:val="left" w:pos="2520"/>
        </w:tabs>
        <w:spacing w:line="360" w:lineRule="auto"/>
        <w:ind w:firstLine="422" w:firstLineChars="200"/>
        <w:jc w:val="left"/>
        <w:rPr>
          <w:rFonts w:hAnsi="宋体"/>
          <w:color w:val="FF0000"/>
          <w:szCs w:val="21"/>
        </w:rPr>
      </w:pPr>
      <w:r>
        <w:rPr>
          <w:rFonts w:hint="eastAsia" w:hAnsi="宋体"/>
          <w:b/>
          <w:szCs w:val="21"/>
        </w:rPr>
        <w:t>1.1.27</w:t>
      </w:r>
      <w:r>
        <w:rPr>
          <w:b/>
        </w:rPr>
        <w:t xml:space="preserve"> </w:t>
      </w:r>
      <w:r>
        <w:t>保修期：是指承包人按照合同约定对工程承担保修责任的期限，从工程竣工验收合格之日起计算。</w:t>
      </w:r>
    </w:p>
    <w:p w14:paraId="08C1B125">
      <w:pPr>
        <w:pStyle w:val="8"/>
        <w:widowControl/>
        <w:tabs>
          <w:tab w:val="left" w:pos="1080"/>
        </w:tabs>
        <w:spacing w:line="360" w:lineRule="auto"/>
        <w:ind w:firstLine="422" w:firstLineChars="200"/>
        <w:jc w:val="left"/>
        <w:rPr>
          <w:rFonts w:hAnsi="宋体"/>
          <w:szCs w:val="21"/>
        </w:rPr>
      </w:pPr>
      <w:r>
        <w:rPr>
          <w:rFonts w:hint="eastAsia" w:hAnsi="宋体"/>
          <w:b/>
          <w:szCs w:val="21"/>
        </w:rPr>
        <w:t>1.1.28</w:t>
      </w:r>
      <w:r>
        <w:rPr>
          <w:rFonts w:hint="eastAsia" w:hAnsi="宋体"/>
          <w:szCs w:val="21"/>
        </w:rPr>
        <w:t>小时或天：指本合同中约定按小时计算时间的，从事件有效开始计算（不扣除休息时间）；约定按天计算时间的，开始当天不计入，从次日开始计算。时限的最后一天是休息日或其他法定节假日的，以节假日次日为时限，但竣工日期除外。时限的最后一天的截止时间为当日24时。</w:t>
      </w:r>
    </w:p>
    <w:p w14:paraId="2786779D">
      <w:pPr>
        <w:pStyle w:val="8"/>
        <w:widowControl/>
        <w:tabs>
          <w:tab w:val="left" w:pos="1080"/>
        </w:tabs>
        <w:spacing w:line="360" w:lineRule="auto"/>
        <w:ind w:firstLine="422" w:firstLineChars="200"/>
        <w:jc w:val="left"/>
        <w:rPr>
          <w:rFonts w:hAnsi="宋体"/>
          <w:szCs w:val="21"/>
        </w:rPr>
      </w:pPr>
      <w:r>
        <w:rPr>
          <w:rFonts w:hint="eastAsia" w:hAnsi="宋体"/>
          <w:b/>
          <w:szCs w:val="21"/>
        </w:rPr>
        <w:t>1.1.29</w:t>
      </w:r>
      <w:r>
        <w:rPr>
          <w:rFonts w:hint="eastAsia" w:hAnsi="宋体"/>
          <w:szCs w:val="21"/>
        </w:rPr>
        <w:t>中标价格：指中标通知书中认可的，中标人实施、完成并保修合同工程的价格。</w:t>
      </w:r>
    </w:p>
    <w:p w14:paraId="626B01B3">
      <w:pPr>
        <w:pStyle w:val="8"/>
        <w:widowControl/>
        <w:tabs>
          <w:tab w:val="left" w:pos="1080"/>
        </w:tabs>
        <w:spacing w:line="360" w:lineRule="auto"/>
        <w:ind w:firstLine="422" w:firstLineChars="200"/>
        <w:jc w:val="left"/>
        <w:rPr>
          <w:rFonts w:hAnsi="宋体"/>
          <w:szCs w:val="21"/>
        </w:rPr>
      </w:pPr>
      <w:r>
        <w:rPr>
          <w:rFonts w:hint="eastAsia" w:hAnsi="宋体"/>
          <w:b/>
          <w:szCs w:val="21"/>
        </w:rPr>
        <w:t>1.1.30</w:t>
      </w:r>
      <w:r>
        <w:rPr>
          <w:rFonts w:hint="eastAsia" w:hAnsi="宋体"/>
          <w:szCs w:val="21"/>
        </w:rPr>
        <w:t>合同价款：是指发包人用以支付承包人按照合同规定完成承包范围内合同工程并承担质量保修责任的款项。</w:t>
      </w:r>
    </w:p>
    <w:p w14:paraId="68158A14">
      <w:pPr>
        <w:pStyle w:val="8"/>
        <w:widowControl/>
        <w:tabs>
          <w:tab w:val="left" w:pos="1080"/>
        </w:tabs>
        <w:spacing w:line="360" w:lineRule="auto"/>
        <w:ind w:firstLine="422" w:firstLineChars="200"/>
        <w:jc w:val="left"/>
        <w:rPr>
          <w:rFonts w:hAnsi="宋体"/>
          <w:szCs w:val="21"/>
        </w:rPr>
      </w:pPr>
      <w:r>
        <w:rPr>
          <w:rFonts w:hint="eastAsia" w:hAnsi="宋体"/>
          <w:b/>
          <w:szCs w:val="21"/>
        </w:rPr>
        <w:t>1.1.31</w:t>
      </w:r>
      <w:r>
        <w:rPr>
          <w:rFonts w:hint="eastAsia" w:hAnsi="宋体"/>
          <w:szCs w:val="21"/>
        </w:rPr>
        <w:t>成本费用：指现场内外已发生或将发生的所有合理开支，包含有管理费和其他合理分摊的开支，但不包括利润。</w:t>
      </w:r>
    </w:p>
    <w:p w14:paraId="15B7EEB7">
      <w:pPr>
        <w:pStyle w:val="8"/>
        <w:widowControl/>
        <w:tabs>
          <w:tab w:val="left" w:pos="1080"/>
        </w:tabs>
        <w:spacing w:line="360" w:lineRule="auto"/>
        <w:ind w:firstLine="422" w:firstLineChars="200"/>
        <w:jc w:val="left"/>
        <w:rPr>
          <w:rFonts w:hAnsi="宋体"/>
          <w:szCs w:val="21"/>
        </w:rPr>
      </w:pPr>
      <w:r>
        <w:rPr>
          <w:rFonts w:hint="eastAsia" w:hAnsi="宋体"/>
          <w:b/>
          <w:szCs w:val="21"/>
        </w:rPr>
        <w:t>1.1.32</w:t>
      </w:r>
      <w:r>
        <w:rPr>
          <w:rFonts w:hint="eastAsia" w:hAnsi="宋体"/>
          <w:szCs w:val="21"/>
        </w:rPr>
        <w:t>工程款：指为实施、完成并保修合同工程，发包人支付或应支付给承包人的各种价款，包括进度款、结算款等。</w:t>
      </w:r>
    </w:p>
    <w:p w14:paraId="01298236">
      <w:pPr>
        <w:pStyle w:val="8"/>
        <w:widowControl/>
        <w:tabs>
          <w:tab w:val="left" w:pos="1080"/>
        </w:tabs>
        <w:spacing w:line="360" w:lineRule="auto"/>
        <w:ind w:firstLine="422" w:firstLineChars="200"/>
        <w:jc w:val="left"/>
        <w:rPr>
          <w:rFonts w:hAnsi="宋体"/>
          <w:szCs w:val="21"/>
        </w:rPr>
      </w:pPr>
      <w:r>
        <w:rPr>
          <w:rFonts w:hint="eastAsia" w:hAnsi="宋体"/>
          <w:b/>
          <w:szCs w:val="21"/>
        </w:rPr>
        <w:t>1.1.33</w:t>
      </w:r>
      <w:r>
        <w:rPr>
          <w:color w:val="FF0000"/>
        </w:rPr>
        <w:t xml:space="preserve"> </w:t>
      </w:r>
      <w:r>
        <w:t>质量保证金</w:t>
      </w:r>
      <w:bookmarkStart w:id="476" w:name="#go2"/>
      <w:bookmarkEnd w:id="476"/>
      <w:r>
        <w:t>：是指按照第</w:t>
      </w:r>
      <w:r>
        <w:rPr>
          <w:rFonts w:hint="eastAsia"/>
        </w:rPr>
        <w:t>9.18条</w:t>
      </w:r>
      <w:r>
        <w:t>约定承包人用于保证其在缺陷责任期内履行缺陷修补义务的担保。</w:t>
      </w:r>
    </w:p>
    <w:p w14:paraId="15209BF6">
      <w:pPr>
        <w:pStyle w:val="8"/>
        <w:widowControl/>
        <w:tabs>
          <w:tab w:val="left" w:pos="1080"/>
        </w:tabs>
        <w:spacing w:line="360" w:lineRule="auto"/>
        <w:ind w:firstLine="422" w:firstLineChars="200"/>
        <w:jc w:val="left"/>
        <w:rPr>
          <w:rFonts w:hAnsi="宋体"/>
          <w:szCs w:val="21"/>
        </w:rPr>
      </w:pPr>
      <w:r>
        <w:rPr>
          <w:rFonts w:hint="eastAsia" w:hAnsi="宋体"/>
          <w:b/>
          <w:szCs w:val="21"/>
        </w:rPr>
        <w:t>1.1.34</w:t>
      </w:r>
      <w:r>
        <w:rPr>
          <w:rFonts w:hint="eastAsia" w:hAnsi="宋体"/>
          <w:szCs w:val="21"/>
        </w:rPr>
        <w:t>合同工程：指发包人、承包人在协议书中约定的承包范围内的工程。</w:t>
      </w:r>
    </w:p>
    <w:p w14:paraId="3FDB5DA0">
      <w:pPr>
        <w:pStyle w:val="8"/>
        <w:widowControl/>
        <w:tabs>
          <w:tab w:val="left" w:pos="1080"/>
        </w:tabs>
        <w:spacing w:line="360" w:lineRule="auto"/>
        <w:ind w:firstLine="422" w:firstLineChars="200"/>
        <w:jc w:val="left"/>
        <w:rPr>
          <w:rFonts w:hAnsi="宋体"/>
          <w:szCs w:val="21"/>
        </w:rPr>
      </w:pPr>
      <w:r>
        <w:rPr>
          <w:rFonts w:hint="eastAsia" w:hAnsi="宋体"/>
          <w:b/>
          <w:szCs w:val="21"/>
        </w:rPr>
        <w:t>1.1.35</w:t>
      </w:r>
      <w:r>
        <w:rPr>
          <w:rFonts w:hint="eastAsia" w:hAnsi="宋体"/>
          <w:szCs w:val="21"/>
        </w:rPr>
        <w:t>永久工程：指根据合同约定应实施、完成的永久性工程。</w:t>
      </w:r>
    </w:p>
    <w:p w14:paraId="6521FFC8">
      <w:pPr>
        <w:pStyle w:val="8"/>
        <w:widowControl/>
        <w:tabs>
          <w:tab w:val="left" w:pos="1080"/>
        </w:tabs>
        <w:spacing w:line="360" w:lineRule="auto"/>
        <w:ind w:firstLine="422" w:firstLineChars="200"/>
        <w:jc w:val="left"/>
        <w:rPr>
          <w:rFonts w:hAnsi="宋体"/>
          <w:szCs w:val="21"/>
        </w:rPr>
      </w:pPr>
      <w:r>
        <w:rPr>
          <w:rFonts w:hint="eastAsia" w:hAnsi="宋体"/>
          <w:b/>
          <w:szCs w:val="21"/>
        </w:rPr>
        <w:t>1.1.36</w:t>
      </w:r>
      <w:r>
        <w:rPr>
          <w:rFonts w:hint="eastAsia" w:hAnsi="宋体"/>
          <w:szCs w:val="21"/>
        </w:rPr>
        <w:t>临时工程：指实施、完成并保修永久工程过程中所需要的各类临时性工程。</w:t>
      </w:r>
    </w:p>
    <w:p w14:paraId="647F5C25">
      <w:pPr>
        <w:pStyle w:val="8"/>
        <w:widowControl/>
        <w:tabs>
          <w:tab w:val="left" w:pos="1080"/>
        </w:tabs>
        <w:spacing w:line="360" w:lineRule="auto"/>
        <w:ind w:firstLine="422" w:firstLineChars="200"/>
        <w:jc w:val="left"/>
        <w:rPr>
          <w:rFonts w:hAnsi="宋体"/>
          <w:szCs w:val="21"/>
        </w:rPr>
      </w:pPr>
      <w:r>
        <w:rPr>
          <w:rFonts w:hint="eastAsia" w:hAnsi="宋体"/>
          <w:b/>
          <w:szCs w:val="21"/>
        </w:rPr>
        <w:t>1.1.37</w:t>
      </w:r>
      <w:r>
        <w:rPr>
          <w:rFonts w:hint="eastAsia" w:hAnsi="宋体"/>
          <w:szCs w:val="21"/>
        </w:rPr>
        <w:t>分包工程：指合同工程中，由分包人实施的非主体结构的专业工程。</w:t>
      </w:r>
    </w:p>
    <w:p w14:paraId="3E326D6C">
      <w:pPr>
        <w:pStyle w:val="8"/>
        <w:widowControl/>
        <w:tabs>
          <w:tab w:val="left" w:pos="1080"/>
        </w:tabs>
        <w:spacing w:line="360" w:lineRule="auto"/>
        <w:ind w:firstLine="422" w:firstLineChars="200"/>
        <w:jc w:val="left"/>
        <w:rPr>
          <w:rFonts w:hAnsi="宋体"/>
          <w:szCs w:val="21"/>
        </w:rPr>
      </w:pPr>
      <w:r>
        <w:rPr>
          <w:rFonts w:hint="eastAsia" w:hAnsi="宋体"/>
          <w:b/>
          <w:szCs w:val="21"/>
        </w:rPr>
        <w:t>1.1.38</w:t>
      </w:r>
      <w:r>
        <w:rPr>
          <w:rFonts w:hint="eastAsia" w:hAnsi="宋体"/>
          <w:szCs w:val="21"/>
        </w:rPr>
        <w:t>单项工程：指具有独立的设计文件，竣工后可以独立发挥生产能力或工程效益的工程。组成合同工程的单项工程名称、内容和范围等应在专用条款中约定。</w:t>
      </w:r>
    </w:p>
    <w:p w14:paraId="5A9D190C">
      <w:pPr>
        <w:pStyle w:val="8"/>
        <w:widowControl/>
        <w:tabs>
          <w:tab w:val="left" w:pos="1080"/>
        </w:tabs>
        <w:spacing w:line="360" w:lineRule="auto"/>
        <w:ind w:firstLine="422" w:firstLineChars="200"/>
        <w:jc w:val="left"/>
        <w:rPr>
          <w:rFonts w:hAnsi="宋体"/>
          <w:szCs w:val="21"/>
        </w:rPr>
      </w:pPr>
      <w:r>
        <w:rPr>
          <w:rFonts w:hint="eastAsia" w:hAnsi="宋体"/>
          <w:b/>
          <w:szCs w:val="21"/>
        </w:rPr>
        <w:t>1.1.39</w:t>
      </w:r>
      <w:r>
        <w:rPr>
          <w:rFonts w:hint="eastAsia" w:hAnsi="宋体"/>
          <w:szCs w:val="21"/>
        </w:rPr>
        <w:t>施工场地：指由发包人提供的用于合同工程施工的场所以及发包人在图纸中具体指定的供施工使用的任何其他场所。</w:t>
      </w:r>
    </w:p>
    <w:p w14:paraId="1DF099F7">
      <w:pPr>
        <w:pStyle w:val="8"/>
        <w:widowControl/>
        <w:tabs>
          <w:tab w:val="left" w:pos="1080"/>
        </w:tabs>
        <w:spacing w:line="360" w:lineRule="auto"/>
        <w:ind w:firstLine="422" w:firstLineChars="200"/>
        <w:jc w:val="left"/>
        <w:rPr>
          <w:rFonts w:hAnsi="宋体"/>
          <w:szCs w:val="21"/>
        </w:rPr>
      </w:pPr>
      <w:r>
        <w:rPr>
          <w:rFonts w:hint="eastAsia" w:hAnsi="宋体"/>
          <w:b/>
          <w:szCs w:val="21"/>
        </w:rPr>
        <w:t>1.1.40</w:t>
      </w:r>
      <w:r>
        <w:rPr>
          <w:rFonts w:hint="eastAsia" w:hAnsi="宋体"/>
          <w:szCs w:val="21"/>
        </w:rPr>
        <w:t>施工机械：指承包人临时带入现场用于合同工程施工的仪器、机械、运输工具和其它物品，但不包括用于或安装在合同工程中的材料、设备。</w:t>
      </w:r>
    </w:p>
    <w:p w14:paraId="09448874">
      <w:pPr>
        <w:pStyle w:val="8"/>
        <w:widowControl/>
        <w:tabs>
          <w:tab w:val="left" w:pos="1080"/>
        </w:tabs>
        <w:spacing w:line="360" w:lineRule="auto"/>
        <w:ind w:firstLine="422" w:firstLineChars="200"/>
        <w:jc w:val="left"/>
        <w:rPr>
          <w:rFonts w:hAnsi="宋体"/>
          <w:szCs w:val="21"/>
        </w:rPr>
      </w:pPr>
      <w:r>
        <w:rPr>
          <w:rFonts w:hint="eastAsia" w:hAnsi="宋体"/>
          <w:b/>
          <w:szCs w:val="21"/>
        </w:rPr>
        <w:t>1.1.41</w:t>
      </w:r>
      <w:r>
        <w:rPr>
          <w:rFonts w:hint="eastAsia" w:hAnsi="宋体"/>
          <w:szCs w:val="21"/>
        </w:rPr>
        <w:t>书面形式：指合同文书、信件和数据电文（包括电报、传真、电子数据交换和电子邮件）等可以有形地表现所载内容的形式。发包人、承包人可在专用条款中注明所采用的书面形式。</w:t>
      </w:r>
    </w:p>
    <w:p w14:paraId="50E4664E">
      <w:pPr>
        <w:pStyle w:val="8"/>
        <w:widowControl/>
        <w:tabs>
          <w:tab w:val="left" w:pos="1080"/>
        </w:tabs>
        <w:spacing w:line="360" w:lineRule="auto"/>
        <w:ind w:firstLine="422" w:firstLineChars="200"/>
        <w:jc w:val="left"/>
        <w:rPr>
          <w:rFonts w:hAnsi="宋体"/>
          <w:szCs w:val="21"/>
        </w:rPr>
      </w:pPr>
      <w:r>
        <w:rPr>
          <w:rFonts w:hint="eastAsia" w:hAnsi="宋体"/>
          <w:b/>
          <w:szCs w:val="21"/>
        </w:rPr>
        <w:t>1.1.42</w:t>
      </w:r>
      <w:r>
        <w:rPr>
          <w:rFonts w:hAnsi="宋体"/>
          <w:szCs w:val="21"/>
        </w:rPr>
        <w:t>基准日</w:t>
      </w:r>
      <w:r>
        <w:rPr>
          <w:rFonts w:hint="eastAsia" w:hAnsi="宋体"/>
          <w:szCs w:val="21"/>
        </w:rPr>
        <w:t>：</w:t>
      </w:r>
      <w:r>
        <w:rPr>
          <w:rFonts w:hAnsi="宋体"/>
          <w:szCs w:val="21"/>
        </w:rPr>
        <w:t>招标工程</w:t>
      </w:r>
      <w:r>
        <w:rPr>
          <w:rFonts w:hint="eastAsia" w:hAnsi="宋体"/>
          <w:szCs w:val="21"/>
        </w:rPr>
        <w:t>以</w:t>
      </w:r>
      <w:r>
        <w:rPr>
          <w:rFonts w:hAnsi="宋体"/>
          <w:szCs w:val="21"/>
        </w:rPr>
        <w:t>投标截止日</w:t>
      </w:r>
      <w:r>
        <w:rPr>
          <w:rFonts w:hint="eastAsia" w:hAnsi="宋体"/>
          <w:szCs w:val="21"/>
        </w:rPr>
        <w:t>前20日，</w:t>
      </w:r>
      <w:r>
        <w:rPr>
          <w:rFonts w:hAnsi="宋体"/>
          <w:szCs w:val="21"/>
        </w:rPr>
        <w:t>非招标工程</w:t>
      </w:r>
      <w:r>
        <w:rPr>
          <w:rFonts w:hint="eastAsia" w:hAnsi="宋体"/>
          <w:szCs w:val="21"/>
        </w:rPr>
        <w:t>以</w:t>
      </w:r>
      <w:r>
        <w:rPr>
          <w:rFonts w:hAnsi="宋体"/>
          <w:szCs w:val="21"/>
        </w:rPr>
        <w:t>合同订立日前20日为基准日。</w:t>
      </w:r>
    </w:p>
    <w:p w14:paraId="73311606">
      <w:pPr>
        <w:pStyle w:val="8"/>
        <w:widowControl/>
        <w:tabs>
          <w:tab w:val="left" w:pos="1080"/>
        </w:tabs>
        <w:spacing w:line="360" w:lineRule="auto"/>
        <w:ind w:firstLine="422" w:firstLineChars="200"/>
        <w:jc w:val="left"/>
        <w:rPr>
          <w:rFonts w:hAnsi="宋体"/>
          <w:szCs w:val="21"/>
        </w:rPr>
      </w:pPr>
      <w:r>
        <w:rPr>
          <w:rFonts w:hint="eastAsia" w:hAnsi="宋体"/>
          <w:b/>
          <w:szCs w:val="21"/>
        </w:rPr>
        <w:t>1.1.43</w:t>
      </w:r>
      <w:r>
        <w:rPr>
          <w:rFonts w:hint="eastAsia" w:hAnsi="宋体"/>
          <w:szCs w:val="21"/>
        </w:rPr>
        <w:t>变更：指经发包人批准的由监理工程师根据第9.9条规定发出指令的工程任何改变。</w:t>
      </w:r>
    </w:p>
    <w:p w14:paraId="4576B032">
      <w:pPr>
        <w:pStyle w:val="8"/>
        <w:widowControl/>
        <w:tabs>
          <w:tab w:val="left" w:pos="1080"/>
        </w:tabs>
        <w:spacing w:line="360" w:lineRule="auto"/>
        <w:ind w:firstLine="422" w:firstLineChars="200"/>
        <w:jc w:val="left"/>
        <w:rPr>
          <w:rFonts w:hAnsi="宋体"/>
          <w:szCs w:val="21"/>
        </w:rPr>
      </w:pPr>
      <w:r>
        <w:rPr>
          <w:rFonts w:hint="eastAsia" w:hAnsi="宋体"/>
          <w:b/>
          <w:szCs w:val="21"/>
        </w:rPr>
        <w:t>1.1.44</w:t>
      </w:r>
      <w:r>
        <w:rPr>
          <w:rFonts w:hint="eastAsia" w:hAnsi="宋体"/>
          <w:szCs w:val="21"/>
        </w:rPr>
        <w:t>索赔：</w:t>
      </w:r>
      <w:r>
        <w:rPr>
          <w:rFonts w:hAnsi="宋体"/>
          <w:szCs w:val="21"/>
        </w:rPr>
        <w:t>指合同履行期间，对于并非</w:t>
      </w:r>
      <w:r>
        <w:rPr>
          <w:rFonts w:hint="eastAsia" w:hAnsi="宋体"/>
          <w:szCs w:val="21"/>
        </w:rPr>
        <w:t>己方</w:t>
      </w:r>
      <w:r>
        <w:rPr>
          <w:rFonts w:hAnsi="宋体"/>
          <w:szCs w:val="21"/>
        </w:rPr>
        <w:t>的过错，而是对方</w:t>
      </w:r>
      <w:r>
        <w:rPr>
          <w:rFonts w:hint="eastAsia" w:hAnsi="宋体"/>
          <w:szCs w:val="21"/>
        </w:rPr>
        <w:t>的过错或</w:t>
      </w:r>
      <w:r>
        <w:rPr>
          <w:rFonts w:hAnsi="宋体"/>
          <w:szCs w:val="21"/>
        </w:rPr>
        <w:t>责任发生的事件所造成的损失，</w:t>
      </w:r>
      <w:r>
        <w:rPr>
          <w:rFonts w:hint="eastAsia" w:hAnsi="宋体"/>
          <w:szCs w:val="21"/>
        </w:rPr>
        <w:t>己方</w:t>
      </w:r>
      <w:r>
        <w:rPr>
          <w:rFonts w:hAnsi="宋体"/>
          <w:szCs w:val="21"/>
        </w:rPr>
        <w:t>向对方提出</w:t>
      </w:r>
      <w:r>
        <w:rPr>
          <w:rFonts w:hint="eastAsia" w:hAnsi="宋体"/>
          <w:szCs w:val="21"/>
        </w:rPr>
        <w:t>的</w:t>
      </w:r>
      <w:r>
        <w:rPr>
          <w:rFonts w:hAnsi="宋体"/>
          <w:szCs w:val="21"/>
        </w:rPr>
        <w:t>费用补偿</w:t>
      </w:r>
      <w:r>
        <w:rPr>
          <w:rFonts w:hint="eastAsia" w:hAnsi="宋体"/>
          <w:szCs w:val="21"/>
        </w:rPr>
        <w:t>和（</w:t>
      </w:r>
      <w:r>
        <w:rPr>
          <w:rFonts w:hAnsi="宋体"/>
          <w:szCs w:val="21"/>
        </w:rPr>
        <w:t>或</w:t>
      </w:r>
      <w:r>
        <w:rPr>
          <w:rFonts w:hint="eastAsia" w:hAnsi="宋体"/>
          <w:szCs w:val="21"/>
        </w:rPr>
        <w:t>）</w:t>
      </w:r>
      <w:r>
        <w:rPr>
          <w:rFonts w:hAnsi="宋体"/>
          <w:szCs w:val="21"/>
        </w:rPr>
        <w:t>工期顺延的行为</w:t>
      </w:r>
      <w:r>
        <w:rPr>
          <w:rFonts w:hint="eastAsia" w:hAnsi="宋体"/>
          <w:szCs w:val="21"/>
        </w:rPr>
        <w:t>。</w:t>
      </w:r>
    </w:p>
    <w:p w14:paraId="30AF58D1">
      <w:pPr>
        <w:pStyle w:val="8"/>
        <w:widowControl/>
        <w:tabs>
          <w:tab w:val="left" w:pos="1080"/>
        </w:tabs>
        <w:spacing w:line="360" w:lineRule="auto"/>
        <w:ind w:firstLine="422" w:firstLineChars="200"/>
        <w:jc w:val="left"/>
        <w:rPr>
          <w:rFonts w:hAnsi="宋体"/>
          <w:szCs w:val="21"/>
        </w:rPr>
      </w:pPr>
      <w:r>
        <w:rPr>
          <w:rFonts w:hint="eastAsia" w:hAnsi="宋体"/>
          <w:b/>
          <w:szCs w:val="21"/>
        </w:rPr>
        <w:t>1.1.45</w:t>
      </w:r>
      <w:r>
        <w:rPr>
          <w:rFonts w:hint="eastAsia" w:hAnsi="宋体"/>
          <w:szCs w:val="21"/>
        </w:rPr>
        <w:t>不可抗力：</w:t>
      </w:r>
      <w:r>
        <w:rPr>
          <w:rFonts w:hAnsi="宋体"/>
          <w:szCs w:val="21"/>
        </w:rPr>
        <w:t>不能预见、不能避免并不能克服的客观情况。包括战争、动乱、</w:t>
      </w:r>
      <w:r>
        <w:rPr>
          <w:rFonts w:hint="eastAsia" w:hAnsi="宋体"/>
          <w:szCs w:val="21"/>
        </w:rPr>
        <w:t>武        装封锁、</w:t>
      </w:r>
      <w:r>
        <w:rPr>
          <w:rFonts w:hAnsi="宋体"/>
          <w:szCs w:val="21"/>
        </w:rPr>
        <w:t>罢工</w:t>
      </w:r>
      <w:r>
        <w:rPr>
          <w:rFonts w:hint="eastAsia" w:hAnsi="宋体"/>
          <w:szCs w:val="21"/>
        </w:rPr>
        <w:t>、</w:t>
      </w:r>
      <w:r>
        <w:rPr>
          <w:rFonts w:hAnsi="宋体"/>
          <w:szCs w:val="21"/>
        </w:rPr>
        <w:t>空中飞行物体坠落</w:t>
      </w:r>
      <w:r>
        <w:rPr>
          <w:rFonts w:hint="eastAsia" w:hAnsi="宋体"/>
          <w:szCs w:val="21"/>
        </w:rPr>
        <w:t>或</w:t>
      </w:r>
      <w:r>
        <w:rPr>
          <w:rFonts w:hAnsi="宋体"/>
          <w:szCs w:val="21"/>
        </w:rPr>
        <w:t>非发包人、承包人责任</w:t>
      </w:r>
      <w:r>
        <w:rPr>
          <w:rFonts w:hint="eastAsia" w:hAnsi="宋体"/>
          <w:szCs w:val="21"/>
        </w:rPr>
        <w:t>或原因</w:t>
      </w:r>
      <w:r>
        <w:rPr>
          <w:rFonts w:hAnsi="宋体"/>
          <w:szCs w:val="21"/>
        </w:rPr>
        <w:t>造成的爆炸、火灾，以及风、雨、雪、洪、震等自然灾害和政府或卫生部门发布的影响正常工作的疫情。</w:t>
      </w:r>
    </w:p>
    <w:p w14:paraId="5F696492">
      <w:pPr>
        <w:pStyle w:val="8"/>
        <w:widowControl/>
        <w:tabs>
          <w:tab w:val="left" w:pos="1080"/>
        </w:tabs>
        <w:spacing w:line="360" w:lineRule="auto"/>
        <w:ind w:firstLine="422" w:firstLineChars="200"/>
        <w:rPr>
          <w:rFonts w:hAnsi="宋体"/>
          <w:szCs w:val="24"/>
        </w:rPr>
      </w:pPr>
      <w:r>
        <w:rPr>
          <w:rFonts w:hint="eastAsia" w:hAnsi="宋体"/>
          <w:b/>
          <w:szCs w:val="21"/>
        </w:rPr>
        <w:t>1.1.46</w:t>
      </w:r>
      <w:r>
        <w:rPr>
          <w:rFonts w:hint="eastAsia" w:hAnsi="宋体"/>
          <w:szCs w:val="21"/>
        </w:rPr>
        <w:t xml:space="preserve"> 国家：指中华人民共和国。</w:t>
      </w:r>
    </w:p>
    <w:p w14:paraId="61AEF6A7">
      <w:pPr>
        <w:spacing w:line="360" w:lineRule="auto"/>
        <w:rPr>
          <w:rFonts w:ascii="黑体" w:eastAsia="黑体"/>
          <w:sz w:val="24"/>
        </w:rPr>
      </w:pPr>
    </w:p>
    <w:p w14:paraId="748FFEFB">
      <w:pPr>
        <w:tabs>
          <w:tab w:val="left" w:pos="1260"/>
          <w:tab w:val="left" w:pos="1800"/>
          <w:tab w:val="left" w:pos="1980"/>
        </w:tabs>
        <w:spacing w:line="360" w:lineRule="auto"/>
        <w:ind w:firstLine="640" w:firstLineChars="200"/>
        <w:rPr>
          <w:rFonts w:ascii="黑体" w:eastAsia="黑体"/>
          <w:sz w:val="32"/>
          <w:szCs w:val="32"/>
        </w:rPr>
      </w:pPr>
      <w:r>
        <w:rPr>
          <w:rFonts w:hint="eastAsia" w:ascii="黑体" w:eastAsia="黑体"/>
          <w:sz w:val="32"/>
          <w:szCs w:val="32"/>
        </w:rPr>
        <w:t>1.2  合同文件及解释</w:t>
      </w:r>
    </w:p>
    <w:p w14:paraId="5C1A1E9F">
      <w:pPr>
        <w:pStyle w:val="8"/>
        <w:widowControl/>
        <w:spacing w:line="360" w:lineRule="auto"/>
        <w:ind w:firstLine="413" w:firstLineChars="196"/>
        <w:jc w:val="left"/>
        <w:rPr>
          <w:rFonts w:hAnsi="宋体"/>
          <w:color w:val="000000"/>
          <w:szCs w:val="24"/>
        </w:rPr>
      </w:pPr>
      <w:r>
        <w:rPr>
          <w:rFonts w:hint="eastAsia" w:hAnsi="宋体"/>
          <w:b/>
          <w:color w:val="000000"/>
          <w:szCs w:val="24"/>
        </w:rPr>
        <w:t>1.2.1</w:t>
      </w:r>
      <w:r>
        <w:rPr>
          <w:rFonts w:hint="eastAsia" w:hAnsi="宋体"/>
          <w:color w:val="000000"/>
          <w:szCs w:val="24"/>
        </w:rPr>
        <w:t>标注和旁注</w:t>
      </w:r>
    </w:p>
    <w:p w14:paraId="27963A63">
      <w:pPr>
        <w:pStyle w:val="8"/>
        <w:widowControl/>
        <w:spacing w:line="360" w:lineRule="auto"/>
        <w:ind w:firstLine="413" w:firstLineChars="196"/>
        <w:jc w:val="left"/>
        <w:rPr>
          <w:rFonts w:hAnsi="宋体"/>
          <w:color w:val="000000"/>
          <w:szCs w:val="24"/>
          <w:u w:val="dotted"/>
        </w:rPr>
      </w:pPr>
      <w:r>
        <w:rPr>
          <w:rFonts w:hint="eastAsia" w:ascii="楷体_GB2312" w:hAnsi="宋体" w:eastAsia="楷体_GB2312"/>
          <w:b/>
          <w:color w:val="000000"/>
          <w:szCs w:val="24"/>
        </w:rPr>
        <w:t xml:space="preserve"> </w:t>
      </w:r>
      <w:r>
        <w:rPr>
          <w:rFonts w:hint="eastAsia" w:hAnsi="宋体"/>
          <w:color w:val="000000"/>
          <w:szCs w:val="24"/>
        </w:rPr>
        <w:t>本合同条款的标题和旁注不构成合同的一部分。</w:t>
      </w:r>
    </w:p>
    <w:p w14:paraId="7BD0F4C3">
      <w:pPr>
        <w:pStyle w:val="8"/>
        <w:tabs>
          <w:tab w:val="left" w:pos="1320"/>
        </w:tabs>
        <w:spacing w:line="360" w:lineRule="auto"/>
        <w:ind w:firstLine="413" w:firstLineChars="196"/>
        <w:rPr>
          <w:rFonts w:hAnsi="宋体"/>
          <w:color w:val="000000"/>
          <w:szCs w:val="24"/>
        </w:rPr>
      </w:pPr>
      <w:r>
        <w:rPr>
          <w:rFonts w:hint="eastAsia" w:hAnsi="宋体"/>
          <w:b/>
          <w:color w:val="000000"/>
          <w:szCs w:val="24"/>
        </w:rPr>
        <w:t>1.2.2</w:t>
      </w:r>
      <w:r>
        <w:rPr>
          <w:rFonts w:hint="eastAsia" w:hAnsi="宋体"/>
          <w:color w:val="000000"/>
          <w:szCs w:val="24"/>
        </w:rPr>
        <w:t>合同文件组成及优先顺序</w:t>
      </w:r>
    </w:p>
    <w:p w14:paraId="3F6D5B60">
      <w:pPr>
        <w:pStyle w:val="8"/>
        <w:tabs>
          <w:tab w:val="left" w:pos="1320"/>
        </w:tabs>
        <w:spacing w:line="360" w:lineRule="auto"/>
        <w:ind w:firstLine="411" w:firstLineChars="196"/>
        <w:rPr>
          <w:rFonts w:hAnsi="宋体"/>
          <w:color w:val="000000"/>
          <w:szCs w:val="24"/>
        </w:rPr>
      </w:pPr>
      <w:r>
        <w:rPr>
          <w:rFonts w:hint="eastAsia" w:hAnsi="宋体"/>
          <w:color w:val="000000"/>
          <w:szCs w:val="24"/>
        </w:rPr>
        <w:t>下列组成本合同的文件是一个合同整体，彼此应能</w:t>
      </w:r>
      <w:r>
        <w:rPr>
          <w:rFonts w:hint="eastAsia" w:hAnsi="宋体"/>
          <w:szCs w:val="24"/>
        </w:rPr>
        <w:t>相互解释，互为说明。当出现相互矛盾时，除专用条款另有约定外，组成本合同文件的优先解释</w:t>
      </w:r>
      <w:r>
        <w:rPr>
          <w:rFonts w:hint="eastAsia" w:hAnsi="宋体"/>
          <w:color w:val="000000"/>
          <w:szCs w:val="24"/>
        </w:rPr>
        <w:t>顺序如下：</w:t>
      </w:r>
    </w:p>
    <w:p w14:paraId="7E5B6EB8">
      <w:pPr>
        <w:spacing w:line="360" w:lineRule="auto"/>
        <w:ind w:firstLine="420" w:firstLineChars="200"/>
      </w:pPr>
      <w:r>
        <w:rPr>
          <w:rFonts w:hint="eastAsia"/>
        </w:rPr>
        <w:t>（1）协议书。</w:t>
      </w:r>
    </w:p>
    <w:p w14:paraId="5AFDD07A">
      <w:pPr>
        <w:spacing w:line="360" w:lineRule="auto"/>
        <w:ind w:firstLine="420" w:firstLineChars="200"/>
        <w:rPr>
          <w:rFonts w:ascii="宋体" w:hAnsi="宋体"/>
          <w:color w:val="000000"/>
        </w:rPr>
      </w:pPr>
      <w:r>
        <w:rPr>
          <w:rFonts w:hint="eastAsia"/>
        </w:rPr>
        <w:t>（2）</w:t>
      </w:r>
      <w:r>
        <w:rPr>
          <w:rFonts w:hint="eastAsia" w:ascii="宋体" w:hAnsi="宋体"/>
          <w:color w:val="000000"/>
        </w:rPr>
        <w:t>中标通知书（适用于招标工程）。</w:t>
      </w:r>
    </w:p>
    <w:p w14:paraId="18D3DA31">
      <w:pPr>
        <w:spacing w:line="360" w:lineRule="auto"/>
        <w:ind w:firstLine="420" w:firstLineChars="200"/>
        <w:rPr>
          <w:rFonts w:ascii="宋体" w:hAnsi="宋体"/>
          <w:color w:val="000000"/>
        </w:rPr>
      </w:pPr>
      <w:r>
        <w:rPr>
          <w:rFonts w:hint="eastAsia"/>
        </w:rPr>
        <w:t>（3）</w:t>
      </w:r>
      <w:r>
        <w:rPr>
          <w:rFonts w:hint="eastAsia" w:ascii="宋体" w:hAnsi="宋体"/>
          <w:color w:val="000000"/>
        </w:rPr>
        <w:t>承包人投标文件及其附件（含评标期间的澄清文件和补充资料）（适用于招标工程）。</w:t>
      </w:r>
    </w:p>
    <w:p w14:paraId="6C0747B0">
      <w:pPr>
        <w:spacing w:line="360" w:lineRule="auto"/>
        <w:rPr>
          <w:rFonts w:ascii="宋体" w:hAnsi="宋体"/>
          <w:color w:val="000000"/>
        </w:rPr>
      </w:pPr>
      <w:r>
        <w:rPr>
          <w:rFonts w:hint="eastAsia" w:ascii="宋体" w:hAnsi="宋体"/>
          <w:color w:val="000000"/>
        </w:rPr>
        <w:t>确认的工程量清单报价单或施工图预算书（适用于非招标工程）。</w:t>
      </w:r>
    </w:p>
    <w:p w14:paraId="368738DD">
      <w:pPr>
        <w:spacing w:line="360" w:lineRule="auto"/>
        <w:ind w:firstLine="420" w:firstLineChars="200"/>
        <w:rPr>
          <w:rFonts w:ascii="宋体" w:hAnsi="宋体"/>
          <w:color w:val="000000"/>
        </w:rPr>
      </w:pPr>
      <w:r>
        <w:rPr>
          <w:rFonts w:hint="eastAsia"/>
        </w:rPr>
        <w:t>（4）</w:t>
      </w:r>
      <w:r>
        <w:rPr>
          <w:rFonts w:hint="eastAsia" w:ascii="宋体" w:hAnsi="宋体"/>
          <w:color w:val="000000"/>
        </w:rPr>
        <w:t>专用条款。</w:t>
      </w:r>
    </w:p>
    <w:p w14:paraId="43A87434">
      <w:pPr>
        <w:spacing w:line="360" w:lineRule="auto"/>
        <w:ind w:firstLine="420" w:firstLineChars="200"/>
        <w:rPr>
          <w:rFonts w:ascii="宋体" w:hAnsi="宋体"/>
          <w:color w:val="000000"/>
        </w:rPr>
      </w:pPr>
      <w:r>
        <w:rPr>
          <w:rFonts w:hint="eastAsia"/>
        </w:rPr>
        <w:t>（5）</w:t>
      </w:r>
      <w:r>
        <w:rPr>
          <w:rFonts w:hint="eastAsia" w:ascii="宋体" w:hAnsi="宋体"/>
          <w:color w:val="000000"/>
        </w:rPr>
        <w:t xml:space="preserve">履行本合同的相关补充协议（含会议纪要、工程变更、签证、洽商等文件）。 </w:t>
      </w:r>
    </w:p>
    <w:p w14:paraId="0278F8B8">
      <w:pPr>
        <w:spacing w:line="360" w:lineRule="auto"/>
        <w:ind w:firstLine="420" w:firstLineChars="200"/>
        <w:rPr>
          <w:rFonts w:ascii="宋体" w:hAnsi="宋体"/>
          <w:color w:val="000000"/>
        </w:rPr>
      </w:pPr>
      <w:r>
        <w:rPr>
          <w:rFonts w:hint="eastAsia"/>
        </w:rPr>
        <w:t>（6）</w:t>
      </w:r>
      <w:r>
        <w:rPr>
          <w:rFonts w:hint="eastAsia" w:ascii="宋体" w:hAnsi="宋体"/>
          <w:color w:val="000000"/>
        </w:rPr>
        <w:t>通用条款。</w:t>
      </w:r>
    </w:p>
    <w:p w14:paraId="3E725945">
      <w:pPr>
        <w:spacing w:line="360" w:lineRule="auto"/>
        <w:ind w:firstLine="420" w:firstLineChars="200"/>
        <w:rPr>
          <w:rFonts w:ascii="宋体" w:hAnsi="宋体"/>
          <w:color w:val="000000"/>
        </w:rPr>
      </w:pPr>
      <w:r>
        <w:rPr>
          <w:rFonts w:hint="eastAsia"/>
        </w:rPr>
        <w:t>（7）</w:t>
      </w:r>
      <w:r>
        <w:rPr>
          <w:rFonts w:hint="eastAsia" w:ascii="宋体" w:hAnsi="宋体"/>
          <w:color w:val="000000"/>
        </w:rPr>
        <w:t>标准、规范及有关技术文件。</w:t>
      </w:r>
    </w:p>
    <w:p w14:paraId="06416C6B">
      <w:pPr>
        <w:spacing w:line="360" w:lineRule="auto"/>
        <w:ind w:firstLine="420" w:firstLineChars="200"/>
        <w:rPr>
          <w:rFonts w:ascii="宋体" w:hAnsi="宋体"/>
          <w:color w:val="000000"/>
        </w:rPr>
      </w:pPr>
      <w:r>
        <w:rPr>
          <w:rFonts w:hint="eastAsia"/>
        </w:rPr>
        <w:t>（8）</w:t>
      </w:r>
      <w:r>
        <w:rPr>
          <w:rFonts w:hint="eastAsia" w:ascii="宋体" w:hAnsi="宋体"/>
          <w:color w:val="000000"/>
        </w:rPr>
        <w:t>图纸。</w:t>
      </w:r>
    </w:p>
    <w:p w14:paraId="081352A8">
      <w:pPr>
        <w:spacing w:line="360" w:lineRule="auto"/>
        <w:ind w:firstLine="420" w:firstLineChars="200"/>
        <w:rPr>
          <w:rFonts w:ascii="宋体" w:hAnsi="宋体"/>
          <w:color w:val="000000"/>
        </w:rPr>
      </w:pPr>
      <w:r>
        <w:rPr>
          <w:rFonts w:hint="eastAsia"/>
        </w:rPr>
        <w:t>（9）</w:t>
      </w:r>
      <w:r>
        <w:rPr>
          <w:rFonts w:hint="eastAsia" w:ascii="宋体" w:hAnsi="宋体"/>
          <w:color w:val="000000"/>
        </w:rPr>
        <w:t>招标文件（含工程量清单）。</w:t>
      </w:r>
    </w:p>
    <w:p w14:paraId="0676AAEA">
      <w:pPr>
        <w:pStyle w:val="8"/>
        <w:spacing w:line="360" w:lineRule="auto"/>
        <w:ind w:firstLine="422" w:firstLineChars="200"/>
        <w:jc w:val="left"/>
        <w:rPr>
          <w:rFonts w:hAnsi="宋体"/>
          <w:color w:val="000000"/>
          <w:szCs w:val="24"/>
        </w:rPr>
      </w:pPr>
      <w:r>
        <w:rPr>
          <w:rFonts w:hint="eastAsia" w:hAnsi="宋体"/>
          <w:b/>
          <w:color w:val="000000"/>
          <w:szCs w:val="24"/>
        </w:rPr>
        <w:t>1.2.3</w:t>
      </w:r>
      <w:r>
        <w:rPr>
          <w:rFonts w:hint="eastAsia" w:hAnsi="宋体"/>
          <w:color w:val="000000"/>
          <w:szCs w:val="24"/>
        </w:rPr>
        <w:t>监理或造价工程师作出解释</w:t>
      </w:r>
    </w:p>
    <w:p w14:paraId="507AA2B3">
      <w:pPr>
        <w:pStyle w:val="8"/>
        <w:spacing w:line="360" w:lineRule="auto"/>
        <w:ind w:firstLine="420" w:firstLineChars="200"/>
        <w:jc w:val="left"/>
        <w:rPr>
          <w:rFonts w:hAnsi="宋体"/>
          <w:color w:val="000000"/>
          <w:szCs w:val="24"/>
        </w:rPr>
      </w:pPr>
      <w:r>
        <w:rPr>
          <w:rFonts w:hint="eastAsia" w:hAnsi="宋体"/>
          <w:color w:val="000000"/>
          <w:szCs w:val="24"/>
        </w:rPr>
        <w:t>当合同文件内容出现含糊不清或不相一致时，由发包人、承包人在不影响合同工程正常实施的情况下协商解决。双方协商不成，由本合同约定的监理工程师或造价工程师作出解释。如合同任何一方不同意本合同约定的监理工程师或造价工程师作出的解释，按第16.1条规定处理。</w:t>
      </w:r>
    </w:p>
    <w:p w14:paraId="0ACCA7B0">
      <w:pPr>
        <w:tabs>
          <w:tab w:val="left" w:pos="1260"/>
        </w:tabs>
        <w:spacing w:line="360" w:lineRule="auto"/>
        <w:rPr>
          <w:sz w:val="24"/>
        </w:rPr>
      </w:pPr>
    </w:p>
    <w:p w14:paraId="60D21358">
      <w:pPr>
        <w:tabs>
          <w:tab w:val="left" w:pos="1260"/>
        </w:tabs>
        <w:spacing w:line="360" w:lineRule="auto"/>
        <w:ind w:firstLine="640" w:firstLineChars="200"/>
        <w:rPr>
          <w:rFonts w:ascii="黑体" w:eastAsia="黑体"/>
          <w:sz w:val="32"/>
          <w:szCs w:val="32"/>
        </w:rPr>
      </w:pPr>
      <w:r>
        <w:rPr>
          <w:rFonts w:hint="eastAsia" w:ascii="黑体" w:eastAsia="黑体"/>
          <w:sz w:val="32"/>
          <w:szCs w:val="32"/>
        </w:rPr>
        <w:t>1.3  语言文字</w:t>
      </w:r>
    </w:p>
    <w:p w14:paraId="40EFC6B5">
      <w:pPr>
        <w:spacing w:line="360" w:lineRule="auto"/>
        <w:ind w:firstLine="420" w:firstLineChars="200"/>
        <w:rPr>
          <w:rFonts w:ascii="宋体" w:hAnsi="宋体"/>
          <w:color w:val="000000"/>
        </w:rPr>
      </w:pPr>
      <w:r>
        <w:rPr>
          <w:rFonts w:ascii="宋体" w:hAnsi="宋体"/>
          <w:color w:val="000000"/>
        </w:rPr>
        <w:t>合同以中国的汉语简体文字编写、解释和说明。合同当事人在专用合同条款中约定使用两种以上语言时，汉语为优先解释和说明合同的语言。</w:t>
      </w:r>
    </w:p>
    <w:p w14:paraId="71556DC3">
      <w:pPr>
        <w:autoSpaceDE w:val="0"/>
        <w:autoSpaceDN w:val="0"/>
        <w:adjustRightInd w:val="0"/>
        <w:spacing w:line="360" w:lineRule="auto"/>
        <w:ind w:firstLine="420" w:firstLineChars="200"/>
        <w:jc w:val="left"/>
        <w:rPr>
          <w:rFonts w:ascii="宋体" w:hAnsi="宋体"/>
          <w:color w:val="000000"/>
        </w:rPr>
      </w:pPr>
    </w:p>
    <w:p w14:paraId="7BCF9727">
      <w:pPr>
        <w:tabs>
          <w:tab w:val="left" w:pos="1260"/>
        </w:tabs>
        <w:spacing w:line="360" w:lineRule="auto"/>
        <w:ind w:firstLine="640" w:firstLineChars="200"/>
        <w:rPr>
          <w:rFonts w:ascii="黑体" w:eastAsia="黑体"/>
          <w:sz w:val="32"/>
          <w:szCs w:val="32"/>
        </w:rPr>
      </w:pPr>
      <w:r>
        <w:rPr>
          <w:rFonts w:hint="eastAsia" w:ascii="黑体" w:eastAsia="黑体"/>
          <w:sz w:val="32"/>
          <w:szCs w:val="32"/>
        </w:rPr>
        <w:t>1.4  适用的法律、标准与规范</w:t>
      </w:r>
    </w:p>
    <w:p w14:paraId="3773506B">
      <w:pPr>
        <w:pStyle w:val="13"/>
        <w:spacing w:line="360" w:lineRule="auto"/>
        <w:ind w:left="0" w:leftChars="0" w:firstLine="422" w:firstLineChars="200"/>
        <w:rPr>
          <w:rFonts w:ascii="宋体" w:hAnsi="宋体"/>
          <w:sz w:val="21"/>
        </w:rPr>
      </w:pPr>
      <w:r>
        <w:rPr>
          <w:rFonts w:hint="eastAsia" w:ascii="宋体" w:hAnsi="宋体"/>
          <w:b/>
          <w:sz w:val="21"/>
        </w:rPr>
        <w:t>1.4.1</w:t>
      </w:r>
      <w:r>
        <w:rPr>
          <w:rFonts w:hint="eastAsia" w:ascii="宋体" w:hAnsi="宋体"/>
          <w:sz w:val="21"/>
        </w:rPr>
        <w:t>适用的法律和法规</w:t>
      </w:r>
    </w:p>
    <w:p w14:paraId="22E17532">
      <w:pPr>
        <w:pStyle w:val="13"/>
        <w:spacing w:line="360" w:lineRule="auto"/>
        <w:ind w:left="0" w:leftChars="0" w:firstLine="420" w:firstLineChars="200"/>
        <w:rPr>
          <w:rFonts w:ascii="宋体" w:hAnsi="宋体"/>
          <w:sz w:val="21"/>
        </w:rPr>
      </w:pPr>
      <w:r>
        <w:rPr>
          <w:rFonts w:hint="eastAsia" w:ascii="宋体" w:hAnsi="宋体"/>
          <w:sz w:val="21"/>
        </w:rPr>
        <w:t>本合同适用的法律为国家的现行法律、行政法规和合同工程所在地的地方性法规。履行合同期间，发包人、承包人均应遵守适用的法律、法规。</w:t>
      </w:r>
    </w:p>
    <w:p w14:paraId="77C85FA3">
      <w:pPr>
        <w:pStyle w:val="13"/>
        <w:spacing w:line="360" w:lineRule="auto"/>
        <w:ind w:left="0" w:leftChars="0" w:firstLine="413" w:firstLineChars="196"/>
        <w:rPr>
          <w:rFonts w:ascii="宋体" w:hAnsi="宋体"/>
          <w:sz w:val="21"/>
        </w:rPr>
      </w:pPr>
      <w:r>
        <w:rPr>
          <w:rFonts w:hint="eastAsia" w:ascii="宋体" w:hAnsi="宋体"/>
          <w:b/>
          <w:sz w:val="21"/>
        </w:rPr>
        <w:t>1.4.2</w:t>
      </w:r>
      <w:r>
        <w:rPr>
          <w:rFonts w:hint="eastAsia" w:ascii="宋体" w:hAnsi="宋体"/>
          <w:sz w:val="21"/>
        </w:rPr>
        <w:t>适用的标准与规范</w:t>
      </w:r>
    </w:p>
    <w:p w14:paraId="48020E5B">
      <w:pPr>
        <w:pStyle w:val="13"/>
        <w:spacing w:line="360" w:lineRule="auto"/>
        <w:ind w:left="0" w:leftChars="0" w:firstLine="411" w:firstLineChars="196"/>
        <w:rPr>
          <w:rFonts w:ascii="宋体" w:hAnsi="宋体"/>
          <w:sz w:val="21"/>
        </w:rPr>
      </w:pPr>
      <w:r>
        <w:rPr>
          <w:rFonts w:hint="eastAsia" w:ascii="宋体" w:hAnsi="宋体"/>
          <w:sz w:val="21"/>
        </w:rPr>
        <w:t>发包人、承包人应遵守适用的标准与规范。发包人应提供标准与规范或发包人、承包人在专用条款中约定适用的国家标准、规范名称；国家没有但行业有的，约定适用的行业标准、规范名称；国家和行业没有但河北省有的，约定适用的河北省地方标准、规范名称。属强制性标准的，发包人、承包人必须遵守。发包人要求使用国外标准、规范的，应提供中文译本；有异议时，以中文译本为准。购买、翻译标准、规范的费用，由发包人承担。发包人对施工技术有特殊要求的，应在招标文件中或在投标报价前说明要求；承包人自主报价并按要求提出施工工艺。</w:t>
      </w:r>
    </w:p>
    <w:p w14:paraId="4377A92F">
      <w:pPr>
        <w:spacing w:line="360" w:lineRule="auto"/>
        <w:rPr>
          <w:sz w:val="24"/>
        </w:rPr>
      </w:pPr>
    </w:p>
    <w:p w14:paraId="24E43CE4">
      <w:pPr>
        <w:tabs>
          <w:tab w:val="left" w:pos="1260"/>
        </w:tabs>
        <w:spacing w:line="360" w:lineRule="auto"/>
        <w:ind w:firstLine="640" w:firstLineChars="200"/>
        <w:rPr>
          <w:rFonts w:ascii="黑体" w:eastAsia="黑体"/>
          <w:sz w:val="32"/>
          <w:szCs w:val="32"/>
        </w:rPr>
      </w:pPr>
      <w:r>
        <w:rPr>
          <w:rFonts w:hint="eastAsia" w:ascii="黑体" w:eastAsia="黑体"/>
          <w:sz w:val="32"/>
          <w:szCs w:val="32"/>
        </w:rPr>
        <w:t>1.5  通讯联络</w:t>
      </w:r>
    </w:p>
    <w:p w14:paraId="42CFDDB4">
      <w:pPr>
        <w:tabs>
          <w:tab w:val="left" w:pos="1260"/>
        </w:tabs>
        <w:spacing w:line="360" w:lineRule="auto"/>
        <w:rPr>
          <w:rFonts w:ascii="黑体" w:eastAsia="黑体"/>
          <w:sz w:val="32"/>
          <w:szCs w:val="32"/>
        </w:rPr>
      </w:pPr>
      <w:r>
        <w:rPr>
          <w:rFonts w:hint="eastAsia" w:ascii="宋体" w:hAnsi="宋体"/>
          <w:b/>
          <w:lang w:val="zh-CN"/>
        </w:rPr>
        <w:t xml:space="preserve">    1.5.1</w:t>
      </w:r>
      <w:r>
        <w:rPr>
          <w:rFonts w:hint="eastAsia"/>
          <w:lang w:val="zh-CN"/>
        </w:rPr>
        <w:t>通讯形式</w:t>
      </w:r>
    </w:p>
    <w:p w14:paraId="79AF56D5">
      <w:pPr>
        <w:pStyle w:val="8"/>
        <w:widowControl/>
        <w:spacing w:line="360" w:lineRule="auto"/>
        <w:ind w:right="-240"/>
        <w:jc w:val="left"/>
        <w:rPr>
          <w:szCs w:val="24"/>
          <w:lang w:val="zh-CN"/>
        </w:rPr>
      </w:pPr>
      <w:r>
        <w:rPr>
          <w:rFonts w:hint="eastAsia"/>
          <w:szCs w:val="24"/>
          <w:lang w:val="zh-CN"/>
        </w:rPr>
        <w:t xml:space="preserve">    本合同中无论何处所涉及各方之间的申请、批准、确认、同意、决定、核实、通知、任命、指令或表示同意、否定等的通讯（含派人面交、邮寄、电子传输等），均应采用</w:t>
      </w:r>
      <w:r>
        <w:rPr>
          <w:rFonts w:hint="eastAsia" w:hAnsi="宋体"/>
          <w:szCs w:val="24"/>
        </w:rPr>
        <w:t>书面形式</w:t>
      </w:r>
      <w:r>
        <w:rPr>
          <w:rFonts w:hint="eastAsia"/>
          <w:szCs w:val="24"/>
          <w:lang w:val="zh-CN"/>
        </w:rPr>
        <w:t>，且只有在对方收到后方能生效。</w:t>
      </w:r>
    </w:p>
    <w:p w14:paraId="36F80E00">
      <w:pPr>
        <w:pStyle w:val="8"/>
        <w:spacing w:line="360" w:lineRule="auto"/>
        <w:ind w:right="-238" w:firstLine="413" w:firstLineChars="196"/>
        <w:rPr>
          <w:szCs w:val="24"/>
          <w:lang w:val="zh-CN"/>
        </w:rPr>
      </w:pPr>
      <w:r>
        <w:rPr>
          <w:rFonts w:hint="eastAsia"/>
          <w:b/>
          <w:szCs w:val="24"/>
          <w:lang w:val="zh-CN"/>
        </w:rPr>
        <w:t>1.5.2</w:t>
      </w:r>
      <w:r>
        <w:rPr>
          <w:rFonts w:hint="eastAsia"/>
          <w:szCs w:val="24"/>
          <w:lang w:val="zh-CN"/>
        </w:rPr>
        <w:t>发送通讯</w:t>
      </w:r>
    </w:p>
    <w:p w14:paraId="6C6F6281">
      <w:pPr>
        <w:pStyle w:val="8"/>
        <w:spacing w:line="360" w:lineRule="auto"/>
        <w:ind w:right="-238" w:firstLine="411" w:firstLineChars="196"/>
        <w:rPr>
          <w:szCs w:val="24"/>
          <w:lang w:val="zh-CN"/>
        </w:rPr>
      </w:pPr>
      <w:r>
        <w:rPr>
          <w:rFonts w:hint="eastAsia"/>
          <w:szCs w:val="24"/>
          <w:lang w:val="zh-CN"/>
        </w:rPr>
        <w:t>合同中无论何处所涉及各方之间的通讯都不应无理扣压或拖延。发包人、承包人应在专用条款中约定各方通讯地址和收件人，并按约定发送通讯。收件人应在通讯回执上签署姓名和时间。一方拒绝签收另一方通讯，另一方以特快专递、挂号信等专用条款约定的方式将通讯送至通讯地址的，视为送达。</w:t>
      </w:r>
    </w:p>
    <w:p w14:paraId="03CA98D9">
      <w:pPr>
        <w:adjustRightInd w:val="0"/>
        <w:snapToGrid w:val="0"/>
        <w:spacing w:line="360" w:lineRule="auto"/>
        <w:rPr>
          <w:rFonts w:ascii="黑体" w:eastAsia="黑体"/>
          <w:bCs/>
          <w:sz w:val="24"/>
        </w:rPr>
      </w:pPr>
    </w:p>
    <w:p w14:paraId="7775DC2B">
      <w:pPr>
        <w:tabs>
          <w:tab w:val="left" w:pos="1260"/>
        </w:tabs>
        <w:spacing w:line="360" w:lineRule="auto"/>
        <w:ind w:firstLine="640" w:firstLineChars="200"/>
        <w:rPr>
          <w:rFonts w:ascii="黑体" w:eastAsia="黑体"/>
          <w:sz w:val="32"/>
          <w:szCs w:val="32"/>
        </w:rPr>
      </w:pPr>
      <w:r>
        <w:rPr>
          <w:rFonts w:hint="eastAsia" w:ascii="黑体" w:eastAsia="黑体"/>
          <w:sz w:val="32"/>
          <w:szCs w:val="32"/>
        </w:rPr>
        <w:t>1.6  工程分包</w:t>
      </w:r>
    </w:p>
    <w:p w14:paraId="3463D2C6">
      <w:pPr>
        <w:tabs>
          <w:tab w:val="left" w:pos="1260"/>
        </w:tabs>
        <w:spacing w:line="360" w:lineRule="auto"/>
        <w:ind w:firstLine="422" w:firstLineChars="200"/>
      </w:pPr>
      <w:r>
        <w:rPr>
          <w:rFonts w:hint="eastAsia"/>
          <w:b/>
        </w:rPr>
        <w:t>1.6.1</w:t>
      </w:r>
      <w:r>
        <w:rPr>
          <w:rFonts w:hint="eastAsia"/>
        </w:rPr>
        <w:t>分包工程的批准</w:t>
      </w:r>
    </w:p>
    <w:p w14:paraId="03174FDC">
      <w:pPr>
        <w:pStyle w:val="8"/>
        <w:adjustRightInd w:val="0"/>
        <w:snapToGrid w:val="0"/>
        <w:spacing w:line="360" w:lineRule="auto"/>
        <w:ind w:firstLine="420" w:firstLineChars="200"/>
        <w:rPr>
          <w:rFonts w:hAnsi="宋体"/>
          <w:szCs w:val="24"/>
        </w:rPr>
      </w:pPr>
      <w:r>
        <w:rPr>
          <w:rFonts w:hint="eastAsia" w:hAnsi="宋体"/>
          <w:szCs w:val="24"/>
        </w:rPr>
        <w:t>承包人可依法分包工程。承包人分包工程应报经监理工程师审查并取得发包人批准，但下列情况例外：</w:t>
      </w:r>
    </w:p>
    <w:p w14:paraId="452AE3F6">
      <w:pPr>
        <w:pStyle w:val="8"/>
        <w:widowControl/>
        <w:adjustRightInd w:val="0"/>
        <w:snapToGrid w:val="0"/>
        <w:spacing w:line="360" w:lineRule="auto"/>
        <w:ind w:firstLine="420" w:firstLineChars="200"/>
        <w:jc w:val="left"/>
        <w:rPr>
          <w:rFonts w:hAnsi="宋体"/>
          <w:szCs w:val="24"/>
        </w:rPr>
      </w:pPr>
      <w:r>
        <w:rPr>
          <w:rFonts w:hint="eastAsia" w:hAnsi="宋体"/>
          <w:szCs w:val="24"/>
        </w:rPr>
        <w:t>(1)施工劳务作业分包。</w:t>
      </w:r>
    </w:p>
    <w:p w14:paraId="2A446608">
      <w:pPr>
        <w:pStyle w:val="8"/>
        <w:widowControl/>
        <w:adjustRightInd w:val="0"/>
        <w:snapToGrid w:val="0"/>
        <w:spacing w:line="360" w:lineRule="auto"/>
        <w:ind w:firstLine="420" w:firstLineChars="200"/>
        <w:jc w:val="left"/>
        <w:rPr>
          <w:rFonts w:hAnsi="宋体"/>
          <w:szCs w:val="24"/>
        </w:rPr>
      </w:pPr>
      <w:r>
        <w:rPr>
          <w:rFonts w:hint="eastAsia" w:hAnsi="宋体"/>
          <w:szCs w:val="24"/>
        </w:rPr>
        <w:t>(2)按照合同规定的标准购买材料、设备。</w:t>
      </w:r>
    </w:p>
    <w:p w14:paraId="40B5DE7C">
      <w:pPr>
        <w:pStyle w:val="8"/>
        <w:adjustRightInd w:val="0"/>
        <w:snapToGrid w:val="0"/>
        <w:spacing w:line="360" w:lineRule="auto"/>
        <w:ind w:firstLine="422" w:firstLineChars="200"/>
        <w:rPr>
          <w:szCs w:val="24"/>
        </w:rPr>
      </w:pPr>
      <w:r>
        <w:rPr>
          <w:rFonts w:hint="eastAsia" w:hAnsi="宋体"/>
          <w:b/>
          <w:szCs w:val="24"/>
        </w:rPr>
        <w:t>1.6.2</w:t>
      </w:r>
      <w:r>
        <w:rPr>
          <w:rFonts w:hint="eastAsia"/>
          <w:szCs w:val="24"/>
        </w:rPr>
        <w:t>签订分包合同</w:t>
      </w:r>
    </w:p>
    <w:p w14:paraId="2C8885D4">
      <w:pPr>
        <w:pStyle w:val="8"/>
        <w:adjustRightInd w:val="0"/>
        <w:snapToGrid w:val="0"/>
        <w:spacing w:line="360" w:lineRule="auto"/>
        <w:ind w:firstLine="420" w:firstLineChars="200"/>
        <w:rPr>
          <w:rFonts w:hAnsi="宋体"/>
          <w:szCs w:val="24"/>
        </w:rPr>
      </w:pPr>
      <w:r>
        <w:rPr>
          <w:rFonts w:hint="eastAsia"/>
          <w:szCs w:val="24"/>
        </w:rPr>
        <w:t>承包人分包工程的，应与分包人签订分包合同，并在分包合同签订后7天内将分包合同送发包人和监理工程师各一份。</w:t>
      </w:r>
      <w:r>
        <w:rPr>
          <w:rFonts w:hint="eastAsia" w:hAnsi="宋体"/>
          <w:szCs w:val="24"/>
        </w:rPr>
        <w:t>承包人有义务禁止分包人将分包工程再次分包</w:t>
      </w:r>
      <w:r>
        <w:rPr>
          <w:rFonts w:hint="eastAsia" w:hAnsi="宋体"/>
          <w:color w:val="000000"/>
          <w:szCs w:val="24"/>
        </w:rPr>
        <w:t>。</w:t>
      </w:r>
    </w:p>
    <w:p w14:paraId="49CDB001">
      <w:pPr>
        <w:pStyle w:val="8"/>
        <w:adjustRightInd w:val="0"/>
        <w:snapToGrid w:val="0"/>
        <w:spacing w:line="360" w:lineRule="auto"/>
        <w:ind w:firstLine="422" w:firstLineChars="200"/>
        <w:rPr>
          <w:rFonts w:hAnsi="宋体"/>
          <w:szCs w:val="24"/>
        </w:rPr>
      </w:pPr>
      <w:r>
        <w:rPr>
          <w:rFonts w:hint="eastAsia" w:hAnsi="宋体"/>
          <w:b/>
          <w:szCs w:val="24"/>
        </w:rPr>
        <w:t>1.6.3</w:t>
      </w:r>
      <w:r>
        <w:rPr>
          <w:rFonts w:hint="eastAsia" w:hAnsi="宋体"/>
          <w:szCs w:val="24"/>
        </w:rPr>
        <w:t>分包工程责任和义务</w:t>
      </w:r>
    </w:p>
    <w:p w14:paraId="5F344BE2">
      <w:pPr>
        <w:pStyle w:val="8"/>
        <w:adjustRightInd w:val="0"/>
        <w:snapToGrid w:val="0"/>
        <w:spacing w:line="360" w:lineRule="auto"/>
        <w:ind w:firstLine="420" w:firstLineChars="200"/>
        <w:rPr>
          <w:rFonts w:hAnsi="宋体"/>
          <w:szCs w:val="24"/>
        </w:rPr>
      </w:pPr>
      <w:r>
        <w:rPr>
          <w:rFonts w:hint="eastAsia" w:hAnsi="宋体"/>
          <w:szCs w:val="24"/>
        </w:rPr>
        <w:t>工程分包不能免除承包人的任何责任与义务。承包人应在分包场地派驻相应管理人员，保证本合同的履行。分包人的任何违约行为或疏忽导致工程损坏、损害或给发包人造成损失的，均应由承包人承担责任。</w:t>
      </w:r>
    </w:p>
    <w:p w14:paraId="6336B7FB">
      <w:pPr>
        <w:pStyle w:val="8"/>
        <w:adjustRightInd w:val="0"/>
        <w:snapToGrid w:val="0"/>
        <w:spacing w:line="360" w:lineRule="auto"/>
        <w:ind w:firstLine="422" w:firstLineChars="200"/>
        <w:rPr>
          <w:rFonts w:hAnsi="宋体"/>
          <w:szCs w:val="24"/>
        </w:rPr>
      </w:pPr>
      <w:r>
        <w:rPr>
          <w:rFonts w:hint="eastAsia" w:hAnsi="宋体"/>
          <w:b/>
          <w:szCs w:val="24"/>
        </w:rPr>
        <w:t>1.6.4</w:t>
      </w:r>
      <w:r>
        <w:rPr>
          <w:rFonts w:hint="eastAsia" w:hAnsi="宋体"/>
          <w:szCs w:val="24"/>
        </w:rPr>
        <w:t>分包工程价款结算与支付</w:t>
      </w:r>
    </w:p>
    <w:p w14:paraId="16CA1DCA">
      <w:pPr>
        <w:pStyle w:val="8"/>
        <w:adjustRightInd w:val="0"/>
        <w:snapToGrid w:val="0"/>
        <w:spacing w:line="360" w:lineRule="auto"/>
        <w:ind w:firstLine="420" w:firstLineChars="200"/>
        <w:rPr>
          <w:rFonts w:hAnsi="宋体"/>
          <w:szCs w:val="24"/>
        </w:rPr>
      </w:pPr>
      <w:r>
        <w:rPr>
          <w:rFonts w:hint="eastAsia" w:hAnsi="宋体"/>
          <w:szCs w:val="24"/>
        </w:rPr>
        <w:t>分包工程价款由承包人与分包人结算。发包人应将分包工程价款全部支付给承包人，除合同另有规定或取得承包人的同意外，发包人不得以任何形式向分包人支付各种工程价款。</w:t>
      </w:r>
    </w:p>
    <w:p w14:paraId="7D7BD1DB">
      <w:pPr>
        <w:pStyle w:val="8"/>
        <w:adjustRightInd w:val="0"/>
        <w:snapToGrid w:val="0"/>
        <w:spacing w:line="360" w:lineRule="auto"/>
        <w:ind w:firstLine="420" w:firstLineChars="200"/>
        <w:rPr>
          <w:rFonts w:hAnsi="宋体"/>
          <w:szCs w:val="24"/>
        </w:rPr>
      </w:pPr>
      <w:r>
        <w:rPr>
          <w:rFonts w:hint="eastAsia" w:hAnsi="宋体"/>
          <w:szCs w:val="24"/>
        </w:rPr>
        <w:t>如发包人有要求时，承包人应提供能表明已向分包人支付其应得的任何款项等证明资料。否则，发包人有权直接向分包人支付承包人未支付的应得款项。</w:t>
      </w:r>
    </w:p>
    <w:p w14:paraId="35936A66">
      <w:pPr>
        <w:pStyle w:val="8"/>
        <w:adjustRightInd w:val="0"/>
        <w:snapToGrid w:val="0"/>
        <w:spacing w:line="360" w:lineRule="auto"/>
        <w:ind w:firstLine="422" w:firstLineChars="200"/>
        <w:rPr>
          <w:rFonts w:hAnsi="宋体"/>
          <w:szCs w:val="24"/>
        </w:rPr>
      </w:pPr>
      <w:r>
        <w:rPr>
          <w:rFonts w:hint="eastAsia" w:hAnsi="宋体"/>
          <w:b/>
          <w:szCs w:val="24"/>
        </w:rPr>
        <w:t>1.6.5</w:t>
      </w:r>
      <w:r>
        <w:rPr>
          <w:rFonts w:hint="eastAsia" w:hAnsi="宋体"/>
          <w:szCs w:val="24"/>
        </w:rPr>
        <w:t>分包合同终止</w:t>
      </w:r>
    </w:p>
    <w:p w14:paraId="0FDB2777">
      <w:pPr>
        <w:pStyle w:val="8"/>
        <w:adjustRightInd w:val="0"/>
        <w:snapToGrid w:val="0"/>
        <w:spacing w:line="360" w:lineRule="auto"/>
        <w:ind w:firstLine="420" w:firstLineChars="200"/>
        <w:rPr>
          <w:rFonts w:hAnsi="宋体"/>
          <w:szCs w:val="24"/>
        </w:rPr>
      </w:pPr>
      <w:r>
        <w:rPr>
          <w:rFonts w:hint="eastAsia" w:hAnsi="宋体"/>
          <w:szCs w:val="24"/>
        </w:rPr>
        <w:t>无论何种原因，当本合同终止时，分包人与承包人签订的分包合同也随即终止，但承包人应在本合同终止前向分包人支付分包人应得所有款项。</w:t>
      </w:r>
    </w:p>
    <w:p w14:paraId="50F4506B">
      <w:pPr>
        <w:pStyle w:val="8"/>
        <w:adjustRightInd w:val="0"/>
        <w:snapToGrid w:val="0"/>
        <w:spacing w:line="360" w:lineRule="auto"/>
        <w:ind w:firstLine="420" w:firstLineChars="200"/>
        <w:rPr>
          <w:rFonts w:hAnsi="宋体"/>
          <w:szCs w:val="24"/>
        </w:rPr>
      </w:pPr>
    </w:p>
    <w:p w14:paraId="773DD0A6">
      <w:pPr>
        <w:pStyle w:val="8"/>
        <w:tabs>
          <w:tab w:val="left" w:pos="1260"/>
        </w:tabs>
        <w:adjustRightInd w:val="0"/>
        <w:snapToGrid w:val="0"/>
        <w:spacing w:line="360" w:lineRule="auto"/>
        <w:ind w:right="-240" w:firstLine="697" w:firstLineChars="218"/>
        <w:rPr>
          <w:rFonts w:ascii="黑体" w:hAnsi="宋体" w:eastAsia="黑体"/>
          <w:sz w:val="32"/>
          <w:szCs w:val="24"/>
        </w:rPr>
      </w:pPr>
      <w:r>
        <w:rPr>
          <w:rFonts w:hint="eastAsia" w:ascii="黑体" w:hAnsi="宋体" w:eastAsia="黑体"/>
          <w:sz w:val="32"/>
          <w:szCs w:val="24"/>
        </w:rPr>
        <w:t xml:space="preserve">1.7  </w:t>
      </w:r>
      <w:r>
        <w:rPr>
          <w:rFonts w:hint="eastAsia" w:ascii="黑体" w:hAnsi="Times New Roman" w:eastAsia="黑体"/>
          <w:bCs/>
          <w:sz w:val="32"/>
          <w:szCs w:val="24"/>
        </w:rPr>
        <w:t>发包人提供资料</w:t>
      </w:r>
    </w:p>
    <w:p w14:paraId="56DC683E">
      <w:pPr>
        <w:pStyle w:val="8"/>
        <w:widowControl/>
        <w:adjustRightInd w:val="0"/>
        <w:snapToGrid w:val="0"/>
        <w:spacing w:line="360" w:lineRule="auto"/>
        <w:ind w:firstLine="420" w:firstLineChars="200"/>
        <w:jc w:val="left"/>
      </w:pPr>
      <w:r>
        <w:rPr>
          <w:rFonts w:hint="eastAsia"/>
        </w:rPr>
        <w:t>发包人应按第2.1条规定向承包人提供有关资料，并作为招标文件的组成部分,与招标文件一齐发布。发包人对其提供的上述资料的真实性、准确性和完整性负责，承包人对其就上述资料的理解和应用负责。</w:t>
      </w:r>
      <w:bookmarkStart w:id="477" w:name="_Toc351203501"/>
    </w:p>
    <w:p w14:paraId="70012672">
      <w:pPr>
        <w:pStyle w:val="8"/>
        <w:widowControl/>
        <w:adjustRightInd w:val="0"/>
        <w:snapToGrid w:val="0"/>
        <w:spacing w:line="360" w:lineRule="auto"/>
        <w:ind w:firstLine="420" w:firstLineChars="200"/>
        <w:jc w:val="left"/>
      </w:pPr>
    </w:p>
    <w:p w14:paraId="2ADF02BE">
      <w:pPr>
        <w:pStyle w:val="8"/>
        <w:widowControl/>
        <w:adjustRightInd w:val="0"/>
        <w:snapToGrid w:val="0"/>
        <w:spacing w:line="360" w:lineRule="auto"/>
        <w:ind w:firstLine="640" w:firstLineChars="200"/>
        <w:jc w:val="left"/>
        <w:rPr>
          <w:rFonts w:ascii="黑体" w:hAnsi="Times New Roman" w:eastAsia="黑体"/>
          <w:bCs/>
          <w:sz w:val="32"/>
          <w:szCs w:val="24"/>
        </w:rPr>
      </w:pPr>
      <w:r>
        <w:rPr>
          <w:rFonts w:ascii="黑体" w:hAnsi="Times New Roman" w:eastAsia="黑体"/>
          <w:bCs/>
          <w:sz w:val="32"/>
          <w:szCs w:val="24"/>
        </w:rPr>
        <w:t>1</w:t>
      </w:r>
      <w:bookmarkStart w:id="478" w:name="_Toc296346533"/>
      <w:bookmarkStart w:id="479" w:name="_Toc337558732"/>
      <w:bookmarkStart w:id="480" w:name="_Toc296503032"/>
      <w:r>
        <w:rPr>
          <w:rFonts w:ascii="黑体" w:hAnsi="Times New Roman" w:eastAsia="黑体"/>
          <w:bCs/>
          <w:sz w:val="32"/>
          <w:szCs w:val="24"/>
        </w:rPr>
        <w:t>.</w:t>
      </w:r>
      <w:r>
        <w:rPr>
          <w:rFonts w:hint="eastAsia" w:ascii="黑体" w:hAnsi="Times New Roman" w:eastAsia="黑体"/>
          <w:bCs/>
          <w:sz w:val="32"/>
          <w:szCs w:val="24"/>
        </w:rPr>
        <w:t xml:space="preserve">8  </w:t>
      </w:r>
      <w:r>
        <w:rPr>
          <w:rFonts w:ascii="黑体" w:hAnsi="Times New Roman" w:eastAsia="黑体"/>
          <w:bCs/>
          <w:sz w:val="32"/>
          <w:szCs w:val="24"/>
        </w:rPr>
        <w:t>图纸和承包人文件</w:t>
      </w:r>
      <w:bookmarkEnd w:id="477"/>
    </w:p>
    <w:bookmarkEnd w:id="478"/>
    <w:bookmarkEnd w:id="479"/>
    <w:bookmarkEnd w:id="480"/>
    <w:p w14:paraId="001AB5BE">
      <w:pPr>
        <w:spacing w:line="360" w:lineRule="auto"/>
        <w:ind w:firstLine="422" w:firstLineChars="200"/>
        <w:jc w:val="left"/>
        <w:rPr>
          <w:rFonts w:ascii="宋体" w:hAnsi="Courier New"/>
          <w:szCs w:val="20"/>
        </w:rPr>
      </w:pPr>
      <w:r>
        <w:rPr>
          <w:rFonts w:ascii="宋体" w:hAnsi="Courier New"/>
          <w:b/>
          <w:szCs w:val="20"/>
        </w:rPr>
        <w:t>1.</w:t>
      </w:r>
      <w:r>
        <w:rPr>
          <w:rFonts w:hint="eastAsia" w:ascii="宋体" w:hAnsi="Courier New"/>
          <w:b/>
          <w:szCs w:val="20"/>
        </w:rPr>
        <w:t>8</w:t>
      </w:r>
      <w:r>
        <w:rPr>
          <w:rFonts w:ascii="宋体" w:hAnsi="Courier New"/>
          <w:b/>
          <w:szCs w:val="20"/>
        </w:rPr>
        <w:t>.1</w:t>
      </w:r>
      <w:r>
        <w:rPr>
          <w:rFonts w:ascii="宋体" w:hAnsi="Courier New"/>
          <w:szCs w:val="20"/>
        </w:rPr>
        <w:t xml:space="preserve"> 图纸的提供和交底</w:t>
      </w:r>
    </w:p>
    <w:p w14:paraId="257EB134">
      <w:pPr>
        <w:spacing w:line="360" w:lineRule="auto"/>
        <w:ind w:firstLine="420" w:firstLineChars="200"/>
        <w:jc w:val="left"/>
        <w:rPr>
          <w:rFonts w:ascii="宋体" w:hAnsi="Courier New"/>
          <w:szCs w:val="20"/>
        </w:rPr>
      </w:pPr>
      <w:r>
        <w:rPr>
          <w:rFonts w:ascii="宋体" w:hAnsi="Courier New"/>
          <w:szCs w:val="20"/>
        </w:rPr>
        <w:t>发包人应按照专用合同条款约定的期限、数量和内容向承包人免费提供图纸，并组织承包人、监理</w:t>
      </w:r>
      <w:r>
        <w:rPr>
          <w:rFonts w:hint="eastAsia" w:ascii="宋体" w:hAnsi="Courier New"/>
          <w:szCs w:val="20"/>
        </w:rPr>
        <w:t>工程师</w:t>
      </w:r>
      <w:r>
        <w:rPr>
          <w:rFonts w:ascii="宋体" w:hAnsi="Courier New"/>
          <w:szCs w:val="20"/>
        </w:rPr>
        <w:t>和设计</w:t>
      </w:r>
      <w:r>
        <w:rPr>
          <w:rFonts w:hint="eastAsia" w:ascii="宋体" w:hAnsi="Courier New"/>
          <w:szCs w:val="20"/>
        </w:rPr>
        <w:t>人员</w:t>
      </w:r>
      <w:r>
        <w:rPr>
          <w:rFonts w:ascii="宋体" w:hAnsi="Courier New"/>
          <w:szCs w:val="20"/>
        </w:rPr>
        <w:t>进行图纸会审和设计交底。发包人至迟不得晚于开工日期前14天向承包人提供图纸。</w:t>
      </w:r>
    </w:p>
    <w:p w14:paraId="2AACF1A1">
      <w:pPr>
        <w:spacing w:line="360" w:lineRule="auto"/>
        <w:ind w:firstLine="420" w:firstLineChars="200"/>
        <w:jc w:val="left"/>
        <w:rPr>
          <w:rFonts w:ascii="宋体" w:hAnsi="Courier New"/>
          <w:szCs w:val="20"/>
        </w:rPr>
      </w:pPr>
      <w:r>
        <w:rPr>
          <w:rFonts w:ascii="宋体" w:hAnsi="Courier New"/>
          <w:szCs w:val="20"/>
        </w:rPr>
        <w:t>因发包人未按合同约定提供图纸导致承包人费用增加和（或）工期延误的，</w:t>
      </w:r>
      <w:r>
        <w:rPr>
          <w:rFonts w:hint="eastAsia" w:ascii="宋体" w:hAnsi="Courier New"/>
          <w:szCs w:val="20"/>
        </w:rPr>
        <w:t>由发包人承担由此延误的工期和（或）增加的费用，且发包人应支付承包人合理的利润</w:t>
      </w:r>
      <w:r>
        <w:rPr>
          <w:rFonts w:ascii="宋体" w:hAnsi="Courier New"/>
          <w:szCs w:val="20"/>
        </w:rPr>
        <w:t>。</w:t>
      </w:r>
    </w:p>
    <w:p w14:paraId="7A80C89B">
      <w:pPr>
        <w:spacing w:line="360" w:lineRule="auto"/>
        <w:ind w:firstLine="422" w:firstLineChars="200"/>
        <w:jc w:val="left"/>
        <w:rPr>
          <w:rFonts w:ascii="宋体" w:hAnsi="Courier New"/>
          <w:szCs w:val="20"/>
        </w:rPr>
      </w:pPr>
      <w:r>
        <w:rPr>
          <w:rFonts w:ascii="宋体" w:hAnsi="Courier New"/>
          <w:b/>
          <w:szCs w:val="20"/>
        </w:rPr>
        <w:t>1.</w:t>
      </w:r>
      <w:r>
        <w:rPr>
          <w:rFonts w:hint="eastAsia" w:ascii="宋体" w:hAnsi="Courier New"/>
          <w:b/>
          <w:szCs w:val="20"/>
        </w:rPr>
        <w:t>8</w:t>
      </w:r>
      <w:r>
        <w:rPr>
          <w:rFonts w:ascii="宋体" w:hAnsi="Courier New"/>
          <w:b/>
          <w:szCs w:val="20"/>
        </w:rPr>
        <w:t xml:space="preserve">.2 </w:t>
      </w:r>
      <w:r>
        <w:rPr>
          <w:rFonts w:ascii="宋体" w:hAnsi="Courier New"/>
          <w:szCs w:val="20"/>
        </w:rPr>
        <w:t>图纸的错误</w:t>
      </w:r>
    </w:p>
    <w:p w14:paraId="7FC04275">
      <w:pPr>
        <w:spacing w:line="360" w:lineRule="auto"/>
        <w:ind w:firstLine="420" w:firstLineChars="200"/>
        <w:jc w:val="left"/>
        <w:rPr>
          <w:rFonts w:ascii="宋体" w:hAnsi="Courier New"/>
          <w:szCs w:val="20"/>
        </w:rPr>
      </w:pPr>
      <w:r>
        <w:rPr>
          <w:rFonts w:ascii="宋体" w:hAnsi="Courier New"/>
          <w:szCs w:val="20"/>
        </w:rPr>
        <w:t>承包人在收到发包人提供的图纸后，发现图纸存在差错、遗漏或缺陷的，应及时通知监理工程师。监理</w:t>
      </w:r>
      <w:r>
        <w:rPr>
          <w:rFonts w:hint="eastAsia" w:ascii="宋体" w:hAnsi="Courier New"/>
          <w:szCs w:val="20"/>
        </w:rPr>
        <w:t>工程师</w:t>
      </w:r>
      <w:r>
        <w:rPr>
          <w:rFonts w:ascii="宋体" w:hAnsi="Courier New"/>
          <w:szCs w:val="20"/>
        </w:rPr>
        <w:t>接到该通知后，应附具相关意见并立即报送发包人，发包人应在收到监理工程师报送的通知后的合理时间内作出决定。</w:t>
      </w:r>
      <w:r>
        <w:rPr>
          <w:rFonts w:hint="eastAsia" w:ascii="宋体" w:hAnsi="Courier New"/>
          <w:szCs w:val="20"/>
        </w:rPr>
        <w:t>合理时间是指发包人在收到监理工程师的报送通知后，尽其努力且不懈怠地完成图纸修改补充所需的时间。</w:t>
      </w:r>
    </w:p>
    <w:p w14:paraId="6EF9D8B9">
      <w:pPr>
        <w:spacing w:line="360" w:lineRule="auto"/>
        <w:ind w:firstLine="422" w:firstLineChars="200"/>
        <w:jc w:val="left"/>
        <w:rPr>
          <w:rFonts w:ascii="宋体" w:hAnsi="Courier New"/>
          <w:szCs w:val="20"/>
        </w:rPr>
      </w:pPr>
      <w:r>
        <w:rPr>
          <w:rFonts w:ascii="宋体" w:hAnsi="Courier New"/>
          <w:b/>
          <w:szCs w:val="20"/>
        </w:rPr>
        <w:t>1.</w:t>
      </w:r>
      <w:r>
        <w:rPr>
          <w:rFonts w:hint="eastAsia" w:ascii="宋体" w:hAnsi="Courier New"/>
          <w:b/>
          <w:szCs w:val="20"/>
        </w:rPr>
        <w:t>8</w:t>
      </w:r>
      <w:r>
        <w:rPr>
          <w:rFonts w:ascii="宋体" w:hAnsi="Courier New"/>
          <w:b/>
          <w:szCs w:val="20"/>
        </w:rPr>
        <w:t>.3</w:t>
      </w:r>
      <w:r>
        <w:rPr>
          <w:rFonts w:ascii="宋体" w:hAnsi="Courier New"/>
          <w:szCs w:val="20"/>
        </w:rPr>
        <w:t xml:space="preserve"> 图纸的修改和补充</w:t>
      </w:r>
    </w:p>
    <w:p w14:paraId="7537C1D3">
      <w:pPr>
        <w:spacing w:line="360" w:lineRule="auto"/>
        <w:ind w:firstLine="420" w:firstLineChars="200"/>
        <w:jc w:val="left"/>
        <w:rPr>
          <w:rFonts w:ascii="宋体" w:hAnsi="Courier New"/>
          <w:szCs w:val="20"/>
        </w:rPr>
      </w:pPr>
      <w:r>
        <w:rPr>
          <w:rFonts w:ascii="宋体" w:hAnsi="Courier New"/>
          <w:szCs w:val="20"/>
        </w:rPr>
        <w:t>图纸需要修改和补充的，应经图纸原设计人及审批部门同意，并由监理</w:t>
      </w:r>
      <w:r>
        <w:rPr>
          <w:rFonts w:hint="eastAsia" w:ascii="宋体" w:hAnsi="Courier New"/>
          <w:szCs w:val="20"/>
        </w:rPr>
        <w:t>工程师</w:t>
      </w:r>
      <w:r>
        <w:rPr>
          <w:rFonts w:ascii="宋体" w:hAnsi="Courier New"/>
          <w:szCs w:val="20"/>
        </w:rPr>
        <w:t>在工程或工程相应部位施工前将修改后的图纸或补充图纸提交给承包人，承包人应按修改或补充后的图纸施工。</w:t>
      </w:r>
    </w:p>
    <w:p w14:paraId="13841125">
      <w:pPr>
        <w:spacing w:line="360" w:lineRule="auto"/>
        <w:ind w:firstLine="422" w:firstLineChars="200"/>
        <w:jc w:val="left"/>
        <w:rPr>
          <w:rFonts w:ascii="宋体" w:hAnsi="Courier New"/>
          <w:szCs w:val="20"/>
        </w:rPr>
      </w:pPr>
      <w:r>
        <w:rPr>
          <w:rFonts w:ascii="宋体" w:hAnsi="Courier New"/>
          <w:b/>
          <w:szCs w:val="20"/>
        </w:rPr>
        <w:t>1.</w:t>
      </w:r>
      <w:r>
        <w:rPr>
          <w:rFonts w:hint="eastAsia" w:ascii="宋体" w:hAnsi="Courier New"/>
          <w:b/>
          <w:szCs w:val="20"/>
        </w:rPr>
        <w:t>8</w:t>
      </w:r>
      <w:r>
        <w:rPr>
          <w:rFonts w:ascii="宋体" w:hAnsi="Courier New"/>
          <w:b/>
          <w:szCs w:val="20"/>
        </w:rPr>
        <w:t xml:space="preserve">.4 </w:t>
      </w:r>
      <w:r>
        <w:rPr>
          <w:rFonts w:ascii="宋体" w:hAnsi="Courier New"/>
          <w:szCs w:val="20"/>
        </w:rPr>
        <w:t>承包人文件</w:t>
      </w:r>
    </w:p>
    <w:p w14:paraId="3C1D2942">
      <w:pPr>
        <w:spacing w:line="360" w:lineRule="auto"/>
        <w:ind w:firstLine="420" w:firstLineChars="200"/>
        <w:jc w:val="left"/>
        <w:rPr>
          <w:rFonts w:ascii="宋体" w:hAnsi="Courier New"/>
          <w:szCs w:val="20"/>
        </w:rPr>
      </w:pPr>
      <w:r>
        <w:rPr>
          <w:rFonts w:ascii="宋体" w:hAnsi="Courier New"/>
          <w:szCs w:val="20"/>
        </w:rPr>
        <w:t>承包人应按照专用合同条款的约定提供应当由其编制的与工程施工有关的文件，并按照专用合同条款约定的期限、数量和形式提交监理工程师，并由监理工程师报送发包人。</w:t>
      </w:r>
    </w:p>
    <w:p w14:paraId="5F2969AE">
      <w:pPr>
        <w:spacing w:line="360" w:lineRule="auto"/>
        <w:ind w:firstLine="420" w:firstLineChars="200"/>
        <w:jc w:val="left"/>
        <w:rPr>
          <w:rFonts w:ascii="宋体" w:hAnsi="Courier New"/>
          <w:szCs w:val="20"/>
        </w:rPr>
      </w:pPr>
      <w:r>
        <w:rPr>
          <w:rFonts w:ascii="宋体" w:hAnsi="Courier New"/>
          <w:szCs w:val="20"/>
        </w:rPr>
        <w:t>除专用合同条款另有约定外，监理工程师应在收到承包人文件后7天内审查完毕，监理工程师对承包人文件有异议的，承包人应予以修改，并重新报送监理工程师。监理工程师的审查并不减轻或免除承包人根据合同约定应当承担的责任。</w:t>
      </w:r>
    </w:p>
    <w:p w14:paraId="08391B76">
      <w:pPr>
        <w:autoSpaceDE w:val="0"/>
        <w:autoSpaceDN w:val="0"/>
        <w:adjustRightInd w:val="0"/>
        <w:spacing w:line="360" w:lineRule="auto"/>
        <w:jc w:val="left"/>
        <w:rPr>
          <w:rFonts w:ascii="宋体" w:hAnsi="Courier New"/>
          <w:color w:val="FF0000"/>
          <w:szCs w:val="20"/>
        </w:rPr>
      </w:pPr>
    </w:p>
    <w:p w14:paraId="5C03155E">
      <w:pPr>
        <w:pStyle w:val="8"/>
        <w:tabs>
          <w:tab w:val="left" w:pos="1260"/>
        </w:tabs>
        <w:adjustRightInd w:val="0"/>
        <w:snapToGrid w:val="0"/>
        <w:spacing w:line="360" w:lineRule="auto"/>
        <w:ind w:right="-240" w:firstLine="537" w:firstLineChars="168"/>
        <w:rPr>
          <w:rFonts w:ascii="黑体" w:hAnsi="宋体" w:eastAsia="黑体"/>
          <w:sz w:val="32"/>
          <w:szCs w:val="24"/>
        </w:rPr>
      </w:pPr>
      <w:r>
        <w:rPr>
          <w:rFonts w:hint="eastAsia" w:ascii="黑体" w:hAnsi="宋体" w:eastAsia="黑体"/>
          <w:sz w:val="32"/>
          <w:szCs w:val="24"/>
        </w:rPr>
        <w:t>1.9  投标文件的完备性</w:t>
      </w:r>
    </w:p>
    <w:p w14:paraId="22A71357">
      <w:pPr>
        <w:pStyle w:val="8"/>
        <w:adjustRightInd w:val="0"/>
        <w:snapToGrid w:val="0"/>
        <w:spacing w:line="360" w:lineRule="auto"/>
        <w:ind w:firstLine="422" w:firstLineChars="200"/>
        <w:rPr>
          <w:rFonts w:hAnsi="宋体"/>
          <w:szCs w:val="24"/>
        </w:rPr>
      </w:pPr>
      <w:r>
        <w:rPr>
          <w:rFonts w:hint="eastAsia" w:hAnsi="宋体"/>
          <w:b/>
          <w:szCs w:val="24"/>
        </w:rPr>
        <w:t>1.9.1</w:t>
      </w:r>
      <w:r>
        <w:rPr>
          <w:rFonts w:hint="eastAsia" w:hAnsi="宋体"/>
          <w:szCs w:val="24"/>
        </w:rPr>
        <w:t>投标文件完备性和义务</w:t>
      </w:r>
    </w:p>
    <w:p w14:paraId="7E1FFC7B">
      <w:pPr>
        <w:pStyle w:val="8"/>
        <w:adjustRightInd w:val="0"/>
        <w:snapToGrid w:val="0"/>
        <w:spacing w:line="360" w:lineRule="auto"/>
        <w:ind w:firstLine="420" w:firstLineChars="200"/>
        <w:rPr>
          <w:rFonts w:hAnsi="宋体"/>
          <w:szCs w:val="24"/>
        </w:rPr>
      </w:pPr>
      <w:r>
        <w:rPr>
          <w:rFonts w:hint="eastAsia" w:hAnsi="宋体"/>
          <w:szCs w:val="24"/>
        </w:rPr>
        <w:t>承包人投标文件中的工程量清单所填单价和总价，应被认为是正确的和完备的，并已包括了合同中规定的承包人全部义务，包括但不限于以下内容：</w:t>
      </w:r>
    </w:p>
    <w:p w14:paraId="27DD3276">
      <w:pPr>
        <w:pStyle w:val="8"/>
        <w:widowControl/>
        <w:adjustRightInd w:val="0"/>
        <w:snapToGrid w:val="0"/>
        <w:spacing w:line="360" w:lineRule="auto"/>
        <w:ind w:right="-238" w:firstLine="420" w:firstLineChars="200"/>
        <w:jc w:val="left"/>
        <w:rPr>
          <w:rFonts w:hAnsi="宋体"/>
          <w:szCs w:val="24"/>
        </w:rPr>
      </w:pPr>
      <w:r>
        <w:rPr>
          <w:rFonts w:hint="eastAsia" w:hAnsi="宋体"/>
          <w:szCs w:val="24"/>
        </w:rPr>
        <w:t xml:space="preserve">(1)提供材料、设备、服务的义务及处理意外事件的义务。 </w:t>
      </w:r>
    </w:p>
    <w:p w14:paraId="271C97BE">
      <w:pPr>
        <w:pStyle w:val="8"/>
        <w:widowControl/>
        <w:adjustRightInd w:val="0"/>
        <w:snapToGrid w:val="0"/>
        <w:spacing w:line="360" w:lineRule="auto"/>
        <w:ind w:right="-238" w:firstLine="420" w:firstLineChars="200"/>
        <w:jc w:val="left"/>
        <w:rPr>
          <w:rFonts w:hAnsi="宋体"/>
          <w:szCs w:val="24"/>
        </w:rPr>
      </w:pPr>
      <w:r>
        <w:rPr>
          <w:rFonts w:hint="eastAsia" w:hAnsi="宋体"/>
          <w:szCs w:val="24"/>
        </w:rPr>
        <w:t>(2)实施和完成合同工程的义务。</w:t>
      </w:r>
    </w:p>
    <w:p w14:paraId="79B00941">
      <w:pPr>
        <w:pStyle w:val="8"/>
        <w:widowControl/>
        <w:adjustRightInd w:val="0"/>
        <w:snapToGrid w:val="0"/>
        <w:spacing w:line="360" w:lineRule="auto"/>
        <w:ind w:right="-238" w:firstLine="420" w:firstLineChars="200"/>
        <w:jc w:val="left"/>
        <w:rPr>
          <w:rFonts w:hAnsi="宋体"/>
          <w:szCs w:val="24"/>
        </w:rPr>
      </w:pPr>
      <w:r>
        <w:rPr>
          <w:rFonts w:hint="eastAsia" w:hAnsi="宋体"/>
          <w:szCs w:val="24"/>
        </w:rPr>
        <w:t>(3)工程质量保修的一切义务。</w:t>
      </w:r>
    </w:p>
    <w:p w14:paraId="11AB7C39">
      <w:pPr>
        <w:pStyle w:val="8"/>
        <w:widowControl/>
        <w:adjustRightInd w:val="0"/>
        <w:snapToGrid w:val="0"/>
        <w:spacing w:line="360" w:lineRule="auto"/>
        <w:ind w:right="-238" w:firstLine="422" w:firstLineChars="200"/>
        <w:jc w:val="left"/>
        <w:rPr>
          <w:rFonts w:hAnsi="宋体"/>
          <w:szCs w:val="24"/>
        </w:rPr>
      </w:pPr>
      <w:r>
        <w:rPr>
          <w:rFonts w:hint="eastAsia" w:hAnsi="宋体"/>
          <w:b/>
          <w:szCs w:val="24"/>
        </w:rPr>
        <w:t>1.9.2</w:t>
      </w:r>
      <w:r>
        <w:rPr>
          <w:rFonts w:hint="eastAsia" w:hAnsi="宋体"/>
          <w:szCs w:val="24"/>
        </w:rPr>
        <w:t>承包人报价的限制</w:t>
      </w:r>
    </w:p>
    <w:p w14:paraId="2A33E511">
      <w:pPr>
        <w:pStyle w:val="8"/>
        <w:adjustRightInd w:val="0"/>
        <w:snapToGrid w:val="0"/>
        <w:spacing w:line="360" w:lineRule="auto"/>
        <w:ind w:firstLine="420" w:firstLineChars="200"/>
        <w:rPr>
          <w:szCs w:val="24"/>
        </w:rPr>
      </w:pPr>
      <w:r>
        <w:rPr>
          <w:rFonts w:hint="eastAsia"/>
          <w:szCs w:val="24"/>
        </w:rPr>
        <w:t>承包人投标文件中的工程量清单中没有填入单价或总价的清单项目，应认为该项目价款已包含在工程量清单的其他项目的单价或总价中，发包人将不另行支付。</w:t>
      </w:r>
    </w:p>
    <w:p w14:paraId="359BE548">
      <w:pPr>
        <w:spacing w:line="360" w:lineRule="auto"/>
        <w:rPr>
          <w:rFonts w:ascii="黑体" w:eastAsia="黑体"/>
          <w:sz w:val="32"/>
        </w:rPr>
      </w:pPr>
    </w:p>
    <w:p w14:paraId="7255553E">
      <w:pPr>
        <w:pStyle w:val="8"/>
        <w:adjustRightInd w:val="0"/>
        <w:snapToGrid w:val="0"/>
        <w:spacing w:line="360" w:lineRule="auto"/>
        <w:ind w:right="-240" w:firstLine="537" w:firstLineChars="168"/>
        <w:rPr>
          <w:rFonts w:ascii="黑体" w:hAnsi="宋体" w:eastAsia="黑体"/>
          <w:sz w:val="32"/>
          <w:szCs w:val="24"/>
        </w:rPr>
      </w:pPr>
      <w:r>
        <w:rPr>
          <w:rFonts w:hint="eastAsia" w:ascii="黑体" w:hAnsi="宋体" w:eastAsia="黑体"/>
          <w:sz w:val="32"/>
          <w:szCs w:val="24"/>
        </w:rPr>
        <w:t>1.10  文物和地下障碍物</w:t>
      </w:r>
    </w:p>
    <w:p w14:paraId="74AC9CBD">
      <w:pPr>
        <w:pStyle w:val="8"/>
        <w:widowControl/>
        <w:adjustRightInd w:val="0"/>
        <w:snapToGrid w:val="0"/>
        <w:spacing w:line="360" w:lineRule="auto"/>
        <w:ind w:firstLine="413" w:firstLineChars="196"/>
        <w:jc w:val="left"/>
        <w:rPr>
          <w:rFonts w:hAnsi="宋体"/>
          <w:szCs w:val="24"/>
        </w:rPr>
      </w:pPr>
      <w:r>
        <w:rPr>
          <w:rFonts w:hint="eastAsia" w:hAnsi="宋体"/>
          <w:b/>
          <w:szCs w:val="24"/>
        </w:rPr>
        <w:t>1.10.1</w:t>
      </w:r>
      <w:r>
        <w:rPr>
          <w:rFonts w:hint="eastAsia" w:hAnsi="宋体"/>
          <w:szCs w:val="24"/>
        </w:rPr>
        <w:t>文物化石等物品保护</w:t>
      </w:r>
    </w:p>
    <w:p w14:paraId="6FD7AAD7">
      <w:pPr>
        <w:pStyle w:val="8"/>
        <w:adjustRightInd w:val="0"/>
        <w:snapToGrid w:val="0"/>
        <w:spacing w:line="360" w:lineRule="auto"/>
        <w:ind w:firstLine="420" w:firstLineChars="200"/>
        <w:rPr>
          <w:color w:val="000000"/>
          <w:szCs w:val="24"/>
        </w:rPr>
      </w:pPr>
      <w:r>
        <w:rPr>
          <w:rFonts w:hint="eastAsia"/>
          <w:color w:val="000000"/>
          <w:szCs w:val="24"/>
        </w:rPr>
        <w:t>在施工中发现古墓、古建筑遗址等文物、化石或其他有考古、地质研究价值的物品时，承包人应立即保护好现场并于4小时内以书面形式通知监理工程师和发包人。监理工程师应在收到通知后指令承包人保护好现场，并在收到通知后24小时内报告当地文物管理部门，发包人、承包人应按文物管理部门的要求采取妥善保护措施。发包人应承担由此发生的费用，延误的工期相应顺延。</w:t>
      </w:r>
    </w:p>
    <w:p w14:paraId="5CB4F31B">
      <w:pPr>
        <w:pStyle w:val="8"/>
        <w:adjustRightInd w:val="0"/>
        <w:snapToGrid w:val="0"/>
        <w:spacing w:line="360" w:lineRule="auto"/>
        <w:ind w:firstLine="420" w:firstLineChars="200"/>
        <w:rPr>
          <w:rFonts w:hAnsi="宋体"/>
          <w:szCs w:val="24"/>
        </w:rPr>
      </w:pPr>
      <w:r>
        <w:rPr>
          <w:rFonts w:hint="eastAsia"/>
          <w:color w:val="000000"/>
          <w:szCs w:val="24"/>
        </w:rPr>
        <w:t>如发现后隐瞒不报或报告不及时，致使上述文物等遭受破坏，责任者依法承担相应责任。</w:t>
      </w:r>
    </w:p>
    <w:p w14:paraId="1A4ED17F">
      <w:pPr>
        <w:pStyle w:val="8"/>
        <w:adjustRightInd w:val="0"/>
        <w:snapToGrid w:val="0"/>
        <w:spacing w:line="360" w:lineRule="auto"/>
        <w:ind w:firstLine="413" w:firstLineChars="196"/>
        <w:rPr>
          <w:rFonts w:hAnsi="宋体"/>
          <w:szCs w:val="24"/>
        </w:rPr>
      </w:pPr>
      <w:r>
        <w:rPr>
          <w:rFonts w:hint="eastAsia" w:hAnsi="宋体"/>
          <w:b/>
          <w:szCs w:val="24"/>
        </w:rPr>
        <w:t>1.10.2</w:t>
      </w:r>
      <w:r>
        <w:rPr>
          <w:rFonts w:hint="eastAsia" w:hAnsi="宋体"/>
          <w:szCs w:val="24"/>
        </w:rPr>
        <w:t>地下障碍物处理</w:t>
      </w:r>
    </w:p>
    <w:p w14:paraId="4BEDEA10">
      <w:pPr>
        <w:pStyle w:val="8"/>
        <w:adjustRightInd w:val="0"/>
        <w:snapToGrid w:val="0"/>
        <w:spacing w:line="360" w:lineRule="auto"/>
        <w:ind w:firstLine="420" w:firstLineChars="200"/>
        <w:rPr>
          <w:rFonts w:hAnsi="宋体"/>
          <w:szCs w:val="24"/>
        </w:rPr>
      </w:pPr>
      <w:r>
        <w:rPr>
          <w:rFonts w:hint="eastAsia" w:hAnsi="宋体"/>
          <w:szCs w:val="24"/>
        </w:rPr>
        <w:t>本合同已明确指出的地下障碍物，应视为承包人在报价时已预见其对施工的影响，并已在合同价款中考虑。</w:t>
      </w:r>
    </w:p>
    <w:p w14:paraId="39E8FBAF">
      <w:pPr>
        <w:pStyle w:val="8"/>
        <w:adjustRightInd w:val="0"/>
        <w:snapToGrid w:val="0"/>
        <w:spacing w:line="360" w:lineRule="auto"/>
        <w:ind w:firstLine="420" w:firstLineChars="200"/>
        <w:rPr>
          <w:color w:val="000000"/>
          <w:szCs w:val="24"/>
        </w:rPr>
      </w:pPr>
      <w:r>
        <w:rPr>
          <w:rFonts w:hint="eastAsia" w:hAnsi="宋体"/>
          <w:szCs w:val="24"/>
        </w:rPr>
        <w:t>本合同未有明确指出的地下障碍物，在施工中受到影响时，承包人应于8小时内以书面形式通知监理工程师和发包人，同时提出处置方案。监理工程师在收到处置方案后24小时内予以确认或提出修正方案，并发出施工指令，承包人应按监理工程师指令进行施工。</w:t>
      </w:r>
      <w:r>
        <w:rPr>
          <w:rFonts w:hint="eastAsia"/>
          <w:color w:val="000000"/>
          <w:szCs w:val="24"/>
        </w:rPr>
        <w:t>发包人应承担由此发生的费用，延误的工期相应顺延。</w:t>
      </w:r>
    </w:p>
    <w:p w14:paraId="78D6BC97">
      <w:pPr>
        <w:pStyle w:val="8"/>
        <w:adjustRightInd w:val="0"/>
        <w:snapToGrid w:val="0"/>
        <w:spacing w:line="360" w:lineRule="auto"/>
        <w:ind w:firstLine="420" w:firstLineChars="200"/>
        <w:rPr>
          <w:rFonts w:hAnsi="宋体"/>
          <w:szCs w:val="24"/>
        </w:rPr>
      </w:pPr>
      <w:r>
        <w:rPr>
          <w:rFonts w:hint="eastAsia"/>
          <w:color w:val="000000"/>
          <w:szCs w:val="24"/>
        </w:rPr>
        <w:t>所发现的地下障碍物有归属单位时，发包人应报请有关部门协同处置。</w:t>
      </w:r>
    </w:p>
    <w:p w14:paraId="323B7133">
      <w:pPr>
        <w:spacing w:line="360" w:lineRule="auto"/>
      </w:pPr>
    </w:p>
    <w:p w14:paraId="1E466E15">
      <w:pPr>
        <w:pStyle w:val="8"/>
        <w:adjustRightInd w:val="0"/>
        <w:snapToGrid w:val="0"/>
        <w:spacing w:line="360" w:lineRule="auto"/>
        <w:ind w:right="-240" w:firstLine="537" w:firstLineChars="168"/>
        <w:rPr>
          <w:rFonts w:ascii="黑体" w:hAnsi="宋体" w:eastAsia="黑体"/>
          <w:sz w:val="32"/>
          <w:szCs w:val="24"/>
        </w:rPr>
      </w:pPr>
      <w:r>
        <w:rPr>
          <w:rFonts w:hint="eastAsia" w:ascii="黑体" w:hAnsi="宋体" w:eastAsia="黑体"/>
          <w:sz w:val="32"/>
          <w:szCs w:val="24"/>
        </w:rPr>
        <w:t>1.11  事故处理</w:t>
      </w:r>
    </w:p>
    <w:p w14:paraId="0222A50E">
      <w:pPr>
        <w:pStyle w:val="8"/>
        <w:adjustRightInd w:val="0"/>
        <w:snapToGrid w:val="0"/>
        <w:spacing w:line="360" w:lineRule="auto"/>
        <w:ind w:firstLine="413" w:firstLineChars="196"/>
        <w:rPr>
          <w:rFonts w:hAnsi="宋体"/>
          <w:szCs w:val="24"/>
        </w:rPr>
      </w:pPr>
      <w:r>
        <w:rPr>
          <w:rFonts w:hint="eastAsia" w:hAnsi="宋体"/>
          <w:b/>
          <w:szCs w:val="24"/>
        </w:rPr>
        <w:t>1.11.1</w:t>
      </w:r>
      <w:r>
        <w:rPr>
          <w:rFonts w:hint="eastAsia" w:hAnsi="宋体"/>
          <w:szCs w:val="24"/>
        </w:rPr>
        <w:t>安全事故处理</w:t>
      </w:r>
    </w:p>
    <w:p w14:paraId="24DE233C">
      <w:pPr>
        <w:pStyle w:val="8"/>
        <w:adjustRightInd w:val="0"/>
        <w:snapToGrid w:val="0"/>
        <w:spacing w:line="360" w:lineRule="auto"/>
        <w:ind w:firstLine="420" w:firstLineChars="200"/>
        <w:rPr>
          <w:rFonts w:hAnsi="宋体"/>
          <w:szCs w:val="24"/>
        </w:rPr>
      </w:pPr>
      <w:r>
        <w:rPr>
          <w:rFonts w:hint="eastAsia" w:hAnsi="宋体"/>
          <w:szCs w:val="24"/>
        </w:rPr>
        <w:t>发生重大伤亡及其他安全事故，承包人应按规定立即上报有关部门，通知监理工程师和发包人，并及时按政府有关部门的要求处理，由事故责任方承担发生的费用。</w:t>
      </w:r>
    </w:p>
    <w:p w14:paraId="2476BA19">
      <w:pPr>
        <w:pStyle w:val="8"/>
        <w:adjustRightInd w:val="0"/>
        <w:snapToGrid w:val="0"/>
        <w:spacing w:line="360" w:lineRule="auto"/>
        <w:ind w:firstLine="413" w:firstLineChars="196"/>
        <w:rPr>
          <w:rFonts w:hAnsi="宋体"/>
          <w:szCs w:val="24"/>
        </w:rPr>
      </w:pPr>
      <w:r>
        <w:rPr>
          <w:rFonts w:hint="eastAsia" w:hAnsi="宋体"/>
          <w:b/>
          <w:szCs w:val="24"/>
        </w:rPr>
        <w:t>1.11.2</w:t>
      </w:r>
      <w:r>
        <w:rPr>
          <w:rFonts w:hint="eastAsia" w:hAnsi="宋体"/>
          <w:szCs w:val="24"/>
        </w:rPr>
        <w:t>事故争议认定</w:t>
      </w:r>
    </w:p>
    <w:p w14:paraId="6C3BA88B">
      <w:pPr>
        <w:pStyle w:val="8"/>
        <w:adjustRightInd w:val="0"/>
        <w:snapToGrid w:val="0"/>
        <w:spacing w:line="360" w:lineRule="auto"/>
        <w:ind w:firstLine="420" w:firstLineChars="200"/>
        <w:rPr>
          <w:rFonts w:hAnsi="宋体"/>
          <w:szCs w:val="24"/>
        </w:rPr>
      </w:pPr>
      <w:r>
        <w:rPr>
          <w:rFonts w:hint="eastAsia" w:hAnsi="宋体"/>
          <w:szCs w:val="24"/>
        </w:rPr>
        <w:t>发包人、承包人对事故责任有争议时，应按政府有关部门的认定处理。</w:t>
      </w:r>
    </w:p>
    <w:p w14:paraId="6BB226A2">
      <w:pPr>
        <w:spacing w:line="360" w:lineRule="auto"/>
      </w:pPr>
    </w:p>
    <w:p w14:paraId="0A19CBD8">
      <w:pPr>
        <w:spacing w:line="360" w:lineRule="auto"/>
        <w:rPr>
          <w:rFonts w:ascii="黑体" w:eastAsia="黑体"/>
          <w:sz w:val="32"/>
        </w:rPr>
      </w:pPr>
      <w:r>
        <w:tab/>
      </w:r>
      <w:r>
        <w:rPr>
          <w:rFonts w:hint="eastAsia"/>
        </w:rPr>
        <w:t xml:space="preserve"> </w:t>
      </w:r>
      <w:r>
        <w:rPr>
          <w:rFonts w:hint="eastAsia" w:ascii="黑体" w:eastAsia="黑体"/>
          <w:sz w:val="32"/>
        </w:rPr>
        <w:t>1.12  专利权</w:t>
      </w:r>
    </w:p>
    <w:p w14:paraId="1F07364D">
      <w:pPr>
        <w:pStyle w:val="8"/>
        <w:adjustRightInd w:val="0"/>
        <w:snapToGrid w:val="0"/>
        <w:spacing w:line="360" w:lineRule="auto"/>
        <w:ind w:firstLine="422" w:firstLineChars="200"/>
        <w:rPr>
          <w:rFonts w:hAnsi="宋体"/>
          <w:szCs w:val="24"/>
        </w:rPr>
      </w:pPr>
      <w:r>
        <w:rPr>
          <w:rFonts w:hint="eastAsia" w:hAnsi="宋体"/>
          <w:b/>
          <w:szCs w:val="24"/>
        </w:rPr>
        <w:t>1.12.1</w:t>
      </w:r>
      <w:r>
        <w:rPr>
          <w:rFonts w:hint="eastAsia" w:hAnsi="宋体"/>
          <w:szCs w:val="24"/>
        </w:rPr>
        <w:t>侵犯专利权责任</w:t>
      </w:r>
    </w:p>
    <w:p w14:paraId="6A10B2BE">
      <w:pPr>
        <w:pStyle w:val="8"/>
        <w:adjustRightInd w:val="0"/>
        <w:snapToGrid w:val="0"/>
        <w:spacing w:line="360" w:lineRule="auto"/>
        <w:ind w:firstLine="420" w:firstLineChars="200"/>
        <w:rPr>
          <w:rFonts w:hAnsi="宋体"/>
          <w:szCs w:val="24"/>
        </w:rPr>
      </w:pPr>
      <w:r>
        <w:rPr>
          <w:rFonts w:hint="eastAsia" w:hAnsi="宋体"/>
          <w:szCs w:val="24"/>
        </w:rPr>
        <w:t>承包人在实施、完成并保修合同工程过程中所采用的施工工艺、施工机械和自身供应的材料、设备等，如因其商标、图案、工艺、材料的使用等发生侵犯专利权的行为，并引起索赔或诉讼，则一切与此有关的损害、赔偿、诉讼费和其他开支，均应由承包人承担。但因遵守发包人提供的设计图纸、标准与规范而造成的侵权，则属例外。</w:t>
      </w:r>
    </w:p>
    <w:p w14:paraId="460A5BF4">
      <w:pPr>
        <w:pStyle w:val="8"/>
        <w:widowControl/>
        <w:adjustRightInd w:val="0"/>
        <w:snapToGrid w:val="0"/>
        <w:spacing w:line="360" w:lineRule="auto"/>
        <w:ind w:firstLine="422" w:firstLineChars="200"/>
        <w:jc w:val="left"/>
        <w:rPr>
          <w:rFonts w:hAnsi="宋体"/>
          <w:szCs w:val="24"/>
        </w:rPr>
      </w:pPr>
      <w:r>
        <w:rPr>
          <w:rFonts w:hint="eastAsia" w:hAnsi="宋体"/>
          <w:b/>
          <w:szCs w:val="24"/>
        </w:rPr>
        <w:t>1.12.2</w:t>
      </w:r>
      <w:r>
        <w:rPr>
          <w:rFonts w:hint="eastAsia" w:hAnsi="宋体"/>
          <w:szCs w:val="24"/>
        </w:rPr>
        <w:t>版权和知识产权</w:t>
      </w:r>
    </w:p>
    <w:p w14:paraId="4AEA2E98">
      <w:pPr>
        <w:pStyle w:val="8"/>
        <w:adjustRightInd w:val="0"/>
        <w:snapToGrid w:val="0"/>
        <w:spacing w:line="360" w:lineRule="auto"/>
        <w:ind w:firstLine="420" w:firstLineChars="200"/>
        <w:rPr>
          <w:rFonts w:hAnsi="宋体"/>
          <w:szCs w:val="24"/>
        </w:rPr>
      </w:pPr>
      <w:r>
        <w:rPr>
          <w:rFonts w:hint="eastAsia" w:hAnsi="宋体"/>
          <w:szCs w:val="24"/>
        </w:rPr>
        <w:t>发包人、承包人各自对属于自己的设计图纸及其他文件保留版权和知识产权。双方签订本合同后，应视为分别授权对方为实施合同工程而复制、使用、传送上述图纸和文件。但未经对方同意，另一方不得将其另作他用或转给第三方。</w:t>
      </w:r>
    </w:p>
    <w:p w14:paraId="19F410C2">
      <w:pPr>
        <w:pStyle w:val="8"/>
        <w:tabs>
          <w:tab w:val="left" w:pos="1085"/>
        </w:tabs>
        <w:adjustRightInd w:val="0"/>
        <w:snapToGrid w:val="0"/>
        <w:spacing w:line="360" w:lineRule="auto"/>
        <w:rPr>
          <w:rFonts w:ascii="黑体" w:hAnsi="宋体" w:eastAsia="黑体"/>
          <w:szCs w:val="24"/>
        </w:rPr>
      </w:pPr>
      <w:r>
        <w:rPr>
          <w:rFonts w:ascii="黑体" w:hAnsi="宋体" w:eastAsia="黑体"/>
          <w:szCs w:val="24"/>
        </w:rPr>
        <w:tab/>
      </w:r>
    </w:p>
    <w:p w14:paraId="2BA8DFDD">
      <w:pPr>
        <w:pStyle w:val="8"/>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1.13  联合的责任</w:t>
      </w:r>
    </w:p>
    <w:p w14:paraId="54A87E90">
      <w:pPr>
        <w:pStyle w:val="8"/>
        <w:adjustRightInd w:val="0"/>
        <w:snapToGrid w:val="0"/>
        <w:spacing w:line="360" w:lineRule="auto"/>
        <w:ind w:firstLine="413" w:firstLineChars="196"/>
        <w:rPr>
          <w:rFonts w:hAnsi="宋体"/>
          <w:szCs w:val="24"/>
        </w:rPr>
      </w:pPr>
      <w:r>
        <w:rPr>
          <w:rFonts w:hint="eastAsia" w:hAnsi="宋体"/>
          <w:b/>
          <w:szCs w:val="24"/>
        </w:rPr>
        <w:t>1.13.1</w:t>
      </w:r>
      <w:r>
        <w:rPr>
          <w:rFonts w:hint="eastAsia" w:hAnsi="宋体"/>
          <w:szCs w:val="24"/>
        </w:rPr>
        <w:t>共同的和各自的责任</w:t>
      </w:r>
    </w:p>
    <w:p w14:paraId="49543058">
      <w:pPr>
        <w:pStyle w:val="8"/>
        <w:adjustRightInd w:val="0"/>
        <w:snapToGrid w:val="0"/>
        <w:spacing w:line="360" w:lineRule="auto"/>
        <w:ind w:firstLine="420" w:firstLineChars="200"/>
        <w:rPr>
          <w:rFonts w:hAnsi="宋体"/>
          <w:szCs w:val="24"/>
        </w:rPr>
      </w:pPr>
      <w:r>
        <w:rPr>
          <w:rFonts w:hint="eastAsia" w:hAnsi="宋体"/>
          <w:szCs w:val="24"/>
        </w:rPr>
        <w:t>如果承包人是联合体经营，则联合体各方应在工程开工前签订联合体施工协议书，作为本合同的附件。该联合体的成员都应在合同履行期间对发包人负有共同的和各自的责任。</w:t>
      </w:r>
    </w:p>
    <w:p w14:paraId="6A72EF6C">
      <w:pPr>
        <w:pStyle w:val="8"/>
        <w:adjustRightInd w:val="0"/>
        <w:snapToGrid w:val="0"/>
        <w:spacing w:line="360" w:lineRule="auto"/>
        <w:rPr>
          <w:rFonts w:hAnsi="宋体"/>
          <w:szCs w:val="24"/>
        </w:rPr>
      </w:pPr>
      <w:r>
        <w:rPr>
          <w:rFonts w:hint="eastAsia"/>
          <w:szCs w:val="24"/>
        </w:rPr>
        <w:t xml:space="preserve">    </w:t>
      </w:r>
      <w:r>
        <w:rPr>
          <w:rFonts w:hint="eastAsia"/>
          <w:b/>
          <w:szCs w:val="24"/>
        </w:rPr>
        <w:t>1.13.2</w:t>
      </w:r>
      <w:r>
        <w:rPr>
          <w:rFonts w:hint="eastAsia"/>
          <w:szCs w:val="24"/>
        </w:rPr>
        <w:t>联合体文件签署</w:t>
      </w:r>
    </w:p>
    <w:p w14:paraId="08FBB458">
      <w:pPr>
        <w:pStyle w:val="8"/>
        <w:adjustRightInd w:val="0"/>
        <w:snapToGrid w:val="0"/>
        <w:spacing w:line="360" w:lineRule="auto"/>
        <w:ind w:firstLine="420" w:firstLineChars="200"/>
        <w:rPr>
          <w:rFonts w:hAnsi="宋体"/>
          <w:szCs w:val="24"/>
        </w:rPr>
      </w:pPr>
      <w:r>
        <w:rPr>
          <w:rFonts w:hint="eastAsia" w:hAnsi="宋体"/>
          <w:szCs w:val="24"/>
        </w:rPr>
        <w:t>联合体应有一个被授权的、对联合体成员单位有约束力的主办单位，并由该主办单位指派专职代表负责，有关文件应由该专职代表签署。未经发包人事先书面同意，联合体的组成与结构不得随意变动。</w:t>
      </w:r>
    </w:p>
    <w:p w14:paraId="2BD19054">
      <w:pPr>
        <w:pStyle w:val="8"/>
        <w:adjustRightInd w:val="0"/>
        <w:snapToGrid w:val="0"/>
        <w:spacing w:line="360" w:lineRule="auto"/>
        <w:ind w:right="-240"/>
        <w:rPr>
          <w:rFonts w:ascii="黑体" w:hAnsi="宋体" w:eastAsia="黑体"/>
          <w:szCs w:val="24"/>
        </w:rPr>
      </w:pPr>
    </w:p>
    <w:p w14:paraId="6CB4817C">
      <w:pPr>
        <w:pStyle w:val="8"/>
        <w:adjustRightInd w:val="0"/>
        <w:snapToGrid w:val="0"/>
        <w:spacing w:line="360" w:lineRule="auto"/>
        <w:ind w:right="-240" w:firstLine="640" w:firstLineChars="200"/>
        <w:rPr>
          <w:rFonts w:ascii="黑体" w:hAnsi="宋体" w:eastAsia="黑体"/>
          <w:sz w:val="32"/>
          <w:szCs w:val="24"/>
        </w:rPr>
      </w:pPr>
      <w:r>
        <w:rPr>
          <w:rFonts w:hint="eastAsia" w:ascii="黑体" w:hAnsi="宋体" w:eastAsia="黑体"/>
          <w:sz w:val="32"/>
          <w:szCs w:val="24"/>
        </w:rPr>
        <w:t>1.14  保障</w:t>
      </w:r>
    </w:p>
    <w:p w14:paraId="398EB50D">
      <w:pPr>
        <w:pStyle w:val="8"/>
        <w:widowControl/>
        <w:adjustRightInd w:val="0"/>
        <w:snapToGrid w:val="0"/>
        <w:spacing w:line="360" w:lineRule="auto"/>
        <w:ind w:firstLine="315" w:firstLineChars="150"/>
        <w:jc w:val="left"/>
        <w:rPr>
          <w:rFonts w:hAnsi="宋体"/>
          <w:szCs w:val="24"/>
        </w:rPr>
      </w:pPr>
      <w:r>
        <w:rPr>
          <w:rFonts w:hint="eastAsia"/>
          <w:szCs w:val="24"/>
        </w:rPr>
        <w:t xml:space="preserve"> </w:t>
      </w:r>
      <w:r>
        <w:rPr>
          <w:rFonts w:hint="eastAsia"/>
          <w:b/>
          <w:szCs w:val="24"/>
        </w:rPr>
        <w:t>1.14.1</w:t>
      </w:r>
      <w:r>
        <w:rPr>
          <w:rFonts w:hint="eastAsia"/>
          <w:szCs w:val="24"/>
        </w:rPr>
        <w:t>合同双方相互保障</w:t>
      </w:r>
    </w:p>
    <w:p w14:paraId="2CB0A08E">
      <w:pPr>
        <w:pStyle w:val="8"/>
        <w:adjustRightInd w:val="0"/>
        <w:snapToGrid w:val="0"/>
        <w:spacing w:line="360" w:lineRule="auto"/>
        <w:ind w:firstLine="420" w:firstLineChars="200"/>
        <w:rPr>
          <w:rFonts w:hAnsi="宋体"/>
          <w:szCs w:val="24"/>
        </w:rPr>
      </w:pPr>
      <w:r>
        <w:rPr>
          <w:rFonts w:hint="eastAsia" w:hAnsi="宋体"/>
          <w:szCs w:val="24"/>
        </w:rPr>
        <w:t>合同一方应负责和保障另一方不承担因其自身的行为或疏忽所引起的一切损害、损失和索赔，但受保障的一方应积极采取合理措施减少可能发生的损失或损害。因受保障的一方未采取合理措施而导致损失扩大，则损失扩大部分应由自己承担。</w:t>
      </w:r>
    </w:p>
    <w:p w14:paraId="7218BAE1">
      <w:pPr>
        <w:pStyle w:val="8"/>
        <w:adjustRightInd w:val="0"/>
        <w:snapToGrid w:val="0"/>
        <w:spacing w:line="360" w:lineRule="auto"/>
        <w:ind w:firstLine="420" w:firstLineChars="200"/>
        <w:rPr>
          <w:rFonts w:hAnsi="宋体"/>
          <w:szCs w:val="24"/>
        </w:rPr>
      </w:pPr>
      <w:r>
        <w:rPr>
          <w:rFonts w:hint="eastAsia"/>
          <w:szCs w:val="24"/>
        </w:rPr>
        <w:t xml:space="preserve"> </w:t>
      </w:r>
      <w:r>
        <w:rPr>
          <w:rFonts w:hint="eastAsia"/>
          <w:b/>
          <w:szCs w:val="24"/>
        </w:rPr>
        <w:t>1.14.2</w:t>
      </w:r>
      <w:r>
        <w:rPr>
          <w:rFonts w:hint="eastAsia"/>
          <w:szCs w:val="24"/>
        </w:rPr>
        <w:t>承包人对发包人的保障</w:t>
      </w:r>
    </w:p>
    <w:p w14:paraId="192EB221">
      <w:pPr>
        <w:pStyle w:val="8"/>
        <w:adjustRightInd w:val="0"/>
        <w:snapToGrid w:val="0"/>
        <w:spacing w:line="360" w:lineRule="auto"/>
        <w:ind w:firstLine="420" w:firstLineChars="200"/>
        <w:rPr>
          <w:rFonts w:hAnsi="宋体"/>
          <w:szCs w:val="24"/>
        </w:rPr>
      </w:pPr>
      <w:r>
        <w:rPr>
          <w:rFonts w:hint="eastAsia" w:hAnsi="宋体"/>
          <w:szCs w:val="24"/>
        </w:rPr>
        <w:t>承包人应保障发包人不承担因承包人移动或使用施工场地外的施工机械和临时设施所造成的损害而引起的索赔。</w:t>
      </w:r>
    </w:p>
    <w:p w14:paraId="425FC3EA">
      <w:pPr>
        <w:pStyle w:val="8"/>
        <w:adjustRightInd w:val="0"/>
        <w:snapToGrid w:val="0"/>
        <w:spacing w:line="360" w:lineRule="auto"/>
        <w:rPr>
          <w:rFonts w:ascii="黑体" w:eastAsia="黑体"/>
          <w:szCs w:val="24"/>
        </w:rPr>
      </w:pPr>
    </w:p>
    <w:p w14:paraId="76AA708E">
      <w:pPr>
        <w:pStyle w:val="8"/>
        <w:adjustRightInd w:val="0"/>
        <w:snapToGrid w:val="0"/>
        <w:spacing w:line="360" w:lineRule="auto"/>
        <w:ind w:left="523"/>
      </w:pPr>
      <w:r>
        <w:rPr>
          <w:rFonts w:hint="eastAsia" w:ascii="黑体" w:hAnsi="宋体" w:eastAsia="黑体"/>
          <w:sz w:val="32"/>
          <w:szCs w:val="24"/>
        </w:rPr>
        <w:t>1.15  财产</w:t>
      </w:r>
    </w:p>
    <w:p w14:paraId="6B332B81">
      <w:pPr>
        <w:spacing w:line="360" w:lineRule="auto"/>
        <w:ind w:firstLine="422" w:firstLineChars="200"/>
        <w:rPr>
          <w:rFonts w:hAnsi="宋体"/>
          <w:szCs w:val="21"/>
        </w:rPr>
      </w:pPr>
      <w:r>
        <w:rPr>
          <w:rFonts w:hint="eastAsia" w:hAnsi="宋体"/>
          <w:b/>
          <w:szCs w:val="21"/>
        </w:rPr>
        <w:t>1.15.1</w:t>
      </w:r>
      <w:r>
        <w:rPr>
          <w:rFonts w:hint="eastAsia" w:hAnsi="宋体"/>
          <w:szCs w:val="21"/>
        </w:rPr>
        <w:t>发包人财产及其使用</w:t>
      </w:r>
    </w:p>
    <w:p w14:paraId="4243C3F5">
      <w:pPr>
        <w:spacing w:line="360" w:lineRule="auto"/>
        <w:ind w:firstLine="315" w:firstLineChars="150"/>
        <w:rPr>
          <w:rFonts w:hAnsi="宋体"/>
          <w:szCs w:val="21"/>
        </w:rPr>
      </w:pPr>
      <w:r>
        <w:rPr>
          <w:rFonts w:hint="eastAsia" w:hAnsi="宋体"/>
          <w:szCs w:val="21"/>
        </w:rPr>
        <w:t>如果发包人依据第16.2.3款规定的情形解除合同，则现场的所有材料、设备（周转性材料除外）和合同工程，均应认为是发包人的财产。</w:t>
      </w:r>
    </w:p>
    <w:p w14:paraId="1F18B81C">
      <w:pPr>
        <w:spacing w:line="360" w:lineRule="auto"/>
        <w:ind w:firstLine="422" w:firstLineChars="200"/>
        <w:rPr>
          <w:rFonts w:hAnsi="宋体"/>
          <w:szCs w:val="21"/>
        </w:rPr>
      </w:pPr>
      <w:r>
        <w:rPr>
          <w:rFonts w:hint="eastAsia" w:hAnsi="宋体"/>
          <w:b/>
          <w:szCs w:val="21"/>
        </w:rPr>
        <w:t>1.15.2</w:t>
      </w:r>
      <w:r>
        <w:rPr>
          <w:rFonts w:hint="eastAsia" w:hAnsi="宋体"/>
          <w:szCs w:val="21"/>
        </w:rPr>
        <w:t>承包人财产及其使用</w:t>
      </w:r>
    </w:p>
    <w:p w14:paraId="009097D8">
      <w:pPr>
        <w:spacing w:line="360" w:lineRule="auto"/>
        <w:ind w:firstLine="420" w:firstLineChars="200"/>
      </w:pPr>
      <w:r>
        <w:rPr>
          <w:rFonts w:hint="eastAsia"/>
        </w:rPr>
        <w:t>如果承包人依据第16.2.4款规定的情形解除合同，则承包人有权要求发包人支付已完工程价款，并赔偿因而造成的损失。发包人应为承包人撤出现场提供便利和协助。如发包人未付完相关款项，承包人有权留置施工现场，直到发包人付完款项为止。</w:t>
      </w:r>
      <w:bookmarkStart w:id="481" w:name="_Toc351203505"/>
    </w:p>
    <w:p w14:paraId="77FC280A">
      <w:pPr>
        <w:spacing w:line="360" w:lineRule="auto"/>
        <w:ind w:firstLine="420" w:firstLineChars="200"/>
      </w:pPr>
    </w:p>
    <w:p w14:paraId="33F1D398">
      <w:pPr>
        <w:spacing w:line="360" w:lineRule="auto"/>
        <w:ind w:firstLine="640" w:firstLineChars="200"/>
        <w:rPr>
          <w:rFonts w:ascii="黑体" w:hAnsi="宋体" w:eastAsia="黑体"/>
          <w:sz w:val="32"/>
        </w:rPr>
      </w:pPr>
      <w:r>
        <w:rPr>
          <w:rFonts w:ascii="黑体" w:hAnsi="宋体" w:eastAsia="黑体"/>
          <w:sz w:val="32"/>
        </w:rPr>
        <w:t>1</w:t>
      </w:r>
      <w:bookmarkStart w:id="482" w:name="_Toc337558736"/>
      <w:r>
        <w:rPr>
          <w:rFonts w:ascii="黑体" w:hAnsi="宋体" w:eastAsia="黑体"/>
          <w:sz w:val="32"/>
        </w:rPr>
        <w:t>.1</w:t>
      </w:r>
      <w:r>
        <w:rPr>
          <w:rFonts w:hint="eastAsia" w:ascii="黑体" w:hAnsi="宋体" w:eastAsia="黑体"/>
          <w:sz w:val="32"/>
        </w:rPr>
        <w:t xml:space="preserve">6  </w:t>
      </w:r>
      <w:r>
        <w:rPr>
          <w:rFonts w:ascii="黑体" w:hAnsi="宋体" w:eastAsia="黑体"/>
          <w:sz w:val="32"/>
        </w:rPr>
        <w:t>交通运输</w:t>
      </w:r>
      <w:bookmarkEnd w:id="481"/>
      <w:bookmarkEnd w:id="482"/>
    </w:p>
    <w:p w14:paraId="0943C500">
      <w:pPr>
        <w:spacing w:line="360" w:lineRule="auto"/>
        <w:ind w:firstLine="422" w:firstLineChars="200"/>
        <w:jc w:val="left"/>
      </w:pPr>
      <w:r>
        <w:rPr>
          <w:b/>
        </w:rPr>
        <w:t>1.1</w:t>
      </w:r>
      <w:r>
        <w:rPr>
          <w:rFonts w:hint="eastAsia"/>
          <w:b/>
        </w:rPr>
        <w:t>6</w:t>
      </w:r>
      <w:r>
        <w:rPr>
          <w:b/>
        </w:rPr>
        <w:t>.1</w:t>
      </w:r>
      <w:r>
        <w:rPr>
          <w:rFonts w:hint="eastAsia"/>
        </w:rPr>
        <w:t xml:space="preserve"> </w:t>
      </w:r>
      <w:r>
        <w:t>出入现场的权利</w:t>
      </w:r>
    </w:p>
    <w:p w14:paraId="008AD582">
      <w:pPr>
        <w:spacing w:line="360" w:lineRule="auto"/>
        <w:ind w:firstLine="420" w:firstLineChars="200"/>
        <w:jc w:val="left"/>
      </w:pPr>
      <w:r>
        <w:t>除专用合同条款另有约定外，发包人应根据施工需要，负责取得出入施工现场所需的</w:t>
      </w:r>
      <w:r>
        <w:rPr>
          <w:rFonts w:hint="eastAsia"/>
        </w:rPr>
        <w:t>批准手续和</w:t>
      </w:r>
      <w:r>
        <w:t>全部权利，以及取得因施工所需修建道路、桥梁以及其他基础设施的权利，并承担相关手续费用和建设费用。承包人应协助发包人办理修建场内外道路、桥梁以及其他基础设施的手续。</w:t>
      </w:r>
    </w:p>
    <w:p w14:paraId="76298126">
      <w:pPr>
        <w:spacing w:line="360" w:lineRule="auto"/>
        <w:ind w:firstLine="422" w:firstLineChars="200"/>
        <w:jc w:val="left"/>
      </w:pPr>
      <w:r>
        <w:rPr>
          <w:b/>
        </w:rPr>
        <w:t>1.1</w:t>
      </w:r>
      <w:r>
        <w:rPr>
          <w:rFonts w:hint="eastAsia"/>
          <w:b/>
        </w:rPr>
        <w:t>6</w:t>
      </w:r>
      <w:r>
        <w:rPr>
          <w:b/>
        </w:rPr>
        <w:t>.2</w:t>
      </w:r>
      <w:r>
        <w:rPr>
          <w:rFonts w:hint="eastAsia"/>
          <w:b/>
        </w:rPr>
        <w:t xml:space="preserve"> </w:t>
      </w:r>
      <w:r>
        <w:t>场外交通</w:t>
      </w:r>
    </w:p>
    <w:p w14:paraId="5997DF53">
      <w:pPr>
        <w:spacing w:line="360" w:lineRule="auto"/>
        <w:ind w:firstLine="420" w:firstLineChars="200"/>
        <w:jc w:val="left"/>
      </w:pPr>
      <w: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14:paraId="63B92CF1">
      <w:pPr>
        <w:spacing w:line="360" w:lineRule="auto"/>
        <w:ind w:firstLine="422" w:firstLineChars="200"/>
        <w:jc w:val="left"/>
      </w:pPr>
      <w:r>
        <w:rPr>
          <w:b/>
        </w:rPr>
        <w:t>1.1</w:t>
      </w:r>
      <w:r>
        <w:rPr>
          <w:rFonts w:hint="eastAsia"/>
          <w:b/>
        </w:rPr>
        <w:t>6</w:t>
      </w:r>
      <w:r>
        <w:rPr>
          <w:b/>
        </w:rPr>
        <w:t>.3</w:t>
      </w:r>
      <w:r>
        <w:t>场内交通</w:t>
      </w:r>
    </w:p>
    <w:p w14:paraId="2605E6D5">
      <w:pPr>
        <w:spacing w:line="360" w:lineRule="auto"/>
        <w:ind w:firstLine="420" w:firstLineChars="200"/>
        <w:jc w:val="left"/>
      </w:pPr>
      <w: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14:paraId="781C1CBB">
      <w:pPr>
        <w:spacing w:line="360" w:lineRule="auto"/>
        <w:ind w:firstLine="420" w:firstLineChars="200"/>
        <w:jc w:val="left"/>
      </w:pPr>
      <w:r>
        <w:t>除发包人按照合同约定提供的场内道路和交通设施外，承包人负责修建、维修、养护和管理施工所需的其他场内临时道路和交通设施。发包人和监理工程师可以为实现合同目的使用承包人修建的场内临时道路和交通设施。</w:t>
      </w:r>
    </w:p>
    <w:p w14:paraId="27AEEF22">
      <w:pPr>
        <w:spacing w:line="360" w:lineRule="auto"/>
        <w:ind w:firstLine="420" w:firstLineChars="200"/>
        <w:jc w:val="left"/>
      </w:pPr>
      <w:r>
        <w:t>场外交通和场内交通的边界由合同当事人在专用合同条款中约定。</w:t>
      </w:r>
    </w:p>
    <w:p w14:paraId="71B13E71">
      <w:pPr>
        <w:spacing w:line="360" w:lineRule="auto"/>
        <w:ind w:firstLine="422" w:firstLineChars="200"/>
        <w:jc w:val="left"/>
      </w:pPr>
      <w:r>
        <w:rPr>
          <w:b/>
        </w:rPr>
        <w:t>1.1</w:t>
      </w:r>
      <w:r>
        <w:rPr>
          <w:rFonts w:hint="eastAsia"/>
          <w:b/>
        </w:rPr>
        <w:t>6</w:t>
      </w:r>
      <w:r>
        <w:rPr>
          <w:b/>
        </w:rPr>
        <w:t>.4</w:t>
      </w:r>
      <w:r>
        <w:rPr>
          <w:rFonts w:hint="eastAsia"/>
        </w:rPr>
        <w:t xml:space="preserve"> </w:t>
      </w:r>
      <w:r>
        <w:t>超大件和超重件的运输</w:t>
      </w:r>
    </w:p>
    <w:p w14:paraId="5C694380">
      <w:pPr>
        <w:spacing w:line="360" w:lineRule="auto"/>
        <w:ind w:firstLine="420" w:firstLineChars="200"/>
        <w:jc w:val="left"/>
      </w:pPr>
      <w:r>
        <w:t>由承包人负责运输的超大件或超重件，应由承包人负责向交通管理部门办理申请手续，发包人给予协助。运输超大件或超重件所需的道路和桥梁临时加固改造费用和其他有关费用，由</w:t>
      </w:r>
      <w:r>
        <w:rPr>
          <w:rFonts w:hint="eastAsia"/>
        </w:rPr>
        <w:t>发</w:t>
      </w:r>
      <w:r>
        <w:t>包人承担，但专用合同条款另有约定除外。</w:t>
      </w:r>
    </w:p>
    <w:p w14:paraId="357CBDF1">
      <w:pPr>
        <w:spacing w:line="360" w:lineRule="auto"/>
        <w:ind w:firstLine="422" w:firstLineChars="200"/>
        <w:jc w:val="left"/>
      </w:pPr>
      <w:r>
        <w:rPr>
          <w:b/>
        </w:rPr>
        <w:t>1.1</w:t>
      </w:r>
      <w:r>
        <w:rPr>
          <w:rFonts w:hint="eastAsia"/>
          <w:b/>
        </w:rPr>
        <w:t>6</w:t>
      </w:r>
      <w:r>
        <w:rPr>
          <w:b/>
        </w:rPr>
        <w:t>.5</w:t>
      </w:r>
      <w:r>
        <w:rPr>
          <w:rFonts w:hint="eastAsia"/>
        </w:rPr>
        <w:t xml:space="preserve"> </w:t>
      </w:r>
      <w:r>
        <w:t>道路和桥梁的损坏责任</w:t>
      </w:r>
    </w:p>
    <w:p w14:paraId="2B3D0876">
      <w:pPr>
        <w:spacing w:line="360" w:lineRule="auto"/>
        <w:ind w:firstLine="420" w:firstLineChars="200"/>
        <w:jc w:val="left"/>
      </w:pPr>
      <w:r>
        <w:t>因承包人运输造成施工场地内外公共道路和桥梁损坏的，由承包人承担修复损坏的全部费用和可能引起的赔偿。</w:t>
      </w:r>
    </w:p>
    <w:p w14:paraId="4EC0054D">
      <w:pPr>
        <w:spacing w:line="360" w:lineRule="auto"/>
        <w:ind w:firstLine="422" w:firstLineChars="200"/>
        <w:jc w:val="left"/>
      </w:pPr>
      <w:r>
        <w:rPr>
          <w:b/>
        </w:rPr>
        <w:t>1.1</w:t>
      </w:r>
      <w:r>
        <w:rPr>
          <w:rFonts w:hint="eastAsia"/>
          <w:b/>
        </w:rPr>
        <w:t>6</w:t>
      </w:r>
      <w:r>
        <w:rPr>
          <w:b/>
        </w:rPr>
        <w:t>.6</w:t>
      </w:r>
      <w:r>
        <w:rPr>
          <w:rFonts w:hint="eastAsia"/>
          <w:b/>
        </w:rPr>
        <w:t xml:space="preserve"> </w:t>
      </w:r>
      <w:r>
        <w:t>水路和航空运输</w:t>
      </w:r>
    </w:p>
    <w:p w14:paraId="4023FABB">
      <w:pPr>
        <w:spacing w:line="360" w:lineRule="auto"/>
        <w:ind w:firstLine="420" w:firstLineChars="200"/>
      </w:pPr>
      <w:r>
        <w:t>本</w:t>
      </w:r>
      <w:r>
        <w:rPr>
          <w:rFonts w:hint="eastAsia"/>
        </w:rPr>
        <w:t>款</w:t>
      </w:r>
      <w:r>
        <w:t>前述各</w:t>
      </w:r>
      <w:r>
        <w:rPr>
          <w:rFonts w:hint="eastAsia"/>
        </w:rPr>
        <w:t>项</w:t>
      </w:r>
      <w:r>
        <w:t>的内容适用于水路运输和航空运输，其中“道路”一词的涵义包括河道、航线、船闸、机场、码头、堤防以及水路或航空运输中其他相似结构物；“车辆”一词的涵义包括船舶和飞机等。</w:t>
      </w:r>
      <w:bookmarkStart w:id="483" w:name="_Toc351203507"/>
    </w:p>
    <w:bookmarkEnd w:id="483"/>
    <w:p w14:paraId="1E8E549C">
      <w:pPr>
        <w:autoSpaceDE w:val="0"/>
        <w:autoSpaceDN w:val="0"/>
        <w:adjustRightInd w:val="0"/>
        <w:spacing w:line="360" w:lineRule="auto"/>
        <w:jc w:val="left"/>
        <w:rPr>
          <w:color w:val="FF0000"/>
          <w:kern w:val="0"/>
        </w:rPr>
      </w:pPr>
      <w:bookmarkStart w:id="484" w:name="_Toc351203508"/>
    </w:p>
    <w:bookmarkEnd w:id="484"/>
    <w:p w14:paraId="584EFE40">
      <w:pPr>
        <w:pStyle w:val="8"/>
        <w:adjustRightInd w:val="0"/>
        <w:snapToGrid w:val="0"/>
        <w:spacing w:line="360" w:lineRule="auto"/>
        <w:outlineLvl w:val="2"/>
        <w:rPr>
          <w:rFonts w:ascii="黑体" w:hAnsi="宋体" w:eastAsia="黑体"/>
          <w:sz w:val="32"/>
        </w:rPr>
      </w:pPr>
      <w:bookmarkStart w:id="485" w:name="_Toc9736"/>
      <w:bookmarkStart w:id="486" w:name="_Toc14465"/>
      <w:r>
        <w:rPr>
          <w:rFonts w:hint="eastAsia" w:ascii="黑体" w:hAnsi="宋体" w:eastAsia="黑体"/>
          <w:sz w:val="32"/>
        </w:rPr>
        <w:t>2.发包人</w:t>
      </w:r>
      <w:bookmarkEnd w:id="485"/>
      <w:bookmarkEnd w:id="486"/>
    </w:p>
    <w:p w14:paraId="06D2E8D6">
      <w:pPr>
        <w:spacing w:line="360" w:lineRule="auto"/>
        <w:ind w:firstLine="537" w:firstLineChars="168"/>
        <w:rPr>
          <w:rFonts w:ascii="黑体" w:eastAsia="黑体"/>
          <w:sz w:val="32"/>
        </w:rPr>
      </w:pPr>
      <w:r>
        <w:rPr>
          <w:rFonts w:hint="eastAsia" w:ascii="黑体" w:eastAsia="黑体"/>
          <w:sz w:val="32"/>
        </w:rPr>
        <w:t>2.1  发包人工作</w:t>
      </w:r>
    </w:p>
    <w:p w14:paraId="1306C574">
      <w:pPr>
        <w:spacing w:line="360" w:lineRule="auto"/>
        <w:ind w:firstLine="420" w:firstLineChars="200"/>
        <w:rPr>
          <w:szCs w:val="21"/>
        </w:rPr>
      </w:pPr>
      <w:r>
        <w:rPr>
          <w:rFonts w:hint="eastAsia" w:ascii="宋体" w:hAnsi="宋体"/>
          <w:szCs w:val="21"/>
        </w:rPr>
        <w:t>除专用条款另有约定外，</w:t>
      </w:r>
      <w:r>
        <w:rPr>
          <w:rFonts w:hint="eastAsia"/>
          <w:szCs w:val="21"/>
        </w:rPr>
        <w:t xml:space="preserve">发包人应完成下列工作： </w:t>
      </w:r>
    </w:p>
    <w:p w14:paraId="63940CB3">
      <w:pPr>
        <w:spacing w:line="360" w:lineRule="auto"/>
        <w:ind w:firstLine="420" w:firstLineChars="200"/>
        <w:rPr>
          <w:szCs w:val="21"/>
        </w:rPr>
      </w:pPr>
      <w:r>
        <w:rPr>
          <w:rFonts w:hint="eastAsia" w:ascii="宋体" w:hAnsi="宋体"/>
          <w:szCs w:val="21"/>
        </w:rPr>
        <w:t>（1）</w:t>
      </w:r>
      <w:r>
        <w:rPr>
          <w:rFonts w:ascii="宋体" w:hAnsi="宋体"/>
          <w:szCs w:val="21"/>
        </w:rPr>
        <w:t>土地征用</w:t>
      </w:r>
      <w:r>
        <w:rPr>
          <w:rFonts w:hint="eastAsia" w:ascii="宋体" w:hAnsi="宋体"/>
          <w:szCs w:val="21"/>
        </w:rPr>
        <w:t>手续</w:t>
      </w:r>
      <w:r>
        <w:rPr>
          <w:rFonts w:ascii="宋体" w:hAnsi="宋体"/>
          <w:szCs w:val="21"/>
        </w:rPr>
        <w:t>、拆迁补偿、平整施工场地等工作</w:t>
      </w:r>
      <w:r>
        <w:rPr>
          <w:rFonts w:hint="eastAsia" w:ascii="宋体" w:hAnsi="宋体"/>
          <w:szCs w:val="21"/>
        </w:rPr>
        <w:t>已完成</w:t>
      </w:r>
      <w:r>
        <w:rPr>
          <w:rFonts w:ascii="宋体" w:hAnsi="宋体"/>
          <w:szCs w:val="21"/>
        </w:rPr>
        <w:t>，使施工场地具备施工条件，在开工后继续负责解决以上事项</w:t>
      </w:r>
      <w:r>
        <w:rPr>
          <w:rFonts w:hint="eastAsia" w:ascii="宋体" w:hAnsi="宋体"/>
          <w:szCs w:val="21"/>
        </w:rPr>
        <w:t>可能出现的</w:t>
      </w:r>
      <w:r>
        <w:rPr>
          <w:rFonts w:ascii="宋体" w:hAnsi="宋体"/>
          <w:szCs w:val="21"/>
        </w:rPr>
        <w:t>问题</w:t>
      </w:r>
      <w:r>
        <w:rPr>
          <w:rFonts w:hint="eastAsia" w:ascii="宋体" w:hAnsi="宋体"/>
          <w:szCs w:val="21"/>
        </w:rPr>
        <w:t>。</w:t>
      </w:r>
    </w:p>
    <w:p w14:paraId="630C4EC0">
      <w:pPr>
        <w:spacing w:line="360" w:lineRule="auto"/>
        <w:ind w:firstLine="420" w:firstLineChars="200"/>
        <w:rPr>
          <w:szCs w:val="21"/>
        </w:rPr>
      </w:pP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将施工所需水、电、通讯线路从施工场地外部接至施工场地范围内的指定地点，</w:t>
      </w:r>
      <w:r>
        <w:rPr>
          <w:rFonts w:hint="eastAsia" w:ascii="宋体" w:hAnsi="宋体"/>
          <w:szCs w:val="21"/>
        </w:rPr>
        <w:t>同时保障</w:t>
      </w:r>
      <w:r>
        <w:rPr>
          <w:rFonts w:ascii="宋体" w:hAnsi="宋体"/>
          <w:szCs w:val="21"/>
        </w:rPr>
        <w:t>水、电</w:t>
      </w:r>
      <w:r>
        <w:rPr>
          <w:rFonts w:hint="eastAsia" w:ascii="宋体" w:hAnsi="宋体"/>
          <w:szCs w:val="21"/>
        </w:rPr>
        <w:t>供给和线路通畅。</w:t>
      </w:r>
    </w:p>
    <w:p w14:paraId="13BE35F0">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w:t>
      </w:r>
      <w:r>
        <w:rPr>
          <w:rFonts w:ascii="宋体" w:hAnsi="宋体"/>
          <w:szCs w:val="21"/>
        </w:rPr>
        <w:t>开通施工场地与城乡公共道路的通道以及约定的施工场地的主要道路，满足施工运输的需要，</w:t>
      </w:r>
      <w:r>
        <w:rPr>
          <w:rFonts w:hint="eastAsia" w:ascii="宋体" w:hAnsi="宋体"/>
          <w:szCs w:val="21"/>
        </w:rPr>
        <w:t>并</w:t>
      </w:r>
      <w:r>
        <w:rPr>
          <w:rFonts w:ascii="宋体" w:hAnsi="宋体"/>
          <w:szCs w:val="21"/>
        </w:rPr>
        <w:t>保证施工期间的畅通</w:t>
      </w:r>
      <w:r>
        <w:rPr>
          <w:rFonts w:hint="eastAsia" w:ascii="宋体" w:hAnsi="宋体"/>
          <w:szCs w:val="21"/>
        </w:rPr>
        <w:t>。</w:t>
      </w:r>
    </w:p>
    <w:p w14:paraId="428BAA59">
      <w:pPr>
        <w:tabs>
          <w:tab w:val="left" w:pos="1080"/>
        </w:tabs>
        <w:spacing w:line="360" w:lineRule="auto"/>
        <w:ind w:firstLine="420" w:firstLineChars="200"/>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提供施工场地的工程地质勘察资料，施工现场及毗邻区域内供水、排水、供电、供气、供热、通信、广播电视等地下管线资料，</w:t>
      </w:r>
      <w:r>
        <w:rPr>
          <w:rFonts w:hint="eastAsia" w:ascii="宋体" w:hAnsi="宋体"/>
          <w:szCs w:val="21"/>
        </w:rPr>
        <w:t>以及</w:t>
      </w:r>
      <w:r>
        <w:rPr>
          <w:rFonts w:ascii="宋体" w:hAnsi="宋体"/>
          <w:szCs w:val="21"/>
        </w:rPr>
        <w:t>气象和水文观测资料</w:t>
      </w:r>
      <w:r>
        <w:rPr>
          <w:rFonts w:hint="eastAsia" w:ascii="宋体" w:hAnsi="宋体"/>
          <w:szCs w:val="21"/>
        </w:rPr>
        <w:t>、</w:t>
      </w:r>
      <w:r>
        <w:rPr>
          <w:rFonts w:ascii="宋体" w:hAnsi="宋体"/>
          <w:szCs w:val="21"/>
        </w:rPr>
        <w:t>相邻建筑物和构筑物、地下工程的有关资料</w:t>
      </w:r>
      <w:r>
        <w:rPr>
          <w:rFonts w:hint="eastAsia" w:ascii="宋体" w:hAnsi="宋体"/>
          <w:szCs w:val="21"/>
        </w:rPr>
        <w:t>。</w:t>
      </w:r>
    </w:p>
    <w:p w14:paraId="179F27B3">
      <w:pPr>
        <w:spacing w:line="360" w:lineRule="auto"/>
        <w:ind w:firstLine="420" w:firstLineChars="200"/>
        <w:rPr>
          <w:rFonts w:ascii="宋体" w:hAnsi="宋体"/>
          <w:szCs w:val="21"/>
        </w:rPr>
      </w:pPr>
      <w:r>
        <w:rPr>
          <w:rFonts w:hint="eastAsia" w:ascii="宋体" w:hAnsi="宋体"/>
          <w:szCs w:val="21"/>
        </w:rPr>
        <w:t>（5）</w:t>
      </w:r>
      <w:r>
        <w:rPr>
          <w:rFonts w:ascii="宋体" w:hAnsi="宋体"/>
          <w:szCs w:val="21"/>
        </w:rPr>
        <w:t>办理施工许可证及其他施工所需证件、批件和临时用地、停水、停电、中断道路交通、爆破作业等的申请批准手续（证明投标人自身资质的证件除外）</w:t>
      </w:r>
      <w:r>
        <w:rPr>
          <w:rFonts w:hint="eastAsia" w:ascii="宋体" w:hAnsi="宋体"/>
          <w:szCs w:val="21"/>
        </w:rPr>
        <w:t>。</w:t>
      </w:r>
    </w:p>
    <w:p w14:paraId="4A602F66">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6</w:t>
      </w:r>
      <w:r>
        <w:rPr>
          <w:rFonts w:hint="eastAsia" w:ascii="宋体" w:hAnsi="宋体"/>
          <w:szCs w:val="21"/>
        </w:rPr>
        <w:t>）</w:t>
      </w:r>
      <w:r>
        <w:rPr>
          <w:rFonts w:ascii="宋体" w:hAnsi="宋体"/>
          <w:szCs w:val="21"/>
        </w:rPr>
        <w:t>以书面形式确定水准点与</w:t>
      </w:r>
      <w:r>
        <w:rPr>
          <w:rFonts w:hint="eastAsia" w:ascii="宋体" w:hAnsi="宋体"/>
          <w:color w:val="000000"/>
          <w:szCs w:val="21"/>
        </w:rPr>
        <w:t>坐</w:t>
      </w:r>
      <w:r>
        <w:rPr>
          <w:rFonts w:hint="eastAsia" w:ascii="宋体" w:hAnsi="宋体"/>
          <w:szCs w:val="21"/>
        </w:rPr>
        <w:t>标</w:t>
      </w:r>
      <w:r>
        <w:rPr>
          <w:rFonts w:ascii="宋体" w:hAnsi="宋体"/>
          <w:szCs w:val="21"/>
        </w:rPr>
        <w:t>控制点，</w:t>
      </w:r>
      <w:r>
        <w:rPr>
          <w:rFonts w:hint="eastAsia" w:ascii="宋体" w:hAnsi="宋体"/>
          <w:szCs w:val="21"/>
        </w:rPr>
        <w:t>并</w:t>
      </w:r>
      <w:r>
        <w:rPr>
          <w:rFonts w:ascii="宋体" w:hAnsi="宋体"/>
          <w:szCs w:val="21"/>
        </w:rPr>
        <w:t>进行现场交验</w:t>
      </w:r>
      <w:r>
        <w:rPr>
          <w:rFonts w:hint="eastAsia" w:ascii="宋体" w:hAnsi="宋体"/>
          <w:szCs w:val="21"/>
        </w:rPr>
        <w:t>。</w:t>
      </w:r>
    </w:p>
    <w:p w14:paraId="67883FF8">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7</w:t>
      </w:r>
      <w:r>
        <w:rPr>
          <w:rFonts w:hint="eastAsia" w:ascii="宋体" w:hAnsi="宋体"/>
          <w:szCs w:val="21"/>
        </w:rPr>
        <w:t>）签</w:t>
      </w:r>
      <w:r>
        <w:rPr>
          <w:rFonts w:hint="eastAsia" w:ascii="宋体" w:hAnsi="宋体"/>
          <w:color w:val="000000"/>
          <w:szCs w:val="21"/>
        </w:rPr>
        <w:t>定</w:t>
      </w:r>
      <w:r>
        <w:rPr>
          <w:rFonts w:hint="eastAsia" w:ascii="宋体" w:hAnsi="宋体"/>
          <w:szCs w:val="21"/>
        </w:rPr>
        <w:t>施工合同后</w:t>
      </w:r>
      <w:r>
        <w:rPr>
          <w:rFonts w:ascii="宋体" w:hAnsi="宋体"/>
          <w:szCs w:val="21"/>
        </w:rPr>
        <w:t>组织承包人和设计单位进行</w:t>
      </w:r>
      <w:r>
        <w:rPr>
          <w:rFonts w:hint="eastAsia" w:ascii="宋体" w:hAnsi="宋体"/>
          <w:szCs w:val="21"/>
        </w:rPr>
        <w:t>设计文件</w:t>
      </w:r>
      <w:r>
        <w:rPr>
          <w:rFonts w:ascii="宋体" w:hAnsi="宋体"/>
          <w:szCs w:val="21"/>
        </w:rPr>
        <w:t>会审和设计交底</w:t>
      </w:r>
      <w:r>
        <w:rPr>
          <w:rFonts w:hint="eastAsia" w:ascii="宋体" w:hAnsi="宋体"/>
          <w:szCs w:val="21"/>
        </w:rPr>
        <w:t>。</w:t>
      </w:r>
    </w:p>
    <w:p w14:paraId="0BF589AC">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8</w:t>
      </w:r>
      <w:r>
        <w:rPr>
          <w:rFonts w:hint="eastAsia" w:ascii="宋体" w:hAnsi="宋体"/>
          <w:szCs w:val="21"/>
        </w:rPr>
        <w:t>）</w:t>
      </w:r>
      <w:r>
        <w:rPr>
          <w:rFonts w:ascii="宋体" w:hAnsi="宋体"/>
          <w:szCs w:val="21"/>
        </w:rPr>
        <w:t>协调处理工程项目所涉及的地下管线和邻近建筑物、构筑物（包括文物）、古树名木的保护等工作</w:t>
      </w:r>
      <w:r>
        <w:rPr>
          <w:rFonts w:hint="eastAsia" w:ascii="宋体" w:hAnsi="宋体"/>
          <w:szCs w:val="21"/>
        </w:rPr>
        <w:t>。</w:t>
      </w:r>
      <w:r>
        <w:rPr>
          <w:rFonts w:ascii="宋体" w:hAnsi="宋体"/>
          <w:szCs w:val="21"/>
        </w:rPr>
        <w:t xml:space="preserve"> 　　</w:t>
      </w:r>
    </w:p>
    <w:p w14:paraId="111CA155">
      <w:pPr>
        <w:spacing w:line="360" w:lineRule="auto"/>
        <w:ind w:firstLine="420" w:firstLineChars="200"/>
        <w:rPr>
          <w:rFonts w:ascii="宋体" w:hAnsi="宋体"/>
          <w:szCs w:val="21"/>
        </w:rPr>
      </w:pPr>
      <w:r>
        <w:rPr>
          <w:rFonts w:hint="eastAsia" w:ascii="宋体" w:hAnsi="宋体"/>
          <w:szCs w:val="21"/>
        </w:rPr>
        <w:t>（9）双方在专用条款内约定的发包人应做的其他工作。</w:t>
      </w:r>
    </w:p>
    <w:p w14:paraId="265D1992">
      <w:pPr>
        <w:spacing w:line="360" w:lineRule="auto"/>
        <w:ind w:firstLine="435"/>
        <w:rPr>
          <w:lang w:val="zh-CN"/>
        </w:rPr>
      </w:pPr>
      <w:r>
        <w:rPr>
          <w:rFonts w:hint="eastAsia"/>
          <w:lang w:val="zh-CN"/>
        </w:rPr>
        <w:t>发包人可以将其中部分工作委托承包人办理，具体委托内容由双方在专用条款中约定，招标工程必须在招标文件中予以明确。上述工作所需款额，除合同价款已包括之外，均应由发包人承担。</w:t>
      </w:r>
      <w:bookmarkStart w:id="487" w:name="_Toc351203510"/>
    </w:p>
    <w:p w14:paraId="48D8D14F">
      <w:pPr>
        <w:spacing w:line="360" w:lineRule="auto"/>
        <w:ind w:firstLine="435"/>
        <w:rPr>
          <w:lang w:val="zh-CN"/>
        </w:rPr>
      </w:pPr>
    </w:p>
    <w:bookmarkEnd w:id="487"/>
    <w:p w14:paraId="618D4EB7">
      <w:pPr>
        <w:spacing w:line="360" w:lineRule="auto"/>
        <w:ind w:firstLine="640" w:firstLineChars="200"/>
        <w:rPr>
          <w:rFonts w:ascii="黑体" w:eastAsia="黑体"/>
          <w:bCs/>
          <w:sz w:val="32"/>
          <w:szCs w:val="32"/>
        </w:rPr>
      </w:pPr>
      <w:r>
        <w:rPr>
          <w:rFonts w:hint="eastAsia" w:ascii="黑体" w:eastAsia="黑体"/>
          <w:sz w:val="32"/>
          <w:szCs w:val="32"/>
        </w:rPr>
        <w:t>2.2  发包人代表</w:t>
      </w:r>
    </w:p>
    <w:p w14:paraId="098D8B6D">
      <w:pPr>
        <w:pStyle w:val="13"/>
        <w:spacing w:line="360" w:lineRule="auto"/>
        <w:ind w:left="0" w:leftChars="0" w:firstLine="413" w:firstLineChars="196"/>
        <w:rPr>
          <w:rFonts w:ascii="宋体" w:hAnsi="宋体"/>
          <w:sz w:val="21"/>
          <w:szCs w:val="21"/>
        </w:rPr>
      </w:pPr>
      <w:r>
        <w:rPr>
          <w:rFonts w:hint="eastAsia" w:ascii="宋体" w:hAnsi="宋体"/>
          <w:b/>
          <w:sz w:val="21"/>
          <w:szCs w:val="21"/>
        </w:rPr>
        <w:t>2.2.1</w:t>
      </w:r>
      <w:r>
        <w:rPr>
          <w:rFonts w:hint="eastAsia" w:ascii="宋体" w:hAnsi="宋体"/>
          <w:sz w:val="21"/>
          <w:szCs w:val="21"/>
        </w:rPr>
        <w:t>发包人对其代表授权</w:t>
      </w:r>
    </w:p>
    <w:p w14:paraId="145601CC">
      <w:pPr>
        <w:pStyle w:val="13"/>
        <w:spacing w:line="360" w:lineRule="auto"/>
        <w:ind w:left="0" w:leftChars="0" w:firstLine="420" w:firstLineChars="200"/>
        <w:rPr>
          <w:sz w:val="21"/>
          <w:szCs w:val="21"/>
        </w:rPr>
      </w:pPr>
      <w:r>
        <w:rPr>
          <w:rFonts w:hint="eastAsia"/>
          <w:sz w:val="21"/>
          <w:szCs w:val="21"/>
        </w:rPr>
        <w:t>发包人应在专用条款中写明发包人代表具体人选，同时在开工前以书面形式任命发包人代表，并将有关文件送交承包人，授予其代表发包人履行合同规定职责所需的一切权力。除专用条款另有约定或经承包人同意外，发包人不应对发包人代表的权力另有限制。</w:t>
      </w:r>
    </w:p>
    <w:p w14:paraId="4AF84AC9">
      <w:pPr>
        <w:spacing w:line="360" w:lineRule="auto"/>
        <w:ind w:firstLine="413" w:firstLineChars="196"/>
        <w:rPr>
          <w:rFonts w:ascii="宋体" w:hAnsi="宋体"/>
        </w:rPr>
      </w:pPr>
      <w:r>
        <w:rPr>
          <w:rFonts w:hint="eastAsia" w:ascii="宋体" w:hAnsi="宋体"/>
          <w:b/>
        </w:rPr>
        <w:t>2.2.2</w:t>
      </w:r>
      <w:r>
        <w:rPr>
          <w:rFonts w:hint="eastAsia" w:ascii="宋体" w:hAnsi="宋体"/>
        </w:rPr>
        <w:t>发包人代表职权</w:t>
      </w:r>
    </w:p>
    <w:p w14:paraId="0F4F2C48">
      <w:pPr>
        <w:spacing w:line="360" w:lineRule="auto"/>
        <w:ind w:firstLine="420" w:firstLineChars="200"/>
        <w:rPr>
          <w:lang w:val="zh-CN"/>
        </w:rPr>
      </w:pPr>
      <w:r>
        <w:rPr>
          <w:rFonts w:hint="eastAsia"/>
          <w:lang w:val="zh-CN"/>
        </w:rPr>
        <w:t>发包人代表应代表发包人履行合同规定的职责、行使合同明文规定或必然隐含的权力，对发包人负责。发包人代表在发包人授予职权范围内的工作，发包人应予认可。</w:t>
      </w:r>
      <w:bookmarkStart w:id="488" w:name="_Toc351203512"/>
    </w:p>
    <w:p w14:paraId="5EF7D1CB">
      <w:pPr>
        <w:spacing w:line="360" w:lineRule="auto"/>
        <w:ind w:firstLine="420" w:firstLineChars="200"/>
        <w:rPr>
          <w:lang w:val="zh-CN"/>
        </w:rPr>
      </w:pPr>
    </w:p>
    <w:p w14:paraId="22EE906F">
      <w:pPr>
        <w:spacing w:line="360" w:lineRule="auto"/>
        <w:ind w:firstLine="640" w:firstLineChars="200"/>
        <w:rPr>
          <w:rFonts w:ascii="黑体" w:eastAsia="黑体"/>
          <w:bCs/>
          <w:sz w:val="32"/>
        </w:rPr>
      </w:pPr>
      <w:r>
        <w:rPr>
          <w:rFonts w:ascii="黑体" w:eastAsia="黑体"/>
          <w:bCs/>
          <w:sz w:val="32"/>
        </w:rPr>
        <w:t xml:space="preserve">2.3 </w:t>
      </w:r>
      <w:r>
        <w:rPr>
          <w:rFonts w:hint="eastAsia" w:ascii="黑体" w:eastAsia="黑体"/>
          <w:bCs/>
          <w:sz w:val="32"/>
        </w:rPr>
        <w:t xml:space="preserve"> </w:t>
      </w:r>
      <w:r>
        <w:rPr>
          <w:rFonts w:ascii="黑体" w:eastAsia="黑体"/>
          <w:bCs/>
          <w:sz w:val="32"/>
        </w:rPr>
        <w:t>发包人人员</w:t>
      </w:r>
      <w:bookmarkEnd w:id="488"/>
    </w:p>
    <w:p w14:paraId="33149E3A">
      <w:pPr>
        <w:autoSpaceDE w:val="0"/>
        <w:autoSpaceDN w:val="0"/>
        <w:adjustRightInd w:val="0"/>
        <w:spacing w:line="360" w:lineRule="auto"/>
        <w:ind w:firstLine="420" w:firstLineChars="200"/>
        <w:jc w:val="left"/>
        <w:rPr>
          <w:lang w:val="zh-CN"/>
        </w:rPr>
      </w:pPr>
      <w:r>
        <w:rPr>
          <w:lang w:val="zh-CN"/>
        </w:rPr>
        <w:t>发包人应要求在施工现场的发包人人员遵守法律及有关安全、质量、环境保护、文明施工等规定，并保障承包人免于承受因发包人人员未遵守上述要求给承包人造成的损失和责任。</w:t>
      </w:r>
    </w:p>
    <w:p w14:paraId="177C19D7">
      <w:pPr>
        <w:tabs>
          <w:tab w:val="left" w:pos="6975"/>
        </w:tabs>
        <w:spacing w:line="360" w:lineRule="auto"/>
        <w:ind w:firstLine="420" w:firstLineChars="200"/>
        <w:jc w:val="left"/>
        <w:rPr>
          <w:lang w:val="zh-CN"/>
        </w:rPr>
      </w:pPr>
      <w:r>
        <w:rPr>
          <w:lang w:val="zh-CN"/>
        </w:rPr>
        <w:t>发包人人员包括发包人代表及其他由发包人派驻施工现场的人员。</w:t>
      </w:r>
    </w:p>
    <w:p w14:paraId="58BDBEE4">
      <w:pPr>
        <w:tabs>
          <w:tab w:val="left" w:pos="6975"/>
        </w:tabs>
        <w:spacing w:line="360" w:lineRule="auto"/>
        <w:ind w:firstLine="420" w:firstLineChars="200"/>
        <w:jc w:val="left"/>
        <w:rPr>
          <w:lang w:val="zh-CN"/>
        </w:rPr>
      </w:pPr>
    </w:p>
    <w:p w14:paraId="058E64B7">
      <w:pPr>
        <w:spacing w:line="360" w:lineRule="auto"/>
        <w:ind w:firstLine="640" w:firstLineChars="200"/>
        <w:rPr>
          <w:szCs w:val="21"/>
        </w:rPr>
      </w:pPr>
      <w:r>
        <w:rPr>
          <w:rFonts w:hint="eastAsia" w:ascii="黑体" w:eastAsia="黑体"/>
          <w:bCs/>
          <w:sz w:val="32"/>
        </w:rPr>
        <w:t>2.4  材料设备的提供</w:t>
      </w:r>
    </w:p>
    <w:p w14:paraId="34348C45">
      <w:pPr>
        <w:spacing w:line="360" w:lineRule="auto"/>
        <w:ind w:firstLine="420" w:firstLineChars="200"/>
      </w:pPr>
      <w:r>
        <w:rPr>
          <w:rFonts w:hint="eastAsia"/>
        </w:rPr>
        <w:t>发包人供应材料、设备的，发包人应按工程量清单中“招标人供应材料、设备明细表”的要求及时向承包人提供材料、设备。</w:t>
      </w:r>
      <w:bookmarkStart w:id="489" w:name="_Toc351203514"/>
    </w:p>
    <w:p w14:paraId="097EEF1F">
      <w:pPr>
        <w:spacing w:line="360" w:lineRule="auto"/>
        <w:ind w:firstLine="420" w:firstLineChars="200"/>
      </w:pPr>
    </w:p>
    <w:p w14:paraId="72566F63">
      <w:pPr>
        <w:spacing w:line="360" w:lineRule="auto"/>
        <w:ind w:firstLine="640" w:firstLineChars="200"/>
        <w:rPr>
          <w:rFonts w:ascii="黑体" w:eastAsia="黑体"/>
          <w:bCs/>
          <w:sz w:val="32"/>
        </w:rPr>
      </w:pPr>
      <w:r>
        <w:rPr>
          <w:rFonts w:ascii="黑体" w:eastAsia="黑体"/>
          <w:bCs/>
          <w:sz w:val="32"/>
        </w:rPr>
        <w:t>2</w:t>
      </w:r>
      <w:bookmarkStart w:id="490" w:name="_Toc337558745"/>
      <w:bookmarkStart w:id="491" w:name="_Toc296503042"/>
      <w:bookmarkStart w:id="492" w:name="_Toc296346543"/>
      <w:r>
        <w:rPr>
          <w:rFonts w:ascii="黑体" w:eastAsia="黑体"/>
          <w:bCs/>
          <w:sz w:val="32"/>
        </w:rPr>
        <w:t xml:space="preserve">.5 </w:t>
      </w:r>
      <w:r>
        <w:rPr>
          <w:rFonts w:hint="eastAsia" w:ascii="黑体" w:eastAsia="黑体"/>
          <w:bCs/>
          <w:sz w:val="32"/>
        </w:rPr>
        <w:t xml:space="preserve"> </w:t>
      </w:r>
      <w:r>
        <w:rPr>
          <w:rFonts w:ascii="黑体" w:eastAsia="黑体"/>
          <w:bCs/>
          <w:sz w:val="32"/>
        </w:rPr>
        <w:t>资</w:t>
      </w:r>
      <w:bookmarkEnd w:id="490"/>
      <w:bookmarkEnd w:id="491"/>
      <w:bookmarkEnd w:id="492"/>
      <w:r>
        <w:rPr>
          <w:rFonts w:ascii="黑体" w:eastAsia="黑体"/>
          <w:bCs/>
          <w:sz w:val="32"/>
        </w:rPr>
        <w:t>金来源证明及支付担保</w:t>
      </w:r>
      <w:bookmarkEnd w:id="489"/>
    </w:p>
    <w:p w14:paraId="6984892F">
      <w:pPr>
        <w:spacing w:line="360" w:lineRule="auto"/>
        <w:ind w:firstLine="420" w:firstLineChars="200"/>
        <w:jc w:val="left"/>
        <w:rPr>
          <w:rFonts w:ascii="宋体" w:hAnsi="宋体"/>
          <w:szCs w:val="21"/>
        </w:rPr>
      </w:pPr>
      <w:r>
        <w:rPr>
          <w:rFonts w:ascii="宋体" w:hAnsi="宋体"/>
          <w:szCs w:val="21"/>
        </w:rPr>
        <w:t>除专用合同条款另有约定外，发包人应在收到承包人要求提供资金来源证明的书面通知后28天内，向承包人提供能够按照合同约定支付合同价款的相应资金来源证明。</w:t>
      </w:r>
    </w:p>
    <w:p w14:paraId="160843F2">
      <w:pPr>
        <w:spacing w:line="360" w:lineRule="auto"/>
        <w:ind w:firstLine="420" w:firstLineChars="200"/>
        <w:jc w:val="left"/>
        <w:rPr>
          <w:rFonts w:ascii="宋体" w:hAnsi="宋体"/>
          <w:szCs w:val="21"/>
        </w:rPr>
      </w:pPr>
      <w:r>
        <w:rPr>
          <w:rFonts w:ascii="宋体" w:hAnsi="宋体"/>
          <w:szCs w:val="21"/>
        </w:rPr>
        <w:t>除专用合同条款另有约定外，发包人要求承包人提供履约担保的，发包人应当向承包人提供支付担保。支付担保可以采用银行保函或担保公司担保等形式，具体由合同当事人在专用合同条款中约定。</w:t>
      </w:r>
    </w:p>
    <w:p w14:paraId="6D9FD9B0">
      <w:pPr>
        <w:spacing w:line="360" w:lineRule="auto"/>
        <w:ind w:firstLine="420" w:firstLineChars="200"/>
        <w:jc w:val="left"/>
        <w:rPr>
          <w:rFonts w:ascii="宋体" w:hAnsi="宋体"/>
          <w:szCs w:val="21"/>
        </w:rPr>
      </w:pPr>
    </w:p>
    <w:p w14:paraId="10283E40">
      <w:pPr>
        <w:spacing w:line="360" w:lineRule="auto"/>
        <w:ind w:firstLine="640" w:firstLineChars="200"/>
        <w:rPr>
          <w:rFonts w:ascii="黑体" w:eastAsia="黑体"/>
          <w:bCs/>
          <w:sz w:val="32"/>
        </w:rPr>
      </w:pPr>
      <w:r>
        <w:rPr>
          <w:rFonts w:hint="eastAsia" w:ascii="黑体" w:eastAsia="黑体"/>
          <w:bCs/>
          <w:sz w:val="32"/>
        </w:rPr>
        <w:t>2.6  发包人支付合同款</w:t>
      </w:r>
    </w:p>
    <w:p w14:paraId="08E9D31D">
      <w:pPr>
        <w:spacing w:line="360" w:lineRule="auto"/>
        <w:ind w:left="420" w:leftChars="200"/>
      </w:pPr>
      <w:r>
        <w:rPr>
          <w:rFonts w:hint="eastAsia"/>
        </w:rPr>
        <w:t>发包人应按合同约定的期限和方式向承包人支付工程价款及其他应支付的款项。</w:t>
      </w:r>
      <w:bookmarkStart w:id="493" w:name="_Toc351203516"/>
    </w:p>
    <w:p w14:paraId="6E94CF8F">
      <w:pPr>
        <w:spacing w:line="360" w:lineRule="auto"/>
        <w:ind w:left="420" w:leftChars="200"/>
      </w:pPr>
    </w:p>
    <w:p w14:paraId="502B9DE6">
      <w:pPr>
        <w:spacing w:line="360" w:lineRule="auto"/>
        <w:ind w:firstLine="640" w:firstLineChars="200"/>
        <w:rPr>
          <w:rFonts w:ascii="黑体" w:eastAsia="黑体"/>
          <w:bCs/>
          <w:sz w:val="32"/>
        </w:rPr>
      </w:pPr>
      <w:r>
        <w:rPr>
          <w:rFonts w:ascii="黑体" w:eastAsia="黑体"/>
          <w:bCs/>
          <w:sz w:val="32"/>
        </w:rPr>
        <w:t xml:space="preserve">2.7 </w:t>
      </w:r>
      <w:r>
        <w:rPr>
          <w:rFonts w:hint="eastAsia" w:ascii="黑体" w:eastAsia="黑体"/>
          <w:bCs/>
          <w:sz w:val="32"/>
        </w:rPr>
        <w:t xml:space="preserve"> </w:t>
      </w:r>
      <w:r>
        <w:rPr>
          <w:rFonts w:ascii="黑体" w:eastAsia="黑体"/>
          <w:bCs/>
          <w:sz w:val="32"/>
        </w:rPr>
        <w:t>组织竣工验收</w:t>
      </w:r>
      <w:bookmarkEnd w:id="493"/>
    </w:p>
    <w:p w14:paraId="1B271F21">
      <w:pPr>
        <w:autoSpaceDE w:val="0"/>
        <w:autoSpaceDN w:val="0"/>
        <w:adjustRightInd w:val="0"/>
        <w:spacing w:line="360" w:lineRule="auto"/>
        <w:ind w:firstLine="420" w:firstLineChars="200"/>
        <w:jc w:val="left"/>
        <w:rPr>
          <w:rFonts w:ascii="宋体" w:hAnsi="宋体"/>
          <w:szCs w:val="21"/>
        </w:rPr>
      </w:pPr>
      <w:r>
        <w:rPr>
          <w:rFonts w:ascii="宋体" w:hAnsi="宋体"/>
          <w:szCs w:val="21"/>
        </w:rPr>
        <w:t>发包人应按合同约定及时组织竣工验收。</w:t>
      </w:r>
      <w:bookmarkStart w:id="494" w:name="_Toc351203517"/>
    </w:p>
    <w:p w14:paraId="35E4567A">
      <w:pPr>
        <w:autoSpaceDE w:val="0"/>
        <w:autoSpaceDN w:val="0"/>
        <w:adjustRightInd w:val="0"/>
        <w:spacing w:line="360" w:lineRule="auto"/>
        <w:ind w:firstLine="420" w:firstLineChars="200"/>
        <w:jc w:val="left"/>
        <w:rPr>
          <w:rFonts w:ascii="宋体" w:hAnsi="宋体"/>
          <w:szCs w:val="21"/>
        </w:rPr>
      </w:pPr>
    </w:p>
    <w:p w14:paraId="7CA52A40">
      <w:pPr>
        <w:spacing w:line="360" w:lineRule="auto"/>
        <w:ind w:firstLine="640" w:firstLineChars="200"/>
        <w:rPr>
          <w:rFonts w:ascii="黑体" w:eastAsia="黑体"/>
          <w:bCs/>
          <w:sz w:val="32"/>
        </w:rPr>
      </w:pPr>
      <w:r>
        <w:rPr>
          <w:rFonts w:ascii="黑体" w:eastAsia="黑体"/>
          <w:bCs/>
          <w:sz w:val="32"/>
        </w:rPr>
        <w:t xml:space="preserve">2.8 </w:t>
      </w:r>
      <w:r>
        <w:rPr>
          <w:rFonts w:hint="eastAsia" w:ascii="黑体" w:eastAsia="黑体"/>
          <w:bCs/>
          <w:sz w:val="32"/>
        </w:rPr>
        <w:t xml:space="preserve"> </w:t>
      </w:r>
      <w:r>
        <w:rPr>
          <w:rFonts w:ascii="黑体" w:eastAsia="黑体"/>
          <w:bCs/>
          <w:sz w:val="32"/>
        </w:rPr>
        <w:t>现场统一管理协议</w:t>
      </w:r>
      <w:bookmarkEnd w:id="494"/>
    </w:p>
    <w:p w14:paraId="558AD820">
      <w:pPr>
        <w:autoSpaceDE w:val="0"/>
        <w:autoSpaceDN w:val="0"/>
        <w:adjustRightInd w:val="0"/>
        <w:spacing w:line="360" w:lineRule="auto"/>
        <w:ind w:firstLine="420" w:firstLineChars="200"/>
        <w:jc w:val="left"/>
        <w:rPr>
          <w:rFonts w:ascii="宋体" w:hAnsi="宋体"/>
          <w:szCs w:val="21"/>
        </w:rPr>
      </w:pPr>
      <w:r>
        <w:rPr>
          <w:rFonts w:ascii="宋体" w:hAnsi="宋体"/>
          <w:szCs w:val="21"/>
        </w:rPr>
        <w:t>发包人应与承包人、由发包人直接发包的专业工程的承包人签订施工现场统一管理协议，明确各方的权利义务。施工现场统一管理协议作为专用合同条款的附件。</w:t>
      </w:r>
    </w:p>
    <w:p w14:paraId="2862EABD">
      <w:pPr>
        <w:autoSpaceDE w:val="0"/>
        <w:autoSpaceDN w:val="0"/>
        <w:adjustRightInd w:val="0"/>
        <w:spacing w:line="360" w:lineRule="auto"/>
        <w:ind w:firstLine="420" w:firstLineChars="200"/>
        <w:jc w:val="left"/>
        <w:rPr>
          <w:rFonts w:ascii="宋体" w:hAnsi="宋体"/>
          <w:color w:val="FF0000"/>
          <w:szCs w:val="21"/>
        </w:rPr>
      </w:pPr>
    </w:p>
    <w:p w14:paraId="7C74C57A">
      <w:pPr>
        <w:spacing w:line="360" w:lineRule="auto"/>
        <w:ind w:firstLine="640" w:firstLineChars="200"/>
        <w:rPr>
          <w:rFonts w:ascii="黑体" w:eastAsia="黑体"/>
          <w:bCs/>
          <w:sz w:val="32"/>
        </w:rPr>
      </w:pPr>
      <w:r>
        <w:rPr>
          <w:rFonts w:hint="eastAsia" w:ascii="黑体" w:eastAsia="黑体"/>
          <w:bCs/>
          <w:sz w:val="32"/>
        </w:rPr>
        <w:t>2.9  发包人未尽义务的责任</w:t>
      </w:r>
    </w:p>
    <w:p w14:paraId="70A74A21">
      <w:pPr>
        <w:spacing w:line="360" w:lineRule="auto"/>
        <w:rPr>
          <w:szCs w:val="21"/>
        </w:rPr>
      </w:pPr>
      <w:r>
        <w:rPr>
          <w:rFonts w:hint="eastAsia"/>
          <w:szCs w:val="21"/>
        </w:rPr>
        <w:t xml:space="preserve">    发包人未能正确完成本合同约定的全部义务，导致拖延了工期和（或）增加了费用，其增加的费用应由发包人承担，工期相应顺延；给承包人造成损失的，发包人应予赔偿。</w:t>
      </w:r>
    </w:p>
    <w:p w14:paraId="36E9EC38">
      <w:pPr>
        <w:spacing w:line="360" w:lineRule="auto"/>
        <w:rPr>
          <w:rFonts w:ascii="黑体" w:hAnsi="宋体" w:eastAsia="黑体"/>
          <w:sz w:val="24"/>
        </w:rPr>
      </w:pPr>
    </w:p>
    <w:p w14:paraId="3E671A11">
      <w:pPr>
        <w:pStyle w:val="8"/>
        <w:adjustRightInd w:val="0"/>
        <w:snapToGrid w:val="0"/>
        <w:spacing w:line="360" w:lineRule="auto"/>
        <w:outlineLvl w:val="2"/>
        <w:rPr>
          <w:rFonts w:ascii="黑体" w:hAnsi="宋体" w:eastAsia="黑体"/>
          <w:sz w:val="32"/>
        </w:rPr>
      </w:pPr>
      <w:bookmarkStart w:id="495" w:name="_Toc32636"/>
      <w:bookmarkStart w:id="496" w:name="_Toc8474"/>
      <w:r>
        <w:rPr>
          <w:rFonts w:hint="eastAsia" w:ascii="黑体" w:hAnsi="宋体" w:eastAsia="黑体"/>
          <w:sz w:val="32"/>
        </w:rPr>
        <w:t>3.承包人</w:t>
      </w:r>
      <w:bookmarkEnd w:id="495"/>
      <w:bookmarkEnd w:id="496"/>
    </w:p>
    <w:p w14:paraId="214CB18F">
      <w:pPr>
        <w:spacing w:line="360" w:lineRule="auto"/>
        <w:ind w:firstLine="640" w:firstLineChars="200"/>
        <w:rPr>
          <w:rFonts w:ascii="黑体" w:hAnsi="宋体" w:eastAsia="黑体"/>
          <w:sz w:val="32"/>
        </w:rPr>
      </w:pPr>
      <w:r>
        <w:rPr>
          <w:rFonts w:hint="eastAsia" w:ascii="黑体" w:hAnsi="宋体" w:eastAsia="黑体"/>
          <w:sz w:val="32"/>
        </w:rPr>
        <w:t>3.1 承包人工作</w:t>
      </w:r>
    </w:p>
    <w:p w14:paraId="1CFFB100">
      <w:pPr>
        <w:spacing w:line="360" w:lineRule="auto"/>
        <w:ind w:firstLine="420" w:firstLineChars="200"/>
        <w:rPr>
          <w:rFonts w:ascii="宋体" w:hAnsi="宋体"/>
          <w:szCs w:val="21"/>
        </w:rPr>
      </w:pPr>
      <w:r>
        <w:rPr>
          <w:rFonts w:hint="eastAsia" w:ascii="宋体" w:hAnsi="宋体"/>
          <w:szCs w:val="21"/>
        </w:rPr>
        <w:t xml:space="preserve"> 除专用条款另有约定外，承包人应完成下列工作：</w:t>
      </w:r>
    </w:p>
    <w:p w14:paraId="7A9411F0">
      <w:pPr>
        <w:spacing w:line="360" w:lineRule="auto"/>
        <w:ind w:firstLine="420" w:firstLineChars="200"/>
        <w:rPr>
          <w:rFonts w:ascii="宋体" w:hAnsi="宋体"/>
          <w:szCs w:val="21"/>
        </w:rPr>
      </w:pPr>
      <w:r>
        <w:rPr>
          <w:rFonts w:hint="eastAsia" w:ascii="宋体" w:hAnsi="宋体"/>
          <w:szCs w:val="21"/>
        </w:rPr>
        <w:t>（1）按合同规定和监理工程师的指令实施、完成并保修合同工程。</w:t>
      </w:r>
    </w:p>
    <w:p w14:paraId="3E949F5C">
      <w:pPr>
        <w:spacing w:line="360" w:lineRule="auto"/>
        <w:ind w:firstLine="420" w:firstLineChars="200"/>
        <w:rPr>
          <w:rFonts w:ascii="宋体" w:hAnsi="宋体"/>
          <w:szCs w:val="21"/>
        </w:rPr>
      </w:pPr>
      <w:r>
        <w:rPr>
          <w:rFonts w:hint="eastAsia" w:ascii="宋体" w:hAnsi="宋体"/>
          <w:szCs w:val="21"/>
        </w:rPr>
        <w:t>（2）按合同规定和监理工程师的要求提交工程进度报告和进度计划。</w:t>
      </w:r>
    </w:p>
    <w:p w14:paraId="2D36C583">
      <w:pPr>
        <w:tabs>
          <w:tab w:val="left" w:pos="2520"/>
        </w:tabs>
        <w:spacing w:line="360" w:lineRule="auto"/>
        <w:ind w:firstLine="420" w:firstLineChars="200"/>
        <w:rPr>
          <w:rFonts w:ascii="宋体" w:hAnsi="宋体"/>
          <w:szCs w:val="21"/>
        </w:rPr>
      </w:pPr>
      <w:r>
        <w:rPr>
          <w:rFonts w:hint="eastAsia" w:ascii="宋体" w:hAnsi="宋体"/>
          <w:szCs w:val="21"/>
        </w:rPr>
        <w:t>（3）承担施工场地安全保卫工作，提供和维修正常施工使用的照明、围栏设施及要约标志。</w:t>
      </w:r>
    </w:p>
    <w:p w14:paraId="1D803C06">
      <w:pPr>
        <w:tabs>
          <w:tab w:val="left" w:pos="2520"/>
        </w:tabs>
        <w:spacing w:line="360" w:lineRule="auto"/>
        <w:ind w:firstLine="420" w:firstLineChars="200"/>
        <w:rPr>
          <w:rFonts w:ascii="宋体" w:hAnsi="宋体"/>
          <w:szCs w:val="21"/>
        </w:rPr>
      </w:pPr>
      <w:r>
        <w:rPr>
          <w:rFonts w:hint="eastAsia" w:ascii="宋体" w:hAnsi="宋体"/>
          <w:szCs w:val="21"/>
        </w:rPr>
        <w:t>（4）按专用条款约定的数量和要求，向发包人提供施工场地办公和生活的房屋及设施。</w:t>
      </w:r>
    </w:p>
    <w:p w14:paraId="60697126">
      <w:pPr>
        <w:tabs>
          <w:tab w:val="left" w:pos="2520"/>
        </w:tabs>
        <w:spacing w:line="360" w:lineRule="auto"/>
        <w:ind w:firstLine="420" w:firstLineChars="200"/>
        <w:rPr>
          <w:rFonts w:ascii="宋体" w:hAnsi="宋体"/>
          <w:szCs w:val="21"/>
        </w:rPr>
      </w:pPr>
      <w:r>
        <w:rPr>
          <w:rFonts w:hint="eastAsia" w:ascii="宋体" w:hAnsi="宋体"/>
          <w:szCs w:val="21"/>
        </w:rPr>
        <w:t xml:space="preserve">（5）遵守政府部门有关施工场地交通、环境保护、施工噪音、安全生产、文明施工等的管理规定，办理有关手续，并以书面形式通知发包人。 </w:t>
      </w:r>
    </w:p>
    <w:p w14:paraId="5C6869CD">
      <w:pPr>
        <w:tabs>
          <w:tab w:val="left" w:pos="2520"/>
        </w:tabs>
        <w:spacing w:line="360" w:lineRule="auto"/>
        <w:ind w:firstLine="420" w:firstLineChars="200"/>
        <w:rPr>
          <w:rFonts w:ascii="宋体" w:hAnsi="宋体"/>
          <w:szCs w:val="21"/>
        </w:rPr>
      </w:pPr>
      <w:r>
        <w:rPr>
          <w:rFonts w:hint="eastAsia" w:ascii="宋体" w:hAnsi="宋体"/>
          <w:szCs w:val="21"/>
        </w:rPr>
        <w:t>（6）合同工程或其某单项工程已竣工未交付发包人之前，负责已完工程的照管工作。照管期间发生损坏的，应予以修复并承担费用。发包人要求采取特殊保护措施的，由发包人承担相应费用。</w:t>
      </w:r>
    </w:p>
    <w:p w14:paraId="1700C383">
      <w:pPr>
        <w:tabs>
          <w:tab w:val="left" w:pos="2520"/>
        </w:tabs>
        <w:spacing w:line="360" w:lineRule="auto"/>
        <w:ind w:firstLine="420" w:firstLineChars="200"/>
        <w:rPr>
          <w:rFonts w:ascii="宋体" w:hAnsi="宋体"/>
          <w:szCs w:val="21"/>
        </w:rPr>
      </w:pPr>
      <w:r>
        <w:rPr>
          <w:rFonts w:hint="eastAsia" w:ascii="宋体" w:hAnsi="宋体"/>
          <w:szCs w:val="21"/>
        </w:rPr>
        <w:t>（7）做好施工场地地下管线和邻近建筑物、构筑物（包括文物保护建筑）、古树名木的保护工作。</w:t>
      </w:r>
    </w:p>
    <w:p w14:paraId="57F6E24C">
      <w:pPr>
        <w:tabs>
          <w:tab w:val="left" w:pos="2520"/>
        </w:tabs>
        <w:spacing w:line="360" w:lineRule="auto"/>
        <w:ind w:firstLine="420" w:firstLineChars="200"/>
        <w:rPr>
          <w:rFonts w:ascii="宋体" w:hAnsi="宋体"/>
          <w:szCs w:val="21"/>
        </w:rPr>
      </w:pPr>
      <w:r>
        <w:rPr>
          <w:rFonts w:hint="eastAsia" w:ascii="宋体" w:hAnsi="宋体"/>
          <w:szCs w:val="21"/>
        </w:rPr>
        <w:t>（8）遵守政府部门有关环境卫生的管理规定，保证施工场地的清洁和交工前施工现场的清理，并承担因自身责任造成的损失和罚款。</w:t>
      </w:r>
    </w:p>
    <w:p w14:paraId="011FB84E">
      <w:pPr>
        <w:spacing w:line="360" w:lineRule="auto"/>
        <w:ind w:firstLine="420" w:firstLineChars="200"/>
        <w:rPr>
          <w:rFonts w:ascii="宋体" w:hAnsi="宋体"/>
          <w:szCs w:val="21"/>
        </w:rPr>
      </w:pPr>
      <w:r>
        <w:rPr>
          <w:rFonts w:hint="eastAsia"/>
        </w:rPr>
        <w:t>（9）双方在专用条款内约定的承包人应做的其他工作。</w:t>
      </w:r>
      <w:bookmarkStart w:id="497" w:name="_Toc351203520"/>
    </w:p>
    <w:p w14:paraId="6CD227E6">
      <w:pPr>
        <w:spacing w:line="360" w:lineRule="auto"/>
      </w:pPr>
    </w:p>
    <w:p w14:paraId="61D2A0FD">
      <w:pPr>
        <w:spacing w:line="360" w:lineRule="auto"/>
        <w:ind w:firstLine="640" w:firstLineChars="200"/>
        <w:rPr>
          <w:rFonts w:ascii="黑体" w:hAnsi="宋体" w:eastAsia="黑体"/>
          <w:sz w:val="32"/>
          <w:szCs w:val="32"/>
        </w:rPr>
      </w:pPr>
      <w:r>
        <w:rPr>
          <w:rFonts w:hint="eastAsia" w:ascii="黑体" w:eastAsia="黑体"/>
          <w:color w:val="000000"/>
          <w:sz w:val="32"/>
          <w:szCs w:val="32"/>
        </w:rPr>
        <w:t>3</w:t>
      </w:r>
      <w:bookmarkStart w:id="498" w:name="_Toc296346548"/>
      <w:bookmarkStart w:id="499" w:name="_Toc296503047"/>
      <w:bookmarkStart w:id="500" w:name="_Toc337558748"/>
      <w:r>
        <w:rPr>
          <w:rFonts w:hint="eastAsia" w:ascii="黑体" w:eastAsia="黑体"/>
          <w:color w:val="000000"/>
          <w:sz w:val="32"/>
          <w:szCs w:val="32"/>
        </w:rPr>
        <w:t xml:space="preserve">.2 </w:t>
      </w:r>
      <w:bookmarkEnd w:id="497"/>
      <w:r>
        <w:rPr>
          <w:rFonts w:hint="eastAsia" w:ascii="黑体" w:eastAsia="黑体"/>
          <w:color w:val="000000"/>
          <w:sz w:val="32"/>
          <w:szCs w:val="32"/>
        </w:rPr>
        <w:t xml:space="preserve"> 项目经理</w:t>
      </w:r>
    </w:p>
    <w:bookmarkEnd w:id="498"/>
    <w:bookmarkEnd w:id="499"/>
    <w:bookmarkEnd w:id="500"/>
    <w:p w14:paraId="154CD17D">
      <w:pPr>
        <w:autoSpaceDE w:val="0"/>
        <w:autoSpaceDN w:val="0"/>
        <w:adjustRightInd w:val="0"/>
        <w:spacing w:line="360" w:lineRule="auto"/>
        <w:ind w:firstLine="422" w:firstLineChars="200"/>
        <w:jc w:val="left"/>
      </w:pPr>
      <w:r>
        <w:rPr>
          <w:rFonts w:ascii="宋体" w:hAnsi="宋体"/>
          <w:b/>
          <w:szCs w:val="21"/>
        </w:rPr>
        <w:t>3.2.1</w:t>
      </w:r>
      <w:r>
        <w:rPr>
          <w:rFonts w:eastAsia="仿宋_GB2312"/>
          <w:kern w:val="0"/>
          <w:sz w:val="30"/>
          <w:szCs w:val="32"/>
        </w:rPr>
        <w:t xml:space="preserve"> </w:t>
      </w:r>
      <w: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14:paraId="44CB6BE5">
      <w:pPr>
        <w:autoSpaceDE w:val="0"/>
        <w:autoSpaceDN w:val="0"/>
        <w:adjustRightInd w:val="0"/>
        <w:spacing w:line="360" w:lineRule="auto"/>
        <w:ind w:firstLine="420" w:firstLineChars="200"/>
        <w:jc w:val="left"/>
      </w:pPr>
      <w:r>
        <w:t>项目经理应常驻施工现场，且每月在施工现场时间不得少于专用合同条款约定的天数。项目经理不得同时担任其他项目的项目经理。项目经理确需离开施工现场时，应事先通知监理</w:t>
      </w:r>
      <w:r>
        <w:rPr>
          <w:rFonts w:hint="eastAsia"/>
        </w:rPr>
        <w:t>工程师</w:t>
      </w:r>
      <w:r>
        <w:t>，并取得发包人的书面同意。项目经理的通知中应当载明临时代行其职责的人员的注册执业资格、管理经验等资料，该人员应具备履行相应职责的能力。</w:t>
      </w:r>
    </w:p>
    <w:p w14:paraId="23838185">
      <w:pPr>
        <w:autoSpaceDE w:val="0"/>
        <w:autoSpaceDN w:val="0"/>
        <w:adjustRightInd w:val="0"/>
        <w:spacing w:line="360" w:lineRule="auto"/>
        <w:ind w:firstLine="420" w:firstLineChars="200"/>
        <w:jc w:val="left"/>
      </w:pPr>
      <w:r>
        <w:t>承包人违反上述约定的，应按照专用合同条款的约定，承担违约责任。</w:t>
      </w:r>
    </w:p>
    <w:p w14:paraId="439284F5">
      <w:pPr>
        <w:autoSpaceDE w:val="0"/>
        <w:autoSpaceDN w:val="0"/>
        <w:adjustRightInd w:val="0"/>
        <w:spacing w:line="360" w:lineRule="auto"/>
        <w:ind w:firstLine="422" w:firstLineChars="200"/>
        <w:jc w:val="left"/>
      </w:pPr>
      <w:r>
        <w:rPr>
          <w:b/>
        </w:rPr>
        <w:t>3.2.2</w:t>
      </w:r>
      <w:r>
        <w:t xml:space="preserve"> 项目经理按合同约定组织工程实施。在紧急情况下</w:t>
      </w:r>
      <w:r>
        <w:rPr>
          <w:rFonts w:hint="eastAsia"/>
        </w:rPr>
        <w:t>为确保施工安全和人员安全</w:t>
      </w:r>
      <w:r>
        <w:t>，</w:t>
      </w:r>
      <w:r>
        <w:rPr>
          <w:rFonts w:hint="eastAsia"/>
        </w:rPr>
        <w:t>在</w:t>
      </w:r>
      <w:r>
        <w:t>无法与发包人代表和监理工程师</w:t>
      </w:r>
      <w:r>
        <w:rPr>
          <w:rFonts w:hint="eastAsia"/>
        </w:rPr>
        <w:t>及时</w:t>
      </w:r>
      <w:r>
        <w:t>取得联系时，项目经理有权采取必要的措施保证与工程有关的人身、财产和工程的安全，但应在48小时内向发包人代表和监理工程师提交书面报告。</w:t>
      </w:r>
    </w:p>
    <w:p w14:paraId="51ABC57F">
      <w:pPr>
        <w:autoSpaceDE w:val="0"/>
        <w:autoSpaceDN w:val="0"/>
        <w:adjustRightInd w:val="0"/>
        <w:spacing w:line="360" w:lineRule="auto"/>
        <w:ind w:firstLine="422" w:firstLineChars="200"/>
        <w:jc w:val="left"/>
      </w:pPr>
      <w:r>
        <w:rPr>
          <w:b/>
        </w:rPr>
        <w:t xml:space="preserve">3.2.3 </w:t>
      </w:r>
      <w:r>
        <w:t>承包人需要更换项目经理的，应提前14天书面通知发包人和监理</w:t>
      </w:r>
      <w:r>
        <w:rPr>
          <w:rFonts w:hint="eastAsia"/>
        </w:rPr>
        <w:t>工程师</w:t>
      </w:r>
      <w:r>
        <w:t>，并征得发包人书面同意。通知中应当载明继任项目经理的注册执业资格、管理经验等资料，继任项目经理继续履行第3.2.1</w:t>
      </w:r>
      <w:r>
        <w:rPr>
          <w:rFonts w:hint="eastAsia"/>
        </w:rPr>
        <w:t>款</w:t>
      </w:r>
      <w:r>
        <w:t>约定的职责。未经发包人书面同意，承包人不得擅自更换项目经理。承包人擅自更换项目经理的，应按照专用合同条款的约定承担违约责任。</w:t>
      </w:r>
    </w:p>
    <w:p w14:paraId="14D1DB8F">
      <w:pPr>
        <w:autoSpaceDE w:val="0"/>
        <w:autoSpaceDN w:val="0"/>
        <w:adjustRightInd w:val="0"/>
        <w:spacing w:line="360" w:lineRule="auto"/>
        <w:ind w:firstLine="422" w:firstLineChars="200"/>
        <w:jc w:val="left"/>
      </w:pPr>
      <w:r>
        <w:rPr>
          <w:b/>
        </w:rPr>
        <w:t xml:space="preserve">3.2.4 </w:t>
      </w:r>
      <w:r>
        <w:t>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28天内进行更换，并将新任命的项目经理的注册执业资格、管理经验等资料书面通知发包人。</w:t>
      </w:r>
      <w:r>
        <w:rPr>
          <w:rFonts w:hint="eastAsia"/>
        </w:rPr>
        <w:t>继</w:t>
      </w:r>
      <w:r>
        <w:t>任项目经理继续履行第3.2.1</w:t>
      </w:r>
      <w:r>
        <w:rPr>
          <w:rFonts w:hint="eastAsia"/>
        </w:rPr>
        <w:t>款</w:t>
      </w:r>
      <w:r>
        <w:t>约定的职责。承包人无正当理由拒绝更换项目经理的，应按照专用合同条款的约定承担违约责任。</w:t>
      </w:r>
    </w:p>
    <w:p w14:paraId="3C602DC9">
      <w:pPr>
        <w:spacing w:line="360" w:lineRule="auto"/>
        <w:ind w:firstLine="422" w:firstLineChars="200"/>
      </w:pPr>
      <w:r>
        <w:rPr>
          <w:b/>
        </w:rPr>
        <w:t>3.2.5</w:t>
      </w:r>
      <w:r>
        <w:t xml:space="preserve"> 项目经理因特殊情况授权其下属人员履行其某项工作职责的，该下属人员应具备履行相应职责的能力，并应提前7天将上述人员的姓名和授权范围书面通知监理</w:t>
      </w:r>
      <w:r>
        <w:rPr>
          <w:rFonts w:hint="eastAsia"/>
        </w:rPr>
        <w:t>工程师</w:t>
      </w:r>
      <w:r>
        <w:t>，并征得发包人书面同意。</w:t>
      </w:r>
    </w:p>
    <w:p w14:paraId="19BE49D0">
      <w:pPr>
        <w:spacing w:line="360" w:lineRule="auto"/>
        <w:ind w:firstLine="600" w:firstLineChars="200"/>
        <w:rPr>
          <w:rFonts w:eastAsia="黑体"/>
          <w:color w:val="000000"/>
          <w:sz w:val="30"/>
          <w:szCs w:val="32"/>
        </w:rPr>
      </w:pPr>
      <w:bookmarkStart w:id="501" w:name="_Toc351203521"/>
    </w:p>
    <w:p w14:paraId="3838D443">
      <w:pPr>
        <w:spacing w:line="360" w:lineRule="auto"/>
        <w:ind w:firstLine="640" w:firstLineChars="200"/>
        <w:rPr>
          <w:rFonts w:ascii="黑体" w:eastAsia="黑体"/>
          <w:color w:val="000000"/>
          <w:sz w:val="32"/>
          <w:szCs w:val="32"/>
        </w:rPr>
      </w:pPr>
      <w:r>
        <w:rPr>
          <w:rFonts w:hint="eastAsia" w:ascii="黑体" w:eastAsia="黑体"/>
          <w:color w:val="000000"/>
          <w:sz w:val="32"/>
          <w:szCs w:val="32"/>
        </w:rPr>
        <w:t>3</w:t>
      </w:r>
      <w:bookmarkStart w:id="502" w:name="_Toc296346549"/>
      <w:bookmarkStart w:id="503" w:name="_Toc296503048"/>
      <w:bookmarkStart w:id="504" w:name="_Toc337558749"/>
      <w:r>
        <w:rPr>
          <w:rFonts w:hint="eastAsia" w:ascii="黑体" w:eastAsia="黑体"/>
          <w:color w:val="000000"/>
          <w:sz w:val="32"/>
          <w:szCs w:val="32"/>
        </w:rPr>
        <w:t xml:space="preserve">.3  </w:t>
      </w:r>
      <w:bookmarkEnd w:id="502"/>
      <w:bookmarkEnd w:id="503"/>
      <w:r>
        <w:rPr>
          <w:rFonts w:hint="eastAsia" w:ascii="黑体" w:eastAsia="黑体"/>
          <w:color w:val="000000"/>
          <w:sz w:val="32"/>
          <w:szCs w:val="32"/>
        </w:rPr>
        <w:t>承包人人员</w:t>
      </w:r>
    </w:p>
    <w:bookmarkEnd w:id="504"/>
    <w:p w14:paraId="7965CCB8">
      <w:pPr>
        <w:autoSpaceDE w:val="0"/>
        <w:autoSpaceDN w:val="0"/>
        <w:adjustRightInd w:val="0"/>
        <w:spacing w:line="360" w:lineRule="auto"/>
        <w:ind w:firstLine="422" w:firstLineChars="200"/>
        <w:jc w:val="left"/>
        <w:rPr>
          <w:rFonts w:ascii="宋体" w:hAnsi="宋体"/>
          <w:color w:val="000000"/>
          <w:kern w:val="0"/>
          <w:szCs w:val="21"/>
        </w:rPr>
      </w:pPr>
      <w:r>
        <w:rPr>
          <w:rFonts w:ascii="宋体" w:hAnsi="宋体"/>
          <w:b/>
          <w:color w:val="000000"/>
          <w:kern w:val="0"/>
          <w:szCs w:val="21"/>
        </w:rPr>
        <w:t>3.3.1</w:t>
      </w:r>
      <w:r>
        <w:rPr>
          <w:rFonts w:ascii="宋体" w:hAnsi="宋体"/>
          <w:color w:val="000000"/>
          <w:kern w:val="0"/>
          <w:szCs w:val="21"/>
        </w:rPr>
        <w:t xml:space="preserve"> 除专用合同条款另有约定外，承包人应在接到开工通知后7天内，向监理</w:t>
      </w:r>
      <w:r>
        <w:rPr>
          <w:rFonts w:hint="eastAsia" w:ascii="宋体" w:hAnsi="宋体"/>
          <w:color w:val="000000"/>
          <w:kern w:val="0"/>
          <w:szCs w:val="21"/>
        </w:rPr>
        <w:t>工程师</w:t>
      </w:r>
      <w:r>
        <w:rPr>
          <w:rFonts w:ascii="宋体" w:hAnsi="宋体"/>
          <w:color w:val="000000"/>
          <w:kern w:val="0"/>
          <w:szCs w:val="21"/>
        </w:rPr>
        <w:t>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w:t>
      </w:r>
      <w:r>
        <w:rPr>
          <w:rFonts w:hint="eastAsia" w:ascii="宋体" w:hAnsi="宋体"/>
          <w:color w:val="000000"/>
          <w:kern w:val="0"/>
          <w:szCs w:val="21"/>
        </w:rPr>
        <w:t>和</w:t>
      </w:r>
      <w:r>
        <w:rPr>
          <w:rFonts w:ascii="宋体" w:hAnsi="宋体"/>
          <w:color w:val="000000"/>
          <w:kern w:val="0"/>
          <w:szCs w:val="21"/>
        </w:rPr>
        <w:t>缴纳社会保险的有效证明。</w:t>
      </w:r>
    </w:p>
    <w:p w14:paraId="51E5377B">
      <w:pPr>
        <w:autoSpaceDE w:val="0"/>
        <w:autoSpaceDN w:val="0"/>
        <w:adjustRightInd w:val="0"/>
        <w:spacing w:line="360" w:lineRule="auto"/>
        <w:ind w:firstLine="422" w:firstLineChars="200"/>
        <w:jc w:val="left"/>
        <w:rPr>
          <w:rFonts w:ascii="宋体" w:hAnsi="宋体"/>
          <w:color w:val="000000"/>
          <w:kern w:val="0"/>
          <w:szCs w:val="21"/>
        </w:rPr>
      </w:pPr>
      <w:r>
        <w:rPr>
          <w:rFonts w:ascii="宋体" w:hAnsi="宋体"/>
          <w:b/>
          <w:color w:val="000000"/>
          <w:kern w:val="0"/>
          <w:szCs w:val="21"/>
        </w:rPr>
        <w:t>3.3.2</w:t>
      </w:r>
      <w:r>
        <w:rPr>
          <w:rFonts w:ascii="宋体" w:hAnsi="宋体"/>
          <w:color w:val="000000"/>
          <w:kern w:val="0"/>
          <w:szCs w:val="21"/>
        </w:rPr>
        <w:t xml:space="preserve"> 承包人派驻到施工现场的主要施工管理人员应相对稳定。施工过程中</w:t>
      </w:r>
      <w:r>
        <w:rPr>
          <w:rFonts w:hint="eastAsia" w:ascii="宋体" w:hAnsi="宋体"/>
          <w:color w:val="000000"/>
          <w:kern w:val="0"/>
          <w:szCs w:val="21"/>
        </w:rPr>
        <w:t>如有变动</w:t>
      </w:r>
      <w:r>
        <w:rPr>
          <w:rFonts w:ascii="宋体" w:hAnsi="宋体"/>
          <w:color w:val="000000"/>
          <w:kern w:val="0"/>
          <w:szCs w:val="21"/>
        </w:rPr>
        <w:t>，承包人应及时向监理</w:t>
      </w:r>
      <w:r>
        <w:rPr>
          <w:rFonts w:hint="eastAsia" w:ascii="宋体" w:hAnsi="宋体"/>
          <w:color w:val="000000"/>
          <w:kern w:val="0"/>
          <w:szCs w:val="21"/>
        </w:rPr>
        <w:t>工程师</w:t>
      </w:r>
      <w:r>
        <w:rPr>
          <w:rFonts w:ascii="宋体" w:hAnsi="宋体"/>
          <w:color w:val="000000"/>
          <w:kern w:val="0"/>
          <w:szCs w:val="21"/>
        </w:rPr>
        <w:t>提交施工现场人员变动情况的报告。承包人更换主要施工管理人员时，应提前7天书面通知监理</w:t>
      </w:r>
      <w:r>
        <w:rPr>
          <w:rFonts w:hint="eastAsia" w:ascii="宋体" w:hAnsi="宋体"/>
          <w:color w:val="000000"/>
          <w:kern w:val="0"/>
          <w:szCs w:val="21"/>
        </w:rPr>
        <w:t>工程师</w:t>
      </w:r>
      <w:r>
        <w:rPr>
          <w:rFonts w:ascii="宋体" w:hAnsi="宋体"/>
          <w:color w:val="000000"/>
          <w:kern w:val="0"/>
          <w:szCs w:val="21"/>
        </w:rPr>
        <w:t>，并征得发包人书面同意。通知中应当载明继任人员的注册执业资格、管理经验等资料。</w:t>
      </w:r>
    </w:p>
    <w:p w14:paraId="71AC0642">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特殊工种作业人员均应持有相应的资格证明，监理</w:t>
      </w:r>
      <w:r>
        <w:rPr>
          <w:rFonts w:hint="eastAsia" w:ascii="宋体" w:hAnsi="宋体"/>
          <w:color w:val="000000"/>
          <w:kern w:val="0"/>
          <w:szCs w:val="21"/>
        </w:rPr>
        <w:t>工程师</w:t>
      </w:r>
      <w:r>
        <w:rPr>
          <w:rFonts w:ascii="宋体" w:hAnsi="宋体"/>
          <w:color w:val="000000"/>
          <w:kern w:val="0"/>
          <w:szCs w:val="21"/>
        </w:rPr>
        <w:t>可以随时检查。</w:t>
      </w:r>
    </w:p>
    <w:p w14:paraId="4EF2F481">
      <w:pPr>
        <w:autoSpaceDE w:val="0"/>
        <w:autoSpaceDN w:val="0"/>
        <w:adjustRightInd w:val="0"/>
        <w:spacing w:line="360" w:lineRule="auto"/>
        <w:ind w:firstLine="422" w:firstLineChars="200"/>
        <w:jc w:val="left"/>
        <w:rPr>
          <w:rFonts w:ascii="宋体" w:hAnsi="宋体"/>
          <w:color w:val="000000"/>
          <w:kern w:val="0"/>
          <w:szCs w:val="21"/>
        </w:rPr>
      </w:pPr>
      <w:r>
        <w:rPr>
          <w:rFonts w:ascii="宋体" w:hAnsi="宋体"/>
          <w:b/>
          <w:color w:val="000000"/>
          <w:kern w:val="0"/>
          <w:szCs w:val="21"/>
        </w:rPr>
        <w:t>3.3.3</w:t>
      </w:r>
      <w:r>
        <w:rPr>
          <w:rFonts w:ascii="宋体" w:hAnsi="宋体"/>
          <w:color w:val="000000"/>
          <w:kern w:val="0"/>
          <w:szCs w:val="21"/>
        </w:rPr>
        <w:t xml:space="preserve"> 发包人对于承包人主要施工管理人员</w:t>
      </w:r>
      <w:r>
        <w:rPr>
          <w:rFonts w:hint="eastAsia" w:ascii="宋体" w:hAnsi="宋体"/>
          <w:color w:val="000000"/>
          <w:kern w:val="0"/>
          <w:szCs w:val="21"/>
        </w:rPr>
        <w:t>的资格或能力</w:t>
      </w:r>
      <w:r>
        <w:rPr>
          <w:rFonts w:ascii="宋体" w:hAnsi="宋体"/>
          <w:color w:val="000000"/>
          <w:kern w:val="0"/>
          <w:szCs w:val="21"/>
        </w:rPr>
        <w:t>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14:paraId="30727821">
      <w:pPr>
        <w:autoSpaceDE w:val="0"/>
        <w:autoSpaceDN w:val="0"/>
        <w:adjustRightInd w:val="0"/>
        <w:spacing w:line="360" w:lineRule="auto"/>
        <w:ind w:firstLine="422" w:firstLineChars="200"/>
        <w:jc w:val="left"/>
        <w:rPr>
          <w:rFonts w:ascii="宋体" w:hAnsi="宋体"/>
          <w:color w:val="000000"/>
          <w:kern w:val="0"/>
          <w:szCs w:val="21"/>
        </w:rPr>
      </w:pPr>
      <w:r>
        <w:rPr>
          <w:rFonts w:ascii="宋体" w:hAnsi="宋体"/>
          <w:b/>
          <w:color w:val="000000"/>
          <w:kern w:val="0"/>
          <w:szCs w:val="21"/>
        </w:rPr>
        <w:t xml:space="preserve">3.3.4 </w:t>
      </w:r>
      <w:r>
        <w:rPr>
          <w:rFonts w:ascii="宋体" w:hAnsi="宋体"/>
          <w:color w:val="000000"/>
          <w:kern w:val="0"/>
          <w:szCs w:val="21"/>
        </w:rPr>
        <w:t>除专用合同条款另有约定外，承包人的主要施工管理人员离开施工现场每月累计不超过5天的，应报监理</w:t>
      </w:r>
      <w:r>
        <w:rPr>
          <w:rFonts w:hint="eastAsia" w:ascii="宋体" w:hAnsi="宋体"/>
          <w:color w:val="000000"/>
          <w:kern w:val="0"/>
          <w:szCs w:val="21"/>
        </w:rPr>
        <w:t>工程师</w:t>
      </w:r>
      <w:r>
        <w:rPr>
          <w:rFonts w:ascii="宋体" w:hAnsi="宋体"/>
          <w:color w:val="000000"/>
          <w:kern w:val="0"/>
          <w:szCs w:val="21"/>
        </w:rPr>
        <w:t>同意；离开施工现场每月累计超过5天的，应通知监理</w:t>
      </w:r>
      <w:r>
        <w:rPr>
          <w:rFonts w:hint="eastAsia" w:ascii="宋体" w:hAnsi="宋体"/>
          <w:color w:val="000000"/>
          <w:kern w:val="0"/>
          <w:szCs w:val="21"/>
        </w:rPr>
        <w:t>工程师</w:t>
      </w:r>
      <w:r>
        <w:rPr>
          <w:rFonts w:ascii="宋体" w:hAnsi="宋体"/>
          <w:color w:val="000000"/>
          <w:kern w:val="0"/>
          <w:szCs w:val="21"/>
        </w:rPr>
        <w:t>，并征得发包人书面同意。主要施工管理人员离开施工现场前应指定一名有经验的人员临时代行其职责，该人员应具备履行相应职责的资格和能力，且应征得监理</w:t>
      </w:r>
      <w:r>
        <w:rPr>
          <w:rFonts w:hint="eastAsia" w:ascii="宋体" w:hAnsi="宋体"/>
          <w:color w:val="000000"/>
          <w:kern w:val="0"/>
          <w:szCs w:val="21"/>
        </w:rPr>
        <w:t>工程师</w:t>
      </w:r>
      <w:r>
        <w:rPr>
          <w:rFonts w:ascii="宋体" w:hAnsi="宋体"/>
          <w:color w:val="000000"/>
          <w:kern w:val="0"/>
          <w:szCs w:val="21"/>
        </w:rPr>
        <w:t>或发包人的同意。</w:t>
      </w:r>
    </w:p>
    <w:p w14:paraId="38BAC310">
      <w:pPr>
        <w:autoSpaceDE w:val="0"/>
        <w:autoSpaceDN w:val="0"/>
        <w:adjustRightInd w:val="0"/>
        <w:spacing w:line="360" w:lineRule="auto"/>
        <w:ind w:firstLine="422" w:firstLineChars="200"/>
        <w:jc w:val="left"/>
        <w:rPr>
          <w:rFonts w:ascii="宋体" w:hAnsi="宋体"/>
          <w:color w:val="000000"/>
          <w:kern w:val="0"/>
          <w:szCs w:val="21"/>
        </w:rPr>
      </w:pPr>
      <w:r>
        <w:rPr>
          <w:rFonts w:ascii="宋体" w:hAnsi="宋体"/>
          <w:b/>
          <w:color w:val="000000"/>
          <w:kern w:val="0"/>
          <w:szCs w:val="21"/>
        </w:rPr>
        <w:t>3.3.5</w:t>
      </w:r>
      <w:r>
        <w:rPr>
          <w:rFonts w:ascii="宋体" w:hAnsi="宋体"/>
          <w:color w:val="000000"/>
          <w:kern w:val="0"/>
          <w:szCs w:val="21"/>
        </w:rPr>
        <w:t xml:space="preserve"> 承包人擅自更换主要施工管理人员，或前述人员未经监理</w:t>
      </w:r>
      <w:r>
        <w:rPr>
          <w:rFonts w:hint="eastAsia" w:ascii="宋体" w:hAnsi="宋体"/>
          <w:color w:val="000000"/>
          <w:kern w:val="0"/>
          <w:szCs w:val="21"/>
        </w:rPr>
        <w:t>工程师</w:t>
      </w:r>
      <w:r>
        <w:rPr>
          <w:rFonts w:ascii="宋体" w:hAnsi="宋体"/>
          <w:color w:val="000000"/>
          <w:kern w:val="0"/>
          <w:szCs w:val="21"/>
        </w:rPr>
        <w:t>或发包人同意擅自离开施工现场的，应按照专用合同条款约定承担违约责任。</w:t>
      </w:r>
    </w:p>
    <w:bookmarkEnd w:id="501"/>
    <w:p w14:paraId="0132A92C">
      <w:pPr>
        <w:spacing w:line="360" w:lineRule="auto"/>
      </w:pPr>
    </w:p>
    <w:p w14:paraId="6A38D167">
      <w:pPr>
        <w:spacing w:line="360" w:lineRule="auto"/>
        <w:ind w:firstLine="640" w:firstLineChars="200"/>
        <w:rPr>
          <w:rFonts w:ascii="黑体" w:eastAsia="黑体"/>
          <w:sz w:val="32"/>
          <w:szCs w:val="32"/>
        </w:rPr>
      </w:pPr>
      <w:r>
        <w:rPr>
          <w:rFonts w:hint="eastAsia" w:ascii="黑体" w:eastAsia="黑体"/>
          <w:sz w:val="32"/>
          <w:szCs w:val="32"/>
        </w:rPr>
        <w:t>3.4  承包人劳务</w:t>
      </w:r>
    </w:p>
    <w:p w14:paraId="389C582E">
      <w:pPr>
        <w:spacing w:line="360" w:lineRule="auto"/>
        <w:ind w:firstLine="422" w:firstLineChars="200"/>
        <w:rPr>
          <w:rFonts w:ascii="宋体" w:hAnsi="宋体"/>
          <w:szCs w:val="21"/>
        </w:rPr>
      </w:pPr>
      <w:r>
        <w:rPr>
          <w:rFonts w:hint="eastAsia" w:ascii="宋体" w:hAnsi="宋体"/>
          <w:b/>
          <w:szCs w:val="21"/>
        </w:rPr>
        <w:t>3.4.1</w:t>
      </w:r>
      <w:r>
        <w:rPr>
          <w:rFonts w:hint="eastAsia" w:ascii="宋体" w:hAnsi="宋体"/>
          <w:szCs w:val="21"/>
        </w:rPr>
        <w:t>承包人人员的雇佣</w:t>
      </w:r>
    </w:p>
    <w:p w14:paraId="6D2A291F">
      <w:pPr>
        <w:widowControl/>
        <w:spacing w:line="360" w:lineRule="auto"/>
        <w:ind w:firstLine="420" w:firstLineChars="200"/>
        <w:rPr>
          <w:szCs w:val="21"/>
        </w:rPr>
      </w:pPr>
      <w:r>
        <w:rPr>
          <w:rFonts w:hint="eastAsia"/>
          <w:szCs w:val="21"/>
        </w:rPr>
        <w:t>承包人应雇佣投标文件中“主要人员一览表”中指明的人员，也可以雇佣经监理工程师批准的其他人员，但不得从发包人或为发包人服务的人员中招聘雇员。</w:t>
      </w:r>
    </w:p>
    <w:p w14:paraId="7A136E06">
      <w:pPr>
        <w:spacing w:line="360" w:lineRule="auto"/>
        <w:ind w:firstLine="422" w:firstLineChars="200"/>
        <w:rPr>
          <w:rFonts w:ascii="宋体" w:hAnsi="宋体"/>
          <w:szCs w:val="21"/>
        </w:rPr>
      </w:pPr>
      <w:r>
        <w:rPr>
          <w:rFonts w:hint="eastAsia" w:ascii="宋体" w:hAnsi="宋体"/>
          <w:b/>
          <w:szCs w:val="21"/>
        </w:rPr>
        <w:t>3.4.2</w:t>
      </w:r>
      <w:r>
        <w:rPr>
          <w:rFonts w:hint="eastAsia" w:ascii="宋体" w:hAnsi="宋体"/>
          <w:szCs w:val="21"/>
        </w:rPr>
        <w:t>承包人对雇员应做的工作</w:t>
      </w:r>
    </w:p>
    <w:p w14:paraId="488F6E24">
      <w:pPr>
        <w:spacing w:line="360" w:lineRule="auto"/>
        <w:ind w:firstLine="420" w:firstLineChars="200"/>
        <w:rPr>
          <w:szCs w:val="21"/>
        </w:rPr>
      </w:pPr>
      <w:r>
        <w:rPr>
          <w:rFonts w:hint="eastAsia"/>
          <w:szCs w:val="21"/>
        </w:rPr>
        <w:t>承包人应完善雇佣员工劳务注册手续，并与其订立劳务合同，明确双方的权利和义务。雇佣期间，承包人应做好下列工作：</w:t>
      </w:r>
    </w:p>
    <w:p w14:paraId="6C6B3FAB">
      <w:pPr>
        <w:tabs>
          <w:tab w:val="left" w:pos="2520"/>
        </w:tabs>
        <w:spacing w:line="360" w:lineRule="auto"/>
        <w:ind w:firstLine="420" w:firstLineChars="200"/>
        <w:rPr>
          <w:szCs w:val="21"/>
        </w:rPr>
      </w:pPr>
      <w:r>
        <w:rPr>
          <w:rFonts w:hint="eastAsia"/>
          <w:szCs w:val="21"/>
        </w:rPr>
        <w:t>（1）负责为雇员提供和保持必要的食宿及各种生活设施，采取合理的卫生和安全生产措施，保护雇员的健康和安全。</w:t>
      </w:r>
    </w:p>
    <w:p w14:paraId="02B47C7B">
      <w:pPr>
        <w:tabs>
          <w:tab w:val="left" w:pos="2520"/>
        </w:tabs>
        <w:spacing w:line="360" w:lineRule="auto"/>
        <w:ind w:firstLine="420" w:firstLineChars="200"/>
        <w:rPr>
          <w:szCs w:val="21"/>
        </w:rPr>
      </w:pPr>
      <w:r>
        <w:rPr>
          <w:rFonts w:hint="eastAsia"/>
          <w:szCs w:val="21"/>
        </w:rPr>
        <w:t>（2）保证雇员的合法权利和人身安全。</w:t>
      </w:r>
    </w:p>
    <w:p w14:paraId="33C258C5">
      <w:pPr>
        <w:spacing w:line="360" w:lineRule="auto"/>
        <w:ind w:firstLine="420" w:firstLineChars="200"/>
        <w:rPr>
          <w:szCs w:val="21"/>
        </w:rPr>
      </w:pPr>
      <w:r>
        <w:rPr>
          <w:rFonts w:hint="eastAsia"/>
          <w:szCs w:val="21"/>
        </w:rPr>
        <w:t>（3）充分考虑和尊重法定节假日，尊重宗教信仰和风俗习惯。</w:t>
      </w:r>
    </w:p>
    <w:p w14:paraId="4FD5BF1C">
      <w:pPr>
        <w:tabs>
          <w:tab w:val="left" w:pos="2520"/>
        </w:tabs>
        <w:spacing w:line="360" w:lineRule="auto"/>
        <w:ind w:firstLine="420" w:firstLineChars="200"/>
        <w:rPr>
          <w:sz w:val="24"/>
        </w:rPr>
      </w:pPr>
      <w:r>
        <w:rPr>
          <w:rFonts w:hint="eastAsia"/>
          <w:szCs w:val="21"/>
        </w:rPr>
        <w:t>（4）在施工现场主要出入口处设榜公布合同工程中标合同价、进度款支付情况、雇员工资发放时间和投诉电话。</w:t>
      </w:r>
    </w:p>
    <w:p w14:paraId="20EE5A4E">
      <w:pPr>
        <w:tabs>
          <w:tab w:val="left" w:pos="2520"/>
        </w:tabs>
        <w:spacing w:line="360" w:lineRule="auto"/>
        <w:ind w:firstLine="422" w:firstLineChars="200"/>
        <w:rPr>
          <w:rFonts w:ascii="宋体" w:hAnsi="宋体"/>
          <w:szCs w:val="21"/>
        </w:rPr>
      </w:pPr>
      <w:r>
        <w:rPr>
          <w:rFonts w:hint="eastAsia" w:ascii="宋体" w:hAnsi="宋体"/>
          <w:b/>
          <w:szCs w:val="21"/>
        </w:rPr>
        <w:t>3.4.3</w:t>
      </w:r>
      <w:r>
        <w:rPr>
          <w:rFonts w:hint="eastAsia" w:ascii="宋体" w:hAnsi="宋体"/>
          <w:szCs w:val="21"/>
        </w:rPr>
        <w:t>承包人特殊时间施工的批准</w:t>
      </w:r>
    </w:p>
    <w:p w14:paraId="1AFAF4EF">
      <w:pPr>
        <w:pStyle w:val="13"/>
        <w:spacing w:line="360" w:lineRule="auto"/>
        <w:ind w:left="0" w:leftChars="0" w:firstLine="420" w:firstLineChars="200"/>
        <w:rPr>
          <w:sz w:val="21"/>
          <w:szCs w:val="21"/>
        </w:rPr>
      </w:pPr>
      <w:r>
        <w:rPr>
          <w:rFonts w:hint="eastAsia"/>
          <w:sz w:val="21"/>
          <w:szCs w:val="21"/>
        </w:rPr>
        <w:t>承包人如需在法定节假日施工，应经监理工程师批准；如需在夜间施工，除应经监理工程师批准外，还应经有关部门批准。如无特殊原因，只要不影响工程质量、施工安全、周围环境，监理工程师应予同意。但为抢救生命或保护财产，或为工程安全、质量而不可避免的作业，则不必事先经监理工程师的批准。</w:t>
      </w:r>
    </w:p>
    <w:p w14:paraId="66171860">
      <w:pPr>
        <w:pStyle w:val="13"/>
        <w:spacing w:line="360" w:lineRule="auto"/>
        <w:ind w:left="0" w:leftChars="0" w:firstLine="422" w:firstLineChars="200"/>
        <w:rPr>
          <w:rFonts w:ascii="宋体" w:hAnsi="宋体"/>
          <w:sz w:val="21"/>
          <w:szCs w:val="21"/>
        </w:rPr>
      </w:pPr>
      <w:r>
        <w:rPr>
          <w:rFonts w:hint="eastAsia" w:ascii="宋体" w:hAnsi="宋体"/>
          <w:b/>
          <w:sz w:val="21"/>
          <w:szCs w:val="21"/>
        </w:rPr>
        <w:t>3.4.4</w:t>
      </w:r>
      <w:r>
        <w:rPr>
          <w:rFonts w:hint="eastAsia" w:ascii="宋体" w:hAnsi="宋体"/>
          <w:sz w:val="21"/>
          <w:szCs w:val="21"/>
        </w:rPr>
        <w:t>承包人向雇员支付劳务工资</w:t>
      </w:r>
    </w:p>
    <w:p w14:paraId="266A7DE8">
      <w:pPr>
        <w:pStyle w:val="13"/>
        <w:spacing w:line="360" w:lineRule="auto"/>
        <w:ind w:left="0" w:leftChars="0" w:firstLine="420" w:firstLineChars="200"/>
        <w:rPr>
          <w:sz w:val="21"/>
          <w:szCs w:val="21"/>
          <w:lang w:val="zh-CN"/>
        </w:rPr>
      </w:pPr>
      <w:r>
        <w:rPr>
          <w:rFonts w:hint="eastAsia"/>
          <w:sz w:val="21"/>
          <w:szCs w:val="21"/>
          <w:lang w:val="zh-CN"/>
        </w:rPr>
        <w:t>承包人应按时足额向雇员支付劳务工资，并不低于当地最低工资标准。因承包人拖欠其雇员工资而造成群体性示威、游行等一切责任，应由承包人承担。对发包人造成损失或导致工期延误的，应赔偿发包人的损失，工期不予顺延。</w:t>
      </w:r>
    </w:p>
    <w:p w14:paraId="160AA8AF">
      <w:pPr>
        <w:spacing w:line="360" w:lineRule="auto"/>
        <w:ind w:firstLine="422" w:firstLineChars="200"/>
        <w:rPr>
          <w:rFonts w:ascii="宋体" w:hAnsi="宋体"/>
          <w:szCs w:val="21"/>
        </w:rPr>
      </w:pPr>
      <w:r>
        <w:rPr>
          <w:rFonts w:hint="eastAsia" w:ascii="宋体" w:hAnsi="宋体"/>
          <w:b/>
          <w:szCs w:val="21"/>
        </w:rPr>
        <w:t>3.4.5</w:t>
      </w:r>
      <w:r>
        <w:rPr>
          <w:rFonts w:hint="eastAsia" w:ascii="宋体" w:hAnsi="宋体"/>
          <w:szCs w:val="21"/>
        </w:rPr>
        <w:t>承包人雇员的要求和撤换</w:t>
      </w:r>
    </w:p>
    <w:p w14:paraId="2B5D8831">
      <w:pPr>
        <w:spacing w:line="360" w:lineRule="auto"/>
        <w:ind w:firstLine="420" w:firstLineChars="200"/>
        <w:rPr>
          <w:rFonts w:ascii="宋体" w:hAnsi="宋体"/>
          <w:szCs w:val="21"/>
        </w:rPr>
      </w:pPr>
      <w:r>
        <w:rPr>
          <w:rFonts w:hint="eastAsia" w:ascii="宋体" w:hAnsi="宋体"/>
          <w:szCs w:val="21"/>
        </w:rPr>
        <w:t>承包人雇员应是在行业或职业内具有相应资格、技能和经验的人员。对有下列行为的任何承包人雇员，监理工程师可要求承包人撤换：</w:t>
      </w:r>
    </w:p>
    <w:p w14:paraId="6C3C4C9D">
      <w:pPr>
        <w:tabs>
          <w:tab w:val="left" w:pos="2700"/>
        </w:tabs>
        <w:spacing w:line="360" w:lineRule="auto"/>
        <w:ind w:firstLine="420" w:firstLineChars="200"/>
        <w:rPr>
          <w:szCs w:val="21"/>
        </w:rPr>
      </w:pPr>
      <w:r>
        <w:rPr>
          <w:rFonts w:hint="eastAsia"/>
          <w:szCs w:val="21"/>
        </w:rPr>
        <w:t>（1）经常行为不当，或工作不负责任。</w:t>
      </w:r>
    </w:p>
    <w:p w14:paraId="2C24F538">
      <w:pPr>
        <w:tabs>
          <w:tab w:val="left" w:pos="2700"/>
        </w:tabs>
        <w:spacing w:line="360" w:lineRule="auto"/>
        <w:ind w:firstLine="420" w:firstLineChars="200"/>
        <w:rPr>
          <w:szCs w:val="21"/>
        </w:rPr>
      </w:pPr>
      <w:r>
        <w:rPr>
          <w:rFonts w:hint="eastAsia"/>
          <w:szCs w:val="21"/>
        </w:rPr>
        <w:t>（2）无能力履行义务或玩忽职守。</w:t>
      </w:r>
    </w:p>
    <w:p w14:paraId="0D3A2CB0">
      <w:pPr>
        <w:tabs>
          <w:tab w:val="left" w:pos="2700"/>
        </w:tabs>
        <w:spacing w:line="360" w:lineRule="auto"/>
        <w:ind w:firstLine="420" w:firstLineChars="200"/>
        <w:rPr>
          <w:szCs w:val="21"/>
        </w:rPr>
      </w:pPr>
      <w:r>
        <w:rPr>
          <w:rFonts w:hint="eastAsia"/>
          <w:szCs w:val="21"/>
        </w:rPr>
        <w:t>（3）不遵守合同的约定。</w:t>
      </w:r>
    </w:p>
    <w:p w14:paraId="62974A88">
      <w:pPr>
        <w:tabs>
          <w:tab w:val="left" w:pos="2700"/>
        </w:tabs>
        <w:spacing w:line="360" w:lineRule="auto"/>
        <w:ind w:firstLine="420" w:firstLineChars="200"/>
        <w:rPr>
          <w:szCs w:val="21"/>
        </w:rPr>
      </w:pPr>
      <w:r>
        <w:rPr>
          <w:rFonts w:hint="eastAsia"/>
          <w:szCs w:val="21"/>
        </w:rPr>
        <w:t>（4）有损安全、健康和环境保护的行为。</w:t>
      </w:r>
    </w:p>
    <w:p w14:paraId="054EE3E5">
      <w:pPr>
        <w:spacing w:line="360" w:lineRule="auto"/>
        <w:ind w:firstLine="420" w:firstLineChars="200"/>
        <w:rPr>
          <w:rFonts w:ascii="宋体" w:hAnsi="宋体"/>
          <w:szCs w:val="21"/>
        </w:rPr>
      </w:pPr>
      <w:r>
        <w:rPr>
          <w:rFonts w:hint="eastAsia" w:ascii="宋体" w:hAnsi="宋体"/>
          <w:szCs w:val="21"/>
        </w:rPr>
        <w:t xml:space="preserve"> </w:t>
      </w:r>
      <w:r>
        <w:rPr>
          <w:rFonts w:hint="eastAsia" w:ascii="宋体" w:hAnsi="宋体"/>
          <w:b/>
          <w:szCs w:val="21"/>
        </w:rPr>
        <w:t>3.4.6</w:t>
      </w:r>
      <w:r>
        <w:rPr>
          <w:rFonts w:hint="eastAsia" w:ascii="宋体" w:hAnsi="宋体"/>
          <w:szCs w:val="21"/>
        </w:rPr>
        <w:t>承包人对雇员的保护</w:t>
      </w:r>
    </w:p>
    <w:p w14:paraId="74DB7964">
      <w:pPr>
        <w:pStyle w:val="13"/>
        <w:spacing w:line="360" w:lineRule="auto"/>
        <w:ind w:left="0" w:leftChars="0" w:firstLine="420" w:firstLineChars="200"/>
        <w:rPr>
          <w:rFonts w:ascii="宋体"/>
          <w:sz w:val="21"/>
          <w:szCs w:val="21"/>
        </w:rPr>
      </w:pPr>
      <w:r>
        <w:rPr>
          <w:rFonts w:hint="eastAsia" w:ascii="宋体"/>
          <w:sz w:val="21"/>
          <w:szCs w:val="21"/>
        </w:rPr>
        <w:t>承包人应自始至终采取各种合理的预防措施，防止雇员内部发生任何无序、非法和打斗等不良行为，以确保现场安定和保护现场及邻近人员的生命、财产安全。</w:t>
      </w:r>
    </w:p>
    <w:p w14:paraId="79EE0C4D">
      <w:pPr>
        <w:spacing w:line="360" w:lineRule="auto"/>
        <w:ind w:firstLine="422" w:firstLineChars="200"/>
        <w:rPr>
          <w:rFonts w:ascii="宋体" w:hAnsi="宋体"/>
          <w:szCs w:val="21"/>
        </w:rPr>
      </w:pPr>
      <w:r>
        <w:rPr>
          <w:rFonts w:hint="eastAsia" w:ascii="宋体" w:hAnsi="宋体"/>
          <w:b/>
          <w:szCs w:val="21"/>
        </w:rPr>
        <w:t>3.4.7</w:t>
      </w:r>
      <w:r>
        <w:rPr>
          <w:rFonts w:hint="eastAsia" w:ascii="宋体" w:hAnsi="宋体"/>
          <w:szCs w:val="21"/>
        </w:rPr>
        <w:t>承包人提供雇员统计表</w:t>
      </w:r>
    </w:p>
    <w:p w14:paraId="3E05E500">
      <w:pPr>
        <w:spacing w:line="360" w:lineRule="auto"/>
        <w:ind w:firstLine="420" w:firstLineChars="200"/>
      </w:pPr>
      <w:r>
        <w:rPr>
          <w:rFonts w:hint="eastAsia"/>
        </w:rPr>
        <w:t>如果监理工程师提出要求，承包人应按要求向监理工程师提交一份详细的统计表，该表内容包括承包人在施工场地的各类职员和各个工种、各等级的雇员人数等。</w:t>
      </w:r>
      <w:bookmarkStart w:id="505" w:name="_Toc351203522"/>
    </w:p>
    <w:p w14:paraId="117A35AB">
      <w:pPr>
        <w:spacing w:line="360" w:lineRule="auto"/>
        <w:ind w:firstLine="420" w:firstLineChars="200"/>
      </w:pPr>
    </w:p>
    <w:p w14:paraId="130C9AE5">
      <w:pPr>
        <w:spacing w:line="360" w:lineRule="auto"/>
        <w:ind w:firstLine="640" w:firstLineChars="200"/>
        <w:rPr>
          <w:rFonts w:ascii="黑体" w:hAnsi="宋体" w:eastAsia="黑体"/>
          <w:sz w:val="32"/>
          <w:szCs w:val="32"/>
        </w:rPr>
      </w:pPr>
      <w:r>
        <w:rPr>
          <w:rFonts w:hint="eastAsia" w:ascii="黑体" w:eastAsia="黑体"/>
          <w:sz w:val="32"/>
          <w:szCs w:val="32"/>
        </w:rPr>
        <w:t>3</w:t>
      </w:r>
      <w:bookmarkStart w:id="506" w:name="_Toc337558750"/>
      <w:bookmarkStart w:id="507" w:name="_Toc296346551"/>
      <w:bookmarkStart w:id="508" w:name="_Toc296503050"/>
      <w:r>
        <w:rPr>
          <w:rFonts w:hint="eastAsia" w:ascii="黑体" w:eastAsia="黑体"/>
          <w:sz w:val="32"/>
          <w:szCs w:val="32"/>
        </w:rPr>
        <w:t>.5  承包人现场查勘</w:t>
      </w:r>
      <w:bookmarkEnd w:id="505"/>
    </w:p>
    <w:bookmarkEnd w:id="506"/>
    <w:bookmarkEnd w:id="507"/>
    <w:bookmarkEnd w:id="508"/>
    <w:p w14:paraId="39047AA7">
      <w:pPr>
        <w:autoSpaceDE w:val="0"/>
        <w:autoSpaceDN w:val="0"/>
        <w:adjustRightInd w:val="0"/>
        <w:spacing w:line="360" w:lineRule="auto"/>
        <w:ind w:firstLine="420" w:firstLineChars="200"/>
        <w:jc w:val="left"/>
        <w:rPr>
          <w:rFonts w:ascii="宋体" w:hAnsi="宋体"/>
          <w:szCs w:val="21"/>
        </w:rPr>
      </w:pPr>
      <w:r>
        <w:rPr>
          <w:rFonts w:ascii="宋体" w:hAnsi="宋体"/>
          <w:kern w:val="0"/>
          <w:szCs w:val="21"/>
        </w:rPr>
        <w:t>承包人应对基于发包人提交的基础资料所做出的解释和推断负责，但因基础资料存在错误、遗漏导致承包人解释或推断失实的，由发包人承担责任。</w:t>
      </w:r>
    </w:p>
    <w:p w14:paraId="33B70509">
      <w:pPr>
        <w:autoSpaceDE w:val="0"/>
        <w:autoSpaceDN w:val="0"/>
        <w:adjustRightInd w:val="0"/>
        <w:spacing w:line="360" w:lineRule="auto"/>
        <w:ind w:firstLine="420" w:firstLineChars="200"/>
        <w:jc w:val="left"/>
        <w:rPr>
          <w:rFonts w:eastAsia="仿宋_GB2312"/>
          <w:kern w:val="0"/>
          <w:sz w:val="30"/>
          <w:szCs w:val="32"/>
        </w:rPr>
      </w:pPr>
      <w:r>
        <w:rPr>
          <w:rFonts w:ascii="宋体" w:hAnsi="宋体"/>
          <w:kern w:val="0"/>
          <w:szCs w:val="21"/>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14:paraId="3B679C8D">
      <w:pPr>
        <w:autoSpaceDE w:val="0"/>
        <w:autoSpaceDN w:val="0"/>
        <w:adjustRightInd w:val="0"/>
        <w:spacing w:line="360" w:lineRule="auto"/>
        <w:jc w:val="left"/>
      </w:pPr>
    </w:p>
    <w:p w14:paraId="6DCCB55A">
      <w:pPr>
        <w:spacing w:line="360" w:lineRule="auto"/>
        <w:ind w:firstLine="640" w:firstLineChars="200"/>
        <w:rPr>
          <w:rFonts w:ascii="黑体" w:hAnsi="宋体" w:eastAsia="黑体"/>
          <w:sz w:val="32"/>
          <w:szCs w:val="32"/>
        </w:rPr>
      </w:pPr>
      <w:r>
        <w:rPr>
          <w:rFonts w:hint="eastAsia" w:ascii="黑体" w:eastAsia="黑体"/>
          <w:sz w:val="32"/>
          <w:szCs w:val="32"/>
        </w:rPr>
        <w:t>3.6  承包人实施工作</w:t>
      </w:r>
    </w:p>
    <w:p w14:paraId="5556F05C">
      <w:pPr>
        <w:tabs>
          <w:tab w:val="left" w:pos="4970"/>
        </w:tabs>
        <w:spacing w:line="360" w:lineRule="auto"/>
        <w:ind w:firstLine="420" w:firstLineChars="200"/>
        <w:rPr>
          <w:rFonts w:hAnsi="宋体"/>
          <w:szCs w:val="21"/>
        </w:rPr>
      </w:pPr>
      <w:r>
        <w:rPr>
          <w:rFonts w:hint="eastAsia" w:ascii="宋体" w:hAnsi="宋体"/>
          <w:szCs w:val="21"/>
        </w:rPr>
        <w:t>承包人应按合同约定和监理工程师指令实施、完成并保修合同工程。</w:t>
      </w:r>
      <w:r>
        <w:rPr>
          <w:rFonts w:hint="eastAsia" w:hAnsi="宋体"/>
          <w:szCs w:val="21"/>
        </w:rPr>
        <w:t>如果承包人不按合同约定或监理工程师依据合同发出的指令组织施工，且在监理工程师书面要求改正后的7天内仍未采取补救措施的，则发包人可自行或者指派第三方进行补救，因此发生的费用和损失应由承包人承担。该笔款项经造价工程师核实后，由发包人从应付或将付给承包人的款项中扣除。</w:t>
      </w:r>
    </w:p>
    <w:p w14:paraId="5AA548A0">
      <w:pPr>
        <w:tabs>
          <w:tab w:val="left" w:pos="4970"/>
        </w:tabs>
        <w:spacing w:line="360" w:lineRule="auto"/>
        <w:ind w:firstLine="420" w:firstLineChars="200"/>
        <w:rPr>
          <w:rFonts w:ascii="宋体" w:hAnsi="宋体"/>
          <w:szCs w:val="21"/>
        </w:rPr>
      </w:pPr>
    </w:p>
    <w:p w14:paraId="6DD53CE0">
      <w:pPr>
        <w:spacing w:line="360" w:lineRule="auto"/>
        <w:ind w:firstLine="420" w:firstLineChars="200"/>
        <w:rPr>
          <w:rFonts w:ascii="黑体" w:hAnsi="宋体" w:eastAsia="黑体"/>
          <w:sz w:val="32"/>
          <w:szCs w:val="32"/>
        </w:rPr>
      </w:pPr>
      <w:r>
        <w:rPr>
          <w:rFonts w:hint="eastAsia" w:ascii="宋体" w:hAnsi="宋体"/>
          <w:szCs w:val="21"/>
        </w:rPr>
        <w:t xml:space="preserve">  </w:t>
      </w:r>
      <w:r>
        <w:rPr>
          <w:rFonts w:hint="eastAsia" w:ascii="黑体" w:eastAsia="黑体"/>
          <w:sz w:val="32"/>
          <w:szCs w:val="32"/>
        </w:rPr>
        <w:t>3.7  承包人实施施工组织设计和工作安排</w:t>
      </w:r>
    </w:p>
    <w:p w14:paraId="4DE51C36">
      <w:pPr>
        <w:tabs>
          <w:tab w:val="left" w:pos="4970"/>
        </w:tabs>
        <w:spacing w:line="360" w:lineRule="auto"/>
        <w:ind w:firstLine="420" w:firstLineChars="200"/>
        <w:rPr>
          <w:rFonts w:ascii="宋体" w:hAnsi="宋体"/>
          <w:szCs w:val="21"/>
        </w:rPr>
      </w:pPr>
      <w:r>
        <w:rPr>
          <w:rFonts w:hint="eastAsia" w:ascii="宋体" w:hAnsi="宋体"/>
          <w:szCs w:val="21"/>
        </w:rPr>
        <w:t>承包人对所有现场作业和施工方法的完备性、稳定性和安全性负责，并应向监理工程师提交为实施合同工程拟采用的施工组织设计和工作安排的详细说明。如承包人对施工组织设计和工作安排作出重大修改，应事先征得监理工程师同意。</w:t>
      </w:r>
    </w:p>
    <w:p w14:paraId="2096422A">
      <w:pPr>
        <w:spacing w:line="360" w:lineRule="auto"/>
        <w:rPr>
          <w:rFonts w:ascii="宋体" w:hAnsi="宋体"/>
          <w:szCs w:val="21"/>
        </w:rPr>
      </w:pPr>
    </w:p>
    <w:p w14:paraId="3EC3F05F">
      <w:pPr>
        <w:spacing w:line="360" w:lineRule="auto"/>
        <w:ind w:firstLine="640" w:firstLineChars="200"/>
        <w:rPr>
          <w:rFonts w:ascii="黑体" w:hAnsi="宋体" w:eastAsia="黑体"/>
          <w:sz w:val="32"/>
          <w:szCs w:val="32"/>
        </w:rPr>
      </w:pPr>
      <w:r>
        <w:rPr>
          <w:rFonts w:hint="eastAsia" w:ascii="黑体" w:eastAsia="黑体"/>
          <w:sz w:val="32"/>
          <w:szCs w:val="32"/>
        </w:rPr>
        <w:t>3.8  承包人对设计图纸的使用和要求</w:t>
      </w:r>
    </w:p>
    <w:p w14:paraId="0E308C95">
      <w:pPr>
        <w:tabs>
          <w:tab w:val="left" w:pos="4970"/>
        </w:tabs>
        <w:spacing w:line="360" w:lineRule="auto"/>
        <w:ind w:firstLine="420" w:firstLineChars="200"/>
        <w:rPr>
          <w:rFonts w:ascii="宋体" w:hAnsi="宋体"/>
          <w:szCs w:val="21"/>
        </w:rPr>
      </w:pPr>
      <w:r>
        <w:rPr>
          <w:rFonts w:hint="eastAsia" w:ascii="宋体" w:hAnsi="宋体"/>
          <w:szCs w:val="21"/>
        </w:rPr>
        <w:t>未经发包人同意，承包人不得将合同工程设计图纸另作他用或转给第三方。施工期间，承包人应在施工现场保留一份合同、一套完整图纸、适用的标准与规范、变更资料等供监理工程师、造价工程师及有关人员进行工程检查、检验时使用。</w:t>
      </w:r>
    </w:p>
    <w:p w14:paraId="77B3DDDF">
      <w:pPr>
        <w:tabs>
          <w:tab w:val="left" w:pos="4970"/>
        </w:tabs>
        <w:spacing w:line="360" w:lineRule="auto"/>
        <w:ind w:firstLine="420" w:firstLineChars="200"/>
        <w:rPr>
          <w:rFonts w:ascii="宋体" w:hAnsi="宋体"/>
          <w:szCs w:val="21"/>
        </w:rPr>
      </w:pPr>
    </w:p>
    <w:p w14:paraId="734667E9">
      <w:pPr>
        <w:spacing w:line="360" w:lineRule="auto"/>
        <w:ind w:firstLine="640" w:firstLineChars="200"/>
        <w:rPr>
          <w:rFonts w:ascii="黑体" w:eastAsia="黑体"/>
          <w:sz w:val="32"/>
          <w:szCs w:val="32"/>
        </w:rPr>
      </w:pPr>
      <w:r>
        <w:rPr>
          <w:rFonts w:hint="eastAsia" w:ascii="黑体" w:eastAsia="黑体"/>
          <w:sz w:val="32"/>
          <w:szCs w:val="32"/>
        </w:rPr>
        <w:t>3.9  承包人提供设计图纸及其责任</w:t>
      </w:r>
    </w:p>
    <w:p w14:paraId="72080EA0">
      <w:pPr>
        <w:pStyle w:val="13"/>
        <w:tabs>
          <w:tab w:val="left" w:pos="4970"/>
        </w:tabs>
        <w:spacing w:line="360" w:lineRule="auto"/>
        <w:ind w:left="0" w:leftChars="0" w:firstLine="420" w:firstLineChars="200"/>
        <w:rPr>
          <w:rFonts w:ascii="宋体" w:hAnsi="宋体"/>
          <w:sz w:val="21"/>
          <w:szCs w:val="21"/>
        </w:rPr>
      </w:pPr>
      <w:r>
        <w:rPr>
          <w:rFonts w:hint="eastAsia" w:ascii="宋体" w:hAnsi="宋体"/>
          <w:sz w:val="21"/>
          <w:szCs w:val="21"/>
        </w:rPr>
        <w:t>在承包人设计资质的允许范围内，如果合同约定由承包人设计，或为了配合施工，经发包人批准并由监理工程师指令承包人完成设计，则承包人应按专用条款约定的时间将此类设计图纸提交监理工程师和发包人审批。即使监理工程师和发包人批准，承包人仍应对其设计图纸负责。</w:t>
      </w:r>
    </w:p>
    <w:p w14:paraId="4545FD4B">
      <w:pPr>
        <w:pStyle w:val="13"/>
        <w:tabs>
          <w:tab w:val="left" w:pos="4970"/>
        </w:tabs>
        <w:spacing w:line="360" w:lineRule="auto"/>
        <w:ind w:left="0" w:leftChars="0" w:firstLine="420" w:firstLineChars="200"/>
        <w:rPr>
          <w:rFonts w:ascii="宋体" w:hAnsi="宋体"/>
          <w:sz w:val="21"/>
          <w:szCs w:val="21"/>
        </w:rPr>
      </w:pPr>
    </w:p>
    <w:p w14:paraId="3455C695">
      <w:pPr>
        <w:spacing w:line="360" w:lineRule="auto"/>
        <w:ind w:firstLine="640" w:firstLineChars="200"/>
        <w:rPr>
          <w:rFonts w:ascii="黑体" w:eastAsia="黑体"/>
          <w:sz w:val="32"/>
          <w:szCs w:val="32"/>
        </w:rPr>
      </w:pPr>
      <w:r>
        <w:rPr>
          <w:rFonts w:hint="eastAsia" w:ascii="黑体" w:eastAsia="黑体"/>
          <w:sz w:val="32"/>
          <w:szCs w:val="32"/>
        </w:rPr>
        <w:t>3.10  承包人为发包人的人员提供配合</w:t>
      </w:r>
    </w:p>
    <w:p w14:paraId="4D00B762">
      <w:pPr>
        <w:pStyle w:val="13"/>
        <w:tabs>
          <w:tab w:val="left" w:pos="4970"/>
        </w:tabs>
        <w:spacing w:line="360" w:lineRule="auto"/>
        <w:ind w:left="0" w:leftChars="0" w:firstLine="420" w:firstLineChars="200"/>
        <w:rPr>
          <w:rFonts w:ascii="宋体" w:hAnsi="宋体"/>
          <w:sz w:val="21"/>
          <w:szCs w:val="21"/>
        </w:rPr>
      </w:pPr>
      <w:r>
        <w:rPr>
          <w:rFonts w:hint="eastAsia" w:ascii="宋体" w:hAnsi="宋体"/>
          <w:sz w:val="21"/>
          <w:szCs w:val="21"/>
        </w:rPr>
        <w:t>承包人应按合同规定或监理工程师的指令，为下述人员从事其工作提供配合和协助：</w:t>
      </w:r>
    </w:p>
    <w:p w14:paraId="71215385">
      <w:pPr>
        <w:pStyle w:val="13"/>
        <w:tabs>
          <w:tab w:val="left" w:pos="4970"/>
        </w:tabs>
        <w:spacing w:line="360" w:lineRule="auto"/>
        <w:rPr>
          <w:rFonts w:ascii="宋体" w:hAnsi="宋体"/>
          <w:sz w:val="21"/>
          <w:szCs w:val="21"/>
        </w:rPr>
      </w:pPr>
      <w:r>
        <w:rPr>
          <w:rFonts w:hint="eastAsia" w:ascii="宋体" w:hAnsi="宋体"/>
          <w:sz w:val="21"/>
          <w:szCs w:val="21"/>
        </w:rPr>
        <w:t>(1)发包人的工作人员。</w:t>
      </w:r>
    </w:p>
    <w:p w14:paraId="35555736">
      <w:pPr>
        <w:pStyle w:val="13"/>
        <w:tabs>
          <w:tab w:val="left" w:pos="4970"/>
        </w:tabs>
        <w:spacing w:line="360" w:lineRule="auto"/>
        <w:rPr>
          <w:rFonts w:ascii="宋体" w:hAnsi="宋体"/>
          <w:sz w:val="21"/>
          <w:szCs w:val="21"/>
        </w:rPr>
      </w:pPr>
      <w:r>
        <w:rPr>
          <w:rFonts w:hint="eastAsia" w:ascii="宋体" w:hAnsi="宋体"/>
          <w:sz w:val="21"/>
          <w:szCs w:val="21"/>
        </w:rPr>
        <w:t>(2)发包人的雇员。</w:t>
      </w:r>
    </w:p>
    <w:p w14:paraId="4813EA48">
      <w:pPr>
        <w:pStyle w:val="13"/>
        <w:tabs>
          <w:tab w:val="left" w:pos="4970"/>
        </w:tabs>
        <w:spacing w:line="360" w:lineRule="auto"/>
        <w:ind w:left="0" w:leftChars="0" w:firstLine="315" w:firstLineChars="150"/>
        <w:rPr>
          <w:rFonts w:ascii="宋体" w:hAnsi="宋体"/>
          <w:sz w:val="21"/>
          <w:szCs w:val="21"/>
        </w:rPr>
      </w:pPr>
      <w:r>
        <w:rPr>
          <w:rFonts w:hint="eastAsia" w:ascii="宋体" w:hAnsi="宋体"/>
          <w:sz w:val="21"/>
          <w:szCs w:val="21"/>
        </w:rPr>
        <w:t xml:space="preserve"> (3)任何监督管理机构的执法人员。</w:t>
      </w:r>
    </w:p>
    <w:p w14:paraId="1C08FB4E">
      <w:pPr>
        <w:pStyle w:val="13"/>
        <w:tabs>
          <w:tab w:val="left" w:pos="4970"/>
        </w:tabs>
        <w:spacing w:line="360" w:lineRule="auto"/>
        <w:ind w:left="0" w:leftChars="0" w:firstLine="420" w:firstLineChars="200"/>
        <w:rPr>
          <w:rFonts w:ascii="宋体" w:hAnsi="宋体"/>
          <w:sz w:val="21"/>
          <w:szCs w:val="21"/>
        </w:rPr>
      </w:pPr>
      <w:r>
        <w:rPr>
          <w:rFonts w:hint="eastAsia" w:ascii="宋体" w:hAnsi="宋体"/>
          <w:sz w:val="21"/>
          <w:szCs w:val="21"/>
        </w:rPr>
        <w:t>此类指令如增加了承包人的工作或支出，包括使用了承包人的设备、临时工程或通行道路等，应按第9.10条、第9.16条规定调整合同价款或索赔。</w:t>
      </w:r>
      <w:bookmarkStart w:id="509" w:name="_Toc351203525"/>
    </w:p>
    <w:p w14:paraId="4888FBD5">
      <w:pPr>
        <w:pStyle w:val="13"/>
        <w:tabs>
          <w:tab w:val="left" w:pos="4970"/>
        </w:tabs>
        <w:spacing w:line="360" w:lineRule="auto"/>
        <w:ind w:left="0" w:leftChars="0" w:firstLine="420" w:firstLineChars="200"/>
        <w:rPr>
          <w:rFonts w:ascii="宋体" w:hAnsi="宋体"/>
          <w:sz w:val="21"/>
          <w:szCs w:val="21"/>
        </w:rPr>
      </w:pPr>
    </w:p>
    <w:p w14:paraId="54A1E15E">
      <w:pPr>
        <w:pStyle w:val="13"/>
        <w:tabs>
          <w:tab w:val="left" w:pos="4970"/>
        </w:tabs>
        <w:spacing w:line="360" w:lineRule="auto"/>
        <w:ind w:firstLine="160" w:firstLineChars="50"/>
        <w:rPr>
          <w:rFonts w:ascii="黑体" w:eastAsia="黑体"/>
          <w:sz w:val="32"/>
          <w:szCs w:val="32"/>
        </w:rPr>
      </w:pPr>
      <w:r>
        <w:rPr>
          <w:rFonts w:ascii="黑体" w:eastAsia="黑体"/>
          <w:sz w:val="32"/>
          <w:szCs w:val="32"/>
        </w:rPr>
        <w:t>3</w:t>
      </w:r>
      <w:bookmarkStart w:id="510" w:name="_Toc296503052"/>
      <w:bookmarkStart w:id="511" w:name="_Toc296346553"/>
      <w:bookmarkStart w:id="512" w:name="_Toc337558752"/>
      <w:r>
        <w:rPr>
          <w:rFonts w:ascii="黑体" w:eastAsia="黑体"/>
          <w:sz w:val="32"/>
          <w:szCs w:val="32"/>
        </w:rPr>
        <w:t>.</w:t>
      </w:r>
      <w:r>
        <w:rPr>
          <w:rFonts w:hint="eastAsia" w:ascii="黑体" w:eastAsia="黑体"/>
          <w:sz w:val="32"/>
          <w:szCs w:val="32"/>
        </w:rPr>
        <w:t>11</w:t>
      </w:r>
      <w:r>
        <w:rPr>
          <w:rFonts w:ascii="黑体" w:eastAsia="黑体"/>
          <w:sz w:val="32"/>
          <w:szCs w:val="32"/>
        </w:rPr>
        <w:t xml:space="preserve"> 履约担保</w:t>
      </w:r>
      <w:bookmarkEnd w:id="509"/>
    </w:p>
    <w:bookmarkEnd w:id="510"/>
    <w:bookmarkEnd w:id="511"/>
    <w:bookmarkEnd w:id="512"/>
    <w:p w14:paraId="10459566">
      <w:pPr>
        <w:autoSpaceDE w:val="0"/>
        <w:autoSpaceDN w:val="0"/>
        <w:adjustRightInd w:val="0"/>
        <w:spacing w:line="360" w:lineRule="auto"/>
        <w:ind w:firstLine="420" w:firstLineChars="200"/>
        <w:jc w:val="left"/>
        <w:rPr>
          <w:rFonts w:ascii="宋体" w:hAnsi="宋体"/>
          <w:szCs w:val="21"/>
        </w:rPr>
      </w:pPr>
      <w:r>
        <w:rPr>
          <w:rFonts w:hint="eastAsia" w:ascii="宋体" w:hAnsi="宋体"/>
          <w:szCs w:val="21"/>
        </w:rPr>
        <w:t>发包人需要承包人提供履约担保的，由合同当事人在专用合同条款中约定履约担保的方式、金额及期限等。</w:t>
      </w:r>
      <w:r>
        <w:rPr>
          <w:rFonts w:ascii="宋体" w:hAnsi="宋体"/>
          <w:szCs w:val="21"/>
        </w:rPr>
        <w:t>履约担保可以采用银行保函或担保公司担保等形式，具体由合同当事人在专用合同条款中约定。</w:t>
      </w:r>
    </w:p>
    <w:p w14:paraId="71857E1B">
      <w:pPr>
        <w:autoSpaceDE w:val="0"/>
        <w:autoSpaceDN w:val="0"/>
        <w:adjustRightInd w:val="0"/>
        <w:spacing w:line="360" w:lineRule="auto"/>
        <w:ind w:firstLine="420" w:firstLineChars="200"/>
        <w:jc w:val="left"/>
        <w:rPr>
          <w:rFonts w:ascii="宋体" w:hAnsi="宋体"/>
          <w:szCs w:val="21"/>
        </w:rPr>
      </w:pPr>
      <w:r>
        <w:rPr>
          <w:rFonts w:ascii="宋体" w:hAnsi="宋体"/>
          <w:szCs w:val="21"/>
        </w:rPr>
        <w:t>因承包人原因导致工期延长的，继续提供履约担保所增加的费用由承包人承担；非因承包人原因导致工期延长的，继续提供履约担保所增加的费用由发包人承担。</w:t>
      </w:r>
    </w:p>
    <w:p w14:paraId="3A0F9A6F">
      <w:pPr>
        <w:spacing w:line="360" w:lineRule="auto"/>
        <w:rPr>
          <w:rFonts w:ascii="宋体" w:hAnsi="宋体"/>
          <w:szCs w:val="21"/>
        </w:rPr>
      </w:pPr>
    </w:p>
    <w:p w14:paraId="107FD93C">
      <w:pPr>
        <w:spacing w:line="360" w:lineRule="auto"/>
        <w:ind w:firstLine="640" w:firstLineChars="200"/>
        <w:rPr>
          <w:rFonts w:ascii="黑体" w:eastAsia="黑体"/>
          <w:sz w:val="32"/>
        </w:rPr>
      </w:pPr>
      <w:r>
        <w:rPr>
          <w:rFonts w:hint="eastAsia" w:ascii="黑体" w:eastAsia="黑体"/>
          <w:sz w:val="32"/>
        </w:rPr>
        <w:t>3.12  承包人未尽的义务</w:t>
      </w:r>
    </w:p>
    <w:p w14:paraId="5972210E">
      <w:pPr>
        <w:tabs>
          <w:tab w:val="left" w:pos="4970"/>
        </w:tabs>
        <w:spacing w:line="360" w:lineRule="auto"/>
        <w:ind w:firstLine="420" w:firstLineChars="200"/>
        <w:rPr>
          <w:rFonts w:ascii="宋体" w:hAnsi="宋体"/>
          <w:szCs w:val="21"/>
        </w:rPr>
      </w:pPr>
      <w:r>
        <w:rPr>
          <w:rFonts w:hint="eastAsia" w:ascii="宋体" w:hAnsi="宋体"/>
          <w:szCs w:val="21"/>
        </w:rPr>
        <w:t>承包人未能完成本合同约定的全部义务，导致拖延了工期和(或)增加了费用，其增加的费用应由承包人承担，工期不予顺延；给发包人造成损失的，承包人应予赔偿。</w:t>
      </w:r>
    </w:p>
    <w:p w14:paraId="49075B19">
      <w:pPr>
        <w:pStyle w:val="8"/>
        <w:adjustRightInd w:val="0"/>
        <w:snapToGrid w:val="0"/>
        <w:spacing w:line="360" w:lineRule="auto"/>
        <w:ind w:right="-240"/>
        <w:rPr>
          <w:rFonts w:ascii="黑体" w:hAnsi="宋体" w:eastAsia="黑体"/>
          <w:szCs w:val="24"/>
        </w:rPr>
      </w:pPr>
    </w:p>
    <w:p w14:paraId="3717CEB9">
      <w:pPr>
        <w:pStyle w:val="8"/>
        <w:adjustRightInd w:val="0"/>
        <w:snapToGrid w:val="0"/>
        <w:spacing w:line="360" w:lineRule="auto"/>
        <w:outlineLvl w:val="2"/>
        <w:rPr>
          <w:rFonts w:ascii="黑体" w:hAnsi="宋体" w:eastAsia="黑体"/>
          <w:sz w:val="32"/>
        </w:rPr>
      </w:pPr>
      <w:bookmarkStart w:id="513" w:name="_Toc20664"/>
      <w:bookmarkStart w:id="514" w:name="_Toc25079"/>
      <w:r>
        <w:rPr>
          <w:rFonts w:hint="eastAsia" w:ascii="黑体" w:hAnsi="宋体" w:eastAsia="黑体"/>
          <w:sz w:val="32"/>
        </w:rPr>
        <w:t>4.监理工程师</w:t>
      </w:r>
      <w:bookmarkEnd w:id="513"/>
      <w:bookmarkEnd w:id="514"/>
    </w:p>
    <w:p w14:paraId="432D3D64">
      <w:pPr>
        <w:spacing w:line="360" w:lineRule="auto"/>
        <w:ind w:firstLine="640" w:firstLineChars="200"/>
        <w:rPr>
          <w:rFonts w:ascii="黑体" w:eastAsia="黑体"/>
          <w:sz w:val="32"/>
        </w:rPr>
      </w:pPr>
      <w:r>
        <w:rPr>
          <w:rFonts w:hint="eastAsia" w:ascii="黑体" w:eastAsia="黑体"/>
          <w:sz w:val="32"/>
        </w:rPr>
        <w:t>4.1发包人对监理工程师授权</w:t>
      </w:r>
    </w:p>
    <w:p w14:paraId="23074B92">
      <w:pPr>
        <w:pStyle w:val="13"/>
        <w:spacing w:line="360" w:lineRule="auto"/>
        <w:ind w:left="0" w:leftChars="0" w:firstLine="420" w:firstLineChars="200"/>
        <w:rPr>
          <w:sz w:val="21"/>
          <w:szCs w:val="21"/>
          <w:lang w:val="zh-CN"/>
        </w:rPr>
      </w:pPr>
      <w:r>
        <w:rPr>
          <w:rFonts w:hint="eastAsia"/>
          <w:sz w:val="21"/>
          <w:szCs w:val="21"/>
          <w:lang w:val="zh-CN"/>
        </w:rPr>
        <w:t>发包人应在专用条款中写明负责合同工程的监理单位和监理工程师具体人选，同时在开工前以书面形式确认监理工程师，并将有关文件送交承包人，授予其代表发包人履行合同规定职责所需的权力。</w:t>
      </w:r>
    </w:p>
    <w:p w14:paraId="45458618">
      <w:pPr>
        <w:pStyle w:val="13"/>
        <w:spacing w:line="360" w:lineRule="auto"/>
        <w:ind w:left="0" w:leftChars="0" w:firstLine="420" w:firstLineChars="200"/>
        <w:rPr>
          <w:sz w:val="21"/>
          <w:szCs w:val="21"/>
          <w:lang w:val="zh-CN"/>
        </w:rPr>
      </w:pPr>
    </w:p>
    <w:p w14:paraId="57F30065">
      <w:pPr>
        <w:spacing w:line="360" w:lineRule="auto"/>
        <w:ind w:firstLine="640" w:firstLineChars="200"/>
        <w:rPr>
          <w:rFonts w:ascii="黑体" w:eastAsia="黑体"/>
          <w:sz w:val="32"/>
        </w:rPr>
      </w:pPr>
      <w:r>
        <w:rPr>
          <w:rFonts w:hint="eastAsia" w:ascii="黑体" w:eastAsia="黑体"/>
          <w:sz w:val="32"/>
        </w:rPr>
        <w:t>4.2监理工程师职权</w:t>
      </w:r>
    </w:p>
    <w:p w14:paraId="6197CCF7">
      <w:pPr>
        <w:pStyle w:val="13"/>
        <w:spacing w:line="360" w:lineRule="auto"/>
        <w:ind w:left="0" w:leftChars="0" w:firstLine="420" w:firstLineChars="200"/>
        <w:rPr>
          <w:sz w:val="21"/>
          <w:szCs w:val="21"/>
          <w:lang w:val="zh-CN"/>
        </w:rPr>
      </w:pPr>
      <w:r>
        <w:rPr>
          <w:rFonts w:hint="eastAsia"/>
          <w:sz w:val="21"/>
          <w:szCs w:val="21"/>
          <w:lang w:val="zh-CN"/>
        </w:rPr>
        <w:t>监理工程师行使合同明文规定或必然隐含的职权，代表发包人负责监督和检查工程的质量、进度，试验和检验承包人使用的与合同工程有关的材料、设备和工艺，及时向承包人提供工作所需的指令、批准和通知等。监理工程师无权免除合同任何一方在合同履行期间应负的任何责任和义务。</w:t>
      </w:r>
    </w:p>
    <w:p w14:paraId="0E0600A6">
      <w:pPr>
        <w:pStyle w:val="13"/>
        <w:spacing w:line="360" w:lineRule="auto"/>
        <w:ind w:left="0" w:leftChars="0" w:firstLine="420" w:firstLineChars="200"/>
        <w:rPr>
          <w:sz w:val="21"/>
          <w:szCs w:val="21"/>
          <w:lang w:val="zh-CN"/>
        </w:rPr>
      </w:pPr>
    </w:p>
    <w:p w14:paraId="1D53319A">
      <w:pPr>
        <w:pStyle w:val="13"/>
        <w:spacing w:line="360" w:lineRule="auto"/>
        <w:ind w:left="0" w:leftChars="0" w:firstLine="640" w:firstLineChars="200"/>
        <w:rPr>
          <w:rFonts w:ascii="黑体" w:eastAsia="黑体"/>
          <w:sz w:val="32"/>
          <w:szCs w:val="24"/>
        </w:rPr>
      </w:pPr>
      <w:r>
        <w:rPr>
          <w:rFonts w:hint="eastAsia" w:ascii="黑体" w:eastAsia="黑体"/>
          <w:sz w:val="32"/>
          <w:szCs w:val="24"/>
        </w:rPr>
        <w:t>4.3监理工程师职权限制</w:t>
      </w:r>
    </w:p>
    <w:p w14:paraId="704FA610">
      <w:pPr>
        <w:spacing w:line="360" w:lineRule="auto"/>
        <w:ind w:firstLine="420" w:firstLineChars="200"/>
        <w:rPr>
          <w:rFonts w:ascii="宋体" w:hAnsi="宋体"/>
          <w:szCs w:val="21"/>
        </w:rPr>
      </w:pPr>
      <w:r>
        <w:rPr>
          <w:rFonts w:hint="eastAsia" w:ascii="宋体" w:hAnsi="宋体"/>
          <w:szCs w:val="21"/>
        </w:rPr>
        <w:t>除属于第16.1条规定的争议外，监理工程师在职权范围内的工作，发包人应予认可，但下列事项应事先取得发包人的专项批准：</w:t>
      </w:r>
    </w:p>
    <w:p w14:paraId="4BB617A4">
      <w:pPr>
        <w:spacing w:line="360" w:lineRule="auto"/>
        <w:ind w:firstLine="420" w:firstLineChars="200"/>
        <w:rPr>
          <w:rFonts w:ascii="宋体" w:hAnsi="宋体"/>
          <w:szCs w:val="21"/>
        </w:rPr>
      </w:pPr>
      <w:r>
        <w:rPr>
          <w:rFonts w:hint="eastAsia" w:ascii="宋体" w:hAnsi="宋体"/>
          <w:szCs w:val="21"/>
        </w:rPr>
        <w:t>（1）根据第1.6.1款规定同意承包人分包工程。</w:t>
      </w:r>
    </w:p>
    <w:p w14:paraId="49E5A5E7">
      <w:pPr>
        <w:spacing w:line="360" w:lineRule="auto"/>
        <w:ind w:firstLine="420" w:firstLineChars="200"/>
        <w:rPr>
          <w:rFonts w:ascii="宋体" w:hAnsi="宋体"/>
          <w:szCs w:val="21"/>
        </w:rPr>
      </w:pPr>
      <w:r>
        <w:rPr>
          <w:rFonts w:hint="eastAsia" w:ascii="宋体" w:hAnsi="宋体"/>
          <w:szCs w:val="21"/>
        </w:rPr>
        <w:t>（2）根据第10.4条规定批准承包人将材料、设备、施工机械移出施工场地。</w:t>
      </w:r>
    </w:p>
    <w:p w14:paraId="296A7101">
      <w:pPr>
        <w:spacing w:line="360" w:lineRule="auto"/>
        <w:ind w:firstLine="420" w:firstLineChars="200"/>
        <w:rPr>
          <w:rFonts w:ascii="宋体" w:hAnsi="宋体"/>
          <w:szCs w:val="21"/>
        </w:rPr>
      </w:pPr>
      <w:r>
        <w:rPr>
          <w:rFonts w:hint="eastAsia" w:ascii="宋体" w:hAnsi="宋体"/>
          <w:szCs w:val="21"/>
        </w:rPr>
        <w:t>（3）根据第3.9条规定批准承包人的设计。</w:t>
      </w:r>
    </w:p>
    <w:p w14:paraId="52067B94">
      <w:pPr>
        <w:spacing w:line="360" w:lineRule="auto"/>
        <w:ind w:firstLine="420" w:firstLineChars="200"/>
        <w:rPr>
          <w:rFonts w:ascii="宋体" w:hAnsi="宋体"/>
          <w:szCs w:val="21"/>
        </w:rPr>
      </w:pPr>
      <w:r>
        <w:rPr>
          <w:rFonts w:hint="eastAsia" w:ascii="宋体" w:hAnsi="宋体"/>
          <w:szCs w:val="21"/>
        </w:rPr>
        <w:t>（4）根据第8.2条规定批准承包人的施工组织设计和工程进度计划。</w:t>
      </w:r>
    </w:p>
    <w:p w14:paraId="726D538F">
      <w:pPr>
        <w:spacing w:line="360" w:lineRule="auto"/>
        <w:ind w:firstLine="420" w:firstLineChars="200"/>
        <w:rPr>
          <w:rFonts w:ascii="宋体" w:hAnsi="宋体"/>
          <w:szCs w:val="21"/>
        </w:rPr>
      </w:pPr>
      <w:r>
        <w:rPr>
          <w:rFonts w:hint="eastAsia" w:ascii="宋体" w:hAnsi="宋体"/>
          <w:szCs w:val="21"/>
        </w:rPr>
        <w:t>（5）根据第8.3.2款规定发出的工程开工令。</w:t>
      </w:r>
    </w:p>
    <w:p w14:paraId="06554631">
      <w:pPr>
        <w:spacing w:line="360" w:lineRule="auto"/>
        <w:ind w:firstLine="420" w:firstLineChars="200"/>
        <w:rPr>
          <w:rFonts w:ascii="宋体" w:hAnsi="宋体"/>
          <w:szCs w:val="21"/>
        </w:rPr>
      </w:pPr>
      <w:r>
        <w:rPr>
          <w:rFonts w:hint="eastAsia" w:ascii="宋体" w:hAnsi="宋体"/>
          <w:szCs w:val="21"/>
        </w:rPr>
        <w:t>（6）根据第8.9.2款规定发出加快进度的变更指令。</w:t>
      </w:r>
    </w:p>
    <w:p w14:paraId="60165295">
      <w:pPr>
        <w:spacing w:line="360" w:lineRule="auto"/>
        <w:ind w:firstLine="420" w:firstLineChars="200"/>
        <w:rPr>
          <w:rFonts w:ascii="宋体" w:hAnsi="宋体"/>
          <w:szCs w:val="21"/>
        </w:rPr>
      </w:pPr>
      <w:r>
        <w:rPr>
          <w:rFonts w:hint="eastAsia" w:ascii="宋体" w:hAnsi="宋体"/>
          <w:szCs w:val="21"/>
        </w:rPr>
        <w:t>（7）根据第10.2.5款规定使用替换材料。</w:t>
      </w:r>
    </w:p>
    <w:p w14:paraId="4BFBB2E9">
      <w:pPr>
        <w:spacing w:line="360" w:lineRule="auto"/>
        <w:ind w:firstLine="420" w:firstLineChars="200"/>
        <w:rPr>
          <w:rFonts w:ascii="宋体" w:hAnsi="宋体"/>
          <w:szCs w:val="21"/>
        </w:rPr>
      </w:pPr>
      <w:r>
        <w:rPr>
          <w:rFonts w:hint="eastAsia" w:ascii="宋体" w:hAnsi="宋体"/>
          <w:szCs w:val="21"/>
        </w:rPr>
        <w:t>（8）根据第9.4条规定发出使用暂列金额的工作指令。</w:t>
      </w:r>
    </w:p>
    <w:p w14:paraId="3530F52C">
      <w:pPr>
        <w:spacing w:line="360" w:lineRule="auto"/>
        <w:ind w:firstLine="420" w:firstLineChars="200"/>
        <w:rPr>
          <w:rFonts w:ascii="宋体" w:hAnsi="宋体"/>
          <w:szCs w:val="21"/>
        </w:rPr>
      </w:pPr>
      <w:r>
        <w:rPr>
          <w:rFonts w:hint="eastAsia" w:ascii="宋体" w:hAnsi="宋体"/>
          <w:szCs w:val="21"/>
        </w:rPr>
        <w:t>（9）根据第9.5条规定发出使用计日工项目费的工作指令。</w:t>
      </w:r>
    </w:p>
    <w:p w14:paraId="56FE9BF1">
      <w:pPr>
        <w:spacing w:line="360" w:lineRule="auto"/>
        <w:ind w:firstLine="420" w:firstLineChars="200"/>
        <w:rPr>
          <w:rFonts w:ascii="宋体" w:hAnsi="宋体"/>
          <w:szCs w:val="21"/>
        </w:rPr>
      </w:pPr>
      <w:r>
        <w:rPr>
          <w:rFonts w:hint="eastAsia" w:ascii="宋体" w:hAnsi="宋体"/>
          <w:szCs w:val="21"/>
        </w:rPr>
        <w:t>（10）根据第9.9条规定指令或批准工程变更。</w:t>
      </w:r>
    </w:p>
    <w:p w14:paraId="19BE1243">
      <w:pPr>
        <w:spacing w:line="360" w:lineRule="auto"/>
        <w:ind w:firstLine="420" w:firstLineChars="200"/>
        <w:rPr>
          <w:rFonts w:ascii="宋体" w:hAnsi="宋体"/>
          <w:szCs w:val="21"/>
        </w:rPr>
      </w:pPr>
      <w:r>
        <w:rPr>
          <w:rFonts w:hint="eastAsia" w:ascii="宋体" w:hAnsi="宋体"/>
          <w:szCs w:val="21"/>
        </w:rPr>
        <w:t>（11）专用条款约定需要发包人批准的其他事项。</w:t>
      </w:r>
    </w:p>
    <w:p w14:paraId="7DFD751A">
      <w:pPr>
        <w:spacing w:line="360" w:lineRule="auto"/>
        <w:ind w:firstLine="480" w:firstLineChars="200"/>
        <w:rPr>
          <w:sz w:val="24"/>
        </w:rPr>
      </w:pPr>
    </w:p>
    <w:p w14:paraId="103D8993">
      <w:pPr>
        <w:spacing w:line="360" w:lineRule="auto"/>
        <w:ind w:firstLine="640" w:firstLineChars="200"/>
        <w:rPr>
          <w:rFonts w:ascii="黑体" w:eastAsia="黑体"/>
          <w:sz w:val="32"/>
        </w:rPr>
      </w:pPr>
      <w:r>
        <w:rPr>
          <w:rFonts w:hint="eastAsia" w:ascii="黑体" w:eastAsia="黑体"/>
          <w:sz w:val="32"/>
        </w:rPr>
        <w:t>4.4监理工程师指令</w:t>
      </w:r>
    </w:p>
    <w:p w14:paraId="56386035">
      <w:pPr>
        <w:spacing w:line="360" w:lineRule="auto"/>
        <w:ind w:firstLine="420" w:firstLineChars="200"/>
        <w:rPr>
          <w:rFonts w:ascii="宋体" w:hAnsi="宋体"/>
          <w:szCs w:val="21"/>
        </w:rPr>
      </w:pPr>
      <w:r>
        <w:rPr>
          <w:rFonts w:hint="eastAsia" w:ascii="宋体" w:hAnsi="宋体"/>
          <w:szCs w:val="21"/>
        </w:rPr>
        <w:t>监理工程师应按合同约定时间及时向承包人提供工作所需的指令、批准和通知等。</w:t>
      </w:r>
    </w:p>
    <w:p w14:paraId="6CB598B6">
      <w:pPr>
        <w:tabs>
          <w:tab w:val="left" w:pos="1260"/>
        </w:tabs>
        <w:spacing w:line="360" w:lineRule="auto"/>
        <w:ind w:firstLine="420" w:firstLineChars="200"/>
        <w:rPr>
          <w:rFonts w:ascii="宋体" w:hAnsi="宋体"/>
          <w:szCs w:val="21"/>
        </w:rPr>
      </w:pPr>
      <w:r>
        <w:rPr>
          <w:rFonts w:hint="eastAsia" w:ascii="宋体" w:hAnsi="宋体"/>
          <w:szCs w:val="21"/>
        </w:rPr>
        <w:t>监理工程师提供的指令、批准和通知等，均应采用书面形式。如有必要，监理工程师也可发出口头指令，但应在48小时内给予书面确认。对监理工程师的口头指令，承包人应予执行。如果承包人在监理工程师发出的口头指令48小时后未收到书面确认，则应在接到口头指令后7天内提出书面确认要求。监理工程师应在承包人提出书面确认要求后48小时内给予答复，逾期不予答复的，视为承包人的书面要求已被确认。</w:t>
      </w:r>
    </w:p>
    <w:p w14:paraId="6B6E28CB">
      <w:pPr>
        <w:tabs>
          <w:tab w:val="left" w:pos="1260"/>
        </w:tabs>
        <w:spacing w:line="360" w:lineRule="auto"/>
        <w:ind w:firstLine="480" w:firstLineChars="200"/>
        <w:rPr>
          <w:sz w:val="24"/>
        </w:rPr>
      </w:pPr>
    </w:p>
    <w:p w14:paraId="5153F0DA">
      <w:pPr>
        <w:spacing w:line="360" w:lineRule="auto"/>
        <w:ind w:firstLine="420" w:firstLineChars="200"/>
        <w:rPr>
          <w:rFonts w:ascii="黑体" w:hAnsi="宋体" w:eastAsia="黑体"/>
          <w:sz w:val="32"/>
          <w:szCs w:val="32"/>
        </w:rPr>
      </w:pPr>
      <w:r>
        <w:rPr>
          <w:rFonts w:hint="eastAsia"/>
          <w:szCs w:val="21"/>
        </w:rPr>
        <w:t xml:space="preserve"> </w:t>
      </w:r>
      <w:r>
        <w:rPr>
          <w:rFonts w:hint="eastAsia" w:ascii="黑体" w:hAnsi="宋体" w:eastAsia="黑体"/>
          <w:sz w:val="32"/>
          <w:szCs w:val="32"/>
        </w:rPr>
        <w:t>4.5承包人执行监理工程师指令</w:t>
      </w:r>
    </w:p>
    <w:p w14:paraId="543AEB3E">
      <w:pPr>
        <w:spacing w:line="360" w:lineRule="auto"/>
        <w:ind w:firstLine="420" w:firstLineChars="200"/>
        <w:rPr>
          <w:rFonts w:ascii="宋体" w:hAnsi="宋体"/>
          <w:szCs w:val="21"/>
        </w:rPr>
      </w:pPr>
      <w:r>
        <w:rPr>
          <w:rFonts w:hint="eastAsia" w:ascii="宋体" w:hAnsi="宋体"/>
          <w:szCs w:val="21"/>
        </w:rPr>
        <w:t>如果承包人认为监理工程师的指令不合理，应在收到指令后24小时内向监理工程师提出书面报告，监理工程师应在收到承包人报告后24小时内做出修改指令或继续执行原指令的决定，并书面通知承包人。逾期不作出决定的，承包人可不执行监理工程师的指令。</w:t>
      </w:r>
    </w:p>
    <w:p w14:paraId="292889A8">
      <w:pPr>
        <w:spacing w:line="360" w:lineRule="auto"/>
        <w:rPr>
          <w:rFonts w:ascii="宋体" w:hAnsi="宋体"/>
          <w:szCs w:val="21"/>
        </w:rPr>
      </w:pPr>
      <w:r>
        <w:rPr>
          <w:rFonts w:hint="eastAsia" w:ascii="宋体" w:hAnsi="宋体"/>
          <w:szCs w:val="21"/>
        </w:rPr>
        <w:t xml:space="preserve"> </w:t>
      </w:r>
    </w:p>
    <w:p w14:paraId="4BBD4510">
      <w:pPr>
        <w:spacing w:line="360" w:lineRule="auto"/>
        <w:ind w:firstLine="640" w:firstLineChars="200"/>
        <w:rPr>
          <w:rFonts w:ascii="宋体" w:hAnsi="宋体"/>
          <w:szCs w:val="21"/>
        </w:rPr>
      </w:pPr>
      <w:r>
        <w:rPr>
          <w:rFonts w:hint="eastAsia" w:ascii="黑体" w:hAnsi="宋体" w:eastAsia="黑体"/>
          <w:sz w:val="32"/>
          <w:szCs w:val="32"/>
        </w:rPr>
        <w:t>4.6监理工程师代表任命和撤回</w:t>
      </w:r>
    </w:p>
    <w:p w14:paraId="0F135EAE">
      <w:pPr>
        <w:pStyle w:val="8"/>
        <w:adjustRightInd w:val="0"/>
        <w:snapToGrid w:val="0"/>
        <w:spacing w:line="360" w:lineRule="auto"/>
        <w:ind w:right="-240" w:firstLine="420" w:firstLineChars="200"/>
        <w:rPr>
          <w:szCs w:val="24"/>
        </w:rPr>
      </w:pPr>
      <w:r>
        <w:rPr>
          <w:rFonts w:hint="eastAsia"/>
          <w:szCs w:val="24"/>
        </w:rPr>
        <w:t>除合同约定或依法应由监理工程师履行的职权外，监理工程师可将其职权以书面形式授予其任命的监理工程师代表，亦可将其授权撤回。任何此类任命和撤回，均应至少提前7天以书面形式通知承包人。未将有关文件送交承包人之前，任何此类任命和撤回均为无效。</w:t>
      </w:r>
    </w:p>
    <w:p w14:paraId="0A4D1A41">
      <w:pPr>
        <w:spacing w:line="360" w:lineRule="auto"/>
        <w:rPr>
          <w:rFonts w:ascii="宋体" w:hAnsi="Courier New"/>
          <w:color w:val="FF00FF"/>
        </w:rPr>
      </w:pPr>
    </w:p>
    <w:p w14:paraId="65224866">
      <w:pPr>
        <w:spacing w:line="360" w:lineRule="auto"/>
        <w:ind w:firstLine="640" w:firstLineChars="200"/>
        <w:rPr>
          <w:rFonts w:ascii="黑体" w:hAnsi="宋体" w:eastAsia="黑体"/>
          <w:sz w:val="32"/>
          <w:szCs w:val="32"/>
        </w:rPr>
      </w:pPr>
      <w:r>
        <w:rPr>
          <w:rFonts w:hint="eastAsia" w:ascii="黑体" w:hAnsi="宋体" w:eastAsia="黑体"/>
          <w:sz w:val="32"/>
          <w:szCs w:val="32"/>
        </w:rPr>
        <w:t>4.7监理工程师职权委托</w:t>
      </w:r>
    </w:p>
    <w:p w14:paraId="5C578B03">
      <w:pPr>
        <w:spacing w:line="360" w:lineRule="auto"/>
        <w:ind w:firstLine="420" w:firstLineChars="200"/>
        <w:rPr>
          <w:rFonts w:ascii="宋体" w:hAnsi="宋体"/>
          <w:szCs w:val="21"/>
        </w:rPr>
      </w:pPr>
      <w:r>
        <w:rPr>
          <w:rFonts w:hint="eastAsia" w:ascii="宋体" w:hAnsi="宋体"/>
          <w:szCs w:val="21"/>
        </w:rPr>
        <w:t>监理工程师可按第4.6条规定授权给其任命的监理工程师代表，亦可将其授权撤回。监理工程师代表行使监理工程师授予的职权，对监理工程师负责。监理工程师代表在监理工程师授予职权范围内的工作，监理工程师应予认可，但监理工程师保留因监理工程师代表未曾对任何工作、材料、设备错误加以反对的失误而否定该工作、材料、设备，并发出纠正指令的权力。未按第4.6条规定，任何此类任命和撤回均为无效。</w:t>
      </w:r>
    </w:p>
    <w:p w14:paraId="3AFA91CC">
      <w:pPr>
        <w:pStyle w:val="8"/>
        <w:adjustRightInd w:val="0"/>
        <w:snapToGrid w:val="0"/>
        <w:spacing w:line="360" w:lineRule="auto"/>
        <w:ind w:right="-240"/>
        <w:rPr>
          <w:rFonts w:hAnsi="宋体"/>
          <w:szCs w:val="21"/>
        </w:rPr>
      </w:pPr>
    </w:p>
    <w:p w14:paraId="19643929">
      <w:pPr>
        <w:pStyle w:val="8"/>
        <w:adjustRightInd w:val="0"/>
        <w:snapToGrid w:val="0"/>
        <w:spacing w:line="360" w:lineRule="auto"/>
        <w:ind w:right="-240" w:firstLine="640" w:firstLineChars="200"/>
        <w:rPr>
          <w:rFonts w:ascii="黑体" w:hAnsi="宋体" w:eastAsia="黑体"/>
          <w:sz w:val="32"/>
          <w:szCs w:val="32"/>
        </w:rPr>
      </w:pPr>
      <w:r>
        <w:rPr>
          <w:rFonts w:hint="eastAsia" w:ascii="黑体" w:hAnsi="宋体" w:eastAsia="黑体"/>
          <w:sz w:val="32"/>
          <w:szCs w:val="32"/>
        </w:rPr>
        <w:t>4.8监理工程师未尽义务或失误的责任</w:t>
      </w:r>
    </w:p>
    <w:p w14:paraId="66B3FF18">
      <w:pPr>
        <w:pStyle w:val="8"/>
        <w:adjustRightInd w:val="0"/>
        <w:snapToGrid w:val="0"/>
        <w:spacing w:line="360" w:lineRule="auto"/>
        <w:ind w:right="-240" w:firstLine="457" w:firstLineChars="218"/>
        <w:rPr>
          <w:rFonts w:ascii="黑体" w:hAnsi="宋体" w:eastAsia="黑体"/>
          <w:sz w:val="32"/>
          <w:szCs w:val="24"/>
        </w:rPr>
      </w:pPr>
      <w:r>
        <w:rPr>
          <w:rFonts w:hint="eastAsia" w:hAnsi="宋体"/>
          <w:szCs w:val="21"/>
        </w:rPr>
        <w:t>监理工程师未能正确完成本合同约定的全部义务，或工作出现失误，导致拖延了工期和（或）增加了费用，其增加的费用应由发包人承担，工期相应顺延；给承包人造成损失的，发包人应予赔偿。</w:t>
      </w:r>
    </w:p>
    <w:p w14:paraId="045F0619">
      <w:pPr>
        <w:pStyle w:val="8"/>
        <w:adjustRightInd w:val="0"/>
        <w:snapToGrid w:val="0"/>
        <w:spacing w:line="360" w:lineRule="auto"/>
        <w:ind w:right="-240" w:firstLine="537" w:firstLineChars="168"/>
        <w:rPr>
          <w:rFonts w:ascii="黑体" w:hAnsi="宋体" w:eastAsia="黑体"/>
          <w:sz w:val="32"/>
          <w:szCs w:val="24"/>
        </w:rPr>
      </w:pPr>
    </w:p>
    <w:p w14:paraId="5C599F2E">
      <w:pPr>
        <w:pStyle w:val="8"/>
        <w:adjustRightInd w:val="0"/>
        <w:snapToGrid w:val="0"/>
        <w:spacing w:line="360" w:lineRule="auto"/>
        <w:outlineLvl w:val="2"/>
        <w:rPr>
          <w:rFonts w:ascii="黑体" w:hAnsi="宋体" w:eastAsia="黑体"/>
          <w:sz w:val="32"/>
        </w:rPr>
      </w:pPr>
      <w:bookmarkStart w:id="515" w:name="_Toc32685"/>
      <w:bookmarkStart w:id="516" w:name="_Toc23698"/>
      <w:r>
        <w:rPr>
          <w:rFonts w:hint="eastAsia" w:ascii="黑体" w:hAnsi="宋体" w:eastAsia="黑体"/>
          <w:sz w:val="32"/>
        </w:rPr>
        <w:t>5.造价工程师</w:t>
      </w:r>
      <w:bookmarkEnd w:id="515"/>
      <w:bookmarkEnd w:id="516"/>
    </w:p>
    <w:p w14:paraId="50BD8F2E">
      <w:pPr>
        <w:tabs>
          <w:tab w:val="left" w:pos="1260"/>
        </w:tabs>
        <w:spacing w:line="360" w:lineRule="auto"/>
        <w:ind w:firstLine="640" w:firstLineChars="200"/>
        <w:rPr>
          <w:rFonts w:ascii="黑体" w:eastAsia="黑体"/>
          <w:sz w:val="32"/>
        </w:rPr>
      </w:pPr>
      <w:r>
        <w:rPr>
          <w:rFonts w:hint="eastAsia" w:ascii="黑体" w:eastAsia="黑体"/>
          <w:sz w:val="32"/>
        </w:rPr>
        <w:t>5.1发包人对造价工程师授权</w:t>
      </w:r>
    </w:p>
    <w:p w14:paraId="279C9CA3">
      <w:pPr>
        <w:pStyle w:val="13"/>
        <w:tabs>
          <w:tab w:val="left" w:pos="1260"/>
        </w:tabs>
        <w:spacing w:line="360" w:lineRule="auto"/>
        <w:ind w:left="0" w:leftChars="0" w:firstLine="420" w:firstLineChars="200"/>
        <w:jc w:val="left"/>
        <w:rPr>
          <w:sz w:val="21"/>
          <w:szCs w:val="21"/>
        </w:rPr>
      </w:pPr>
      <w:r>
        <w:rPr>
          <w:rFonts w:hint="eastAsia"/>
          <w:sz w:val="21"/>
          <w:szCs w:val="21"/>
        </w:rPr>
        <w:t>发包人应在专用条款中写明负责合同工程的造价咨询单位和造价工程师具体人选，同时在开工前以书面形式确认造价工程师，并将有关文件送交承包人，授予其代表发包人履行合同规定职责所需的权力。</w:t>
      </w:r>
    </w:p>
    <w:p w14:paraId="17540733">
      <w:pPr>
        <w:pStyle w:val="13"/>
        <w:tabs>
          <w:tab w:val="left" w:pos="1260"/>
        </w:tabs>
        <w:spacing w:line="360" w:lineRule="auto"/>
        <w:ind w:left="0" w:leftChars="0" w:firstLine="420" w:firstLineChars="200"/>
        <w:jc w:val="left"/>
        <w:rPr>
          <w:sz w:val="21"/>
          <w:szCs w:val="21"/>
        </w:rPr>
      </w:pPr>
    </w:p>
    <w:p w14:paraId="4E14E056">
      <w:pPr>
        <w:pStyle w:val="13"/>
        <w:tabs>
          <w:tab w:val="left" w:pos="1260"/>
        </w:tabs>
        <w:spacing w:line="360" w:lineRule="auto"/>
        <w:ind w:left="0" w:leftChars="0" w:firstLine="640" w:firstLineChars="200"/>
        <w:jc w:val="left"/>
        <w:rPr>
          <w:rFonts w:ascii="黑体" w:eastAsia="黑体"/>
          <w:sz w:val="32"/>
          <w:szCs w:val="24"/>
        </w:rPr>
      </w:pPr>
      <w:r>
        <w:rPr>
          <w:rFonts w:hint="eastAsia" w:ascii="黑体" w:eastAsia="黑体"/>
          <w:sz w:val="32"/>
          <w:szCs w:val="24"/>
        </w:rPr>
        <w:t>5.2造价工程师职权</w:t>
      </w:r>
    </w:p>
    <w:p w14:paraId="0B75E3CB">
      <w:pPr>
        <w:tabs>
          <w:tab w:val="left" w:pos="1260"/>
        </w:tabs>
        <w:spacing w:line="360" w:lineRule="auto"/>
        <w:ind w:firstLine="420" w:firstLineChars="200"/>
        <w:jc w:val="left"/>
        <w:rPr>
          <w:szCs w:val="21"/>
        </w:rPr>
      </w:pPr>
      <w:r>
        <w:rPr>
          <w:rFonts w:hint="eastAsia"/>
          <w:szCs w:val="21"/>
        </w:rPr>
        <w:t>造价工程师行使合同明文规定或必然隐含的职权，代表发包人负责工程计量和计价、工程款的调整和核实、结算价款的编制、调整和复核、签发支付证书，及时向承包人提供合同价款的核实、调整和通知等指令。造价工程师无权免除合同任何一方在合同履行期间应负的任何责任和义务。</w:t>
      </w:r>
    </w:p>
    <w:p w14:paraId="1E35380B">
      <w:pPr>
        <w:tabs>
          <w:tab w:val="left" w:pos="1260"/>
        </w:tabs>
        <w:spacing w:line="360" w:lineRule="auto"/>
        <w:ind w:firstLine="420" w:firstLineChars="200"/>
        <w:jc w:val="left"/>
        <w:rPr>
          <w:szCs w:val="21"/>
        </w:rPr>
      </w:pPr>
    </w:p>
    <w:p w14:paraId="4C406AE2">
      <w:pPr>
        <w:tabs>
          <w:tab w:val="left" w:pos="1260"/>
        </w:tabs>
        <w:spacing w:line="360" w:lineRule="auto"/>
        <w:ind w:firstLine="640" w:firstLineChars="200"/>
        <w:jc w:val="left"/>
        <w:rPr>
          <w:rFonts w:ascii="黑体" w:eastAsia="黑体"/>
          <w:sz w:val="32"/>
          <w:szCs w:val="32"/>
        </w:rPr>
      </w:pPr>
      <w:r>
        <w:rPr>
          <w:rFonts w:hint="eastAsia" w:ascii="黑体" w:hAnsi="宋体" w:eastAsia="黑体"/>
          <w:sz w:val="32"/>
          <w:szCs w:val="32"/>
        </w:rPr>
        <w:t>5.3造价工程师职权限制</w:t>
      </w:r>
    </w:p>
    <w:p w14:paraId="5463F128">
      <w:pPr>
        <w:tabs>
          <w:tab w:val="left" w:pos="1260"/>
        </w:tabs>
        <w:spacing w:line="360" w:lineRule="auto"/>
        <w:ind w:firstLine="420" w:firstLineChars="200"/>
        <w:rPr>
          <w:rFonts w:ascii="宋体" w:hAnsi="宋体"/>
          <w:color w:val="FF0000"/>
          <w:szCs w:val="21"/>
        </w:rPr>
      </w:pPr>
      <w:r>
        <w:rPr>
          <w:rFonts w:hint="eastAsia" w:ascii="宋体" w:hAnsi="宋体"/>
          <w:szCs w:val="21"/>
        </w:rPr>
        <w:t>除属于第16.1条规定的争议外，造价工程师在职权范围内的工作，发包人应予</w:t>
      </w:r>
      <w:r>
        <w:rPr>
          <w:rFonts w:hint="eastAsia" w:ascii="宋体" w:hAnsi="宋体"/>
          <w:color w:val="000000"/>
          <w:szCs w:val="21"/>
        </w:rPr>
        <w:t>认可，但下列事项应事先取得发包人的专项批准：</w:t>
      </w:r>
    </w:p>
    <w:p w14:paraId="71E68281">
      <w:pPr>
        <w:spacing w:line="360" w:lineRule="auto"/>
        <w:ind w:firstLine="420" w:firstLineChars="200"/>
        <w:rPr>
          <w:rFonts w:ascii="宋体" w:hAnsi="宋体"/>
          <w:szCs w:val="21"/>
        </w:rPr>
      </w:pPr>
      <w:r>
        <w:rPr>
          <w:rFonts w:hint="eastAsia" w:ascii="宋体" w:hAnsi="宋体"/>
          <w:szCs w:val="21"/>
        </w:rPr>
        <w:t>(1)根据第9.4条规定使用暂列金额。</w:t>
      </w:r>
    </w:p>
    <w:p w14:paraId="311FFC4B">
      <w:pPr>
        <w:spacing w:line="360" w:lineRule="auto"/>
        <w:ind w:firstLine="420" w:firstLineChars="200"/>
        <w:rPr>
          <w:rFonts w:ascii="宋体" w:hAnsi="宋体"/>
          <w:szCs w:val="21"/>
        </w:rPr>
      </w:pPr>
      <w:r>
        <w:rPr>
          <w:rFonts w:hint="eastAsia" w:ascii="宋体" w:hAnsi="宋体"/>
          <w:szCs w:val="21"/>
        </w:rPr>
        <w:t>(2)根据第9.5条规定使用计日工项目费。</w:t>
      </w:r>
    </w:p>
    <w:p w14:paraId="0947A5D5">
      <w:pPr>
        <w:spacing w:line="360" w:lineRule="auto"/>
        <w:ind w:firstLine="420" w:firstLineChars="200"/>
        <w:rPr>
          <w:rFonts w:ascii="宋体" w:hAnsi="宋体"/>
          <w:szCs w:val="21"/>
        </w:rPr>
      </w:pPr>
      <w:r>
        <w:rPr>
          <w:rFonts w:hint="eastAsia" w:ascii="宋体" w:hAnsi="宋体"/>
          <w:szCs w:val="21"/>
        </w:rPr>
        <w:t>(3)根据第9.10.3款规定调整合同价款。</w:t>
      </w:r>
    </w:p>
    <w:p w14:paraId="2024F0D0">
      <w:pPr>
        <w:spacing w:line="360" w:lineRule="auto"/>
        <w:ind w:firstLine="420" w:firstLineChars="200"/>
        <w:rPr>
          <w:rFonts w:ascii="宋体" w:hAnsi="宋体"/>
          <w:szCs w:val="21"/>
        </w:rPr>
      </w:pPr>
      <w:r>
        <w:rPr>
          <w:rFonts w:hint="eastAsia" w:ascii="宋体" w:hAnsi="宋体"/>
          <w:szCs w:val="21"/>
        </w:rPr>
        <w:t>(4)专用条款约定需要发包人批准的其他事项。</w:t>
      </w:r>
    </w:p>
    <w:p w14:paraId="453D73D4">
      <w:pPr>
        <w:spacing w:line="360" w:lineRule="auto"/>
        <w:ind w:firstLine="420" w:firstLineChars="200"/>
        <w:rPr>
          <w:rFonts w:ascii="宋体" w:hAnsi="宋体"/>
          <w:szCs w:val="21"/>
        </w:rPr>
      </w:pPr>
    </w:p>
    <w:p w14:paraId="70ABFD24">
      <w:pPr>
        <w:spacing w:line="360" w:lineRule="auto"/>
        <w:ind w:firstLine="640" w:firstLineChars="200"/>
        <w:rPr>
          <w:rFonts w:ascii="黑体" w:hAnsi="宋体" w:eastAsia="黑体"/>
          <w:sz w:val="32"/>
          <w:szCs w:val="32"/>
        </w:rPr>
      </w:pPr>
      <w:r>
        <w:rPr>
          <w:rFonts w:hint="eastAsia" w:ascii="黑体" w:hAnsi="宋体" w:eastAsia="黑体"/>
          <w:sz w:val="32"/>
          <w:szCs w:val="32"/>
        </w:rPr>
        <w:t>5.4造价工程师指令</w:t>
      </w:r>
    </w:p>
    <w:p w14:paraId="219B338F">
      <w:pPr>
        <w:spacing w:line="360" w:lineRule="auto"/>
        <w:ind w:firstLine="420" w:firstLineChars="200"/>
        <w:rPr>
          <w:rFonts w:ascii="宋体" w:hAnsi="宋体"/>
          <w:szCs w:val="21"/>
        </w:rPr>
      </w:pPr>
      <w:r>
        <w:rPr>
          <w:rFonts w:hint="eastAsia" w:ascii="宋体" w:hAnsi="宋体"/>
          <w:szCs w:val="21"/>
        </w:rPr>
        <w:t>造价工程师应按合同约定时间及时向承包人提供合同价款的核实、调整和通知等指令。</w:t>
      </w:r>
    </w:p>
    <w:p w14:paraId="344A222D">
      <w:pPr>
        <w:tabs>
          <w:tab w:val="left" w:pos="1260"/>
        </w:tabs>
        <w:spacing w:line="360" w:lineRule="auto"/>
        <w:rPr>
          <w:rFonts w:ascii="宋体" w:hAnsi="宋体"/>
          <w:szCs w:val="21"/>
        </w:rPr>
      </w:pPr>
      <w:r>
        <w:rPr>
          <w:rFonts w:hint="eastAsia" w:ascii="宋体" w:hAnsi="宋体"/>
          <w:szCs w:val="21"/>
        </w:rPr>
        <w:t>造价工程师提供的指令，均应采用书面形式。如有必要，造价工程师也可发出口头指令，但应在48小时内给予书面确认。对造价工程师的口头指令，承包人应予执行。如果承包人在造价工程师发出的口头指令48小时后未收到书面确认，则应在接到口头指令后7天内提出书面确认要求。造价工程师应在承包人提出书面确认要求后48小时内给予答复，逾期不予答复的，视为承包人的书面要求已被确认。</w:t>
      </w:r>
    </w:p>
    <w:p w14:paraId="6E050E71">
      <w:pPr>
        <w:tabs>
          <w:tab w:val="left" w:pos="1260"/>
        </w:tabs>
        <w:spacing w:line="360" w:lineRule="auto"/>
        <w:rPr>
          <w:rFonts w:ascii="宋体" w:hAnsi="宋体"/>
          <w:szCs w:val="21"/>
        </w:rPr>
      </w:pPr>
    </w:p>
    <w:p w14:paraId="7814A151">
      <w:pPr>
        <w:tabs>
          <w:tab w:val="left" w:pos="1260"/>
        </w:tabs>
        <w:spacing w:line="360" w:lineRule="auto"/>
        <w:ind w:firstLine="640" w:firstLineChars="200"/>
        <w:rPr>
          <w:rFonts w:ascii="黑体" w:hAnsi="宋体" w:eastAsia="黑体"/>
          <w:sz w:val="32"/>
          <w:szCs w:val="32"/>
        </w:rPr>
      </w:pPr>
      <w:r>
        <w:rPr>
          <w:rFonts w:hint="eastAsia" w:ascii="黑体" w:hAnsi="宋体" w:eastAsia="黑体"/>
          <w:sz w:val="32"/>
          <w:szCs w:val="32"/>
        </w:rPr>
        <w:t>5.5承包人执行造价工程师指令</w:t>
      </w:r>
    </w:p>
    <w:p w14:paraId="5BFB1452">
      <w:pPr>
        <w:tabs>
          <w:tab w:val="left" w:pos="1260"/>
        </w:tabs>
        <w:spacing w:line="360" w:lineRule="auto"/>
        <w:ind w:firstLine="420" w:firstLineChars="200"/>
        <w:rPr>
          <w:rFonts w:ascii="宋体" w:hAnsi="宋体"/>
          <w:szCs w:val="21"/>
        </w:rPr>
      </w:pPr>
      <w:r>
        <w:rPr>
          <w:rFonts w:hint="eastAsia" w:ascii="宋体" w:hAnsi="宋体"/>
          <w:szCs w:val="21"/>
        </w:rPr>
        <w:t>如果承包人认为造价工程师的指令不合理，应在收到指令后24小时内向造价工程师提出书面报告，造价工程师应在收到承包人报告后24小时内做出修改指令或继续执行原指令的决定，并书面通知承包人。逾期不作出决定的，承包人可不执行造价工程师的指令。</w:t>
      </w:r>
    </w:p>
    <w:p w14:paraId="7A91D200">
      <w:pPr>
        <w:tabs>
          <w:tab w:val="left" w:pos="1260"/>
        </w:tabs>
        <w:spacing w:line="360" w:lineRule="auto"/>
        <w:ind w:firstLine="420" w:firstLineChars="200"/>
        <w:rPr>
          <w:rFonts w:ascii="宋体" w:hAnsi="宋体"/>
          <w:szCs w:val="21"/>
        </w:rPr>
      </w:pPr>
    </w:p>
    <w:p w14:paraId="27EFBC37">
      <w:pPr>
        <w:tabs>
          <w:tab w:val="left" w:pos="1260"/>
        </w:tabs>
        <w:spacing w:line="360" w:lineRule="auto"/>
        <w:ind w:firstLine="640" w:firstLineChars="200"/>
        <w:rPr>
          <w:rFonts w:ascii="黑体" w:hAnsi="宋体" w:eastAsia="黑体"/>
          <w:sz w:val="32"/>
          <w:szCs w:val="32"/>
        </w:rPr>
      </w:pPr>
      <w:r>
        <w:rPr>
          <w:rFonts w:hint="eastAsia" w:ascii="黑体" w:hAnsi="宋体" w:eastAsia="黑体"/>
          <w:sz w:val="32"/>
          <w:szCs w:val="32"/>
        </w:rPr>
        <w:t>5.6造价工程师未尽义务或失误的责任</w:t>
      </w:r>
    </w:p>
    <w:p w14:paraId="6586C30F">
      <w:pPr>
        <w:tabs>
          <w:tab w:val="left" w:pos="1260"/>
        </w:tabs>
        <w:spacing w:line="360" w:lineRule="auto"/>
        <w:ind w:firstLine="420" w:firstLineChars="200"/>
      </w:pPr>
      <w:r>
        <w:rPr>
          <w:rFonts w:hint="eastAsia"/>
        </w:rPr>
        <w:t>造价工程师未能正确完成本合同约定的全部义务，或工作出现失误，导致拖延了工期和（或）增加了费用，其增加的费用应由发包人承担，工期相应顺延；给承包人造成损失的，发包人应予赔偿。</w:t>
      </w:r>
      <w:bookmarkStart w:id="517" w:name="_Toc337558758"/>
      <w:bookmarkStart w:id="518" w:name="_Toc351203532"/>
    </w:p>
    <w:p w14:paraId="40C6729C">
      <w:pPr>
        <w:tabs>
          <w:tab w:val="left" w:pos="1260"/>
        </w:tabs>
        <w:spacing w:line="360" w:lineRule="auto"/>
      </w:pPr>
    </w:p>
    <w:p w14:paraId="48AB2AEE">
      <w:pPr>
        <w:pStyle w:val="8"/>
        <w:adjustRightInd w:val="0"/>
        <w:snapToGrid w:val="0"/>
        <w:spacing w:line="360" w:lineRule="auto"/>
        <w:outlineLvl w:val="2"/>
        <w:rPr>
          <w:rFonts w:ascii="黑体" w:hAnsi="宋体" w:eastAsia="黑体"/>
          <w:sz w:val="32"/>
        </w:rPr>
      </w:pPr>
      <w:bookmarkStart w:id="519" w:name="_Toc9236"/>
      <w:bookmarkStart w:id="520" w:name="_Toc25098"/>
      <w:r>
        <w:rPr>
          <w:rFonts w:hint="eastAsia" w:ascii="黑体" w:hAnsi="宋体" w:eastAsia="黑体"/>
          <w:sz w:val="32"/>
        </w:rPr>
        <w:t>6. 工程质量</w:t>
      </w:r>
      <w:bookmarkEnd w:id="517"/>
      <w:bookmarkEnd w:id="518"/>
      <w:bookmarkEnd w:id="519"/>
      <w:bookmarkEnd w:id="520"/>
      <w:bookmarkStart w:id="521" w:name="_Toc351203533"/>
    </w:p>
    <w:bookmarkEnd w:id="521"/>
    <w:p w14:paraId="72505BB7">
      <w:pPr>
        <w:pStyle w:val="5"/>
        <w:tabs>
          <w:tab w:val="left" w:pos="720"/>
        </w:tabs>
        <w:adjustRightInd w:val="0"/>
        <w:snapToGrid w:val="0"/>
        <w:spacing w:line="360" w:lineRule="auto"/>
        <w:ind w:firstLine="697" w:firstLineChars="218"/>
        <w:rPr>
          <w:rFonts w:ascii="黑体" w:hAnsi="宋体" w:eastAsia="黑体"/>
          <w:sz w:val="32"/>
          <w:szCs w:val="24"/>
        </w:rPr>
      </w:pPr>
      <w:r>
        <w:rPr>
          <w:rFonts w:hint="eastAsia" w:ascii="黑体" w:hAnsi="宋体" w:eastAsia="黑体"/>
          <w:sz w:val="32"/>
          <w:szCs w:val="24"/>
        </w:rPr>
        <w:t>6.1  质量的管理</w:t>
      </w:r>
    </w:p>
    <w:p w14:paraId="176DC6B5">
      <w:pPr>
        <w:pStyle w:val="5"/>
        <w:adjustRightInd w:val="0"/>
        <w:snapToGrid w:val="0"/>
        <w:spacing w:line="360" w:lineRule="auto"/>
        <w:ind w:firstLineChars="200"/>
        <w:rPr>
          <w:rFonts w:ascii="宋体" w:hAnsi="宋体"/>
          <w:szCs w:val="21"/>
        </w:rPr>
      </w:pPr>
      <w:r>
        <w:rPr>
          <w:rFonts w:hint="eastAsia" w:ascii="宋体" w:hAnsi="宋体"/>
          <w:szCs w:val="21"/>
        </w:rPr>
        <w:t xml:space="preserve"> </w:t>
      </w:r>
      <w:r>
        <w:rPr>
          <w:rFonts w:hint="eastAsia" w:ascii="宋体" w:hAnsi="宋体"/>
          <w:b/>
          <w:szCs w:val="21"/>
        </w:rPr>
        <w:t>6.1.1</w:t>
      </w:r>
      <w:r>
        <w:rPr>
          <w:rFonts w:hint="eastAsia" w:ascii="宋体" w:hAnsi="宋体"/>
          <w:szCs w:val="21"/>
        </w:rPr>
        <w:t>办理工程质量监督手续</w:t>
      </w:r>
    </w:p>
    <w:p w14:paraId="0F75573F">
      <w:pPr>
        <w:pStyle w:val="5"/>
        <w:adjustRightInd w:val="0"/>
        <w:snapToGrid w:val="0"/>
        <w:spacing w:line="360" w:lineRule="auto"/>
        <w:ind w:firstLineChars="200"/>
        <w:rPr>
          <w:rFonts w:ascii="黑体" w:hAnsi="宋体" w:eastAsia="黑体"/>
          <w:szCs w:val="21"/>
        </w:rPr>
      </w:pPr>
      <w:r>
        <w:rPr>
          <w:rFonts w:hint="eastAsia" w:ascii="宋体" w:hAnsi="宋体"/>
          <w:szCs w:val="21"/>
        </w:rPr>
        <w:t>发包人在领取施工许可证或者开工报告之前，应当按照国家的有关规定办理工程质量监督手续。</w:t>
      </w:r>
    </w:p>
    <w:p w14:paraId="594DB225">
      <w:pPr>
        <w:pStyle w:val="5"/>
        <w:adjustRightInd w:val="0"/>
        <w:snapToGrid w:val="0"/>
        <w:spacing w:line="360" w:lineRule="auto"/>
        <w:ind w:firstLine="422" w:firstLineChars="200"/>
        <w:rPr>
          <w:rFonts w:ascii="宋体" w:hAnsi="宋体"/>
          <w:szCs w:val="21"/>
        </w:rPr>
      </w:pPr>
      <w:r>
        <w:rPr>
          <w:rFonts w:hint="eastAsia" w:ascii="宋体" w:hAnsi="宋体"/>
          <w:b/>
          <w:szCs w:val="21"/>
        </w:rPr>
        <w:t>6.1.2</w:t>
      </w:r>
      <w:r>
        <w:rPr>
          <w:rFonts w:hint="eastAsia" w:ascii="宋体" w:hAnsi="宋体"/>
          <w:szCs w:val="21"/>
        </w:rPr>
        <w:t>发包人不得降低工程质量</w:t>
      </w:r>
    </w:p>
    <w:p w14:paraId="577096DA">
      <w:pPr>
        <w:pStyle w:val="5"/>
        <w:adjustRightInd w:val="0"/>
        <w:snapToGrid w:val="0"/>
        <w:spacing w:line="360" w:lineRule="auto"/>
        <w:ind w:firstLineChars="200"/>
        <w:rPr>
          <w:szCs w:val="21"/>
        </w:rPr>
      </w:pPr>
      <w:r>
        <w:rPr>
          <w:rFonts w:hint="eastAsia"/>
          <w:szCs w:val="21"/>
        </w:rPr>
        <w:t>发包人不得以任何理由，要求承包人在施工作业中违反法律、法规和建筑工程质量与安全标准，降低工程质量。</w:t>
      </w:r>
    </w:p>
    <w:p w14:paraId="41904787">
      <w:pPr>
        <w:pStyle w:val="5"/>
        <w:adjustRightInd w:val="0"/>
        <w:snapToGrid w:val="0"/>
        <w:spacing w:line="360" w:lineRule="auto"/>
        <w:ind w:firstLine="0"/>
        <w:rPr>
          <w:rFonts w:ascii="宋体" w:hAnsi="宋体"/>
          <w:szCs w:val="21"/>
        </w:rPr>
      </w:pPr>
      <w:r>
        <w:rPr>
          <w:rFonts w:hint="eastAsia" w:ascii="宋体" w:hAnsi="宋体"/>
          <w:szCs w:val="21"/>
        </w:rPr>
        <w:t xml:space="preserve">    </w:t>
      </w:r>
      <w:r>
        <w:rPr>
          <w:rFonts w:hint="eastAsia" w:ascii="宋体" w:hAnsi="宋体"/>
          <w:b/>
          <w:szCs w:val="21"/>
        </w:rPr>
        <w:t>6.1.3</w:t>
      </w:r>
      <w:r>
        <w:rPr>
          <w:rFonts w:hint="eastAsia" w:ascii="宋体" w:hAnsi="宋体"/>
          <w:szCs w:val="21"/>
        </w:rPr>
        <w:t>承包人对工程质量负责</w:t>
      </w:r>
    </w:p>
    <w:p w14:paraId="7AAC103A">
      <w:pPr>
        <w:pStyle w:val="5"/>
        <w:adjustRightInd w:val="0"/>
        <w:snapToGrid w:val="0"/>
        <w:spacing w:line="360" w:lineRule="auto"/>
        <w:ind w:firstLineChars="200"/>
        <w:rPr>
          <w:szCs w:val="21"/>
        </w:rPr>
      </w:pPr>
      <w:r>
        <w:rPr>
          <w:rFonts w:hint="eastAsia"/>
        </w:rPr>
        <w:t>承包人应对合同工程施工质量负责，并按照工程的设计图纸、标准与规范和有关技术要求施工，不得偷工减料。</w:t>
      </w:r>
    </w:p>
    <w:p w14:paraId="46603824">
      <w:pPr>
        <w:pStyle w:val="8"/>
        <w:adjustRightInd w:val="0"/>
        <w:snapToGrid w:val="0"/>
        <w:spacing w:line="360" w:lineRule="auto"/>
        <w:rPr>
          <w:rFonts w:ascii="黑体" w:hAnsi="宋体" w:eastAsia="黑体"/>
          <w:szCs w:val="24"/>
        </w:rPr>
      </w:pPr>
    </w:p>
    <w:p w14:paraId="1D90F73C">
      <w:pPr>
        <w:pStyle w:val="8"/>
        <w:adjustRightInd w:val="0"/>
        <w:snapToGrid w:val="0"/>
        <w:spacing w:line="360" w:lineRule="auto"/>
        <w:ind w:firstLine="697" w:firstLineChars="218"/>
        <w:rPr>
          <w:rFonts w:ascii="黑体" w:hAnsi="宋体" w:eastAsia="黑体"/>
          <w:sz w:val="32"/>
          <w:szCs w:val="24"/>
        </w:rPr>
      </w:pPr>
      <w:r>
        <w:rPr>
          <w:rFonts w:hint="eastAsia" w:ascii="黑体" w:hAnsi="宋体" w:eastAsia="黑体"/>
          <w:sz w:val="32"/>
          <w:szCs w:val="24"/>
        </w:rPr>
        <w:t>6.2  质量目标</w:t>
      </w:r>
    </w:p>
    <w:p w14:paraId="732DB310">
      <w:pPr>
        <w:adjustRightInd w:val="0"/>
        <w:snapToGrid w:val="0"/>
        <w:spacing w:line="360" w:lineRule="auto"/>
        <w:ind w:firstLine="422" w:firstLineChars="200"/>
        <w:jc w:val="left"/>
        <w:rPr>
          <w:rFonts w:ascii="宋体" w:hAnsi="宋体"/>
          <w:szCs w:val="21"/>
        </w:rPr>
      </w:pPr>
      <w:r>
        <w:rPr>
          <w:rFonts w:hint="eastAsia" w:ascii="宋体" w:hAnsi="宋体"/>
          <w:b/>
          <w:szCs w:val="21"/>
        </w:rPr>
        <w:t xml:space="preserve"> 6.2.1</w:t>
      </w:r>
      <w:r>
        <w:rPr>
          <w:rFonts w:hint="eastAsia" w:ascii="宋体" w:hAnsi="宋体"/>
          <w:szCs w:val="21"/>
        </w:rPr>
        <w:t>约定工程质量标准</w:t>
      </w:r>
    </w:p>
    <w:p w14:paraId="0E1C0C33">
      <w:pPr>
        <w:adjustRightInd w:val="0"/>
        <w:snapToGrid w:val="0"/>
        <w:spacing w:line="360" w:lineRule="auto"/>
        <w:ind w:firstLine="420" w:firstLineChars="200"/>
        <w:jc w:val="left"/>
        <w:rPr>
          <w:szCs w:val="21"/>
        </w:rPr>
      </w:pPr>
      <w:r>
        <w:rPr>
          <w:rFonts w:hint="eastAsia"/>
          <w:szCs w:val="21"/>
        </w:rPr>
        <w:t>工程质量标准应符合国家、行业、省标准的规定，有关工程的质量的特殊标准和要求及补偿奖励数值由合同当事人在专用条款中约定。</w:t>
      </w:r>
    </w:p>
    <w:p w14:paraId="76B44DD4">
      <w:pPr>
        <w:adjustRightInd w:val="0"/>
        <w:snapToGrid w:val="0"/>
        <w:spacing w:line="360" w:lineRule="auto"/>
        <w:ind w:firstLine="420" w:firstLineChars="200"/>
        <w:jc w:val="left"/>
        <w:rPr>
          <w:szCs w:val="21"/>
        </w:rPr>
      </w:pPr>
      <w:r>
        <w:rPr>
          <w:rFonts w:hint="eastAsia"/>
          <w:szCs w:val="21"/>
        </w:rPr>
        <w:t>质量评定，应以合同约定的标准为依据；合同没有约定的，应以国家、行业、省的质量检验评定标准为依据。因承包人原因造成工程质量达不到约定质量标准的，承包人应承担相应责任。</w:t>
      </w:r>
    </w:p>
    <w:p w14:paraId="1D0DB2F5">
      <w:pPr>
        <w:adjustRightInd w:val="0"/>
        <w:snapToGrid w:val="0"/>
        <w:spacing w:line="360" w:lineRule="auto"/>
        <w:ind w:firstLine="315" w:firstLineChars="150"/>
        <w:jc w:val="left"/>
        <w:rPr>
          <w:rFonts w:ascii="宋体" w:hAnsi="宋体"/>
          <w:szCs w:val="21"/>
        </w:rPr>
      </w:pPr>
      <w:r>
        <w:rPr>
          <w:rFonts w:hint="eastAsia" w:ascii="宋体" w:hAnsi="宋体"/>
          <w:szCs w:val="21"/>
        </w:rPr>
        <w:t xml:space="preserve"> </w:t>
      </w:r>
      <w:r>
        <w:rPr>
          <w:rFonts w:hint="eastAsia" w:ascii="宋体" w:hAnsi="宋体"/>
          <w:b/>
          <w:szCs w:val="21"/>
        </w:rPr>
        <w:t>6.2.2</w:t>
      </w:r>
      <w:r>
        <w:rPr>
          <w:rFonts w:hint="eastAsia" w:ascii="宋体" w:hAnsi="宋体"/>
          <w:szCs w:val="21"/>
        </w:rPr>
        <w:t>工程质量有争议的责任</w:t>
      </w:r>
    </w:p>
    <w:p w14:paraId="7B592369">
      <w:pPr>
        <w:adjustRightInd w:val="0"/>
        <w:snapToGrid w:val="0"/>
        <w:spacing w:line="360" w:lineRule="auto"/>
        <w:ind w:firstLine="420" w:firstLineChars="200"/>
        <w:jc w:val="left"/>
        <w:rPr>
          <w:szCs w:val="21"/>
        </w:rPr>
      </w:pPr>
      <w:r>
        <w:rPr>
          <w:rFonts w:hint="eastAsia"/>
          <w:szCs w:val="21"/>
        </w:rPr>
        <w:t>发包人、承包人对工程质量有争议的，应按第16.1.5款规定调解，所需的费用及因而造成的损失，应由责任方承担。双方均有责任的，应由双方根据其责任划分分别承担。</w:t>
      </w:r>
    </w:p>
    <w:p w14:paraId="529756C7">
      <w:pPr>
        <w:adjustRightInd w:val="0"/>
        <w:snapToGrid w:val="0"/>
        <w:spacing w:line="360" w:lineRule="auto"/>
        <w:ind w:firstLine="422" w:firstLineChars="200"/>
        <w:jc w:val="left"/>
        <w:rPr>
          <w:rFonts w:ascii="宋体" w:hAnsi="宋体"/>
          <w:szCs w:val="21"/>
        </w:rPr>
      </w:pPr>
      <w:r>
        <w:rPr>
          <w:rFonts w:hint="eastAsia" w:ascii="宋体" w:hAnsi="宋体"/>
          <w:b/>
          <w:szCs w:val="21"/>
        </w:rPr>
        <w:t>6.2.3</w:t>
      </w:r>
      <w:r>
        <w:rPr>
          <w:rFonts w:hint="eastAsia" w:ascii="宋体" w:hAnsi="宋体"/>
          <w:szCs w:val="21"/>
        </w:rPr>
        <w:t xml:space="preserve"> 承包人保证工程质量的职责</w:t>
      </w:r>
    </w:p>
    <w:p w14:paraId="0BAD7FA3">
      <w:pPr>
        <w:adjustRightInd w:val="0"/>
        <w:snapToGrid w:val="0"/>
        <w:spacing w:line="360" w:lineRule="auto"/>
        <w:ind w:firstLine="420" w:firstLineChars="200"/>
        <w:jc w:val="left"/>
        <w:rPr>
          <w:szCs w:val="21"/>
        </w:rPr>
      </w:pPr>
      <w:r>
        <w:rPr>
          <w:rFonts w:hint="eastAsia"/>
          <w:szCs w:val="21"/>
        </w:rPr>
        <w:t>承包人对合同工程的质量向发包人负责，其职责包括但不限于下列内容：</w:t>
      </w:r>
    </w:p>
    <w:p w14:paraId="072117C6">
      <w:pPr>
        <w:adjustRightInd w:val="0"/>
        <w:snapToGrid w:val="0"/>
        <w:spacing w:line="360" w:lineRule="auto"/>
        <w:ind w:firstLine="420" w:firstLineChars="200"/>
        <w:jc w:val="left"/>
        <w:rPr>
          <w:szCs w:val="21"/>
        </w:rPr>
      </w:pPr>
      <w:r>
        <w:rPr>
          <w:rFonts w:hint="eastAsia"/>
          <w:szCs w:val="21"/>
        </w:rPr>
        <w:t>（1）编制施工技术方案，确定施工技术措施。</w:t>
      </w:r>
    </w:p>
    <w:p w14:paraId="764DD45F">
      <w:pPr>
        <w:adjustRightInd w:val="0"/>
        <w:snapToGrid w:val="0"/>
        <w:spacing w:line="360" w:lineRule="auto"/>
        <w:ind w:firstLine="420" w:firstLineChars="200"/>
        <w:jc w:val="left"/>
        <w:rPr>
          <w:szCs w:val="21"/>
        </w:rPr>
      </w:pPr>
      <w:r>
        <w:rPr>
          <w:rFonts w:hint="eastAsia"/>
          <w:szCs w:val="21"/>
        </w:rPr>
        <w:t>（2）提供和组织足够的工程技术人员，检查和控制工程施工质量。</w:t>
      </w:r>
    </w:p>
    <w:p w14:paraId="5D25F0C0">
      <w:pPr>
        <w:adjustRightInd w:val="0"/>
        <w:snapToGrid w:val="0"/>
        <w:spacing w:line="360" w:lineRule="auto"/>
        <w:ind w:firstLine="420" w:firstLineChars="200"/>
        <w:jc w:val="left"/>
        <w:rPr>
          <w:szCs w:val="21"/>
        </w:rPr>
      </w:pPr>
      <w:r>
        <w:rPr>
          <w:rFonts w:hint="eastAsia"/>
          <w:szCs w:val="21"/>
        </w:rPr>
        <w:t>（3）控制施工所用的材料、设备，使其符合标准与规范、设计要求及合同约定的标准。</w:t>
      </w:r>
    </w:p>
    <w:p w14:paraId="5242906F">
      <w:pPr>
        <w:adjustRightInd w:val="0"/>
        <w:snapToGrid w:val="0"/>
        <w:spacing w:line="360" w:lineRule="auto"/>
        <w:ind w:firstLine="420" w:firstLineChars="200"/>
        <w:jc w:val="left"/>
        <w:rPr>
          <w:szCs w:val="21"/>
        </w:rPr>
      </w:pPr>
      <w:r>
        <w:rPr>
          <w:rFonts w:hint="eastAsia"/>
          <w:szCs w:val="21"/>
        </w:rPr>
        <w:t>（4）组织或参加所有工程的验收工作，包括隐蔽验收、中间验收。</w:t>
      </w:r>
    </w:p>
    <w:p w14:paraId="543B389D">
      <w:pPr>
        <w:adjustRightInd w:val="0"/>
        <w:snapToGrid w:val="0"/>
        <w:spacing w:line="360" w:lineRule="auto"/>
        <w:ind w:firstLine="420" w:firstLineChars="200"/>
        <w:jc w:val="left"/>
        <w:rPr>
          <w:szCs w:val="21"/>
        </w:rPr>
      </w:pPr>
      <w:r>
        <w:rPr>
          <w:rFonts w:hint="eastAsia"/>
          <w:szCs w:val="21"/>
        </w:rPr>
        <w:t>（5）承担质量保修期的工程保修责任。</w:t>
      </w:r>
    </w:p>
    <w:p w14:paraId="55B8AC8E">
      <w:pPr>
        <w:adjustRightInd w:val="0"/>
        <w:snapToGrid w:val="0"/>
        <w:spacing w:line="360" w:lineRule="auto"/>
        <w:ind w:firstLine="420" w:firstLineChars="200"/>
        <w:jc w:val="left"/>
        <w:rPr>
          <w:sz w:val="24"/>
        </w:rPr>
      </w:pPr>
      <w:r>
        <w:rPr>
          <w:rFonts w:hint="eastAsia"/>
          <w:szCs w:val="21"/>
        </w:rPr>
        <w:t>（6）承担的其他工程质量责任。</w:t>
      </w:r>
    </w:p>
    <w:p w14:paraId="740870E1">
      <w:pPr>
        <w:adjustRightInd w:val="0"/>
        <w:snapToGrid w:val="0"/>
        <w:spacing w:line="360" w:lineRule="auto"/>
        <w:jc w:val="left"/>
        <w:rPr>
          <w:rFonts w:hAnsi="宋体"/>
        </w:rPr>
      </w:pPr>
      <w:r>
        <w:rPr>
          <w:rFonts w:hint="eastAsia" w:hAnsi="宋体"/>
        </w:rPr>
        <w:t xml:space="preserve">     </w:t>
      </w:r>
      <w:r>
        <w:rPr>
          <w:rFonts w:hint="eastAsia" w:hAnsi="宋体"/>
          <w:b/>
        </w:rPr>
        <w:t>6.2.4</w:t>
      </w:r>
      <w:r>
        <w:rPr>
          <w:rFonts w:hint="eastAsia" w:hAnsi="宋体"/>
        </w:rPr>
        <w:t>质量保证体系</w:t>
      </w:r>
    </w:p>
    <w:p w14:paraId="5856E391">
      <w:pPr>
        <w:adjustRightInd w:val="0"/>
        <w:snapToGrid w:val="0"/>
        <w:spacing w:line="360" w:lineRule="auto"/>
        <w:ind w:firstLine="420" w:firstLineChars="200"/>
        <w:jc w:val="left"/>
        <w:rPr>
          <w:rFonts w:ascii="宋体" w:hAnsi="宋体"/>
          <w:szCs w:val="21"/>
        </w:rPr>
      </w:pPr>
      <w:r>
        <w:rPr>
          <w:rFonts w:hint="eastAsia"/>
        </w:rPr>
        <w:t>承包人应建立和保持完善的质量保证体系。在合同工程实施前，监理工程师有权要求承包人提交质量保证体系实施程序和贯彻质量要求的文件。承包人遵守质量保证体系，也不能免除承包人根据合同约定应负的</w:t>
      </w:r>
      <w:r>
        <w:rPr>
          <w:rFonts w:hint="eastAsia" w:ascii="宋体"/>
          <w:szCs w:val="21"/>
        </w:rPr>
        <w:t>任何责任和义务。</w:t>
      </w:r>
    </w:p>
    <w:p w14:paraId="369C95A7">
      <w:pPr>
        <w:pStyle w:val="8"/>
        <w:adjustRightInd w:val="0"/>
        <w:snapToGrid w:val="0"/>
        <w:spacing w:line="360" w:lineRule="auto"/>
        <w:ind w:right="-240" w:firstLine="537" w:firstLineChars="168"/>
        <w:rPr>
          <w:rFonts w:ascii="黑体" w:hAnsi="宋体" w:eastAsia="黑体"/>
          <w:sz w:val="32"/>
          <w:szCs w:val="24"/>
        </w:rPr>
      </w:pPr>
    </w:p>
    <w:p w14:paraId="18219F45">
      <w:pPr>
        <w:pStyle w:val="5"/>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6.3  隐蔽工程和中间验收</w:t>
      </w:r>
    </w:p>
    <w:p w14:paraId="361ADF38">
      <w:pPr>
        <w:pStyle w:val="5"/>
        <w:adjustRightInd w:val="0"/>
        <w:snapToGrid w:val="0"/>
        <w:spacing w:line="360" w:lineRule="auto"/>
        <w:ind w:firstLine="422" w:firstLineChars="200"/>
        <w:rPr>
          <w:rFonts w:ascii="宋体" w:hAnsi="宋体"/>
          <w:szCs w:val="21"/>
        </w:rPr>
      </w:pPr>
      <w:r>
        <w:rPr>
          <w:rFonts w:hint="eastAsia" w:ascii="宋体" w:hAnsi="宋体"/>
          <w:b/>
          <w:szCs w:val="21"/>
        </w:rPr>
        <w:t>6.3.1</w:t>
      </w:r>
      <w:r>
        <w:rPr>
          <w:rFonts w:hint="eastAsia" w:ascii="宋体" w:hAnsi="宋体"/>
          <w:szCs w:val="21"/>
        </w:rPr>
        <w:t>工程隐蔽和中间验收的通知</w:t>
      </w:r>
    </w:p>
    <w:p w14:paraId="554C4271">
      <w:pPr>
        <w:pStyle w:val="5"/>
        <w:adjustRightInd w:val="0"/>
        <w:snapToGrid w:val="0"/>
        <w:spacing w:line="360" w:lineRule="auto"/>
        <w:ind w:firstLineChars="200"/>
        <w:rPr>
          <w:rFonts w:ascii="宋体" w:hAnsi="宋体"/>
          <w:szCs w:val="21"/>
        </w:rPr>
      </w:pPr>
      <w:r>
        <w:rPr>
          <w:rFonts w:hint="eastAsia" w:ascii="宋体" w:hAnsi="宋体"/>
          <w:szCs w:val="21"/>
        </w:rPr>
        <w:t>没有监理工程师的批准，任何工程均不得覆盖或隐蔽。工程具备隐蔽条件或达到专用条款约定的中间验收部位，承包人进行自检，并在隐蔽或中间验收前48小时向监理工程师提出隐蔽工程或中间验收申请，书面通知监理工程师验收。通知的内容应包括隐蔽或中间验收的内容、验收的时间和地点。承包人应准备验收记录，并提供必要的资料和协助。</w:t>
      </w:r>
    </w:p>
    <w:p w14:paraId="4CA814D1">
      <w:pPr>
        <w:pStyle w:val="5"/>
        <w:adjustRightInd w:val="0"/>
        <w:snapToGrid w:val="0"/>
        <w:spacing w:line="360" w:lineRule="auto"/>
        <w:rPr>
          <w:rFonts w:ascii="宋体" w:hAnsi="宋体"/>
          <w:szCs w:val="21"/>
        </w:rPr>
      </w:pPr>
      <w:r>
        <w:rPr>
          <w:rFonts w:hint="eastAsia" w:ascii="宋体" w:hAnsi="宋体"/>
          <w:b/>
          <w:szCs w:val="21"/>
        </w:rPr>
        <w:t>6.3.2</w:t>
      </w:r>
      <w:r>
        <w:rPr>
          <w:rFonts w:hint="eastAsia" w:ascii="宋体" w:hAnsi="宋体"/>
          <w:szCs w:val="21"/>
        </w:rPr>
        <w:t>参加验收的限制</w:t>
      </w:r>
    </w:p>
    <w:p w14:paraId="36CBD0AD">
      <w:pPr>
        <w:pStyle w:val="5"/>
        <w:adjustRightInd w:val="0"/>
        <w:snapToGrid w:val="0"/>
        <w:spacing w:line="360" w:lineRule="auto"/>
        <w:ind w:firstLineChars="200"/>
        <w:rPr>
          <w:rFonts w:ascii="宋体" w:hAnsi="宋体"/>
          <w:szCs w:val="21"/>
        </w:rPr>
      </w:pPr>
      <w:r>
        <w:rPr>
          <w:rFonts w:hint="eastAsia" w:ascii="宋体" w:hAnsi="宋体"/>
          <w:szCs w:val="21"/>
        </w:rPr>
        <w:t>如果监理工程师不能按时参加验收，应至少提前24小时发出延期验收指令并书面说明理由，延期不得超过48小时。如果监理工程师或其委派的代表未发出延期验收指令也未能到场验收，承包人可自行验收，并认为该验收是在监理工程师在场的情况下完成的。验收完成后，承包人应立即向监理工程师提交验收数据的有效证据，监理工程师应认可验收记录。</w:t>
      </w:r>
    </w:p>
    <w:p w14:paraId="30482261">
      <w:pPr>
        <w:pStyle w:val="5"/>
        <w:adjustRightInd w:val="0"/>
        <w:snapToGrid w:val="0"/>
        <w:spacing w:line="360" w:lineRule="auto"/>
        <w:ind w:firstLine="422" w:firstLineChars="200"/>
        <w:rPr>
          <w:rFonts w:ascii="宋体" w:hAnsi="宋体"/>
          <w:szCs w:val="21"/>
        </w:rPr>
      </w:pPr>
      <w:r>
        <w:rPr>
          <w:rFonts w:hint="eastAsia" w:ascii="宋体" w:hAnsi="宋体"/>
          <w:b/>
          <w:szCs w:val="21"/>
        </w:rPr>
        <w:t>6.3.3</w:t>
      </w:r>
      <w:r>
        <w:rPr>
          <w:rFonts w:hint="eastAsia" w:ascii="宋体" w:hAnsi="宋体"/>
          <w:szCs w:val="21"/>
        </w:rPr>
        <w:t>验收结果的确认</w:t>
      </w:r>
    </w:p>
    <w:p w14:paraId="18E56348">
      <w:pPr>
        <w:pStyle w:val="5"/>
        <w:adjustRightInd w:val="0"/>
        <w:snapToGrid w:val="0"/>
        <w:spacing w:line="360" w:lineRule="auto"/>
        <w:ind w:firstLineChars="200"/>
        <w:rPr>
          <w:rFonts w:ascii="宋体" w:hAnsi="宋体"/>
          <w:szCs w:val="21"/>
        </w:rPr>
      </w:pPr>
      <w:r>
        <w:rPr>
          <w:rFonts w:hint="eastAsia" w:ascii="宋体" w:hAnsi="宋体"/>
          <w:szCs w:val="21"/>
        </w:rPr>
        <w:t>经验收工程质量符合标准与规范、设计要求的，监理工程师应在验收记录上签字，承包人可进行隐蔽或继续施工。验收合格24小时后，监理工程师不在验收记录上签字，视为监理工程师已认可验收记录。验收不合格，由承包人按监理工程师的指令修改后重新验收，并承担因此造成的发包人损失，工期不予顺延。</w:t>
      </w:r>
    </w:p>
    <w:p w14:paraId="382DA6B6">
      <w:pPr>
        <w:pStyle w:val="5"/>
        <w:adjustRightInd w:val="0"/>
        <w:snapToGrid w:val="0"/>
        <w:spacing w:line="360" w:lineRule="auto"/>
        <w:ind w:firstLine="422" w:firstLineChars="200"/>
        <w:rPr>
          <w:rFonts w:ascii="宋体" w:hAnsi="宋体"/>
          <w:szCs w:val="21"/>
        </w:rPr>
      </w:pPr>
      <w:r>
        <w:rPr>
          <w:rFonts w:hint="eastAsia" w:ascii="宋体" w:hAnsi="宋体"/>
          <w:b/>
          <w:szCs w:val="21"/>
        </w:rPr>
        <w:t>6.3.4</w:t>
      </w:r>
      <w:r>
        <w:rPr>
          <w:rFonts w:hint="eastAsia" w:ascii="宋体" w:hAnsi="宋体"/>
          <w:szCs w:val="21"/>
        </w:rPr>
        <w:t>隐蔽工程的拍摄或照相</w:t>
      </w:r>
    </w:p>
    <w:p w14:paraId="5AD89599">
      <w:pPr>
        <w:pStyle w:val="5"/>
        <w:adjustRightInd w:val="0"/>
        <w:snapToGrid w:val="0"/>
        <w:spacing w:line="360" w:lineRule="auto"/>
        <w:ind w:firstLineChars="200"/>
        <w:rPr>
          <w:rFonts w:ascii="宋体" w:hAnsi="宋体"/>
          <w:szCs w:val="21"/>
        </w:rPr>
      </w:pPr>
      <w:r>
        <w:rPr>
          <w:rFonts w:hint="eastAsia" w:ascii="宋体" w:hAnsi="宋体"/>
          <w:szCs w:val="21"/>
        </w:rPr>
        <w:t>当监理工程师有指令时，承包人应对隐蔽工程进行拍摄或照相，保证监理工程师能充分检查和测量覆盖或隐蔽的工程。</w:t>
      </w:r>
    </w:p>
    <w:p w14:paraId="45AA687C">
      <w:pPr>
        <w:pStyle w:val="8"/>
        <w:adjustRightInd w:val="0"/>
        <w:snapToGrid w:val="0"/>
        <w:spacing w:line="360" w:lineRule="auto"/>
        <w:ind w:right="-240" w:firstLine="537" w:firstLineChars="168"/>
        <w:rPr>
          <w:rFonts w:ascii="黑体" w:hAnsi="宋体" w:eastAsia="黑体"/>
          <w:sz w:val="32"/>
          <w:szCs w:val="24"/>
        </w:rPr>
      </w:pPr>
    </w:p>
    <w:p w14:paraId="0D8A2D0F">
      <w:pPr>
        <w:pStyle w:val="5"/>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6.4  检查和返工</w:t>
      </w:r>
    </w:p>
    <w:p w14:paraId="6B410DF5">
      <w:pPr>
        <w:pStyle w:val="5"/>
        <w:adjustRightInd w:val="0"/>
        <w:snapToGrid w:val="0"/>
        <w:spacing w:line="360" w:lineRule="auto"/>
        <w:ind w:firstLine="413" w:firstLineChars="196"/>
        <w:rPr>
          <w:rFonts w:ascii="宋体" w:hAnsi="宋体"/>
          <w:szCs w:val="21"/>
        </w:rPr>
      </w:pPr>
      <w:r>
        <w:rPr>
          <w:rFonts w:hint="eastAsia" w:ascii="宋体" w:hAnsi="宋体"/>
          <w:b/>
          <w:szCs w:val="21"/>
        </w:rPr>
        <w:t>6.4.1</w:t>
      </w:r>
      <w:r>
        <w:rPr>
          <w:rFonts w:hint="eastAsia" w:ascii="宋体" w:hAnsi="宋体"/>
          <w:szCs w:val="21"/>
        </w:rPr>
        <w:t>施工质量检查</w:t>
      </w:r>
    </w:p>
    <w:p w14:paraId="5ACAB592">
      <w:pPr>
        <w:pStyle w:val="5"/>
        <w:adjustRightInd w:val="0"/>
        <w:snapToGrid w:val="0"/>
        <w:spacing w:line="360" w:lineRule="auto"/>
        <w:ind w:firstLineChars="200"/>
        <w:rPr>
          <w:rFonts w:ascii="宋体" w:hAnsi="宋体"/>
          <w:szCs w:val="21"/>
        </w:rPr>
      </w:pPr>
      <w:r>
        <w:rPr>
          <w:rFonts w:hint="eastAsia" w:ascii="宋体" w:hAnsi="宋体"/>
          <w:szCs w:val="21"/>
        </w:rPr>
        <w:t>承包人应按照标准与规范、设计要求以及监理工程师依据合同发出的指令施工，确保工程质量，随时接受监理工程师的检查检验，并为监理工程师的检查检验提供便利和协助。</w:t>
      </w:r>
    </w:p>
    <w:p w14:paraId="5764DEA8">
      <w:pPr>
        <w:pStyle w:val="5"/>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6.4.2</w:t>
      </w:r>
      <w:r>
        <w:rPr>
          <w:rFonts w:hint="eastAsia" w:ascii="宋体" w:hAnsi="宋体"/>
          <w:szCs w:val="21"/>
        </w:rPr>
        <w:t>质量不达标准的处理和责任</w:t>
      </w:r>
    </w:p>
    <w:p w14:paraId="508F9E73">
      <w:pPr>
        <w:pStyle w:val="5"/>
        <w:adjustRightInd w:val="0"/>
        <w:snapToGrid w:val="0"/>
        <w:spacing w:line="360" w:lineRule="auto"/>
        <w:ind w:firstLineChars="200"/>
        <w:rPr>
          <w:rFonts w:ascii="宋体" w:hAnsi="宋体"/>
          <w:szCs w:val="21"/>
        </w:rPr>
      </w:pPr>
      <w:r>
        <w:rPr>
          <w:rFonts w:hint="eastAsia" w:ascii="宋体" w:hAnsi="宋体"/>
          <w:szCs w:val="21"/>
        </w:rPr>
        <w:t>发现工程质量达不到约定标准，承包人应拆除和重新施工，直到符合约定标准为止。因承包人原因达不到约定标准的，应由承包人承担拆除和重新施工的费用，工期不予顺延；因发包人原因达不到约定标准的，应由发包人承担拆除和重新施工的费用及相应的损失，顺延延误的工期。</w:t>
      </w:r>
    </w:p>
    <w:p w14:paraId="7943A00E">
      <w:pPr>
        <w:pStyle w:val="5"/>
        <w:tabs>
          <w:tab w:val="left" w:pos="540"/>
        </w:tabs>
        <w:adjustRightInd w:val="0"/>
        <w:snapToGrid w:val="0"/>
        <w:spacing w:line="360" w:lineRule="auto"/>
        <w:ind w:firstLine="413" w:firstLineChars="196"/>
        <w:rPr>
          <w:rFonts w:ascii="宋体" w:hAnsi="宋体"/>
          <w:szCs w:val="21"/>
        </w:rPr>
      </w:pPr>
      <w:r>
        <w:rPr>
          <w:rFonts w:hint="eastAsia" w:ascii="宋体" w:hAnsi="宋体"/>
          <w:b/>
          <w:szCs w:val="21"/>
        </w:rPr>
        <w:t>6.4.3</w:t>
      </w:r>
      <w:r>
        <w:rPr>
          <w:rFonts w:hint="eastAsia" w:ascii="宋体" w:hAnsi="宋体"/>
          <w:szCs w:val="21"/>
        </w:rPr>
        <w:t>质量检查不得影响施工</w:t>
      </w:r>
    </w:p>
    <w:p w14:paraId="38F92AB1">
      <w:pPr>
        <w:pStyle w:val="5"/>
        <w:adjustRightInd w:val="0"/>
        <w:snapToGrid w:val="0"/>
        <w:spacing w:line="360" w:lineRule="auto"/>
        <w:ind w:firstLineChars="200"/>
        <w:rPr>
          <w:rFonts w:ascii="宋体" w:hAnsi="宋体"/>
          <w:szCs w:val="21"/>
        </w:rPr>
      </w:pPr>
      <w:r>
        <w:rPr>
          <w:rFonts w:hint="eastAsia" w:ascii="宋体" w:hAnsi="宋体"/>
          <w:szCs w:val="21"/>
        </w:rPr>
        <w:t>监理工程师的检查检验，不应影响施工的正常进行。如影响施工正常进行时，承包人应向监理工程师或发包人发出纠正通知，监理工程师应及时纠正其行为，否则承包人有权提出索赔和得到补偿。</w:t>
      </w:r>
    </w:p>
    <w:p w14:paraId="04DE2E3E">
      <w:pPr>
        <w:pStyle w:val="5"/>
        <w:adjustRightInd w:val="0"/>
        <w:snapToGrid w:val="0"/>
        <w:spacing w:line="360" w:lineRule="auto"/>
        <w:ind w:firstLine="0"/>
        <w:rPr>
          <w:rFonts w:ascii="黑体" w:hAnsi="宋体" w:eastAsia="黑体"/>
          <w:sz w:val="24"/>
          <w:szCs w:val="24"/>
        </w:rPr>
      </w:pPr>
    </w:p>
    <w:p w14:paraId="62E63115">
      <w:pPr>
        <w:pStyle w:val="5"/>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6.5  重新检验和额外检验</w:t>
      </w:r>
    </w:p>
    <w:p w14:paraId="4C0A1055">
      <w:pPr>
        <w:pStyle w:val="5"/>
        <w:adjustRightInd w:val="0"/>
        <w:snapToGrid w:val="0"/>
        <w:spacing w:line="360" w:lineRule="auto"/>
        <w:ind w:firstLine="413" w:firstLineChars="196"/>
        <w:rPr>
          <w:rFonts w:ascii="宋体" w:hAnsi="宋体"/>
          <w:szCs w:val="21"/>
        </w:rPr>
      </w:pPr>
      <w:r>
        <w:rPr>
          <w:rFonts w:hint="eastAsia" w:ascii="宋体" w:hAnsi="宋体"/>
          <w:b/>
          <w:szCs w:val="21"/>
        </w:rPr>
        <w:t>6.5.1</w:t>
      </w:r>
      <w:r>
        <w:rPr>
          <w:rFonts w:hint="eastAsia" w:ascii="宋体" w:hAnsi="宋体"/>
          <w:szCs w:val="21"/>
        </w:rPr>
        <w:t>重新检查</w:t>
      </w:r>
    </w:p>
    <w:p w14:paraId="18160C30">
      <w:pPr>
        <w:pStyle w:val="5"/>
        <w:adjustRightInd w:val="0"/>
        <w:snapToGrid w:val="0"/>
        <w:spacing w:line="360" w:lineRule="auto"/>
        <w:ind w:firstLineChars="200"/>
        <w:rPr>
          <w:rFonts w:ascii="宋体" w:hAnsi="宋体"/>
          <w:szCs w:val="21"/>
        </w:rPr>
      </w:pPr>
      <w:r>
        <w:rPr>
          <w:rFonts w:hint="eastAsia" w:ascii="宋体" w:hAnsi="宋体"/>
          <w:szCs w:val="21"/>
        </w:rPr>
        <w:t>当监理工程师要求对已经隐蔽的工程重新检验时，承包人应按要求进行剥露或开孔，并在检验后重新覆盖或修复。如检验合格，则发包人承担因而发生的全部费用，赔偿承包人损失，工期相应顺延。如检验不合格，则承包人应按监理工程师的指令重新施工，承担因而发生的全部费用，工期不予顺延。</w:t>
      </w:r>
    </w:p>
    <w:p w14:paraId="441C18BF">
      <w:pPr>
        <w:pStyle w:val="5"/>
        <w:adjustRightInd w:val="0"/>
        <w:snapToGrid w:val="0"/>
        <w:spacing w:line="360" w:lineRule="auto"/>
        <w:ind w:firstLine="413" w:firstLineChars="196"/>
        <w:rPr>
          <w:rFonts w:ascii="宋体" w:hAnsi="宋体"/>
          <w:szCs w:val="21"/>
        </w:rPr>
      </w:pPr>
      <w:r>
        <w:rPr>
          <w:rFonts w:hint="eastAsia" w:ascii="宋体" w:hAnsi="宋体"/>
          <w:b/>
          <w:szCs w:val="21"/>
        </w:rPr>
        <w:t>6.5.2</w:t>
      </w:r>
      <w:r>
        <w:rPr>
          <w:rFonts w:hint="eastAsia" w:ascii="宋体" w:hAnsi="宋体"/>
          <w:szCs w:val="21"/>
        </w:rPr>
        <w:t>额外检查</w:t>
      </w:r>
    </w:p>
    <w:p w14:paraId="14A7AE08">
      <w:pPr>
        <w:pStyle w:val="5"/>
        <w:adjustRightInd w:val="0"/>
        <w:snapToGrid w:val="0"/>
        <w:spacing w:line="360" w:lineRule="auto"/>
        <w:ind w:firstLineChars="200"/>
        <w:rPr>
          <w:rFonts w:ascii="宋体" w:hAnsi="宋体"/>
          <w:szCs w:val="21"/>
        </w:rPr>
      </w:pPr>
      <w:r>
        <w:rPr>
          <w:rFonts w:hint="eastAsia" w:ascii="宋体" w:hAnsi="宋体"/>
          <w:szCs w:val="21"/>
        </w:rPr>
        <w:t>当监理工程师指示承包人进行合同中没有规定的检（试）验，以核实合同工程某一部分或某种材料、设备是否有缺陷时，承包人应按要求进行检（试）验或修复。如果该检（试）验表明确有缺陷存在，则检（试）验和试样的费用，发包人供应材料、设备的，应由发包人承担；承包人采购材料、设备的，应由承包人承担。如果该检（试）验表明没有缺陷，则由发包人承担检（试）验和试样的费用。</w:t>
      </w:r>
    </w:p>
    <w:p w14:paraId="2CFC16C4">
      <w:pPr>
        <w:pStyle w:val="5"/>
        <w:adjustRightInd w:val="0"/>
        <w:snapToGrid w:val="0"/>
        <w:spacing w:line="360" w:lineRule="auto"/>
        <w:ind w:firstLineChars="200"/>
        <w:rPr>
          <w:rFonts w:ascii="宋体" w:hAnsi="宋体"/>
          <w:szCs w:val="21"/>
        </w:rPr>
      </w:pPr>
    </w:p>
    <w:p w14:paraId="69EBB522">
      <w:pPr>
        <w:pStyle w:val="8"/>
        <w:adjustRightInd w:val="0"/>
        <w:snapToGrid w:val="0"/>
        <w:spacing w:line="360" w:lineRule="auto"/>
        <w:outlineLvl w:val="2"/>
        <w:rPr>
          <w:rFonts w:ascii="黑体" w:hAnsi="宋体" w:eastAsia="黑体"/>
          <w:sz w:val="32"/>
        </w:rPr>
      </w:pPr>
      <w:bookmarkStart w:id="522" w:name="_Toc10154"/>
      <w:bookmarkStart w:id="523" w:name="_Toc6861"/>
      <w:r>
        <w:rPr>
          <w:rFonts w:hint="eastAsia" w:ascii="黑体" w:hAnsi="宋体" w:eastAsia="黑体"/>
          <w:sz w:val="32"/>
        </w:rPr>
        <w:t>7. 安全生产、文明施工与环境保护</w:t>
      </w:r>
      <w:bookmarkEnd w:id="522"/>
      <w:bookmarkEnd w:id="523"/>
    </w:p>
    <w:p w14:paraId="17374F53">
      <w:pPr>
        <w:pStyle w:val="8"/>
        <w:adjustRightInd w:val="0"/>
        <w:snapToGrid w:val="0"/>
        <w:spacing w:line="360" w:lineRule="auto"/>
        <w:ind w:right="-240" w:firstLine="640" w:firstLineChars="200"/>
        <w:rPr>
          <w:rFonts w:ascii="黑体" w:hAnsi="宋体" w:eastAsia="黑体"/>
          <w:sz w:val="32"/>
          <w:szCs w:val="32"/>
        </w:rPr>
      </w:pPr>
      <w:r>
        <w:rPr>
          <w:rFonts w:hint="eastAsia" w:ascii="黑体" w:hAnsi="宋体" w:eastAsia="黑体"/>
          <w:sz w:val="32"/>
          <w:szCs w:val="32"/>
        </w:rPr>
        <w:t>7.1  安全生产和文明施工</w:t>
      </w:r>
    </w:p>
    <w:p w14:paraId="68F51073">
      <w:pPr>
        <w:adjustRightInd w:val="0"/>
        <w:snapToGrid w:val="0"/>
        <w:spacing w:line="360" w:lineRule="auto"/>
        <w:ind w:firstLine="413" w:firstLineChars="196"/>
        <w:rPr>
          <w:rFonts w:ascii="宋体" w:hAnsi="宋体"/>
          <w:szCs w:val="21"/>
        </w:rPr>
      </w:pPr>
      <w:r>
        <w:rPr>
          <w:rFonts w:hint="eastAsia" w:ascii="宋体" w:hAnsi="宋体"/>
          <w:b/>
          <w:szCs w:val="21"/>
        </w:rPr>
        <w:t>7.1.1</w:t>
      </w:r>
      <w:r>
        <w:rPr>
          <w:rFonts w:hint="eastAsia" w:ascii="宋体" w:hAnsi="宋体"/>
          <w:szCs w:val="21"/>
        </w:rPr>
        <w:t>发包人遵守规定和支付费用</w:t>
      </w:r>
    </w:p>
    <w:p w14:paraId="40F14462">
      <w:pPr>
        <w:adjustRightInd w:val="0"/>
        <w:snapToGrid w:val="0"/>
        <w:spacing w:line="360" w:lineRule="auto"/>
        <w:ind w:firstLine="420" w:firstLineChars="200"/>
        <w:rPr>
          <w:color w:val="000000"/>
          <w:szCs w:val="21"/>
        </w:rPr>
      </w:pPr>
      <w:r>
        <w:rPr>
          <w:rFonts w:hint="eastAsia"/>
          <w:szCs w:val="21"/>
        </w:rPr>
        <w:t>发包人应遵守安全生产和文明施工的规定，并</w:t>
      </w:r>
      <w:r>
        <w:rPr>
          <w:rFonts w:hint="eastAsia"/>
          <w:color w:val="000000"/>
          <w:szCs w:val="21"/>
        </w:rPr>
        <w:t>按第9.14条规定支付安全生产、文明施工措施费。</w:t>
      </w:r>
    </w:p>
    <w:p w14:paraId="6CE5FF79">
      <w:pPr>
        <w:adjustRightInd w:val="0"/>
        <w:snapToGrid w:val="0"/>
        <w:spacing w:line="360" w:lineRule="auto"/>
        <w:ind w:firstLine="413" w:firstLineChars="196"/>
        <w:rPr>
          <w:rFonts w:ascii="宋体" w:hAnsi="宋体"/>
          <w:szCs w:val="21"/>
        </w:rPr>
      </w:pPr>
      <w:r>
        <w:rPr>
          <w:rFonts w:hint="eastAsia" w:ascii="宋体" w:hAnsi="宋体"/>
          <w:b/>
          <w:szCs w:val="21"/>
        </w:rPr>
        <w:t>7.1.2</w:t>
      </w:r>
      <w:r>
        <w:rPr>
          <w:rFonts w:hint="eastAsia" w:ascii="宋体" w:hAnsi="宋体"/>
          <w:szCs w:val="21"/>
        </w:rPr>
        <w:t>发包人责任</w:t>
      </w:r>
    </w:p>
    <w:p w14:paraId="3D4D05DC">
      <w:pPr>
        <w:adjustRightInd w:val="0"/>
        <w:snapToGrid w:val="0"/>
        <w:spacing w:line="360" w:lineRule="auto"/>
        <w:ind w:firstLine="420" w:firstLineChars="200"/>
        <w:rPr>
          <w:color w:val="000000"/>
          <w:szCs w:val="21"/>
        </w:rPr>
      </w:pPr>
      <w:r>
        <w:rPr>
          <w:rFonts w:hint="eastAsia"/>
          <w:szCs w:val="21"/>
        </w:rPr>
        <w:t>发包人应</w:t>
      </w:r>
      <w:r>
        <w:rPr>
          <w:rFonts w:hint="eastAsia"/>
          <w:color w:val="000000"/>
          <w:szCs w:val="21"/>
        </w:rPr>
        <w:t>对其在施工现场人员进行安全生产、文明施工教育，并对他们的安全负责。在合同工程实施、完成及保修期间，发包人不得有下列行为：</w:t>
      </w:r>
    </w:p>
    <w:p w14:paraId="4051CAC4">
      <w:pPr>
        <w:adjustRightInd w:val="0"/>
        <w:snapToGrid w:val="0"/>
        <w:spacing w:line="360" w:lineRule="auto"/>
        <w:ind w:firstLine="420" w:firstLineChars="200"/>
        <w:rPr>
          <w:szCs w:val="21"/>
        </w:rPr>
      </w:pPr>
      <w:r>
        <w:rPr>
          <w:rFonts w:hint="eastAsia"/>
          <w:szCs w:val="21"/>
        </w:rPr>
        <w:t>（1）</w:t>
      </w:r>
      <w:r>
        <w:rPr>
          <w:rFonts w:hint="eastAsia"/>
          <w:color w:val="000000"/>
          <w:szCs w:val="21"/>
        </w:rPr>
        <w:t>要求承包人违反安全生产、文明施工规定进行施工。</w:t>
      </w:r>
    </w:p>
    <w:p w14:paraId="77C0A173">
      <w:pPr>
        <w:adjustRightInd w:val="0"/>
        <w:snapToGrid w:val="0"/>
        <w:spacing w:line="360" w:lineRule="auto"/>
        <w:ind w:firstLine="420" w:firstLineChars="200"/>
        <w:rPr>
          <w:color w:val="000000"/>
          <w:szCs w:val="21"/>
        </w:rPr>
      </w:pPr>
      <w:r>
        <w:rPr>
          <w:rFonts w:hint="eastAsia"/>
          <w:szCs w:val="21"/>
        </w:rPr>
        <w:t>（2）对承包人提出不符合建设工程安全生产法律、法规和强制性标准规定的要求。</w:t>
      </w:r>
    </w:p>
    <w:p w14:paraId="5C458F6D">
      <w:pPr>
        <w:adjustRightInd w:val="0"/>
        <w:snapToGrid w:val="0"/>
        <w:spacing w:line="360" w:lineRule="auto"/>
        <w:ind w:firstLine="420" w:firstLineChars="200"/>
        <w:rPr>
          <w:color w:val="000000"/>
          <w:szCs w:val="21"/>
        </w:rPr>
      </w:pPr>
      <w:r>
        <w:rPr>
          <w:rFonts w:hint="eastAsia"/>
          <w:szCs w:val="21"/>
        </w:rPr>
        <w:t>（3）明示或暗示承包人购买、租赁、使用不符合安全施工要求的安全防护用具、机械设备、施工机具及配件、消防设施和器材。</w:t>
      </w:r>
    </w:p>
    <w:p w14:paraId="466CEBDE">
      <w:pPr>
        <w:adjustRightInd w:val="0"/>
        <w:snapToGrid w:val="0"/>
        <w:spacing w:line="360" w:lineRule="auto"/>
        <w:ind w:firstLine="420" w:firstLineChars="200"/>
        <w:rPr>
          <w:color w:val="000000"/>
          <w:szCs w:val="21"/>
        </w:rPr>
      </w:pPr>
      <w:r>
        <w:rPr>
          <w:rFonts w:hint="eastAsia"/>
          <w:color w:val="000000"/>
          <w:szCs w:val="21"/>
        </w:rPr>
        <w:t>发包人违反上述规定或由于发包人原因导致安全事故的，应由发包人承担相应责任和费用，顺延延误的工期。</w:t>
      </w:r>
    </w:p>
    <w:p w14:paraId="6238E28E">
      <w:pPr>
        <w:adjustRightInd w:val="0"/>
        <w:snapToGrid w:val="0"/>
        <w:spacing w:line="360" w:lineRule="auto"/>
        <w:ind w:firstLine="413" w:firstLineChars="196"/>
        <w:rPr>
          <w:color w:val="000000"/>
          <w:szCs w:val="21"/>
        </w:rPr>
      </w:pPr>
      <w:r>
        <w:rPr>
          <w:rFonts w:hint="eastAsia"/>
          <w:b/>
          <w:color w:val="000000"/>
          <w:szCs w:val="21"/>
        </w:rPr>
        <w:t>7.1.3</w:t>
      </w:r>
      <w:r>
        <w:rPr>
          <w:rFonts w:hint="eastAsia"/>
          <w:color w:val="000000"/>
          <w:szCs w:val="21"/>
        </w:rPr>
        <w:t>承包人责任</w:t>
      </w:r>
    </w:p>
    <w:p w14:paraId="5C1BC577">
      <w:pPr>
        <w:adjustRightInd w:val="0"/>
        <w:snapToGrid w:val="0"/>
        <w:spacing w:line="360" w:lineRule="auto"/>
        <w:ind w:firstLine="420" w:firstLineChars="200"/>
        <w:rPr>
          <w:color w:val="000000"/>
          <w:szCs w:val="21"/>
        </w:rPr>
      </w:pPr>
      <w:r>
        <w:rPr>
          <w:rFonts w:hint="eastAsia"/>
          <w:szCs w:val="21"/>
        </w:rPr>
        <w:t>承包人应建立健全安全生产和文明施工的制度，完善安全生产和文明施工条件，</w:t>
      </w:r>
      <w:r>
        <w:rPr>
          <w:rFonts w:hint="eastAsia"/>
          <w:color w:val="000000"/>
          <w:szCs w:val="21"/>
        </w:rPr>
        <w:t>严格按照安全生产和文明施工的规定组织施工，采取必要的安全防护措施，消除事故隐患，自觉接受和配合依法实施的监督检查。在合同工程实施、完成及保修期间，承包人应做好下列工作：</w:t>
      </w:r>
    </w:p>
    <w:p w14:paraId="3900AD1C">
      <w:pPr>
        <w:adjustRightInd w:val="0"/>
        <w:snapToGrid w:val="0"/>
        <w:spacing w:line="360" w:lineRule="auto"/>
        <w:ind w:firstLine="420" w:firstLineChars="200"/>
        <w:rPr>
          <w:color w:val="000000"/>
          <w:szCs w:val="21"/>
        </w:rPr>
      </w:pPr>
      <w:r>
        <w:rPr>
          <w:rFonts w:hint="eastAsia"/>
          <w:szCs w:val="21"/>
        </w:rPr>
        <w:t>（1）在施工现场入口处、施工起重机械、临时用电设施、脚手架、出入通道口、楼梯口、电梯井口、孔洞口、桥梁口、隧道口、基坑边沿、爆破物及有害危险气体和液体存放处等危险部位，设置明显的安全警示标志。</w:t>
      </w:r>
    </w:p>
    <w:p w14:paraId="73E36BE5">
      <w:pPr>
        <w:adjustRightInd w:val="0"/>
        <w:snapToGrid w:val="0"/>
        <w:spacing w:line="360" w:lineRule="auto"/>
        <w:ind w:firstLine="420" w:firstLineChars="200"/>
        <w:rPr>
          <w:color w:val="000000"/>
          <w:szCs w:val="21"/>
        </w:rPr>
      </w:pPr>
      <w:r>
        <w:rPr>
          <w:rFonts w:hint="eastAsia"/>
          <w:szCs w:val="21"/>
        </w:rPr>
        <w:t>（2）</w:t>
      </w:r>
      <w:r>
        <w:rPr>
          <w:rFonts w:hint="eastAsia"/>
          <w:color w:val="000000"/>
          <w:szCs w:val="21"/>
        </w:rPr>
        <w:t>保持现场</w:t>
      </w:r>
      <w:r>
        <w:rPr>
          <w:rFonts w:hint="eastAsia"/>
          <w:szCs w:val="21"/>
        </w:rPr>
        <w:t>道路畅通、排水及排水设施畅通，实施必要的工地地面硬化处理</w:t>
      </w:r>
      <w:r>
        <w:rPr>
          <w:rFonts w:hint="eastAsia"/>
          <w:color w:val="000000"/>
          <w:szCs w:val="21"/>
        </w:rPr>
        <w:t>和</w:t>
      </w:r>
      <w:r>
        <w:rPr>
          <w:rFonts w:hint="eastAsia"/>
          <w:szCs w:val="21"/>
        </w:rPr>
        <w:t>设置必要的绿化带</w:t>
      </w:r>
      <w:r>
        <w:rPr>
          <w:rFonts w:hint="eastAsia"/>
          <w:color w:val="000000"/>
          <w:szCs w:val="21"/>
        </w:rPr>
        <w:t>。</w:t>
      </w:r>
    </w:p>
    <w:p w14:paraId="298ABC42">
      <w:pPr>
        <w:adjustRightInd w:val="0"/>
        <w:snapToGrid w:val="0"/>
        <w:spacing w:line="360" w:lineRule="auto"/>
        <w:ind w:firstLine="420" w:firstLineChars="200"/>
        <w:rPr>
          <w:color w:val="000000"/>
          <w:szCs w:val="21"/>
        </w:rPr>
      </w:pPr>
      <w:r>
        <w:rPr>
          <w:rFonts w:hint="eastAsia"/>
          <w:szCs w:val="21"/>
        </w:rPr>
        <w:t>（3）</w:t>
      </w:r>
      <w:r>
        <w:rPr>
          <w:rFonts w:hint="eastAsia"/>
          <w:color w:val="000000"/>
          <w:szCs w:val="21"/>
        </w:rPr>
        <w:t>妥善存放和处理材料、设备和施工机械，</w:t>
      </w:r>
      <w:r>
        <w:rPr>
          <w:rFonts w:hint="eastAsia"/>
          <w:szCs w:val="21"/>
        </w:rPr>
        <w:t>水泥和其他易飞扬细颗粒建筑材料应密闭存放或采取覆盖等措施，易燃易爆和有毒有害物品应分类存放。</w:t>
      </w:r>
    </w:p>
    <w:p w14:paraId="1BCD0AD2">
      <w:pPr>
        <w:adjustRightInd w:val="0"/>
        <w:snapToGrid w:val="0"/>
        <w:spacing w:line="360" w:lineRule="auto"/>
        <w:ind w:firstLine="420" w:firstLineChars="200"/>
        <w:rPr>
          <w:color w:val="000000"/>
          <w:szCs w:val="21"/>
        </w:rPr>
      </w:pPr>
      <w:r>
        <w:rPr>
          <w:rFonts w:hint="eastAsia"/>
          <w:szCs w:val="21"/>
        </w:rPr>
        <w:t>（4）现场设置消防通道、消防水源、配置消防设施和灭火器器材，</w:t>
      </w:r>
      <w:r>
        <w:rPr>
          <w:rFonts w:hint="eastAsia"/>
          <w:color w:val="000000"/>
          <w:szCs w:val="21"/>
        </w:rPr>
        <w:t>合理布置安全通道和安全设施，保证现场安全，</w:t>
      </w:r>
      <w:r>
        <w:rPr>
          <w:rFonts w:hint="eastAsia"/>
          <w:szCs w:val="21"/>
        </w:rPr>
        <w:t>建立消防安全责任制度。</w:t>
      </w:r>
    </w:p>
    <w:p w14:paraId="6330477F">
      <w:pPr>
        <w:adjustRightInd w:val="0"/>
        <w:snapToGrid w:val="0"/>
        <w:spacing w:line="360" w:lineRule="auto"/>
        <w:ind w:firstLine="420" w:firstLineChars="200"/>
        <w:rPr>
          <w:color w:val="000000"/>
          <w:szCs w:val="21"/>
        </w:rPr>
      </w:pPr>
      <w:r>
        <w:rPr>
          <w:rFonts w:hint="eastAsia"/>
          <w:szCs w:val="21"/>
        </w:rPr>
        <w:t>（5）现场设置密闭式垃圾站，施工垃圾、生活垃圾应分类存放。施工垃圾必须采用相应的容器或管道运输，</w:t>
      </w:r>
      <w:r>
        <w:rPr>
          <w:rFonts w:hint="eastAsia"/>
          <w:color w:val="000000"/>
          <w:szCs w:val="21"/>
        </w:rPr>
        <w:t>及时从现场清除并运走。</w:t>
      </w:r>
    </w:p>
    <w:p w14:paraId="057AFB22">
      <w:pPr>
        <w:adjustRightInd w:val="0"/>
        <w:snapToGrid w:val="0"/>
        <w:spacing w:line="360" w:lineRule="auto"/>
        <w:ind w:firstLine="420" w:firstLineChars="200"/>
        <w:rPr>
          <w:szCs w:val="21"/>
        </w:rPr>
      </w:pPr>
      <w:r>
        <w:rPr>
          <w:rFonts w:hint="eastAsia"/>
          <w:szCs w:val="21"/>
        </w:rPr>
        <w:t>（6）为了公众安全和方便或为了保护工程，按照监理工程师的指令或政府的要求提供并保持必要的照明、防护、围栏、警告信号和看守。</w:t>
      </w:r>
    </w:p>
    <w:p w14:paraId="065BEFC5">
      <w:pPr>
        <w:adjustRightInd w:val="0"/>
        <w:snapToGrid w:val="0"/>
        <w:spacing w:line="360" w:lineRule="auto"/>
        <w:ind w:firstLine="420" w:firstLineChars="200"/>
        <w:rPr>
          <w:szCs w:val="21"/>
        </w:rPr>
      </w:pPr>
      <w:r>
        <w:rPr>
          <w:rFonts w:hint="eastAsia"/>
          <w:szCs w:val="21"/>
        </w:rPr>
        <w:t>（7）政府有关部门关于安全生产、文明施工和扬尘治理规定的其他工作。</w:t>
      </w:r>
    </w:p>
    <w:p w14:paraId="353455B5">
      <w:pPr>
        <w:adjustRightInd w:val="0"/>
        <w:snapToGrid w:val="0"/>
        <w:spacing w:line="360" w:lineRule="auto"/>
        <w:ind w:firstLine="420" w:firstLineChars="200"/>
        <w:rPr>
          <w:color w:val="000000"/>
          <w:sz w:val="24"/>
        </w:rPr>
      </w:pPr>
      <w:r>
        <w:rPr>
          <w:rFonts w:hint="eastAsia"/>
          <w:color w:val="000000"/>
          <w:szCs w:val="21"/>
        </w:rPr>
        <w:t>承包人对合同工程</w:t>
      </w:r>
      <w:r>
        <w:rPr>
          <w:rFonts w:hint="eastAsia"/>
          <w:szCs w:val="21"/>
        </w:rPr>
        <w:t>的安全施工负责</w:t>
      </w:r>
      <w:r>
        <w:rPr>
          <w:rFonts w:hint="eastAsia"/>
          <w:color w:val="000000"/>
          <w:szCs w:val="21"/>
        </w:rPr>
        <w:t>，并应</w:t>
      </w:r>
      <w:r>
        <w:rPr>
          <w:rFonts w:hint="eastAsia"/>
          <w:szCs w:val="21"/>
        </w:rPr>
        <w:t>及时、如实报告生产安全事故。承包人违反上述规定或</w:t>
      </w:r>
      <w:r>
        <w:rPr>
          <w:rFonts w:hint="eastAsia"/>
          <w:color w:val="000000"/>
          <w:szCs w:val="21"/>
        </w:rPr>
        <w:t>由于承包人原因造成的安全事故的，应由承包人承担相应责任和费用，工期不予顺延。</w:t>
      </w:r>
    </w:p>
    <w:p w14:paraId="49BC29AC">
      <w:pPr>
        <w:adjustRightInd w:val="0"/>
        <w:snapToGrid w:val="0"/>
        <w:spacing w:line="360" w:lineRule="auto"/>
        <w:ind w:firstLine="413" w:firstLineChars="196"/>
        <w:rPr>
          <w:rFonts w:ascii="宋体" w:hAnsi="宋体"/>
          <w:szCs w:val="21"/>
        </w:rPr>
      </w:pPr>
      <w:r>
        <w:rPr>
          <w:rFonts w:hint="eastAsia" w:ascii="宋体" w:hAnsi="宋体"/>
          <w:b/>
          <w:szCs w:val="21"/>
        </w:rPr>
        <w:t>7.1.4</w:t>
      </w:r>
      <w:r>
        <w:rPr>
          <w:rFonts w:hint="eastAsia" w:ascii="宋体" w:hAnsi="宋体"/>
          <w:szCs w:val="21"/>
        </w:rPr>
        <w:t>审查、检查和整改</w:t>
      </w:r>
    </w:p>
    <w:p w14:paraId="4287E9BA">
      <w:pPr>
        <w:adjustRightInd w:val="0"/>
        <w:snapToGrid w:val="0"/>
        <w:spacing w:line="360" w:lineRule="auto"/>
        <w:ind w:firstLine="420" w:firstLineChars="200"/>
        <w:rPr>
          <w:rFonts w:ascii="宋体" w:hAnsi="宋体"/>
          <w:color w:val="000000"/>
          <w:szCs w:val="21"/>
        </w:rPr>
      </w:pPr>
      <w:r>
        <w:rPr>
          <w:rFonts w:hint="eastAsia" w:ascii="宋体" w:hAnsi="宋体"/>
          <w:szCs w:val="21"/>
        </w:rPr>
        <w:t>监理工程师应当审查施工组织设计中的安全技术措施或者专项施工方案是否符合建设行政主管部门的有关规定。监理工程师发现承包人未遵守安全生产和文明施工规定或施工现场存在安全事故隐患的，应以书面形式通知承包人整改；情况严重的，应要求承包人暂停施工，并及时报告发包人。</w:t>
      </w:r>
      <w:r>
        <w:rPr>
          <w:rFonts w:hint="eastAsia" w:ascii="宋体" w:hAnsi="宋体"/>
          <w:color w:val="000000"/>
          <w:szCs w:val="21"/>
        </w:rPr>
        <w:t>承包人在收到监理工程师发出书面通知后的48小时内仍未整改的，监理工程师可在报经发包人批准后指派第三方采取措施。该款项经造价工程师核实后，由发包人从应付或将付给承包人的款项中扣除。</w:t>
      </w:r>
    </w:p>
    <w:p w14:paraId="00F7070B">
      <w:pPr>
        <w:adjustRightInd w:val="0"/>
        <w:snapToGrid w:val="0"/>
        <w:spacing w:line="360" w:lineRule="auto"/>
        <w:rPr>
          <w:rFonts w:ascii="宋体" w:hAnsi="宋体"/>
          <w:szCs w:val="21"/>
        </w:rPr>
      </w:pPr>
      <w:r>
        <w:rPr>
          <w:rFonts w:hint="eastAsia" w:ascii="宋体" w:hAnsi="宋体"/>
          <w:b/>
          <w:szCs w:val="21"/>
        </w:rPr>
        <w:t xml:space="preserve">     7.1.5</w:t>
      </w:r>
      <w:r>
        <w:rPr>
          <w:rFonts w:hint="eastAsia" w:ascii="宋体" w:hAnsi="宋体"/>
          <w:szCs w:val="21"/>
        </w:rPr>
        <w:t>安全防护</w:t>
      </w:r>
    </w:p>
    <w:p w14:paraId="61F009DC">
      <w:pPr>
        <w:adjustRightInd w:val="0"/>
        <w:snapToGrid w:val="0"/>
        <w:spacing w:line="360" w:lineRule="auto"/>
        <w:ind w:firstLine="420" w:firstLineChars="200"/>
        <w:rPr>
          <w:rFonts w:ascii="宋体" w:hAnsi="宋体"/>
          <w:color w:val="000000"/>
          <w:szCs w:val="21"/>
        </w:rPr>
      </w:pPr>
      <w:r>
        <w:rPr>
          <w:rFonts w:hint="eastAsia" w:ascii="宋体" w:hAnsi="宋体"/>
          <w:color w:val="000000"/>
          <w:szCs w:val="21"/>
        </w:rPr>
        <w:t>承包人在动力设备、输电线路、地下管道、密封防震车间、易燃易爆地段、毗邻建(构)筑物或临街交通要道附近、放射毒害性环境中施工以及实施爆破作业、使用毒害性腐蚀性物品施工时，应在施工前14天以书面形式通知监理工程师并提出安全防护措施，经监理工程师认可后实施。</w:t>
      </w:r>
    </w:p>
    <w:p w14:paraId="4AB41D5F">
      <w:pPr>
        <w:adjustRightInd w:val="0"/>
        <w:snapToGrid w:val="0"/>
        <w:spacing w:line="360" w:lineRule="auto"/>
        <w:ind w:firstLine="413" w:firstLineChars="196"/>
        <w:rPr>
          <w:rFonts w:ascii="宋体" w:hAnsi="宋体"/>
          <w:szCs w:val="21"/>
        </w:rPr>
      </w:pPr>
      <w:r>
        <w:rPr>
          <w:rFonts w:hint="eastAsia" w:ascii="宋体" w:hAnsi="宋体"/>
          <w:b/>
          <w:szCs w:val="21"/>
        </w:rPr>
        <w:t>7.1.6</w:t>
      </w:r>
      <w:r>
        <w:rPr>
          <w:rFonts w:hint="eastAsia" w:ascii="宋体" w:hAnsi="宋体"/>
          <w:szCs w:val="21"/>
        </w:rPr>
        <w:t>承包人的现场作业</w:t>
      </w:r>
    </w:p>
    <w:p w14:paraId="7DAD68D3">
      <w:pPr>
        <w:adjustRightInd w:val="0"/>
        <w:snapToGrid w:val="0"/>
        <w:spacing w:line="360" w:lineRule="auto"/>
        <w:ind w:firstLine="420" w:firstLineChars="200"/>
      </w:pPr>
      <w:r>
        <w:rPr>
          <w:rFonts w:hint="eastAsia"/>
        </w:rPr>
        <w:t>承包人应保证施工场地的清洁达到环境卫生部门的管理要求，为现场所有人员提供并维护有效的、清洁的生活设施，并在颁发合同工程竣工验收证书后的28天内，清理现场，运走全部施工机械、剩余材料和垃圾，保持施工场地和合同工程的清洁整齐。否则，发包人可自行或指派第三方出售或处理留下的物品，所得金额在扣除因而发生的各种支出之后，余额应退还给承包人。</w:t>
      </w:r>
      <w:bookmarkStart w:id="524" w:name="_Toc351203540"/>
    </w:p>
    <w:p w14:paraId="05A8A2C9">
      <w:pPr>
        <w:adjustRightInd w:val="0"/>
        <w:snapToGrid w:val="0"/>
        <w:spacing w:line="360" w:lineRule="auto"/>
        <w:ind w:firstLine="420" w:firstLineChars="200"/>
      </w:pPr>
    </w:p>
    <w:p w14:paraId="5BCD0210">
      <w:pPr>
        <w:autoSpaceDE w:val="0"/>
        <w:autoSpaceDN w:val="0"/>
        <w:adjustRightInd w:val="0"/>
        <w:spacing w:line="360" w:lineRule="auto"/>
        <w:ind w:firstLine="640" w:firstLineChars="200"/>
        <w:jc w:val="left"/>
        <w:rPr>
          <w:rFonts w:ascii="黑体" w:hAnsi="宋体" w:eastAsia="黑体"/>
          <w:sz w:val="32"/>
          <w:szCs w:val="32"/>
        </w:rPr>
      </w:pPr>
      <w:bookmarkStart w:id="525" w:name="_Toc337558765"/>
      <w:r>
        <w:rPr>
          <w:rFonts w:hint="eastAsia" w:ascii="黑体" w:hAnsi="宋体" w:eastAsia="黑体"/>
          <w:sz w:val="32"/>
          <w:szCs w:val="32"/>
        </w:rPr>
        <w:t>7.2  职业健康</w:t>
      </w:r>
      <w:bookmarkEnd w:id="524"/>
    </w:p>
    <w:bookmarkEnd w:id="525"/>
    <w:p w14:paraId="4AEA3B78">
      <w:pPr>
        <w:autoSpaceDE w:val="0"/>
        <w:autoSpaceDN w:val="0"/>
        <w:adjustRightInd w:val="0"/>
        <w:spacing w:line="360" w:lineRule="auto"/>
        <w:ind w:firstLine="422" w:firstLineChars="200"/>
        <w:jc w:val="left"/>
        <w:rPr>
          <w:rFonts w:ascii="宋体" w:hAnsi="宋体"/>
          <w:kern w:val="0"/>
          <w:szCs w:val="21"/>
        </w:rPr>
      </w:pPr>
      <w:r>
        <w:rPr>
          <w:rFonts w:hint="eastAsia" w:ascii="宋体" w:hAnsi="宋体"/>
          <w:b/>
          <w:kern w:val="0"/>
          <w:szCs w:val="21"/>
        </w:rPr>
        <w:t>7</w:t>
      </w:r>
      <w:r>
        <w:rPr>
          <w:rFonts w:ascii="宋体" w:hAnsi="宋体"/>
          <w:b/>
          <w:kern w:val="0"/>
          <w:szCs w:val="21"/>
        </w:rPr>
        <w:t>.2.1</w:t>
      </w:r>
      <w:r>
        <w:rPr>
          <w:rFonts w:ascii="宋体" w:hAnsi="宋体"/>
          <w:kern w:val="0"/>
          <w:szCs w:val="21"/>
        </w:rPr>
        <w:t xml:space="preserve"> 劳动保护</w:t>
      </w:r>
    </w:p>
    <w:p w14:paraId="04337108">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14:paraId="44422DD3">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承包人应按照法律规定保障现场施工人员的劳动安全，并提供劳动保护,并应按国家有关劳动保护的规定，采取有效的防止粉尘、降低噪声、控制有害气体和保障高温、高寒、高空作业安全等劳动保护措施。承包人雇佣人员在施工中受到伤害的，承包人应立即采取有效措施进行抢救和治疗。</w:t>
      </w:r>
    </w:p>
    <w:p w14:paraId="0669A977">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承包人应按</w:t>
      </w:r>
      <w:r>
        <w:rPr>
          <w:rFonts w:hint="eastAsia" w:ascii="宋体" w:hAnsi="宋体"/>
          <w:kern w:val="0"/>
          <w:szCs w:val="21"/>
        </w:rPr>
        <w:t>法律</w:t>
      </w:r>
      <w:r>
        <w:rPr>
          <w:rFonts w:ascii="宋体" w:hAnsi="宋体"/>
          <w:kern w:val="0"/>
          <w:szCs w:val="21"/>
        </w:rPr>
        <w:t>规定安排工作时间，保证其雇佣人员享有休息和休假的权利。因工程施工的特殊需要占用休假日或延长工作时间的，应不超过法律规定的限度，并按法律规定给予补休或付酬。</w:t>
      </w:r>
    </w:p>
    <w:p w14:paraId="2BB7C4E3">
      <w:pPr>
        <w:autoSpaceDE w:val="0"/>
        <w:autoSpaceDN w:val="0"/>
        <w:adjustRightInd w:val="0"/>
        <w:spacing w:line="360" w:lineRule="auto"/>
        <w:ind w:firstLine="422" w:firstLineChars="200"/>
        <w:jc w:val="left"/>
        <w:rPr>
          <w:rFonts w:ascii="宋体" w:hAnsi="宋体"/>
          <w:kern w:val="0"/>
          <w:szCs w:val="21"/>
        </w:rPr>
      </w:pPr>
      <w:r>
        <w:rPr>
          <w:rFonts w:hint="eastAsia" w:ascii="宋体" w:hAnsi="宋体"/>
          <w:b/>
          <w:kern w:val="0"/>
          <w:szCs w:val="21"/>
        </w:rPr>
        <w:t>7</w:t>
      </w:r>
      <w:r>
        <w:rPr>
          <w:rFonts w:ascii="宋体" w:hAnsi="宋体"/>
          <w:b/>
          <w:kern w:val="0"/>
          <w:szCs w:val="21"/>
        </w:rPr>
        <w:t>.2.2</w:t>
      </w:r>
      <w:r>
        <w:rPr>
          <w:rFonts w:ascii="宋体" w:hAnsi="宋体"/>
          <w:kern w:val="0"/>
          <w:szCs w:val="21"/>
        </w:rPr>
        <w:t xml:space="preserve"> 生活条件</w:t>
      </w:r>
    </w:p>
    <w:p w14:paraId="4B33B765">
      <w:pPr>
        <w:autoSpaceDE w:val="0"/>
        <w:autoSpaceDN w:val="0"/>
        <w:adjustRightInd w:val="0"/>
        <w:spacing w:line="360" w:lineRule="auto"/>
        <w:ind w:firstLine="420" w:firstLineChars="200"/>
        <w:jc w:val="left"/>
        <w:rPr>
          <w:kern w:val="0"/>
        </w:rPr>
      </w:pPr>
      <w:r>
        <w:rPr>
          <w:rFonts w:ascii="宋体" w:hAnsi="宋体"/>
          <w:kern w:val="0"/>
          <w:szCs w:val="21"/>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bookmarkStart w:id="526" w:name="_Toc351203541"/>
    </w:p>
    <w:p w14:paraId="44AABC36">
      <w:pPr>
        <w:autoSpaceDE w:val="0"/>
        <w:autoSpaceDN w:val="0"/>
        <w:adjustRightInd w:val="0"/>
        <w:spacing w:line="360" w:lineRule="auto"/>
        <w:ind w:firstLine="420" w:firstLineChars="200"/>
        <w:jc w:val="left"/>
        <w:rPr>
          <w:kern w:val="0"/>
        </w:rPr>
      </w:pPr>
    </w:p>
    <w:p w14:paraId="398DA22C">
      <w:pPr>
        <w:autoSpaceDE w:val="0"/>
        <w:autoSpaceDN w:val="0"/>
        <w:adjustRightInd w:val="0"/>
        <w:spacing w:line="360" w:lineRule="auto"/>
        <w:ind w:firstLine="640" w:firstLineChars="200"/>
        <w:jc w:val="left"/>
        <w:rPr>
          <w:rFonts w:ascii="黑体" w:hAnsi="宋体" w:eastAsia="黑体"/>
          <w:sz w:val="32"/>
          <w:szCs w:val="32"/>
        </w:rPr>
      </w:pPr>
      <w:bookmarkStart w:id="527" w:name="_Toc337558766"/>
      <w:r>
        <w:rPr>
          <w:rFonts w:hint="eastAsia" w:ascii="黑体" w:hAnsi="宋体" w:eastAsia="黑体"/>
          <w:sz w:val="32"/>
          <w:szCs w:val="32"/>
        </w:rPr>
        <w:t>7.3  环境保护</w:t>
      </w:r>
      <w:bookmarkEnd w:id="526"/>
    </w:p>
    <w:bookmarkEnd w:id="527"/>
    <w:p w14:paraId="727768B0">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承包人应在施工组织设计中列明环境保护的具体措施。在合同履行期间，承包人应采取合理措施保护施工现场环境。对施工作业过程中可能引起的大气、水、噪音以及固体废物污染采取具体可行的防范措施。</w:t>
      </w:r>
    </w:p>
    <w:p w14:paraId="45AB8D1D">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承包人应当承担因其原因引起的环境污染侵权损害赔偿责任，因上述环境污染引起纠纷而导致暂停施工的，由此增加的费用和（或）延误的工期由承包人承担。</w:t>
      </w:r>
    </w:p>
    <w:p w14:paraId="5F184C56">
      <w:pPr>
        <w:autoSpaceDE w:val="0"/>
        <w:autoSpaceDN w:val="0"/>
        <w:adjustRightInd w:val="0"/>
        <w:spacing w:line="360" w:lineRule="auto"/>
        <w:ind w:firstLine="600" w:firstLineChars="200"/>
        <w:jc w:val="left"/>
        <w:rPr>
          <w:rFonts w:eastAsia="仿宋_GB2312"/>
          <w:color w:val="000000"/>
          <w:kern w:val="0"/>
          <w:sz w:val="30"/>
          <w:szCs w:val="32"/>
        </w:rPr>
      </w:pPr>
    </w:p>
    <w:p w14:paraId="66BF8A40">
      <w:pPr>
        <w:pStyle w:val="8"/>
        <w:adjustRightInd w:val="0"/>
        <w:snapToGrid w:val="0"/>
        <w:spacing w:line="360" w:lineRule="auto"/>
        <w:outlineLvl w:val="2"/>
        <w:rPr>
          <w:rFonts w:ascii="黑体" w:hAnsi="宋体" w:eastAsia="黑体"/>
          <w:sz w:val="32"/>
        </w:rPr>
      </w:pPr>
      <w:bookmarkStart w:id="528" w:name="_Toc25497"/>
      <w:bookmarkStart w:id="529" w:name="_Toc29464"/>
      <w:r>
        <w:rPr>
          <w:rFonts w:hint="eastAsia" w:ascii="黑体" w:hAnsi="宋体" w:eastAsia="黑体"/>
          <w:sz w:val="32"/>
        </w:rPr>
        <w:t>8. 工期和进度</w:t>
      </w:r>
      <w:bookmarkEnd w:id="528"/>
      <w:bookmarkEnd w:id="529"/>
      <w:bookmarkStart w:id="530" w:name="_Toc351203543"/>
    </w:p>
    <w:p w14:paraId="7EA7F872">
      <w:pPr>
        <w:spacing w:line="360" w:lineRule="auto"/>
        <w:ind w:firstLine="640" w:firstLineChars="200"/>
        <w:rPr>
          <w:rFonts w:ascii="黑体" w:hAnsi="宋体" w:eastAsia="黑体"/>
          <w:sz w:val="32"/>
          <w:szCs w:val="32"/>
        </w:rPr>
      </w:pPr>
      <w:bookmarkStart w:id="531" w:name="_Toc337558768"/>
      <w:r>
        <w:rPr>
          <w:rFonts w:hint="eastAsia" w:ascii="黑体" w:hAnsi="宋体" w:eastAsia="黑体"/>
          <w:sz w:val="32"/>
          <w:szCs w:val="32"/>
        </w:rPr>
        <w:t>8.1施工组织设计</w:t>
      </w:r>
      <w:bookmarkEnd w:id="530"/>
      <w:bookmarkEnd w:id="531"/>
    </w:p>
    <w:p w14:paraId="700C65F0">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施工组织设计应包含以下内容：</w:t>
      </w:r>
    </w:p>
    <w:p w14:paraId="7939224D">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 xml:space="preserve">（1）施工方案； </w:t>
      </w:r>
    </w:p>
    <w:p w14:paraId="62D9BF86">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（2）施工现场平面布置图；</w:t>
      </w:r>
    </w:p>
    <w:p w14:paraId="1720F889">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 xml:space="preserve">（3）施工进度计划和保证措施； </w:t>
      </w:r>
    </w:p>
    <w:p w14:paraId="6E77E0F7">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（4）劳动力及材料供应计划；</w:t>
      </w:r>
    </w:p>
    <w:p w14:paraId="309AFF7B">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（5）施工机械设备的选用；</w:t>
      </w:r>
    </w:p>
    <w:p w14:paraId="4F2169F6">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（6）质量保证体系及措施；</w:t>
      </w:r>
    </w:p>
    <w:p w14:paraId="674B3F6F">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（7）安全生产、文明施工措施；</w:t>
      </w:r>
    </w:p>
    <w:p w14:paraId="1C9E2780">
      <w:pPr>
        <w:autoSpaceDE w:val="0"/>
        <w:autoSpaceDN w:val="0"/>
        <w:adjustRightInd w:val="0"/>
        <w:spacing w:line="360" w:lineRule="auto"/>
        <w:ind w:firstLine="420" w:firstLineChars="200"/>
        <w:jc w:val="left"/>
        <w:rPr>
          <w:rFonts w:ascii="宋体" w:hAnsi="宋体"/>
          <w:color w:val="000000"/>
          <w:kern w:val="0"/>
          <w:szCs w:val="21"/>
        </w:rPr>
      </w:pPr>
      <w:r>
        <w:rPr>
          <w:rFonts w:ascii="宋体" w:hAnsi="宋体"/>
          <w:color w:val="000000"/>
          <w:kern w:val="0"/>
          <w:szCs w:val="21"/>
        </w:rPr>
        <w:t>（8）环境保护、成本控制措施</w:t>
      </w:r>
      <w:r>
        <w:rPr>
          <w:rFonts w:hint="eastAsia" w:ascii="宋体" w:hAnsi="宋体"/>
          <w:color w:val="000000"/>
          <w:kern w:val="0"/>
          <w:szCs w:val="21"/>
        </w:rPr>
        <w:t>；</w:t>
      </w:r>
    </w:p>
    <w:p w14:paraId="5C749B1E">
      <w:pPr>
        <w:autoSpaceDE w:val="0"/>
        <w:autoSpaceDN w:val="0"/>
        <w:adjustRightInd w:val="0"/>
        <w:spacing w:line="360" w:lineRule="auto"/>
        <w:ind w:firstLine="420" w:firstLineChars="200"/>
        <w:jc w:val="left"/>
        <w:rPr>
          <w:rFonts w:eastAsia="仿宋_GB2312"/>
          <w:color w:val="000000"/>
          <w:kern w:val="0"/>
          <w:sz w:val="30"/>
          <w:szCs w:val="32"/>
        </w:rPr>
      </w:pPr>
      <w:r>
        <w:rPr>
          <w:rFonts w:hint="eastAsia" w:ascii="宋体" w:hAnsi="宋体"/>
          <w:color w:val="000000"/>
          <w:kern w:val="0"/>
          <w:szCs w:val="21"/>
        </w:rPr>
        <w:t>（9）合同当事人约定的其他内容</w:t>
      </w:r>
      <w:r>
        <w:rPr>
          <w:rFonts w:ascii="宋体" w:hAnsi="宋体"/>
          <w:color w:val="000000"/>
          <w:kern w:val="0"/>
          <w:szCs w:val="21"/>
        </w:rPr>
        <w:t>。</w:t>
      </w:r>
    </w:p>
    <w:p w14:paraId="076C4442">
      <w:pPr>
        <w:spacing w:line="360" w:lineRule="auto"/>
        <w:rPr>
          <w:rFonts w:ascii="黑体" w:hAnsi="宋体" w:eastAsia="黑体"/>
          <w:sz w:val="32"/>
          <w:szCs w:val="32"/>
        </w:rPr>
      </w:pPr>
    </w:p>
    <w:p w14:paraId="6B4591DC">
      <w:pPr>
        <w:pStyle w:val="8"/>
        <w:adjustRightInd w:val="0"/>
        <w:snapToGrid w:val="0"/>
        <w:spacing w:line="360" w:lineRule="auto"/>
        <w:ind w:right="-240" w:firstLine="697" w:firstLineChars="218"/>
        <w:rPr>
          <w:rFonts w:ascii="黑体" w:hAnsi="宋体" w:eastAsia="黑体"/>
          <w:sz w:val="32"/>
          <w:szCs w:val="32"/>
        </w:rPr>
      </w:pPr>
      <w:r>
        <w:rPr>
          <w:rFonts w:hint="eastAsia" w:ascii="黑体" w:hAnsi="宋体" w:eastAsia="黑体"/>
          <w:sz w:val="32"/>
          <w:szCs w:val="32"/>
        </w:rPr>
        <w:t>8.2  进度计划和报告</w:t>
      </w:r>
    </w:p>
    <w:p w14:paraId="2ADD5946">
      <w:pPr>
        <w:pStyle w:val="8"/>
        <w:adjustRightInd w:val="0"/>
        <w:snapToGrid w:val="0"/>
        <w:spacing w:line="360" w:lineRule="auto"/>
        <w:ind w:right="-240" w:firstLine="422" w:firstLineChars="200"/>
        <w:rPr>
          <w:rFonts w:hAnsi="宋体"/>
          <w:szCs w:val="24"/>
        </w:rPr>
      </w:pPr>
      <w:r>
        <w:rPr>
          <w:rFonts w:hint="eastAsia" w:hAnsi="宋体"/>
          <w:b/>
          <w:szCs w:val="24"/>
        </w:rPr>
        <w:t>8.2.1</w:t>
      </w:r>
      <w:r>
        <w:rPr>
          <w:rFonts w:hint="eastAsia" w:hAnsi="宋体"/>
          <w:szCs w:val="24"/>
        </w:rPr>
        <w:t>提交工程进度计划</w:t>
      </w:r>
    </w:p>
    <w:p w14:paraId="52847D95">
      <w:pPr>
        <w:pStyle w:val="8"/>
        <w:adjustRightInd w:val="0"/>
        <w:snapToGrid w:val="0"/>
        <w:spacing w:line="360" w:lineRule="auto"/>
        <w:ind w:firstLine="420" w:firstLineChars="200"/>
        <w:rPr>
          <w:rFonts w:hAnsi="宋体"/>
          <w:szCs w:val="24"/>
        </w:rPr>
      </w:pPr>
      <w:r>
        <w:rPr>
          <w:rFonts w:hint="eastAsia" w:hAnsi="宋体"/>
          <w:szCs w:val="24"/>
        </w:rPr>
        <w:t>承包人应在签订本合同后的14天内，但至迟不得晚于开工令载明的开工日期前7天，向监理工程师提交一式两份施工组织设计和工程进度计划。监理工程师应在收到该设计和计划后的7天内予以确认或提出修改意见，逾期不确认也不提出书面意见的，视为同意。工程进度计划，应对合同工程的全部施工作业提出总体上的施工方法、施工安排、作业顺序和时间表。合同约定有单项工程的，承包人还应编制单项工程进度计划。</w:t>
      </w:r>
    </w:p>
    <w:p w14:paraId="13902383">
      <w:pPr>
        <w:pStyle w:val="8"/>
        <w:widowControl/>
        <w:adjustRightInd w:val="0"/>
        <w:snapToGrid w:val="0"/>
        <w:spacing w:line="360" w:lineRule="auto"/>
        <w:ind w:firstLine="422" w:firstLineChars="200"/>
        <w:jc w:val="left"/>
        <w:rPr>
          <w:rFonts w:hAnsi="宋体"/>
          <w:szCs w:val="24"/>
        </w:rPr>
      </w:pPr>
      <w:r>
        <w:rPr>
          <w:rFonts w:hint="eastAsia" w:hAnsi="宋体"/>
          <w:b/>
          <w:szCs w:val="24"/>
        </w:rPr>
        <w:t>8.2.2</w:t>
      </w:r>
      <w:r>
        <w:rPr>
          <w:rFonts w:hint="eastAsia" w:hAnsi="宋体"/>
          <w:szCs w:val="24"/>
        </w:rPr>
        <w:t>工程进度的监督和检查</w:t>
      </w:r>
    </w:p>
    <w:p w14:paraId="45C2790B">
      <w:pPr>
        <w:pStyle w:val="8"/>
        <w:widowControl/>
        <w:adjustRightInd w:val="0"/>
        <w:snapToGrid w:val="0"/>
        <w:spacing w:line="360" w:lineRule="auto"/>
        <w:ind w:firstLine="420" w:firstLineChars="200"/>
        <w:jc w:val="left"/>
        <w:rPr>
          <w:rFonts w:hAnsi="宋体"/>
          <w:szCs w:val="24"/>
        </w:rPr>
      </w:pPr>
      <w:r>
        <w:rPr>
          <w:rFonts w:hint="eastAsia" w:hAnsi="宋体"/>
          <w:szCs w:val="24"/>
        </w:rPr>
        <w:t>承包人应按经监理工程师确认并取得发包人批准的进度计划组织施工，接受监理工程师对工程进度的监督和检查。</w:t>
      </w:r>
    </w:p>
    <w:p w14:paraId="107F9BDB">
      <w:pPr>
        <w:pStyle w:val="8"/>
        <w:widowControl/>
        <w:adjustRightInd w:val="0"/>
        <w:snapToGrid w:val="0"/>
        <w:spacing w:line="360" w:lineRule="auto"/>
        <w:ind w:firstLine="422" w:firstLineChars="200"/>
        <w:jc w:val="left"/>
        <w:rPr>
          <w:rFonts w:hAnsi="宋体"/>
          <w:color w:val="000000"/>
          <w:szCs w:val="24"/>
          <w:u w:val="dotted"/>
        </w:rPr>
      </w:pPr>
      <w:r>
        <w:rPr>
          <w:rFonts w:hint="eastAsia" w:hAnsi="宋体"/>
          <w:b/>
          <w:szCs w:val="24"/>
        </w:rPr>
        <w:t>8.2.3</w:t>
      </w:r>
      <w:r>
        <w:rPr>
          <w:rFonts w:hint="eastAsia" w:hAnsi="宋体"/>
          <w:szCs w:val="24"/>
        </w:rPr>
        <w:t>提交施工进度报告和修订进度计划</w:t>
      </w:r>
    </w:p>
    <w:p w14:paraId="714496EA">
      <w:pPr>
        <w:pStyle w:val="8"/>
        <w:adjustRightInd w:val="0"/>
        <w:snapToGrid w:val="0"/>
        <w:spacing w:line="360" w:lineRule="auto"/>
        <w:ind w:firstLine="420" w:firstLineChars="200"/>
        <w:rPr>
          <w:rFonts w:hAnsi="宋体"/>
          <w:szCs w:val="24"/>
        </w:rPr>
      </w:pPr>
      <w:r>
        <w:rPr>
          <w:rFonts w:hint="eastAsia" w:hAnsi="宋体"/>
          <w:szCs w:val="24"/>
        </w:rPr>
        <w:t>除专用条款另有约定外，承包人应编制月施工进度报告和每季对进度计划修订一次，并在每月或季结束后的7天内一式两份提交给监理工程师。月进度报告的内容至少应包括：</w:t>
      </w:r>
    </w:p>
    <w:p w14:paraId="1FB23776">
      <w:pPr>
        <w:pStyle w:val="8"/>
        <w:adjustRightInd w:val="0"/>
        <w:snapToGrid w:val="0"/>
        <w:spacing w:line="360" w:lineRule="auto"/>
        <w:ind w:firstLine="420" w:firstLineChars="200"/>
        <w:rPr>
          <w:rFonts w:hAnsi="宋体"/>
          <w:szCs w:val="24"/>
        </w:rPr>
      </w:pPr>
      <w:r>
        <w:rPr>
          <w:rFonts w:hint="eastAsia" w:hAnsi="宋体"/>
          <w:szCs w:val="24"/>
        </w:rPr>
        <w:t>(1) 施工、安装、试验以及发包人工作等进展情况的图表和说明。</w:t>
      </w:r>
    </w:p>
    <w:p w14:paraId="7BDDE870">
      <w:pPr>
        <w:pStyle w:val="8"/>
        <w:adjustRightInd w:val="0"/>
        <w:snapToGrid w:val="0"/>
        <w:spacing w:line="360" w:lineRule="auto"/>
        <w:ind w:firstLine="420" w:firstLineChars="200"/>
        <w:rPr>
          <w:rFonts w:hAnsi="宋体"/>
          <w:szCs w:val="24"/>
        </w:rPr>
      </w:pPr>
      <w:r>
        <w:rPr>
          <w:rFonts w:hint="eastAsia" w:hAnsi="宋体"/>
          <w:szCs w:val="24"/>
        </w:rPr>
        <w:t>(2) 材料、设备、货物的采购和制造商名称、地点以及进入现场情况。</w:t>
      </w:r>
    </w:p>
    <w:p w14:paraId="6352A5F5">
      <w:pPr>
        <w:pStyle w:val="8"/>
        <w:adjustRightInd w:val="0"/>
        <w:snapToGrid w:val="0"/>
        <w:spacing w:line="360" w:lineRule="auto"/>
        <w:ind w:firstLine="420" w:firstLineChars="200"/>
        <w:rPr>
          <w:rFonts w:hAnsi="宋体"/>
          <w:szCs w:val="24"/>
        </w:rPr>
      </w:pPr>
      <w:r>
        <w:rPr>
          <w:rFonts w:hint="eastAsia" w:hAnsi="宋体"/>
          <w:szCs w:val="24"/>
        </w:rPr>
        <w:t>(3) 索赔情况和安全统计。</w:t>
      </w:r>
    </w:p>
    <w:p w14:paraId="0981CFD3">
      <w:pPr>
        <w:pStyle w:val="8"/>
        <w:adjustRightInd w:val="0"/>
        <w:snapToGrid w:val="0"/>
        <w:spacing w:line="360" w:lineRule="auto"/>
        <w:ind w:firstLine="420" w:firstLineChars="200"/>
        <w:rPr>
          <w:rFonts w:hAnsi="宋体"/>
          <w:szCs w:val="24"/>
        </w:rPr>
      </w:pPr>
      <w:r>
        <w:rPr>
          <w:rFonts w:hint="eastAsia" w:hAnsi="宋体"/>
          <w:szCs w:val="24"/>
        </w:rPr>
        <w:t>(4) 实际进度与计划进度的对比，以及为消除延误正在或准备采取的措施。</w:t>
      </w:r>
    </w:p>
    <w:p w14:paraId="6FFE40A1">
      <w:pPr>
        <w:pStyle w:val="8"/>
        <w:widowControl/>
        <w:adjustRightInd w:val="0"/>
        <w:snapToGrid w:val="0"/>
        <w:spacing w:line="360" w:lineRule="auto"/>
        <w:ind w:firstLine="422" w:firstLineChars="200"/>
        <w:jc w:val="left"/>
        <w:rPr>
          <w:rFonts w:hAnsi="宋体"/>
          <w:szCs w:val="24"/>
        </w:rPr>
      </w:pPr>
      <w:r>
        <w:rPr>
          <w:rFonts w:hint="eastAsia" w:hAnsi="宋体"/>
          <w:b/>
          <w:szCs w:val="24"/>
        </w:rPr>
        <w:t>8.2.4</w:t>
      </w:r>
      <w:r>
        <w:rPr>
          <w:rFonts w:hint="eastAsia" w:hAnsi="宋体"/>
          <w:szCs w:val="24"/>
        </w:rPr>
        <w:t>实际进度与进度计划不符时的处理</w:t>
      </w:r>
    </w:p>
    <w:p w14:paraId="755DD21C">
      <w:pPr>
        <w:pStyle w:val="8"/>
        <w:adjustRightInd w:val="0"/>
        <w:snapToGrid w:val="0"/>
        <w:spacing w:line="360" w:lineRule="auto"/>
        <w:ind w:firstLine="420" w:firstLineChars="200"/>
        <w:rPr>
          <w:rFonts w:hAnsi="宋体"/>
          <w:szCs w:val="24"/>
        </w:rPr>
      </w:pPr>
      <w:r>
        <w:rPr>
          <w:rFonts w:hint="eastAsia" w:hAnsi="宋体"/>
          <w:szCs w:val="24"/>
        </w:rPr>
        <w:t>如果监理工程师指出承包人的实际进度和经确认的进度计划不符时，承包人应按监理工程师的要求提出改进措施，经监理工程师确认后执行。因承包人原因导致实际进度与计划进度不符，承包人无权就改进措施要求支付任何附加的费用。工程进度计划即使经监理工程师确认，也不能免除承包人根据合同约定应负的任何责任和义务。</w:t>
      </w:r>
    </w:p>
    <w:p w14:paraId="3FABFCF5">
      <w:pPr>
        <w:pStyle w:val="8"/>
        <w:adjustRightInd w:val="0"/>
        <w:snapToGrid w:val="0"/>
        <w:spacing w:line="360" w:lineRule="auto"/>
        <w:ind w:right="-240" w:firstLine="537" w:firstLineChars="168"/>
        <w:rPr>
          <w:rFonts w:ascii="黑体" w:hAnsi="宋体" w:eastAsia="黑体"/>
          <w:sz w:val="32"/>
          <w:szCs w:val="24"/>
        </w:rPr>
      </w:pPr>
    </w:p>
    <w:p w14:paraId="68F12512">
      <w:pPr>
        <w:pStyle w:val="8"/>
        <w:adjustRightInd w:val="0"/>
        <w:snapToGrid w:val="0"/>
        <w:spacing w:line="360" w:lineRule="auto"/>
        <w:ind w:right="34" w:firstLine="537" w:firstLineChars="168"/>
        <w:rPr>
          <w:rFonts w:ascii="黑体" w:hAnsi="宋体" w:eastAsia="黑体"/>
          <w:sz w:val="32"/>
          <w:szCs w:val="24"/>
        </w:rPr>
      </w:pPr>
      <w:r>
        <w:rPr>
          <w:rFonts w:hint="eastAsia" w:ascii="黑体" w:hAnsi="宋体" w:eastAsia="黑体"/>
          <w:sz w:val="32"/>
          <w:szCs w:val="24"/>
        </w:rPr>
        <w:t>8.3  开工</w:t>
      </w:r>
    </w:p>
    <w:p w14:paraId="72C557F5">
      <w:pPr>
        <w:pStyle w:val="8"/>
        <w:widowControl/>
        <w:adjustRightInd w:val="0"/>
        <w:snapToGrid w:val="0"/>
        <w:spacing w:line="360" w:lineRule="auto"/>
        <w:ind w:right="3" w:firstLine="422" w:firstLineChars="200"/>
        <w:jc w:val="left"/>
        <w:rPr>
          <w:rFonts w:hAnsi="宋体"/>
          <w:szCs w:val="24"/>
        </w:rPr>
      </w:pPr>
      <w:r>
        <w:rPr>
          <w:rFonts w:hint="eastAsia" w:hAnsi="宋体"/>
          <w:b/>
          <w:szCs w:val="24"/>
        </w:rPr>
        <w:t>8.3.1</w:t>
      </w:r>
      <w:r>
        <w:rPr>
          <w:rFonts w:hint="eastAsia" w:hAnsi="宋体"/>
          <w:szCs w:val="24"/>
        </w:rPr>
        <w:t>开工条件</w:t>
      </w:r>
    </w:p>
    <w:p w14:paraId="4F4AFFF9">
      <w:pPr>
        <w:pStyle w:val="8"/>
        <w:adjustRightInd w:val="0"/>
        <w:snapToGrid w:val="0"/>
        <w:spacing w:line="360" w:lineRule="auto"/>
        <w:ind w:right="6" w:firstLine="420" w:firstLineChars="200"/>
        <w:rPr>
          <w:rFonts w:hAnsi="宋体"/>
          <w:szCs w:val="24"/>
        </w:rPr>
      </w:pPr>
      <w:r>
        <w:rPr>
          <w:rFonts w:hint="eastAsia" w:hAnsi="宋体"/>
          <w:szCs w:val="24"/>
        </w:rPr>
        <w:t>工程开工必须具备法律法规规定的开工条件，并已经领取了施工许可证。</w:t>
      </w:r>
    </w:p>
    <w:p w14:paraId="3D38C45C">
      <w:pPr>
        <w:autoSpaceDE w:val="0"/>
        <w:autoSpaceDN w:val="0"/>
        <w:adjustRightInd w:val="0"/>
        <w:spacing w:line="360" w:lineRule="auto"/>
        <w:ind w:firstLine="422" w:firstLineChars="200"/>
        <w:jc w:val="left"/>
        <w:rPr>
          <w:rFonts w:hAnsi="宋体"/>
        </w:rPr>
      </w:pPr>
      <w:r>
        <w:rPr>
          <w:rFonts w:hint="eastAsia" w:hAnsi="宋体"/>
          <w:b/>
        </w:rPr>
        <w:t>8.3.2</w:t>
      </w:r>
      <w:r>
        <w:rPr>
          <w:rFonts w:hint="eastAsia" w:hAnsi="宋体"/>
        </w:rPr>
        <w:t>工程开工</w:t>
      </w:r>
    </w:p>
    <w:p w14:paraId="154011B7">
      <w:pPr>
        <w:autoSpaceDE w:val="0"/>
        <w:autoSpaceDN w:val="0"/>
        <w:adjustRightInd w:val="0"/>
        <w:spacing w:line="360" w:lineRule="auto"/>
        <w:ind w:firstLine="420" w:firstLineChars="200"/>
        <w:jc w:val="left"/>
        <w:rPr>
          <w:rFonts w:ascii="宋体" w:hAnsi="宋体"/>
        </w:rPr>
      </w:pPr>
      <w:r>
        <w:t>发包人应按照法律规定获得工程施工所需的许可。经发包人同意后，监理工程师发出的开工</w:t>
      </w:r>
      <w:r>
        <w:rPr>
          <w:rFonts w:hint="eastAsia"/>
        </w:rPr>
        <w:t>令</w:t>
      </w:r>
      <w:r>
        <w:t>应符合法律规定。监理工程师应在计划开工日期7天前向承包人发出开工</w:t>
      </w:r>
      <w:r>
        <w:rPr>
          <w:rFonts w:hint="eastAsia"/>
        </w:rPr>
        <w:t>令</w:t>
      </w:r>
      <w:r>
        <w:t>，工期自开工</w:t>
      </w:r>
      <w:r>
        <w:rPr>
          <w:rFonts w:hint="eastAsia"/>
        </w:rPr>
        <w:t>令</w:t>
      </w:r>
      <w:r>
        <w:t>中载明的开工日期起算。</w:t>
      </w:r>
    </w:p>
    <w:p w14:paraId="31CDCAB4">
      <w:pPr>
        <w:pStyle w:val="8"/>
        <w:widowControl/>
        <w:adjustRightInd w:val="0"/>
        <w:snapToGrid w:val="0"/>
        <w:spacing w:line="360" w:lineRule="auto"/>
        <w:ind w:right="3" w:firstLine="413" w:firstLineChars="196"/>
        <w:jc w:val="left"/>
        <w:rPr>
          <w:rFonts w:hAnsi="宋体"/>
          <w:szCs w:val="24"/>
        </w:rPr>
      </w:pPr>
      <w:r>
        <w:rPr>
          <w:rFonts w:hint="eastAsia" w:hAnsi="宋体"/>
          <w:b/>
          <w:szCs w:val="24"/>
        </w:rPr>
        <w:t>8.3.3</w:t>
      </w:r>
      <w:r>
        <w:rPr>
          <w:rFonts w:hint="eastAsia" w:hAnsi="宋体"/>
          <w:szCs w:val="24"/>
        </w:rPr>
        <w:t>承包人不按时开工的处理程序和责任</w:t>
      </w:r>
    </w:p>
    <w:p w14:paraId="614486D2">
      <w:pPr>
        <w:pStyle w:val="8"/>
        <w:adjustRightInd w:val="0"/>
        <w:snapToGrid w:val="0"/>
        <w:spacing w:line="360" w:lineRule="auto"/>
        <w:ind w:right="3" w:firstLine="315" w:firstLineChars="150"/>
        <w:rPr>
          <w:rFonts w:hAnsi="宋体"/>
          <w:szCs w:val="24"/>
        </w:rPr>
      </w:pPr>
      <w:r>
        <w:rPr>
          <w:rFonts w:hint="eastAsia" w:hAnsi="宋体"/>
          <w:szCs w:val="24"/>
        </w:rPr>
        <w:t>承包人不能按时开工，应在接到开工令后立即以书面形式向监理工程师提出延期开工的要求并说明理由。监理工程师应当在接到延期开工申请后的48小时内书面予以答复，否则视为同意。在该情况下造成的损失应由承包人承担，工期不予顺延。</w:t>
      </w:r>
    </w:p>
    <w:p w14:paraId="6B4AABE2">
      <w:pPr>
        <w:pStyle w:val="8"/>
        <w:widowControl/>
        <w:adjustRightInd w:val="0"/>
        <w:snapToGrid w:val="0"/>
        <w:spacing w:line="360" w:lineRule="auto"/>
        <w:ind w:right="3" w:firstLine="310" w:firstLineChars="147"/>
        <w:jc w:val="left"/>
        <w:rPr>
          <w:rFonts w:hAnsi="宋体"/>
          <w:szCs w:val="24"/>
        </w:rPr>
      </w:pPr>
      <w:r>
        <w:rPr>
          <w:rFonts w:hint="eastAsia" w:hAnsi="宋体"/>
          <w:b/>
          <w:szCs w:val="24"/>
        </w:rPr>
        <w:t>8.3.4</w:t>
      </w:r>
      <w:r>
        <w:rPr>
          <w:rFonts w:hint="eastAsia" w:hAnsi="宋体"/>
          <w:szCs w:val="24"/>
        </w:rPr>
        <w:t>发包人推迟开工的处理程序和责任</w:t>
      </w:r>
    </w:p>
    <w:p w14:paraId="58E048B7">
      <w:pPr>
        <w:spacing w:line="360" w:lineRule="auto"/>
        <w:ind w:firstLine="420" w:firstLineChars="200"/>
        <w:jc w:val="left"/>
        <w:rPr>
          <w:rFonts w:ascii="宋体" w:hAnsi="宋体"/>
        </w:rPr>
      </w:pPr>
      <w:r>
        <w:rPr>
          <w:rFonts w:ascii="宋体" w:hAnsi="宋体"/>
        </w:rPr>
        <w:t>除专用合同条款另有约定外，因发包人原因造成监理工程师未能在计划开工日期之日起90天内发出开工通知的，承包人有权提出价格调整要求，或者解除合同。发包人应当承担由此增加的费用和（或）延误的工期，并向承包人支付合理利润。</w:t>
      </w:r>
    </w:p>
    <w:p w14:paraId="66527906">
      <w:pPr>
        <w:pStyle w:val="5"/>
        <w:adjustRightInd w:val="0"/>
        <w:snapToGrid w:val="0"/>
        <w:spacing w:line="360" w:lineRule="auto"/>
        <w:ind w:firstLine="537" w:firstLineChars="168"/>
        <w:rPr>
          <w:rFonts w:ascii="黑体" w:hAnsi="宋体" w:eastAsia="黑体"/>
          <w:sz w:val="32"/>
          <w:szCs w:val="24"/>
        </w:rPr>
      </w:pPr>
    </w:p>
    <w:p w14:paraId="0E698E36">
      <w:pPr>
        <w:pStyle w:val="5"/>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8.4  放线</w:t>
      </w:r>
    </w:p>
    <w:p w14:paraId="799688EF">
      <w:pPr>
        <w:pStyle w:val="5"/>
        <w:adjustRightInd w:val="0"/>
        <w:snapToGrid w:val="0"/>
        <w:spacing w:line="360" w:lineRule="auto"/>
        <w:ind w:firstLine="413" w:firstLineChars="196"/>
        <w:rPr>
          <w:rFonts w:ascii="宋体" w:hAnsi="宋体"/>
          <w:szCs w:val="21"/>
        </w:rPr>
      </w:pPr>
      <w:r>
        <w:rPr>
          <w:rFonts w:hint="eastAsia" w:ascii="宋体" w:hAnsi="宋体"/>
          <w:b/>
          <w:szCs w:val="21"/>
        </w:rPr>
        <w:t>8.4.1</w:t>
      </w:r>
      <w:r>
        <w:rPr>
          <w:rFonts w:hint="eastAsia" w:ascii="宋体" w:hAnsi="宋体"/>
          <w:szCs w:val="21"/>
        </w:rPr>
        <w:t>检查验收施工定线或放样</w:t>
      </w:r>
    </w:p>
    <w:p w14:paraId="5A0196F4">
      <w:pPr>
        <w:pStyle w:val="5"/>
        <w:adjustRightInd w:val="0"/>
        <w:snapToGrid w:val="0"/>
        <w:spacing w:line="360" w:lineRule="auto"/>
        <w:ind w:firstLineChars="200"/>
        <w:rPr>
          <w:rFonts w:ascii="宋体" w:hAnsi="宋体"/>
          <w:szCs w:val="21"/>
        </w:rPr>
      </w:pPr>
      <w:r>
        <w:rPr>
          <w:rFonts w:hint="eastAsia" w:ascii="宋体" w:hAnsi="宋体"/>
          <w:szCs w:val="21"/>
        </w:rPr>
        <w:t>发包人应在不晚于开工日期前7天，向承包人提供原始基准点（包括基准线、基准高程）书面资料；监理工程师对承包人的施工定线或放样进行检查验收。</w:t>
      </w:r>
    </w:p>
    <w:p w14:paraId="1D116E21">
      <w:pPr>
        <w:pStyle w:val="5"/>
        <w:adjustRightInd w:val="0"/>
        <w:snapToGrid w:val="0"/>
        <w:spacing w:line="360" w:lineRule="auto"/>
        <w:ind w:firstLine="413" w:firstLineChars="196"/>
        <w:rPr>
          <w:rFonts w:ascii="宋体" w:hAnsi="宋体"/>
          <w:szCs w:val="21"/>
        </w:rPr>
      </w:pPr>
      <w:r>
        <w:rPr>
          <w:rFonts w:hint="eastAsia" w:ascii="宋体" w:hAnsi="宋体"/>
          <w:b/>
          <w:szCs w:val="21"/>
        </w:rPr>
        <w:t>8.4.2</w:t>
      </w:r>
      <w:r>
        <w:rPr>
          <w:rFonts w:hint="eastAsia" w:ascii="宋体" w:hAnsi="宋体"/>
          <w:szCs w:val="21"/>
        </w:rPr>
        <w:t>承包人施工定线或放样的责任</w:t>
      </w:r>
    </w:p>
    <w:p w14:paraId="7AC09E9D">
      <w:pPr>
        <w:pStyle w:val="5"/>
        <w:adjustRightInd w:val="0"/>
        <w:snapToGrid w:val="0"/>
        <w:spacing w:line="360" w:lineRule="auto"/>
        <w:ind w:firstLineChars="200"/>
        <w:rPr>
          <w:rFonts w:ascii="宋体" w:hAnsi="宋体"/>
          <w:szCs w:val="21"/>
        </w:rPr>
      </w:pPr>
      <w:r>
        <w:rPr>
          <w:rFonts w:hint="eastAsia" w:ascii="宋体" w:hAnsi="宋体"/>
          <w:szCs w:val="21"/>
        </w:rPr>
        <w:t>承包人应根据发包人书面确定的原始基准点对合同工程进行准确的放样，并对工程各部分的位置、标高、尺寸或定线的正确性负责。</w:t>
      </w:r>
    </w:p>
    <w:p w14:paraId="5B1E2AB3">
      <w:pPr>
        <w:pStyle w:val="5"/>
        <w:adjustRightInd w:val="0"/>
        <w:snapToGrid w:val="0"/>
        <w:spacing w:line="360" w:lineRule="auto"/>
        <w:ind w:firstLine="413" w:firstLineChars="196"/>
        <w:rPr>
          <w:rFonts w:ascii="宋体" w:hAnsi="宋体"/>
          <w:szCs w:val="21"/>
        </w:rPr>
      </w:pPr>
      <w:r>
        <w:rPr>
          <w:rFonts w:hint="eastAsia" w:ascii="宋体" w:hAnsi="宋体"/>
          <w:b/>
          <w:szCs w:val="21"/>
        </w:rPr>
        <w:t>8.4.3</w:t>
      </w:r>
      <w:r>
        <w:rPr>
          <w:rFonts w:hint="eastAsia" w:ascii="宋体" w:hAnsi="宋体"/>
          <w:szCs w:val="21"/>
        </w:rPr>
        <w:t>定线或放样误差的处理</w:t>
      </w:r>
    </w:p>
    <w:p w14:paraId="1EDFE330">
      <w:pPr>
        <w:pStyle w:val="5"/>
        <w:adjustRightInd w:val="0"/>
        <w:snapToGrid w:val="0"/>
        <w:spacing w:line="360" w:lineRule="auto"/>
        <w:ind w:firstLineChars="200"/>
        <w:rPr>
          <w:rFonts w:ascii="宋体" w:hAnsi="宋体"/>
          <w:szCs w:val="21"/>
        </w:rPr>
      </w:pPr>
      <w:r>
        <w:rPr>
          <w:rFonts w:hint="eastAsia" w:ascii="宋体" w:hAnsi="宋体"/>
          <w:szCs w:val="21"/>
        </w:rPr>
        <w:t>如果永久工程任何部分的位置、标高、尺寸或定线超过合同规定的误差，承包人应自费纠正，直到监理工程师认为符合合同约定为止。如果这些误差是由于发包人书面提供的数据不正确所致，则视为变更；监理工程师应及时发出纠正指令，顺延延误的工期，并由造价工程师根据第9.10条规定确定合同价款的增加额。</w:t>
      </w:r>
    </w:p>
    <w:p w14:paraId="53D33EB6">
      <w:pPr>
        <w:pStyle w:val="5"/>
        <w:adjustRightInd w:val="0"/>
        <w:snapToGrid w:val="0"/>
        <w:spacing w:line="360" w:lineRule="auto"/>
        <w:ind w:firstLine="413" w:firstLineChars="196"/>
        <w:rPr>
          <w:rFonts w:ascii="宋体" w:hAnsi="宋体"/>
          <w:szCs w:val="21"/>
        </w:rPr>
      </w:pPr>
      <w:r>
        <w:rPr>
          <w:rFonts w:hint="eastAsia" w:ascii="宋体" w:hAnsi="宋体"/>
          <w:b/>
          <w:szCs w:val="21"/>
        </w:rPr>
        <w:t>8.4.4</w:t>
      </w:r>
      <w:r>
        <w:rPr>
          <w:rFonts w:hint="eastAsia" w:ascii="宋体" w:hAnsi="宋体"/>
          <w:szCs w:val="21"/>
        </w:rPr>
        <w:t>保护基准点或线等标志</w:t>
      </w:r>
    </w:p>
    <w:p w14:paraId="120DFA27">
      <w:pPr>
        <w:pStyle w:val="8"/>
        <w:adjustRightInd w:val="0"/>
        <w:snapToGrid w:val="0"/>
        <w:spacing w:line="360" w:lineRule="auto"/>
        <w:ind w:right="-240" w:firstLine="352" w:firstLineChars="168"/>
        <w:rPr>
          <w:rFonts w:hAnsi="宋体"/>
          <w:szCs w:val="21"/>
        </w:rPr>
      </w:pPr>
      <w:r>
        <w:rPr>
          <w:rFonts w:hint="eastAsia" w:hAnsi="宋体"/>
          <w:szCs w:val="21"/>
        </w:rPr>
        <w:t>监理工程师对工程位置、标高、尺寸、定线的检查，不能免除承包人对工作准确性应负的任何责任和义务。承包人应有效地保护一切基准点、基准线和其他有关的标志，直到永久工程竣工验收合格为止。</w:t>
      </w:r>
    </w:p>
    <w:p w14:paraId="0DBE583C">
      <w:pPr>
        <w:pStyle w:val="8"/>
        <w:adjustRightInd w:val="0"/>
        <w:snapToGrid w:val="0"/>
        <w:spacing w:line="360" w:lineRule="auto"/>
        <w:ind w:right="-240" w:firstLine="352" w:firstLineChars="168"/>
        <w:rPr>
          <w:rFonts w:ascii="黑体" w:hAnsi="宋体" w:eastAsia="黑体"/>
          <w:szCs w:val="21"/>
        </w:rPr>
      </w:pPr>
    </w:p>
    <w:p w14:paraId="5F24EB81">
      <w:pPr>
        <w:pStyle w:val="8"/>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8.5  工期和工期延误</w:t>
      </w:r>
    </w:p>
    <w:p w14:paraId="3083297D">
      <w:pPr>
        <w:pStyle w:val="8"/>
        <w:adjustRightInd w:val="0"/>
        <w:snapToGrid w:val="0"/>
        <w:spacing w:line="360" w:lineRule="auto"/>
        <w:ind w:firstLine="413" w:firstLineChars="196"/>
        <w:rPr>
          <w:rFonts w:hAnsi="宋体"/>
          <w:szCs w:val="24"/>
        </w:rPr>
      </w:pPr>
      <w:r>
        <w:rPr>
          <w:rFonts w:hint="eastAsia" w:hAnsi="宋体"/>
          <w:b/>
          <w:szCs w:val="24"/>
        </w:rPr>
        <w:t>8.5.1</w:t>
      </w:r>
      <w:r>
        <w:rPr>
          <w:rFonts w:hint="eastAsia" w:hAnsi="宋体"/>
          <w:szCs w:val="24"/>
        </w:rPr>
        <w:t>工程工期</w:t>
      </w:r>
    </w:p>
    <w:p w14:paraId="6D889A5C">
      <w:pPr>
        <w:pStyle w:val="8"/>
        <w:adjustRightInd w:val="0"/>
        <w:snapToGrid w:val="0"/>
        <w:spacing w:line="360" w:lineRule="auto"/>
        <w:ind w:firstLine="420" w:firstLineChars="200"/>
        <w:rPr>
          <w:rFonts w:hint="eastAsia" w:hAnsi="宋体" w:eastAsia="宋体"/>
          <w:szCs w:val="24"/>
          <w:lang w:eastAsia="zh-CN"/>
        </w:rPr>
      </w:pPr>
      <w:r>
        <w:rPr>
          <w:rFonts w:hint="eastAsia" w:hAnsi="宋体"/>
          <w:szCs w:val="24"/>
        </w:rPr>
        <w:t>发包人、承包人应在专用条款中约定合同工程的工期，工期从开工日期开始计算。</w:t>
      </w:r>
    </w:p>
    <w:p w14:paraId="2E339A00">
      <w:pPr>
        <w:pStyle w:val="8"/>
        <w:adjustRightInd w:val="0"/>
        <w:snapToGrid w:val="0"/>
        <w:spacing w:line="360" w:lineRule="auto"/>
        <w:ind w:firstLine="420" w:firstLineChars="200"/>
        <w:rPr>
          <w:rFonts w:hAnsi="宋体"/>
          <w:szCs w:val="24"/>
        </w:rPr>
      </w:pPr>
      <w:r>
        <w:rPr>
          <w:rFonts w:hint="eastAsia" w:hAnsi="宋体"/>
          <w:szCs w:val="24"/>
        </w:rPr>
        <w:t>合同有单项工程的，应在专用条款中约定各单项工程的工期。</w:t>
      </w:r>
    </w:p>
    <w:p w14:paraId="7B5CF1E1">
      <w:pPr>
        <w:pStyle w:val="8"/>
        <w:widowControl/>
        <w:adjustRightInd w:val="0"/>
        <w:snapToGrid w:val="0"/>
        <w:spacing w:line="360" w:lineRule="auto"/>
        <w:ind w:right="-2" w:firstLine="413" w:firstLineChars="196"/>
        <w:jc w:val="left"/>
        <w:rPr>
          <w:rFonts w:hAnsi="宋体"/>
          <w:szCs w:val="24"/>
        </w:rPr>
      </w:pPr>
      <w:r>
        <w:rPr>
          <w:rFonts w:hint="eastAsia" w:hAnsi="宋体"/>
          <w:b/>
          <w:szCs w:val="24"/>
        </w:rPr>
        <w:t>8.5.2</w:t>
      </w:r>
      <w:r>
        <w:rPr>
          <w:rFonts w:hint="eastAsia" w:hAnsi="宋体"/>
          <w:szCs w:val="24"/>
        </w:rPr>
        <w:t>工期顺延</w:t>
      </w:r>
    </w:p>
    <w:p w14:paraId="75064BDF">
      <w:pPr>
        <w:pStyle w:val="8"/>
        <w:adjustRightInd w:val="0"/>
        <w:snapToGrid w:val="0"/>
        <w:spacing w:line="360" w:lineRule="auto"/>
        <w:ind w:right="-2" w:firstLine="420" w:firstLineChars="200"/>
        <w:rPr>
          <w:rFonts w:hAnsi="宋体"/>
          <w:szCs w:val="24"/>
        </w:rPr>
      </w:pPr>
      <w:r>
        <w:rPr>
          <w:rFonts w:hint="eastAsia" w:hAnsi="宋体"/>
          <w:szCs w:val="24"/>
        </w:rPr>
        <w:t>因下列原因造成工期延误的，工期相应顺延。</w:t>
      </w:r>
    </w:p>
    <w:p w14:paraId="7F55CD4A">
      <w:pPr>
        <w:pStyle w:val="8"/>
        <w:adjustRightInd w:val="0"/>
        <w:snapToGrid w:val="0"/>
        <w:spacing w:line="360" w:lineRule="auto"/>
        <w:ind w:right="-2" w:firstLine="420" w:firstLineChars="200"/>
        <w:rPr>
          <w:rFonts w:hAnsi="宋体"/>
          <w:szCs w:val="24"/>
        </w:rPr>
      </w:pPr>
      <w:r>
        <w:rPr>
          <w:rFonts w:hint="eastAsia" w:hAnsi="宋体"/>
          <w:szCs w:val="24"/>
        </w:rPr>
        <w:t xml:space="preserve">（1） </w:t>
      </w:r>
      <w:r>
        <w:rPr>
          <w:rFonts w:hAnsi="宋体"/>
          <w:kern w:val="0"/>
          <w:szCs w:val="21"/>
        </w:rPr>
        <w:t>基准日以</w:t>
      </w:r>
      <w:r>
        <w:rPr>
          <w:rFonts w:hAnsi="宋体"/>
          <w:color w:val="000000"/>
          <w:kern w:val="0"/>
          <w:szCs w:val="21"/>
        </w:rPr>
        <w:t>后实施的国家和本省法律、法规、规定。</w:t>
      </w:r>
    </w:p>
    <w:p w14:paraId="6BC1B1A2">
      <w:pPr>
        <w:pStyle w:val="8"/>
        <w:adjustRightInd w:val="0"/>
        <w:snapToGrid w:val="0"/>
        <w:spacing w:line="360" w:lineRule="auto"/>
        <w:ind w:right="-2" w:firstLine="420" w:firstLineChars="200"/>
        <w:rPr>
          <w:rFonts w:hAnsi="宋体"/>
          <w:szCs w:val="24"/>
        </w:rPr>
      </w:pPr>
      <w:r>
        <w:rPr>
          <w:rFonts w:hint="eastAsia" w:hAnsi="宋体"/>
          <w:szCs w:val="24"/>
        </w:rPr>
        <w:t>（2） 发包人未能按专用条款的约定提供图纸及开工条件。</w:t>
      </w:r>
    </w:p>
    <w:p w14:paraId="73EB3B18">
      <w:pPr>
        <w:pStyle w:val="8"/>
        <w:adjustRightInd w:val="0"/>
        <w:snapToGrid w:val="0"/>
        <w:spacing w:line="360" w:lineRule="auto"/>
        <w:ind w:right="-2" w:firstLine="420" w:firstLineChars="200"/>
        <w:rPr>
          <w:rFonts w:hAnsi="宋体"/>
          <w:szCs w:val="24"/>
        </w:rPr>
      </w:pPr>
      <w:r>
        <w:rPr>
          <w:rFonts w:hint="eastAsia" w:hAnsi="宋体"/>
          <w:szCs w:val="24"/>
        </w:rPr>
        <w:t>（3） 发包人未能按约定日期支付工程预付款、进度款。</w:t>
      </w:r>
    </w:p>
    <w:p w14:paraId="4D09CC35">
      <w:pPr>
        <w:pStyle w:val="8"/>
        <w:adjustRightInd w:val="0"/>
        <w:snapToGrid w:val="0"/>
        <w:spacing w:line="360" w:lineRule="auto"/>
        <w:ind w:right="-2" w:firstLine="420" w:firstLineChars="200"/>
        <w:rPr>
          <w:rFonts w:hAnsi="宋体"/>
          <w:szCs w:val="24"/>
        </w:rPr>
      </w:pPr>
      <w:r>
        <w:rPr>
          <w:rFonts w:hint="eastAsia" w:hAnsi="宋体"/>
          <w:szCs w:val="24"/>
        </w:rPr>
        <w:t>（4） 发包人代表或施工现场发包人雇用的其他人的人为因素。</w:t>
      </w:r>
    </w:p>
    <w:p w14:paraId="52521B70">
      <w:pPr>
        <w:pStyle w:val="8"/>
        <w:adjustRightInd w:val="0"/>
        <w:snapToGrid w:val="0"/>
        <w:spacing w:line="360" w:lineRule="auto"/>
        <w:ind w:right="-2" w:firstLine="420" w:firstLineChars="200"/>
        <w:rPr>
          <w:rFonts w:hAnsi="宋体"/>
          <w:szCs w:val="24"/>
        </w:rPr>
      </w:pPr>
      <w:r>
        <w:rPr>
          <w:rFonts w:hint="eastAsia" w:hAnsi="宋体"/>
          <w:szCs w:val="24"/>
        </w:rPr>
        <w:t>（5） 监理工程师、造价工程师未按合同约定及时提供所需指令、批准等。</w:t>
      </w:r>
    </w:p>
    <w:p w14:paraId="3AE62C63">
      <w:pPr>
        <w:pStyle w:val="8"/>
        <w:adjustRightInd w:val="0"/>
        <w:snapToGrid w:val="0"/>
        <w:spacing w:line="360" w:lineRule="auto"/>
        <w:ind w:right="-2" w:firstLine="420" w:firstLineChars="200"/>
        <w:rPr>
          <w:rFonts w:hAnsi="宋体"/>
          <w:szCs w:val="24"/>
        </w:rPr>
      </w:pPr>
      <w:r>
        <w:rPr>
          <w:rFonts w:hint="eastAsia" w:hAnsi="宋体"/>
          <w:szCs w:val="24"/>
        </w:rPr>
        <w:t>（6） 工程变更。</w:t>
      </w:r>
    </w:p>
    <w:p w14:paraId="1F879B4B">
      <w:pPr>
        <w:pStyle w:val="8"/>
        <w:adjustRightInd w:val="0"/>
        <w:snapToGrid w:val="0"/>
        <w:spacing w:line="360" w:lineRule="auto"/>
        <w:ind w:right="-2" w:firstLine="420" w:firstLineChars="200"/>
        <w:rPr>
          <w:rFonts w:hAnsi="宋体"/>
          <w:szCs w:val="24"/>
        </w:rPr>
      </w:pPr>
      <w:r>
        <w:rPr>
          <w:rFonts w:hint="eastAsia" w:hAnsi="宋体"/>
          <w:szCs w:val="24"/>
        </w:rPr>
        <w:t>（7） 工程量增加。</w:t>
      </w:r>
    </w:p>
    <w:p w14:paraId="131E1F07">
      <w:pPr>
        <w:pStyle w:val="8"/>
        <w:adjustRightInd w:val="0"/>
        <w:snapToGrid w:val="0"/>
        <w:spacing w:line="360" w:lineRule="auto"/>
        <w:ind w:right="-2" w:firstLine="420" w:firstLineChars="200"/>
        <w:rPr>
          <w:rFonts w:hAnsi="宋体"/>
          <w:szCs w:val="24"/>
        </w:rPr>
      </w:pPr>
      <w:r>
        <w:rPr>
          <w:rFonts w:hint="eastAsia" w:hAnsi="宋体"/>
          <w:szCs w:val="24"/>
        </w:rPr>
        <w:t>（8） 非承包人原因引起的每周累计停水、停电、停气超过8小时且造成停工的。</w:t>
      </w:r>
    </w:p>
    <w:p w14:paraId="15670ECA">
      <w:pPr>
        <w:pStyle w:val="8"/>
        <w:adjustRightInd w:val="0"/>
        <w:snapToGrid w:val="0"/>
        <w:spacing w:line="360" w:lineRule="auto"/>
        <w:ind w:right="-2" w:firstLine="420" w:firstLineChars="200"/>
        <w:rPr>
          <w:rFonts w:hAnsi="宋体"/>
          <w:szCs w:val="24"/>
        </w:rPr>
      </w:pPr>
      <w:r>
        <w:rPr>
          <w:rFonts w:hint="eastAsia" w:hAnsi="宋体"/>
          <w:szCs w:val="24"/>
        </w:rPr>
        <w:t>（9） 不可抗力。</w:t>
      </w:r>
    </w:p>
    <w:p w14:paraId="000406FB">
      <w:pPr>
        <w:pStyle w:val="8"/>
        <w:adjustRightInd w:val="0"/>
        <w:snapToGrid w:val="0"/>
        <w:spacing w:line="360" w:lineRule="auto"/>
        <w:ind w:right="-2" w:firstLine="420" w:firstLineChars="200"/>
        <w:rPr>
          <w:rFonts w:hAnsi="宋体"/>
          <w:szCs w:val="24"/>
        </w:rPr>
      </w:pPr>
      <w:r>
        <w:rPr>
          <w:rFonts w:hint="eastAsia" w:hAnsi="宋体"/>
          <w:szCs w:val="24"/>
        </w:rPr>
        <w:t>（10） 发包人风险事件。</w:t>
      </w:r>
    </w:p>
    <w:p w14:paraId="7758CFA3">
      <w:pPr>
        <w:pStyle w:val="8"/>
        <w:adjustRightInd w:val="0"/>
        <w:snapToGrid w:val="0"/>
        <w:spacing w:line="360" w:lineRule="auto"/>
        <w:ind w:right="-2" w:firstLine="420" w:firstLineChars="200"/>
        <w:rPr>
          <w:rFonts w:hAnsi="宋体"/>
          <w:szCs w:val="24"/>
        </w:rPr>
      </w:pPr>
      <w:r>
        <w:rPr>
          <w:rFonts w:hint="eastAsia" w:hAnsi="宋体"/>
          <w:szCs w:val="24"/>
        </w:rPr>
        <w:t>（11） 非承包人失误、违约，以及监理工程师同意工期顺延的其他情况。</w:t>
      </w:r>
    </w:p>
    <w:p w14:paraId="299487CA">
      <w:pPr>
        <w:pStyle w:val="8"/>
        <w:adjustRightInd w:val="0"/>
        <w:snapToGrid w:val="0"/>
        <w:spacing w:line="360" w:lineRule="auto"/>
        <w:ind w:right="-2" w:firstLine="525" w:firstLineChars="250"/>
        <w:rPr>
          <w:rFonts w:hAnsi="宋体"/>
          <w:szCs w:val="24"/>
        </w:rPr>
      </w:pPr>
      <w:r>
        <w:rPr>
          <w:rFonts w:hint="eastAsia" w:hAnsi="宋体"/>
          <w:kern w:val="0"/>
          <w:szCs w:val="21"/>
        </w:rPr>
        <w:t xml:space="preserve">(12) </w:t>
      </w:r>
      <w:r>
        <w:rPr>
          <w:rFonts w:hAnsi="宋体"/>
          <w:kern w:val="0"/>
          <w:szCs w:val="21"/>
        </w:rPr>
        <w:t>经审定批准的施工组织设计、施工方案变更，但修正错误除外</w:t>
      </w:r>
      <w:r>
        <w:rPr>
          <w:rFonts w:hint="eastAsia" w:hAnsi="宋体"/>
          <w:kern w:val="0"/>
          <w:szCs w:val="21"/>
        </w:rPr>
        <w:t>。</w:t>
      </w:r>
    </w:p>
    <w:p w14:paraId="2595EDFC">
      <w:pPr>
        <w:pStyle w:val="8"/>
        <w:adjustRightInd w:val="0"/>
        <w:snapToGrid w:val="0"/>
        <w:spacing w:line="360" w:lineRule="auto"/>
        <w:ind w:right="-2" w:firstLine="420" w:firstLineChars="200"/>
        <w:rPr>
          <w:rFonts w:hAnsi="宋体"/>
          <w:szCs w:val="24"/>
        </w:rPr>
      </w:pPr>
      <w:r>
        <w:rPr>
          <w:rFonts w:hint="eastAsia" w:hAnsi="宋体"/>
          <w:szCs w:val="24"/>
        </w:rPr>
        <w:t>顺延工期的天数，应由承包人提出，经监理工程师核实后与发包人、承包人协商确定；协商不能达成一致的，由监理工程师暂定，通知承包人并抄报发包人。</w:t>
      </w:r>
    </w:p>
    <w:p w14:paraId="11EE23A7">
      <w:pPr>
        <w:pStyle w:val="8"/>
        <w:widowControl/>
        <w:adjustRightInd w:val="0"/>
        <w:snapToGrid w:val="0"/>
        <w:spacing w:line="360" w:lineRule="auto"/>
        <w:ind w:right="-2" w:firstLine="413" w:firstLineChars="196"/>
        <w:jc w:val="left"/>
        <w:rPr>
          <w:rFonts w:hAnsi="宋体"/>
          <w:szCs w:val="24"/>
        </w:rPr>
      </w:pPr>
      <w:r>
        <w:rPr>
          <w:rFonts w:hint="eastAsia" w:hAnsi="宋体"/>
          <w:b/>
          <w:szCs w:val="24"/>
        </w:rPr>
        <w:t>8.5.3</w:t>
      </w:r>
      <w:r>
        <w:rPr>
          <w:rFonts w:hint="eastAsia" w:hAnsi="宋体"/>
          <w:szCs w:val="24"/>
        </w:rPr>
        <w:t>工期顺延的申请</w:t>
      </w:r>
    </w:p>
    <w:p w14:paraId="7290DF07">
      <w:pPr>
        <w:pStyle w:val="8"/>
        <w:adjustRightInd w:val="0"/>
        <w:snapToGrid w:val="0"/>
        <w:spacing w:line="360" w:lineRule="auto"/>
        <w:ind w:right="-2" w:firstLine="420" w:firstLineChars="200"/>
        <w:rPr>
          <w:rFonts w:hAnsi="宋体"/>
          <w:szCs w:val="24"/>
        </w:rPr>
      </w:pPr>
      <w:r>
        <w:rPr>
          <w:rFonts w:hint="eastAsia" w:hAnsi="宋体"/>
          <w:szCs w:val="24"/>
        </w:rPr>
        <w:t>当第8.5.2款所述情况首次发生后，承包人应在14天内向监理工程师发出要求延期的书面通知，并抄送发包人。承包人应在发出通知后的7天内向监理工程师提交要求延期的详细情况，以备监理工程师查核。</w:t>
      </w:r>
    </w:p>
    <w:p w14:paraId="45BFD47E">
      <w:pPr>
        <w:pStyle w:val="8"/>
        <w:adjustRightInd w:val="0"/>
        <w:snapToGrid w:val="0"/>
        <w:spacing w:line="360" w:lineRule="auto"/>
        <w:ind w:firstLine="413" w:firstLineChars="196"/>
        <w:jc w:val="left"/>
        <w:rPr>
          <w:rFonts w:hAnsi="宋体"/>
          <w:color w:val="000000"/>
          <w:szCs w:val="24"/>
          <w:u w:val="dotted"/>
        </w:rPr>
      </w:pPr>
      <w:r>
        <w:rPr>
          <w:rFonts w:hint="eastAsia" w:hAnsi="宋体"/>
          <w:b/>
          <w:szCs w:val="24"/>
        </w:rPr>
        <w:t>8.5.4</w:t>
      </w:r>
      <w:r>
        <w:rPr>
          <w:rFonts w:hint="eastAsia" w:hAnsi="宋体"/>
          <w:szCs w:val="24"/>
        </w:rPr>
        <w:t>延期持续发生的申请</w:t>
      </w:r>
    </w:p>
    <w:p w14:paraId="3FA69AE7">
      <w:pPr>
        <w:pStyle w:val="8"/>
        <w:adjustRightInd w:val="0"/>
        <w:snapToGrid w:val="0"/>
        <w:spacing w:line="360" w:lineRule="auto"/>
        <w:ind w:firstLine="420" w:firstLineChars="200"/>
        <w:rPr>
          <w:rFonts w:hAnsi="宋体"/>
          <w:szCs w:val="24"/>
        </w:rPr>
      </w:pPr>
      <w:r>
        <w:rPr>
          <w:rFonts w:hint="eastAsia" w:hAnsi="宋体"/>
          <w:szCs w:val="24"/>
        </w:rPr>
        <w:t>如果延期的事件持续发生时，承包人应按第8.5.3款规定的14天之内发出要求延期的书面通知，然后每隔7天向监理工程师提交事件发生的详细资料，并在该事件终结后的14天内提交最终详细资料。</w:t>
      </w:r>
    </w:p>
    <w:p w14:paraId="29FEDDAD">
      <w:pPr>
        <w:pStyle w:val="8"/>
        <w:widowControl/>
        <w:adjustRightInd w:val="0"/>
        <w:snapToGrid w:val="0"/>
        <w:spacing w:line="360" w:lineRule="auto"/>
        <w:ind w:right="-2" w:firstLine="413" w:firstLineChars="196"/>
        <w:jc w:val="left"/>
        <w:rPr>
          <w:rFonts w:hAnsi="宋体"/>
          <w:szCs w:val="24"/>
        </w:rPr>
      </w:pPr>
      <w:r>
        <w:rPr>
          <w:rFonts w:hint="eastAsia" w:hAnsi="宋体"/>
          <w:b/>
          <w:szCs w:val="24"/>
        </w:rPr>
        <w:t>8.5.5</w:t>
      </w:r>
      <w:r>
        <w:rPr>
          <w:rFonts w:hint="eastAsia" w:hAnsi="宋体"/>
          <w:szCs w:val="24"/>
        </w:rPr>
        <w:t>拒绝延期和批准延期</w:t>
      </w:r>
    </w:p>
    <w:p w14:paraId="588740DE">
      <w:pPr>
        <w:pStyle w:val="8"/>
        <w:adjustRightInd w:val="0"/>
        <w:snapToGrid w:val="0"/>
        <w:spacing w:line="360" w:lineRule="auto"/>
        <w:ind w:firstLine="420" w:firstLineChars="200"/>
        <w:rPr>
          <w:rFonts w:hint="eastAsia" w:eastAsia="宋体"/>
          <w:lang w:eastAsia="zh-CN"/>
        </w:rPr>
      </w:pPr>
      <w:r>
        <w:rPr>
          <w:rFonts w:hint="eastAsia"/>
        </w:rPr>
        <w:t>如果承包人未能在第8.5.3款和第8.5.4款（发生时）规定的时间内发出要求延期的通知和提交（最终）详细资料，则视为该事件不影响施工进度或承包人放弃索赔工期的权利，监理工程师可拒绝做出任何延期的决定。</w:t>
      </w:r>
    </w:p>
    <w:p w14:paraId="17A4EEE2">
      <w:pPr>
        <w:pStyle w:val="8"/>
        <w:adjustRightInd w:val="0"/>
        <w:snapToGrid w:val="0"/>
        <w:spacing w:line="360" w:lineRule="auto"/>
        <w:ind w:firstLine="420" w:firstLineChars="200"/>
      </w:pPr>
      <w:r>
        <w:rPr>
          <w:rFonts w:hint="eastAsia"/>
        </w:rPr>
        <w:t xml:space="preserve">    监理工程师应在收到承包人按第8.5.3款和第8.5.4款（发生时）规定发出要求延期的通知和提交（最终）详细资料后的28天内，要求承包人进一步补充顺延工期的理由或与发包人、承包人协商确定顺延工期的天数；协商不能达成一致的，由监理工程师暂定，通知承包人并抄报发包人。如果监理工程师在28天内未予答复，则视为监理工程师已认可承包人提出的顺延工期天数。</w:t>
      </w:r>
      <w:bookmarkStart w:id="532" w:name="_Toc351203548"/>
    </w:p>
    <w:p w14:paraId="49E220A2">
      <w:pPr>
        <w:pStyle w:val="8"/>
        <w:adjustRightInd w:val="0"/>
        <w:snapToGrid w:val="0"/>
        <w:spacing w:line="360" w:lineRule="auto"/>
        <w:ind w:firstLine="420" w:firstLineChars="200"/>
      </w:pPr>
    </w:p>
    <w:p w14:paraId="2EACC380">
      <w:pPr>
        <w:autoSpaceDE w:val="0"/>
        <w:autoSpaceDN w:val="0"/>
        <w:adjustRightInd w:val="0"/>
        <w:spacing w:line="360" w:lineRule="auto"/>
        <w:ind w:firstLine="640" w:firstLineChars="200"/>
        <w:jc w:val="left"/>
        <w:rPr>
          <w:rFonts w:ascii="黑体" w:hAnsi="宋体" w:eastAsia="黑体"/>
          <w:sz w:val="32"/>
        </w:rPr>
      </w:pPr>
      <w:bookmarkStart w:id="533" w:name="_Toc296503074"/>
      <w:bookmarkStart w:id="534" w:name="_Toc296346575"/>
      <w:bookmarkStart w:id="535" w:name="_Toc337558773"/>
      <w:r>
        <w:rPr>
          <w:rFonts w:hint="eastAsia" w:ascii="黑体" w:hAnsi="宋体" w:eastAsia="黑体"/>
          <w:sz w:val="32"/>
        </w:rPr>
        <w:t>8.6  不利物质条件</w:t>
      </w:r>
      <w:bookmarkEnd w:id="532"/>
    </w:p>
    <w:bookmarkEnd w:id="533"/>
    <w:bookmarkEnd w:id="534"/>
    <w:bookmarkEnd w:id="535"/>
    <w:p w14:paraId="34CD02A2">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不利物质条件是指有经验的承包人在施工现场遇到的不可预见的自然物质条件、非自然的物质障碍和污染物，</w:t>
      </w:r>
      <w:r>
        <w:rPr>
          <w:rFonts w:hint="eastAsia" w:ascii="宋体" w:hAnsi="宋体"/>
          <w:kern w:val="0"/>
          <w:szCs w:val="21"/>
        </w:rPr>
        <w:t>通常</w:t>
      </w:r>
      <w:r>
        <w:rPr>
          <w:rFonts w:ascii="宋体" w:hAnsi="宋体"/>
          <w:kern w:val="0"/>
          <w:szCs w:val="21"/>
        </w:rPr>
        <w:t>包括地表以下物质条件和水文条件，但不包括气候条件</w:t>
      </w:r>
      <w:r>
        <w:rPr>
          <w:rFonts w:hint="eastAsia" w:ascii="宋体" w:hAnsi="宋体"/>
          <w:kern w:val="0"/>
          <w:szCs w:val="21"/>
        </w:rPr>
        <w:t>，具体情形应在专用条款中约定。</w:t>
      </w:r>
    </w:p>
    <w:p w14:paraId="3BF58807">
      <w:pPr>
        <w:autoSpaceDE w:val="0"/>
        <w:autoSpaceDN w:val="0"/>
        <w:adjustRightInd w:val="0"/>
        <w:spacing w:line="360" w:lineRule="auto"/>
        <w:ind w:firstLine="420" w:firstLineChars="200"/>
        <w:jc w:val="left"/>
        <w:rPr>
          <w:kern w:val="0"/>
        </w:rPr>
      </w:pPr>
      <w:r>
        <w:rPr>
          <w:kern w:val="0"/>
        </w:rPr>
        <w:t>承包人遇到不利物质条件时，应采取克服不利物质条件的合理措施继续施工，并及时通知发包人和监理工程师。通知应载明不利物质条件的内容以及承包人认为不可预见的理由。监理工程师经发包人同意后应当及时发出指示，指示构成变更的，按第</w:t>
      </w:r>
      <w:r>
        <w:rPr>
          <w:rFonts w:hint="eastAsia"/>
          <w:kern w:val="0"/>
        </w:rPr>
        <w:t>9.9条</w:t>
      </w:r>
      <w:r>
        <w:rPr>
          <w:kern w:val="0"/>
        </w:rPr>
        <w:t>约定执行。承包人因采取合理措施而增加的费用和（或）延误的工期由发包人承担。</w:t>
      </w:r>
      <w:bookmarkStart w:id="536" w:name="_Toc351203549"/>
    </w:p>
    <w:p w14:paraId="59CBC36F">
      <w:pPr>
        <w:autoSpaceDE w:val="0"/>
        <w:autoSpaceDN w:val="0"/>
        <w:adjustRightInd w:val="0"/>
        <w:spacing w:line="360" w:lineRule="auto"/>
        <w:ind w:firstLine="420" w:firstLineChars="200"/>
        <w:jc w:val="left"/>
        <w:rPr>
          <w:kern w:val="0"/>
        </w:rPr>
      </w:pPr>
    </w:p>
    <w:p w14:paraId="2D9850A1">
      <w:pPr>
        <w:autoSpaceDE w:val="0"/>
        <w:autoSpaceDN w:val="0"/>
        <w:adjustRightInd w:val="0"/>
        <w:spacing w:line="360" w:lineRule="auto"/>
        <w:ind w:firstLine="640" w:firstLineChars="200"/>
        <w:jc w:val="left"/>
        <w:rPr>
          <w:rFonts w:ascii="黑体" w:hAnsi="宋体" w:eastAsia="黑体"/>
          <w:sz w:val="32"/>
        </w:rPr>
      </w:pPr>
      <w:bookmarkStart w:id="537" w:name="_Toc337558774"/>
      <w:bookmarkStart w:id="538" w:name="_Toc296503075"/>
      <w:bookmarkStart w:id="539" w:name="_Toc296346576"/>
      <w:r>
        <w:rPr>
          <w:rFonts w:hint="eastAsia" w:ascii="黑体" w:hAnsi="宋体" w:eastAsia="黑体"/>
          <w:sz w:val="32"/>
        </w:rPr>
        <w:t>8.7  异常恶劣的气候条件</w:t>
      </w:r>
      <w:bookmarkEnd w:id="536"/>
    </w:p>
    <w:bookmarkEnd w:id="537"/>
    <w:bookmarkEnd w:id="538"/>
    <w:bookmarkEnd w:id="539"/>
    <w:p w14:paraId="5141A5DD">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14:paraId="72290C9F">
      <w:pPr>
        <w:autoSpaceDE w:val="0"/>
        <w:autoSpaceDN w:val="0"/>
        <w:adjustRightInd w:val="0"/>
        <w:spacing w:line="360" w:lineRule="auto"/>
        <w:ind w:firstLine="420" w:firstLineChars="200"/>
        <w:jc w:val="left"/>
        <w:rPr>
          <w:rFonts w:ascii="宋体" w:hAnsi="宋体"/>
          <w:color w:val="FF0000"/>
          <w:kern w:val="0"/>
          <w:szCs w:val="21"/>
        </w:rPr>
      </w:pPr>
      <w:r>
        <w:rPr>
          <w:rFonts w:ascii="宋体" w:hAnsi="宋体"/>
          <w:kern w:val="0"/>
          <w:szCs w:val="21"/>
        </w:rPr>
        <w:t>承包人应采取克服异常恶劣的气候条件的合理措施继续施工，并及时通知发包人和监理工程师。监理工程师经发包人同意后应当及时发出指示，指示构成变更的，按第</w:t>
      </w:r>
      <w:r>
        <w:rPr>
          <w:rFonts w:hint="eastAsia"/>
          <w:kern w:val="0"/>
        </w:rPr>
        <w:t>9.9条</w:t>
      </w:r>
      <w:r>
        <w:rPr>
          <w:rFonts w:ascii="宋体" w:hAnsi="宋体"/>
          <w:kern w:val="0"/>
          <w:szCs w:val="21"/>
        </w:rPr>
        <w:t>约定办理。承包人因采取合理措施而增加的费用和（或）延误的工期由发包人承担。</w:t>
      </w:r>
    </w:p>
    <w:p w14:paraId="2775A86C">
      <w:pPr>
        <w:pStyle w:val="8"/>
        <w:adjustRightInd w:val="0"/>
        <w:snapToGrid w:val="0"/>
        <w:spacing w:line="360" w:lineRule="auto"/>
        <w:ind w:right="-240" w:firstLine="537" w:firstLineChars="168"/>
        <w:rPr>
          <w:rFonts w:ascii="黑体" w:hAnsi="宋体" w:eastAsia="黑体"/>
          <w:sz w:val="32"/>
          <w:szCs w:val="24"/>
        </w:rPr>
      </w:pPr>
    </w:p>
    <w:p w14:paraId="120F177C">
      <w:pPr>
        <w:pStyle w:val="8"/>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8.8  暂停施工和复工</w:t>
      </w:r>
    </w:p>
    <w:p w14:paraId="29EEB3EB">
      <w:pPr>
        <w:pStyle w:val="8"/>
        <w:widowControl/>
        <w:adjustRightInd w:val="0"/>
        <w:snapToGrid w:val="0"/>
        <w:spacing w:line="360" w:lineRule="auto"/>
        <w:ind w:firstLine="413" w:firstLineChars="196"/>
        <w:jc w:val="left"/>
        <w:rPr>
          <w:rFonts w:hAnsi="宋体"/>
          <w:szCs w:val="24"/>
        </w:rPr>
      </w:pPr>
      <w:r>
        <w:rPr>
          <w:rFonts w:hint="eastAsia" w:hAnsi="宋体"/>
          <w:b/>
          <w:szCs w:val="24"/>
        </w:rPr>
        <w:t>8.8.1</w:t>
      </w:r>
      <w:r>
        <w:rPr>
          <w:rFonts w:hint="eastAsia" w:hAnsi="宋体"/>
          <w:szCs w:val="24"/>
        </w:rPr>
        <w:t>暂停施工和复工的工作程序</w:t>
      </w:r>
    </w:p>
    <w:p w14:paraId="7AD0BFBA">
      <w:pPr>
        <w:pStyle w:val="8"/>
        <w:adjustRightInd w:val="0"/>
        <w:snapToGrid w:val="0"/>
        <w:spacing w:line="360" w:lineRule="auto"/>
        <w:ind w:firstLine="420" w:firstLineChars="200"/>
        <w:rPr>
          <w:rFonts w:hAnsi="宋体"/>
          <w:szCs w:val="24"/>
        </w:rPr>
      </w:pPr>
      <w:r>
        <w:rPr>
          <w:rFonts w:hint="eastAsia" w:hAnsi="宋体"/>
          <w:szCs w:val="24"/>
        </w:rPr>
        <w:t>监理工程师认为确有必要暂停施工时，应向承包人发出暂停施工令，并在48小时内提出书面处理意见。承包人应按监理工程师的指令停止施工，并妥善保护已完工程。承包人实施监理工程师的处理意见后，可向监理工程师提交复工报审表要求复工；监理工程师应当在收到复工报审表后的48小时内予以答复。如果监理工程师未在规定时间内提出处理意见或未予答复的，承包人可自行复工，监理工程师应予认可。</w:t>
      </w:r>
    </w:p>
    <w:p w14:paraId="12D38CEA">
      <w:pPr>
        <w:pStyle w:val="8"/>
        <w:adjustRightInd w:val="0"/>
        <w:snapToGrid w:val="0"/>
        <w:spacing w:line="360" w:lineRule="auto"/>
        <w:ind w:firstLine="413" w:firstLineChars="196"/>
        <w:jc w:val="left"/>
        <w:rPr>
          <w:rFonts w:hAnsi="宋体"/>
          <w:szCs w:val="24"/>
        </w:rPr>
      </w:pPr>
      <w:r>
        <w:rPr>
          <w:rFonts w:hint="eastAsia" w:hAnsi="宋体"/>
          <w:b/>
          <w:szCs w:val="24"/>
        </w:rPr>
        <w:t>8.8.2</w:t>
      </w:r>
      <w:r>
        <w:rPr>
          <w:rFonts w:hint="eastAsia" w:hAnsi="宋体"/>
          <w:szCs w:val="24"/>
        </w:rPr>
        <w:t>暂停施工持续70天以上，承包人未取得准许复工的处理办法</w:t>
      </w:r>
    </w:p>
    <w:p w14:paraId="58A0E62A">
      <w:pPr>
        <w:pStyle w:val="8"/>
        <w:adjustRightInd w:val="0"/>
        <w:snapToGrid w:val="0"/>
        <w:spacing w:line="360" w:lineRule="auto"/>
        <w:ind w:firstLine="420" w:firstLineChars="200"/>
        <w:rPr>
          <w:rFonts w:hAnsi="宋体"/>
          <w:szCs w:val="24"/>
        </w:rPr>
      </w:pPr>
      <w:r>
        <w:rPr>
          <w:rFonts w:hint="eastAsia" w:hAnsi="宋体"/>
          <w:szCs w:val="24"/>
        </w:rPr>
        <w:t>如果非承包人原因造成暂停施工持续70天以上，承包人可向监理工程师发出书面通知，要求自收到该通知后14天内准许复工。如果在上述期限内监理工程师未予准许，则承包人可以作如下选择：</w:t>
      </w:r>
    </w:p>
    <w:p w14:paraId="6ACAB0B2">
      <w:pPr>
        <w:pStyle w:val="8"/>
        <w:widowControl/>
        <w:adjustRightInd w:val="0"/>
        <w:snapToGrid w:val="0"/>
        <w:spacing w:line="360" w:lineRule="auto"/>
        <w:ind w:firstLine="420" w:firstLineChars="200"/>
        <w:jc w:val="left"/>
        <w:rPr>
          <w:rFonts w:hAnsi="宋体"/>
          <w:szCs w:val="24"/>
        </w:rPr>
      </w:pPr>
      <w:r>
        <w:rPr>
          <w:rFonts w:hint="eastAsia" w:hAnsi="宋体"/>
          <w:szCs w:val="24"/>
        </w:rPr>
        <w:t>(1)如果此项停工仅影响合同工程的一部分时，及时提出工程变更或索赔，取消该部分工程，并书面通知发包人，抄送监理工程师和造价工程师。</w:t>
      </w:r>
    </w:p>
    <w:p w14:paraId="6442E4A4">
      <w:pPr>
        <w:pStyle w:val="8"/>
        <w:widowControl/>
        <w:adjustRightInd w:val="0"/>
        <w:snapToGrid w:val="0"/>
        <w:spacing w:line="360" w:lineRule="auto"/>
        <w:ind w:firstLine="420" w:firstLineChars="200"/>
        <w:jc w:val="left"/>
        <w:rPr>
          <w:rFonts w:hAnsi="宋体"/>
          <w:szCs w:val="24"/>
        </w:rPr>
      </w:pPr>
      <w:r>
        <w:rPr>
          <w:rFonts w:hint="eastAsia" w:hAnsi="宋体"/>
          <w:szCs w:val="24"/>
        </w:rPr>
        <w:t>(2)如果此项停工影响整个合同工程时，则根据第16.2.4款规定解除合同。</w:t>
      </w:r>
    </w:p>
    <w:p w14:paraId="33E1C51C">
      <w:pPr>
        <w:pStyle w:val="8"/>
        <w:tabs>
          <w:tab w:val="left" w:pos="2160"/>
        </w:tabs>
        <w:adjustRightInd w:val="0"/>
        <w:snapToGrid w:val="0"/>
        <w:spacing w:line="360" w:lineRule="auto"/>
        <w:rPr>
          <w:rFonts w:hAnsi="宋体"/>
          <w:szCs w:val="24"/>
        </w:rPr>
      </w:pPr>
      <w:r>
        <w:rPr>
          <w:rFonts w:hint="eastAsia" w:hAnsi="宋体"/>
          <w:b/>
          <w:szCs w:val="24"/>
        </w:rPr>
        <w:t xml:space="preserve">     8.8.3</w:t>
      </w:r>
      <w:r>
        <w:rPr>
          <w:rFonts w:hint="eastAsia" w:hAnsi="宋体"/>
          <w:szCs w:val="24"/>
        </w:rPr>
        <w:t>发包人、承包人原因和不可抗力因素造成暂停施工的责任</w:t>
      </w:r>
    </w:p>
    <w:p w14:paraId="46C1D997">
      <w:pPr>
        <w:pStyle w:val="8"/>
        <w:adjustRightInd w:val="0"/>
        <w:snapToGrid w:val="0"/>
        <w:spacing w:line="360" w:lineRule="auto"/>
        <w:ind w:firstLine="420" w:firstLineChars="200"/>
        <w:rPr>
          <w:rFonts w:hAnsi="宋体"/>
          <w:szCs w:val="24"/>
        </w:rPr>
      </w:pPr>
      <w:r>
        <w:rPr>
          <w:rFonts w:hint="eastAsia" w:hAnsi="宋体"/>
          <w:szCs w:val="24"/>
        </w:rPr>
        <w:t>因发包人原因造成暂停施工的，应由发包人承担所发生的费用，工期相应顺延，并赔偿承包人因而造成的损失。但下列情形造成暂停施工的，发包人不予补偿：</w:t>
      </w:r>
    </w:p>
    <w:p w14:paraId="79EE637D">
      <w:pPr>
        <w:pStyle w:val="8"/>
        <w:widowControl/>
        <w:adjustRightInd w:val="0"/>
        <w:snapToGrid w:val="0"/>
        <w:spacing w:line="360" w:lineRule="auto"/>
        <w:ind w:firstLine="420" w:firstLineChars="200"/>
        <w:jc w:val="left"/>
        <w:rPr>
          <w:rFonts w:hAnsi="宋体"/>
          <w:szCs w:val="24"/>
        </w:rPr>
      </w:pPr>
      <w:r>
        <w:rPr>
          <w:rFonts w:hint="eastAsia" w:hAnsi="宋体"/>
          <w:szCs w:val="24"/>
        </w:rPr>
        <w:t>(1)承包人某种失误或违约造成，或应由承包人负责的必要暂停施工。</w:t>
      </w:r>
    </w:p>
    <w:p w14:paraId="7686B123">
      <w:pPr>
        <w:pStyle w:val="8"/>
        <w:widowControl/>
        <w:adjustRightInd w:val="0"/>
        <w:snapToGrid w:val="0"/>
        <w:spacing w:line="360" w:lineRule="auto"/>
        <w:ind w:firstLine="420" w:firstLineChars="200"/>
        <w:jc w:val="left"/>
        <w:rPr>
          <w:rFonts w:hAnsi="宋体"/>
          <w:szCs w:val="24"/>
        </w:rPr>
      </w:pPr>
      <w:r>
        <w:rPr>
          <w:rFonts w:hint="eastAsia" w:hAnsi="宋体"/>
          <w:szCs w:val="24"/>
        </w:rPr>
        <w:t>(2)承包人为合同工程的施工调整部署，或为合同工程安全而采取必要的技术措施所需要的暂停施工。</w:t>
      </w:r>
    </w:p>
    <w:p w14:paraId="35992200">
      <w:pPr>
        <w:pStyle w:val="8"/>
        <w:widowControl/>
        <w:adjustRightInd w:val="0"/>
        <w:snapToGrid w:val="0"/>
        <w:spacing w:line="360" w:lineRule="auto"/>
        <w:ind w:firstLine="420" w:firstLineChars="200"/>
        <w:jc w:val="left"/>
        <w:rPr>
          <w:rFonts w:hAnsi="宋体"/>
          <w:szCs w:val="24"/>
        </w:rPr>
      </w:pPr>
      <w:r>
        <w:rPr>
          <w:rFonts w:hint="eastAsia" w:hAnsi="宋体"/>
          <w:szCs w:val="24"/>
        </w:rPr>
        <w:t>因承包人原因造成暂停施工的，应由承包人承担发生的费用，工期不予顺延。</w:t>
      </w:r>
    </w:p>
    <w:p w14:paraId="25D714E9">
      <w:pPr>
        <w:pStyle w:val="8"/>
        <w:adjustRightInd w:val="0"/>
        <w:snapToGrid w:val="0"/>
        <w:spacing w:line="360" w:lineRule="auto"/>
        <w:ind w:firstLine="420" w:firstLineChars="200"/>
        <w:rPr>
          <w:rFonts w:hAnsi="宋体"/>
          <w:szCs w:val="24"/>
        </w:rPr>
      </w:pPr>
      <w:r>
        <w:rPr>
          <w:rFonts w:hint="eastAsia" w:hAnsi="宋体"/>
          <w:szCs w:val="24"/>
        </w:rPr>
        <w:t>因不可抗力因素造成暂停施工的，应按照第14章规定处理。</w:t>
      </w:r>
    </w:p>
    <w:p w14:paraId="17B5849E">
      <w:pPr>
        <w:pStyle w:val="8"/>
        <w:widowControl/>
        <w:adjustRightInd w:val="0"/>
        <w:snapToGrid w:val="0"/>
        <w:spacing w:line="360" w:lineRule="auto"/>
        <w:ind w:firstLine="413" w:firstLineChars="196"/>
        <w:jc w:val="left"/>
        <w:rPr>
          <w:rFonts w:hAnsi="宋体"/>
          <w:szCs w:val="24"/>
        </w:rPr>
      </w:pPr>
      <w:r>
        <w:rPr>
          <w:rFonts w:hint="eastAsia" w:hAnsi="宋体"/>
          <w:b/>
          <w:szCs w:val="24"/>
        </w:rPr>
        <w:t>8.8.4</w:t>
      </w:r>
      <w:r>
        <w:rPr>
          <w:rFonts w:hint="eastAsia" w:hAnsi="宋体"/>
          <w:szCs w:val="24"/>
        </w:rPr>
        <w:t>发包人不按规定支付工程款造成暂停施工的责任</w:t>
      </w:r>
    </w:p>
    <w:p w14:paraId="289CF304">
      <w:pPr>
        <w:pStyle w:val="8"/>
        <w:adjustRightInd w:val="0"/>
        <w:snapToGrid w:val="0"/>
        <w:spacing w:line="360" w:lineRule="auto"/>
        <w:ind w:firstLine="420" w:firstLineChars="200"/>
        <w:rPr>
          <w:rFonts w:hAnsi="宋体"/>
          <w:szCs w:val="24"/>
        </w:rPr>
      </w:pPr>
      <w:r>
        <w:rPr>
          <w:rFonts w:hint="eastAsia" w:hAnsi="宋体"/>
          <w:szCs w:val="24"/>
        </w:rPr>
        <w:t>如果发包人未按合同约定支付工程进度款，经催告后在28天内仍未支付的，承包人可以暂停施工，直至收到包括第9.12.2款规定的应付利息在内的所欠全部款项。由此造成的暂停施工，视为是因发包人原因造成的。</w:t>
      </w:r>
    </w:p>
    <w:p w14:paraId="4E5A79DD">
      <w:pPr>
        <w:pStyle w:val="8"/>
        <w:widowControl/>
        <w:adjustRightInd w:val="0"/>
        <w:snapToGrid w:val="0"/>
        <w:spacing w:line="360" w:lineRule="auto"/>
        <w:ind w:firstLine="413" w:firstLineChars="196"/>
        <w:jc w:val="left"/>
        <w:rPr>
          <w:rFonts w:hAnsi="宋体"/>
          <w:szCs w:val="24"/>
        </w:rPr>
      </w:pPr>
      <w:r>
        <w:rPr>
          <w:rFonts w:hint="eastAsia" w:hAnsi="宋体"/>
          <w:b/>
          <w:szCs w:val="24"/>
        </w:rPr>
        <w:t>8.8.5</w:t>
      </w:r>
      <w:r>
        <w:rPr>
          <w:rFonts w:hint="eastAsia" w:hAnsi="宋体"/>
          <w:szCs w:val="24"/>
        </w:rPr>
        <w:t>暂停施工结束后的处理</w:t>
      </w:r>
    </w:p>
    <w:p w14:paraId="787706BD">
      <w:pPr>
        <w:pStyle w:val="8"/>
        <w:adjustRightInd w:val="0"/>
        <w:snapToGrid w:val="0"/>
        <w:spacing w:line="360" w:lineRule="auto"/>
        <w:ind w:firstLine="420" w:firstLineChars="200"/>
        <w:rPr>
          <w:rFonts w:hAnsi="宋体"/>
          <w:szCs w:val="24"/>
        </w:rPr>
      </w:pPr>
      <w:r>
        <w:rPr>
          <w:rFonts w:hint="eastAsia" w:hAnsi="宋体"/>
          <w:szCs w:val="24"/>
        </w:rPr>
        <w:t>暂停施工结束后，承包人和监理工程师应对受暂停施工影响的工程、材料、设备进行检查。承包人负责修复在暂停期间发生的任何变质、缺陷或损坏，因而发生的费用和造成的损失应按第8.8.3款规定处理。</w:t>
      </w:r>
    </w:p>
    <w:p w14:paraId="3902E20A">
      <w:pPr>
        <w:pStyle w:val="8"/>
        <w:adjustRightInd w:val="0"/>
        <w:snapToGrid w:val="0"/>
        <w:spacing w:line="360" w:lineRule="auto"/>
        <w:ind w:right="-240" w:firstLine="537" w:firstLineChars="168"/>
        <w:rPr>
          <w:rFonts w:ascii="黑体" w:hAnsi="宋体" w:eastAsia="黑体"/>
          <w:sz w:val="32"/>
          <w:szCs w:val="24"/>
        </w:rPr>
      </w:pPr>
    </w:p>
    <w:p w14:paraId="32EBB5B7">
      <w:pPr>
        <w:pStyle w:val="8"/>
        <w:adjustRightInd w:val="0"/>
        <w:snapToGrid w:val="0"/>
        <w:spacing w:line="360" w:lineRule="auto"/>
        <w:ind w:right="-240" w:firstLine="537" w:firstLineChars="168"/>
        <w:rPr>
          <w:rFonts w:ascii="黑体" w:hAnsi="宋体" w:eastAsia="黑体"/>
          <w:sz w:val="32"/>
          <w:szCs w:val="24"/>
        </w:rPr>
      </w:pPr>
      <w:r>
        <w:rPr>
          <w:rFonts w:hint="eastAsia" w:ascii="黑体" w:hAnsi="宋体" w:eastAsia="黑体"/>
          <w:sz w:val="32"/>
          <w:szCs w:val="24"/>
        </w:rPr>
        <w:t>8.9</w:t>
      </w:r>
      <w:r>
        <w:rPr>
          <w:rFonts w:ascii="黑体" w:hAnsi="宋体" w:eastAsia="黑体"/>
          <w:sz w:val="32"/>
          <w:szCs w:val="24"/>
        </w:rPr>
        <w:t xml:space="preserve">  </w:t>
      </w:r>
      <w:r>
        <w:rPr>
          <w:rFonts w:hint="eastAsia" w:ascii="黑体" w:hAnsi="宋体" w:eastAsia="黑体"/>
          <w:sz w:val="32"/>
          <w:szCs w:val="24"/>
        </w:rPr>
        <w:t>加快进度</w:t>
      </w:r>
    </w:p>
    <w:p w14:paraId="091A8836">
      <w:pPr>
        <w:pStyle w:val="8"/>
        <w:widowControl/>
        <w:adjustRightInd w:val="0"/>
        <w:snapToGrid w:val="0"/>
        <w:spacing w:line="360" w:lineRule="auto"/>
        <w:ind w:firstLine="413" w:firstLineChars="196"/>
        <w:jc w:val="left"/>
        <w:rPr>
          <w:rFonts w:hAnsi="宋体"/>
          <w:szCs w:val="24"/>
        </w:rPr>
      </w:pPr>
      <w:r>
        <w:rPr>
          <w:rFonts w:hint="eastAsia" w:hAnsi="宋体"/>
          <w:b/>
          <w:szCs w:val="24"/>
        </w:rPr>
        <w:t xml:space="preserve">8.9.1 </w:t>
      </w:r>
      <w:r>
        <w:rPr>
          <w:rFonts w:hint="eastAsia" w:hAnsi="宋体"/>
          <w:szCs w:val="24"/>
        </w:rPr>
        <w:t>加快工期进度和相关责任</w:t>
      </w:r>
    </w:p>
    <w:p w14:paraId="216F9CAE">
      <w:pPr>
        <w:pStyle w:val="8"/>
        <w:adjustRightInd w:val="0"/>
        <w:snapToGrid w:val="0"/>
        <w:spacing w:line="360" w:lineRule="auto"/>
        <w:ind w:firstLine="420" w:firstLineChars="200"/>
        <w:rPr>
          <w:rFonts w:hint="eastAsia" w:hAnsi="宋体" w:eastAsia="宋体"/>
          <w:szCs w:val="24"/>
          <w:lang w:eastAsia="zh-CN"/>
        </w:rPr>
      </w:pPr>
      <w:r>
        <w:rPr>
          <w:rFonts w:hint="eastAsia" w:hAnsi="宋体"/>
          <w:szCs w:val="24"/>
        </w:rPr>
        <w:t>在承包人无任何理由取得顺延工期的情况下，如果监理工程师认为合同工程或其任何部分的进度过慢，与进度计划不符或不能按期竣工，则监理工程师应书面通知承包人加快进度。承包人应按第8.2.4款规定采取必要措施，加快工程进度。</w:t>
      </w:r>
    </w:p>
    <w:p w14:paraId="226AFD55">
      <w:pPr>
        <w:pStyle w:val="8"/>
        <w:adjustRightInd w:val="0"/>
        <w:snapToGrid w:val="0"/>
        <w:spacing w:line="360" w:lineRule="auto"/>
        <w:ind w:firstLine="420" w:firstLineChars="200"/>
        <w:rPr>
          <w:rFonts w:hAnsi="宋体"/>
          <w:szCs w:val="24"/>
        </w:rPr>
      </w:pPr>
      <w:r>
        <w:rPr>
          <w:rFonts w:hint="eastAsia" w:hAnsi="宋体"/>
          <w:szCs w:val="24"/>
        </w:rPr>
        <w:t xml:space="preserve">    如果承包人在接到监理工程师通知后的14天内，未能采取加快工程进度的措施，致使实际工程进度进一步滞后；或承包人虽然采取了一些措施，仍无法按期竣工，监理工程师应立即报告发包人，并抄送承包人。发包人可按第16.2.3款的规定解除合同，也可将合同工程中的一部分工作交由第三方完成。承包人既应承担由此增加的一切费用，也不能免除其根据合同约定应负的任何责任和义务。 </w:t>
      </w:r>
    </w:p>
    <w:p w14:paraId="146AA1EA">
      <w:pPr>
        <w:pStyle w:val="8"/>
        <w:widowControl/>
        <w:adjustRightInd w:val="0"/>
        <w:snapToGrid w:val="0"/>
        <w:spacing w:line="360" w:lineRule="auto"/>
        <w:ind w:firstLine="422" w:firstLineChars="200"/>
        <w:jc w:val="left"/>
        <w:rPr>
          <w:rFonts w:hAnsi="宋体"/>
          <w:szCs w:val="24"/>
        </w:rPr>
      </w:pPr>
      <w:r>
        <w:rPr>
          <w:rFonts w:hint="eastAsia" w:hAnsi="宋体"/>
          <w:b/>
          <w:szCs w:val="24"/>
        </w:rPr>
        <w:t>8.9.2</w:t>
      </w:r>
      <w:r>
        <w:rPr>
          <w:rFonts w:hint="eastAsia" w:hAnsi="宋体"/>
          <w:szCs w:val="24"/>
        </w:rPr>
        <w:t>提交加快进度建议书</w:t>
      </w:r>
    </w:p>
    <w:p w14:paraId="0755F85B">
      <w:pPr>
        <w:pStyle w:val="8"/>
        <w:adjustRightInd w:val="0"/>
        <w:snapToGrid w:val="0"/>
        <w:spacing w:line="360" w:lineRule="auto"/>
        <w:ind w:firstLine="420" w:firstLineChars="200"/>
        <w:rPr>
          <w:rFonts w:hAnsi="宋体"/>
          <w:szCs w:val="24"/>
        </w:rPr>
      </w:pPr>
      <w:r>
        <w:rPr>
          <w:rFonts w:hint="eastAsia" w:hAnsi="宋体"/>
          <w:szCs w:val="24"/>
        </w:rPr>
        <w:t>如果发包人希望承包人在计划竣工日期之前完成合同工程，那么发包人可要求承包人提交为加快进度而编制的建议书。承包人应在7天内作出书面回应，该建议书的内容至少应包括：</w:t>
      </w:r>
    </w:p>
    <w:p w14:paraId="5A07C066">
      <w:pPr>
        <w:pStyle w:val="8"/>
        <w:widowControl/>
        <w:adjustRightInd w:val="0"/>
        <w:snapToGrid w:val="0"/>
        <w:spacing w:line="360" w:lineRule="auto"/>
        <w:ind w:firstLine="420" w:firstLineChars="200"/>
        <w:jc w:val="left"/>
        <w:rPr>
          <w:rFonts w:hAnsi="宋体"/>
          <w:szCs w:val="24"/>
        </w:rPr>
      </w:pPr>
      <w:r>
        <w:rPr>
          <w:rFonts w:hint="eastAsia" w:hAnsi="宋体"/>
          <w:szCs w:val="24"/>
        </w:rPr>
        <w:t>（1）加快进度拟采取的措施。</w:t>
      </w:r>
    </w:p>
    <w:p w14:paraId="7481CDBE">
      <w:pPr>
        <w:pStyle w:val="8"/>
        <w:widowControl/>
        <w:adjustRightInd w:val="0"/>
        <w:snapToGrid w:val="0"/>
        <w:spacing w:line="360" w:lineRule="auto"/>
        <w:ind w:firstLine="420" w:firstLineChars="200"/>
        <w:jc w:val="left"/>
        <w:rPr>
          <w:rFonts w:hAnsi="宋体"/>
          <w:szCs w:val="24"/>
        </w:rPr>
      </w:pPr>
      <w:r>
        <w:rPr>
          <w:rFonts w:hint="eastAsia" w:hAnsi="宋体"/>
          <w:szCs w:val="24"/>
        </w:rPr>
        <w:t>（2）加快进度后的进度计划,以及与原计划的对比。</w:t>
      </w:r>
    </w:p>
    <w:p w14:paraId="1FD4AA10">
      <w:pPr>
        <w:pStyle w:val="8"/>
        <w:adjustRightInd w:val="0"/>
        <w:snapToGrid w:val="0"/>
        <w:spacing w:line="360" w:lineRule="auto"/>
        <w:ind w:firstLine="420" w:firstLineChars="200"/>
        <w:jc w:val="left"/>
        <w:rPr>
          <w:rFonts w:hAnsi="宋体"/>
          <w:szCs w:val="24"/>
        </w:rPr>
      </w:pPr>
      <w:r>
        <w:rPr>
          <w:rFonts w:hint="eastAsia" w:hAnsi="宋体"/>
          <w:szCs w:val="24"/>
        </w:rPr>
        <w:t>（3）加快进度所需的合同价款增加额。该增加额按第9.10.1款和第9.10.2款规定计算。</w:t>
      </w:r>
    </w:p>
    <w:p w14:paraId="76195C2C">
      <w:pPr>
        <w:pStyle w:val="8"/>
        <w:adjustRightInd w:val="0"/>
        <w:snapToGrid w:val="0"/>
        <w:spacing w:line="360" w:lineRule="auto"/>
        <w:ind w:firstLine="420" w:firstLineChars="200"/>
        <w:rPr>
          <w:rFonts w:hAnsi="宋体"/>
          <w:szCs w:val="24"/>
        </w:rPr>
      </w:pPr>
      <w:r>
        <w:rPr>
          <w:rFonts w:hint="eastAsia" w:hAnsi="宋体"/>
          <w:szCs w:val="24"/>
        </w:rPr>
        <w:t>发包人应在接到建议书后的7天内予以答复。如果发包人接受了该建议书，则监理工程师应以书面形式发出变更指令，相应调整工期，并由造价工程师核实和调整合同价款。</w:t>
      </w:r>
    </w:p>
    <w:p w14:paraId="1D0792F0">
      <w:pPr>
        <w:pStyle w:val="8"/>
        <w:adjustRightInd w:val="0"/>
        <w:snapToGrid w:val="0"/>
        <w:spacing w:line="360" w:lineRule="auto"/>
        <w:ind w:right="-240" w:firstLine="537" w:firstLineChars="168"/>
        <w:rPr>
          <w:rFonts w:ascii="黑体" w:hAnsi="宋体" w:eastAsia="黑体"/>
          <w:sz w:val="32"/>
          <w:szCs w:val="24"/>
        </w:rPr>
      </w:pPr>
    </w:p>
    <w:p w14:paraId="480E085F">
      <w:pPr>
        <w:pStyle w:val="8"/>
        <w:adjustRightInd w:val="0"/>
        <w:snapToGrid w:val="0"/>
        <w:spacing w:line="360" w:lineRule="auto"/>
        <w:ind w:right="-240" w:firstLine="537" w:firstLineChars="168"/>
        <w:rPr>
          <w:rFonts w:ascii="黑体" w:hAnsi="宋体" w:eastAsia="黑体"/>
          <w:sz w:val="32"/>
          <w:szCs w:val="24"/>
        </w:rPr>
      </w:pPr>
      <w:r>
        <w:rPr>
          <w:rFonts w:hint="eastAsia" w:ascii="黑体" w:hAnsi="宋体" w:eastAsia="黑体"/>
          <w:sz w:val="32"/>
          <w:szCs w:val="24"/>
        </w:rPr>
        <w:t>8.10  竣工日期</w:t>
      </w:r>
    </w:p>
    <w:p w14:paraId="1115F821">
      <w:pPr>
        <w:pStyle w:val="8"/>
        <w:widowControl/>
        <w:adjustRightInd w:val="0"/>
        <w:snapToGrid w:val="0"/>
        <w:spacing w:line="360" w:lineRule="auto"/>
        <w:ind w:firstLine="422" w:firstLineChars="200"/>
        <w:jc w:val="left"/>
        <w:rPr>
          <w:rFonts w:hAnsi="宋体"/>
          <w:szCs w:val="24"/>
        </w:rPr>
      </w:pPr>
      <w:r>
        <w:rPr>
          <w:rFonts w:hint="eastAsia" w:hAnsi="宋体"/>
          <w:b/>
          <w:szCs w:val="24"/>
        </w:rPr>
        <w:t>8.10.1</w:t>
      </w:r>
      <w:r>
        <w:rPr>
          <w:rFonts w:hint="eastAsia" w:hAnsi="宋体"/>
          <w:szCs w:val="24"/>
        </w:rPr>
        <w:t>约定计划竣工日期</w:t>
      </w:r>
    </w:p>
    <w:p w14:paraId="3A2EBEDE">
      <w:pPr>
        <w:pStyle w:val="8"/>
        <w:adjustRightInd w:val="0"/>
        <w:snapToGrid w:val="0"/>
        <w:spacing w:line="360" w:lineRule="auto"/>
        <w:ind w:firstLine="420" w:firstLineChars="200"/>
        <w:rPr>
          <w:rFonts w:hAnsi="宋体"/>
          <w:szCs w:val="24"/>
        </w:rPr>
      </w:pPr>
      <w:r>
        <w:rPr>
          <w:rFonts w:hint="eastAsia" w:hAnsi="宋体"/>
          <w:szCs w:val="24"/>
        </w:rPr>
        <w:t>发包人、承包人应在协议书约定合同工程计划竣工日期。因承包人原因导致实际竣工日期迟于计划竣工日期的，承包人应承担相应责任。</w:t>
      </w:r>
    </w:p>
    <w:p w14:paraId="01E05BC7">
      <w:pPr>
        <w:pStyle w:val="8"/>
        <w:widowControl/>
        <w:adjustRightInd w:val="0"/>
        <w:snapToGrid w:val="0"/>
        <w:spacing w:line="360" w:lineRule="auto"/>
        <w:ind w:firstLine="422" w:firstLineChars="200"/>
        <w:jc w:val="left"/>
        <w:rPr>
          <w:rFonts w:hAnsi="宋体"/>
          <w:szCs w:val="24"/>
        </w:rPr>
      </w:pPr>
      <w:r>
        <w:rPr>
          <w:rFonts w:hint="eastAsia" w:hAnsi="宋体"/>
          <w:b/>
          <w:szCs w:val="24"/>
        </w:rPr>
        <w:t>8.10.2</w:t>
      </w:r>
      <w:r>
        <w:rPr>
          <w:rFonts w:hint="eastAsia" w:hAnsi="宋体"/>
          <w:szCs w:val="24"/>
        </w:rPr>
        <w:t>实际竣工日期的确定</w:t>
      </w:r>
    </w:p>
    <w:p w14:paraId="0F2EB7A3">
      <w:pPr>
        <w:pStyle w:val="8"/>
        <w:adjustRightInd w:val="0"/>
        <w:snapToGrid w:val="0"/>
        <w:spacing w:line="360" w:lineRule="auto"/>
        <w:ind w:firstLine="420" w:firstLineChars="200"/>
        <w:rPr>
          <w:rFonts w:hAnsi="宋体"/>
          <w:szCs w:val="24"/>
        </w:rPr>
      </w:pPr>
      <w:r>
        <w:rPr>
          <w:rFonts w:hint="eastAsia" w:hAnsi="宋体"/>
          <w:szCs w:val="24"/>
        </w:rPr>
        <w:t>实际竣工日期按下列情况分别确定：</w:t>
      </w:r>
    </w:p>
    <w:p w14:paraId="1CF2A986">
      <w:pPr>
        <w:pStyle w:val="8"/>
        <w:widowControl/>
        <w:adjustRightInd w:val="0"/>
        <w:snapToGrid w:val="0"/>
        <w:spacing w:line="360" w:lineRule="auto"/>
        <w:ind w:firstLine="420" w:firstLineChars="200"/>
        <w:jc w:val="left"/>
        <w:rPr>
          <w:rFonts w:hAnsi="宋体"/>
          <w:szCs w:val="24"/>
        </w:rPr>
      </w:pPr>
      <w:r>
        <w:rPr>
          <w:rFonts w:hint="eastAsia" w:hAnsi="宋体"/>
          <w:szCs w:val="24"/>
        </w:rPr>
        <w:t>（1）工程经竣工验收合格的，以竣工验收合格之日为实际竣工日期。</w:t>
      </w:r>
    </w:p>
    <w:p w14:paraId="0F51F75C">
      <w:pPr>
        <w:pStyle w:val="8"/>
        <w:widowControl/>
        <w:adjustRightInd w:val="0"/>
        <w:snapToGrid w:val="0"/>
        <w:spacing w:line="360" w:lineRule="auto"/>
        <w:ind w:firstLine="420" w:firstLineChars="200"/>
        <w:jc w:val="left"/>
        <w:rPr>
          <w:rFonts w:hAnsi="宋体"/>
          <w:szCs w:val="24"/>
        </w:rPr>
      </w:pPr>
      <w:r>
        <w:rPr>
          <w:rFonts w:hint="eastAsia" w:hAnsi="宋体"/>
          <w:szCs w:val="24"/>
        </w:rPr>
        <w:t>（2）承包人已经提交竣工验收报告，发包人在收到承包人送交的竣工验收报告后28天内未能组织验收，或验收后14天内不提出修改意见的，以承包人提交验收报告之日为实际竣工日期。</w:t>
      </w:r>
    </w:p>
    <w:p w14:paraId="2DEC647F">
      <w:pPr>
        <w:pStyle w:val="8"/>
        <w:widowControl/>
        <w:adjustRightInd w:val="0"/>
        <w:snapToGrid w:val="0"/>
        <w:spacing w:line="360" w:lineRule="auto"/>
        <w:ind w:firstLine="420" w:firstLineChars="200"/>
        <w:jc w:val="left"/>
        <w:rPr>
          <w:rFonts w:hAnsi="宋体"/>
          <w:szCs w:val="24"/>
        </w:rPr>
      </w:pPr>
      <w:r>
        <w:rPr>
          <w:rFonts w:hint="eastAsia" w:hAnsi="宋体"/>
          <w:szCs w:val="24"/>
        </w:rPr>
        <w:t>（3）工程未经竣工验收，发包人擅自使用的，以使用之日为实际竣工日期。</w:t>
      </w:r>
    </w:p>
    <w:p w14:paraId="79A199E7">
      <w:pPr>
        <w:spacing w:line="360" w:lineRule="auto"/>
        <w:rPr>
          <w:rFonts w:ascii="黑体" w:hAnsi="宋体" w:eastAsia="黑体"/>
          <w:caps/>
          <w:sz w:val="24"/>
        </w:rPr>
      </w:pPr>
    </w:p>
    <w:p w14:paraId="6C607634">
      <w:pPr>
        <w:spacing w:line="360" w:lineRule="auto"/>
        <w:ind w:firstLine="537" w:firstLineChars="168"/>
        <w:rPr>
          <w:rFonts w:ascii="黑体" w:hAnsi="宋体" w:eastAsia="黑体"/>
          <w:caps/>
          <w:sz w:val="32"/>
        </w:rPr>
      </w:pPr>
      <w:r>
        <w:rPr>
          <w:rFonts w:hint="eastAsia" w:ascii="黑体" w:hAnsi="宋体" w:eastAsia="黑体"/>
          <w:caps/>
          <w:sz w:val="32"/>
        </w:rPr>
        <w:t>8.11  误期赔偿</w:t>
      </w:r>
    </w:p>
    <w:p w14:paraId="74DED119">
      <w:pPr>
        <w:spacing w:line="360" w:lineRule="auto"/>
        <w:ind w:firstLine="422" w:firstLineChars="200"/>
        <w:rPr>
          <w:rFonts w:ascii="宋体" w:hAnsi="宋体"/>
          <w:caps/>
          <w:szCs w:val="21"/>
        </w:rPr>
      </w:pPr>
      <w:r>
        <w:rPr>
          <w:rFonts w:hint="eastAsia" w:ascii="宋体" w:hAnsi="宋体"/>
          <w:b/>
          <w:caps/>
          <w:szCs w:val="21"/>
        </w:rPr>
        <w:t>8.11.1</w:t>
      </w:r>
      <w:r>
        <w:rPr>
          <w:rFonts w:hint="eastAsia" w:ascii="宋体" w:hAnsi="宋体"/>
          <w:caps/>
          <w:szCs w:val="21"/>
        </w:rPr>
        <w:t>误期的赔偿</w:t>
      </w:r>
    </w:p>
    <w:p w14:paraId="15121A2C">
      <w:pPr>
        <w:spacing w:line="360" w:lineRule="auto"/>
        <w:ind w:firstLine="420" w:firstLineChars="200"/>
        <w:rPr>
          <w:rFonts w:ascii="宋体" w:hAnsi="宋体"/>
          <w:caps/>
          <w:szCs w:val="21"/>
        </w:rPr>
      </w:pPr>
      <w:r>
        <w:rPr>
          <w:rFonts w:hint="eastAsia" w:ascii="宋体" w:hAnsi="宋体"/>
          <w:caps/>
          <w:szCs w:val="21"/>
        </w:rPr>
        <w:t>如果承包人未能在计划竣工日期内竣工，承包人应按第9.6.2款规定向发包人支付误期赔偿费，但误期赔偿费的支付不能免除承包人根据合同约定应负的任何责任和义务。</w:t>
      </w:r>
    </w:p>
    <w:p w14:paraId="4247D33F">
      <w:pPr>
        <w:spacing w:line="360" w:lineRule="auto"/>
        <w:ind w:firstLine="422" w:firstLineChars="200"/>
        <w:rPr>
          <w:rFonts w:ascii="宋体" w:hAnsi="宋体"/>
          <w:caps/>
          <w:szCs w:val="21"/>
        </w:rPr>
      </w:pPr>
      <w:r>
        <w:rPr>
          <w:rFonts w:hint="eastAsia" w:ascii="宋体" w:hAnsi="宋体"/>
          <w:b/>
          <w:caps/>
          <w:szCs w:val="21"/>
        </w:rPr>
        <w:t>8.11.2</w:t>
      </w:r>
      <w:r>
        <w:rPr>
          <w:rFonts w:hint="eastAsia" w:ascii="宋体" w:hAnsi="宋体"/>
          <w:caps/>
          <w:szCs w:val="21"/>
        </w:rPr>
        <w:t>计算误期</w:t>
      </w:r>
    </w:p>
    <w:p w14:paraId="1B48EE97">
      <w:pPr>
        <w:spacing w:line="360" w:lineRule="auto"/>
        <w:ind w:firstLine="420" w:firstLineChars="200"/>
        <w:rPr>
          <w:rFonts w:ascii="宋体" w:hAnsi="宋体"/>
          <w:caps/>
          <w:szCs w:val="21"/>
        </w:rPr>
      </w:pPr>
      <w:r>
        <w:rPr>
          <w:rFonts w:hint="eastAsia" w:ascii="宋体" w:hAnsi="宋体"/>
          <w:caps/>
          <w:szCs w:val="21"/>
        </w:rPr>
        <w:t>误期（实际延误竣工天数）按第8.10.2款规定的实际竣工日期减去计划竣工日期及经发包人同意的顺延日期。</w:t>
      </w:r>
    </w:p>
    <w:p w14:paraId="7B000E23">
      <w:pPr>
        <w:spacing w:line="360" w:lineRule="auto"/>
        <w:ind w:firstLine="420" w:firstLineChars="200"/>
        <w:rPr>
          <w:rFonts w:ascii="宋体" w:hAnsi="宋体"/>
          <w:caps/>
          <w:szCs w:val="21"/>
        </w:rPr>
      </w:pPr>
      <w:r>
        <w:rPr>
          <w:rFonts w:hint="eastAsia" w:ascii="宋体" w:hAnsi="宋体"/>
          <w:caps/>
          <w:szCs w:val="21"/>
        </w:rPr>
        <w:t xml:space="preserve">上述各相关日期，依据本合同相关条款确定。 </w:t>
      </w:r>
    </w:p>
    <w:p w14:paraId="1436B179">
      <w:pPr>
        <w:pStyle w:val="8"/>
        <w:adjustRightInd w:val="0"/>
        <w:snapToGrid w:val="0"/>
        <w:spacing w:line="360" w:lineRule="auto"/>
        <w:ind w:right="-240" w:firstLine="537" w:firstLineChars="168"/>
        <w:rPr>
          <w:rFonts w:ascii="黑体" w:hAnsi="宋体" w:eastAsia="黑体"/>
          <w:sz w:val="32"/>
          <w:szCs w:val="24"/>
        </w:rPr>
      </w:pPr>
    </w:p>
    <w:p w14:paraId="78531B6B">
      <w:pPr>
        <w:pStyle w:val="8"/>
        <w:adjustRightInd w:val="0"/>
        <w:snapToGrid w:val="0"/>
        <w:spacing w:line="360" w:lineRule="auto"/>
        <w:outlineLvl w:val="2"/>
        <w:rPr>
          <w:rFonts w:ascii="黑体" w:hAnsi="宋体" w:eastAsia="黑体"/>
          <w:sz w:val="32"/>
        </w:rPr>
      </w:pPr>
      <w:bookmarkStart w:id="540" w:name="_Toc1084"/>
      <w:bookmarkStart w:id="541" w:name="_Toc21650"/>
      <w:r>
        <w:rPr>
          <w:rFonts w:hint="eastAsia" w:ascii="黑体" w:hAnsi="宋体" w:eastAsia="黑体"/>
          <w:sz w:val="32"/>
        </w:rPr>
        <w:t>9. 造  价</w:t>
      </w:r>
      <w:bookmarkEnd w:id="540"/>
      <w:bookmarkEnd w:id="541"/>
    </w:p>
    <w:p w14:paraId="486492DB">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9.1  资金计划和安排</w:t>
      </w:r>
    </w:p>
    <w:p w14:paraId="7E26849F">
      <w:pPr>
        <w:pStyle w:val="8"/>
        <w:adjustRightInd w:val="0"/>
        <w:snapToGrid w:val="0"/>
        <w:spacing w:line="360" w:lineRule="auto"/>
        <w:ind w:firstLine="460" w:firstLineChars="218"/>
        <w:rPr>
          <w:rFonts w:hAnsi="宋体"/>
          <w:szCs w:val="21"/>
        </w:rPr>
      </w:pPr>
      <w:r>
        <w:rPr>
          <w:rFonts w:hint="eastAsia" w:hAnsi="宋体"/>
          <w:b/>
          <w:szCs w:val="21"/>
        </w:rPr>
        <w:t>9.1.1</w:t>
      </w:r>
      <w:r>
        <w:rPr>
          <w:rFonts w:hint="eastAsia" w:hAnsi="宋体"/>
          <w:szCs w:val="21"/>
        </w:rPr>
        <w:t>提交资金需求计划书</w:t>
      </w:r>
    </w:p>
    <w:p w14:paraId="16208EEA">
      <w:pPr>
        <w:pStyle w:val="8"/>
        <w:adjustRightInd w:val="0"/>
        <w:snapToGrid w:val="0"/>
        <w:spacing w:line="360" w:lineRule="auto"/>
        <w:ind w:firstLine="420" w:firstLineChars="200"/>
        <w:rPr>
          <w:szCs w:val="24"/>
        </w:rPr>
      </w:pPr>
      <w:r>
        <w:rPr>
          <w:rFonts w:hint="eastAsia"/>
          <w:szCs w:val="24"/>
        </w:rPr>
        <w:t>工程进度计划被批准后，承包人应向发包人提交一份合同工程资金需求计划书；工程进度计划更新后，承包人应及时向发包人提交一份更新后的工程资金需求计划书。</w:t>
      </w:r>
    </w:p>
    <w:p w14:paraId="163742C9">
      <w:pPr>
        <w:pStyle w:val="8"/>
        <w:widowControl/>
        <w:adjustRightInd w:val="0"/>
        <w:snapToGrid w:val="0"/>
        <w:spacing w:line="360" w:lineRule="auto"/>
        <w:ind w:firstLine="422" w:firstLineChars="200"/>
        <w:jc w:val="left"/>
        <w:rPr>
          <w:szCs w:val="24"/>
        </w:rPr>
      </w:pPr>
      <w:r>
        <w:rPr>
          <w:rFonts w:hint="eastAsia"/>
          <w:b/>
          <w:szCs w:val="24"/>
        </w:rPr>
        <w:t>9.1.2</w:t>
      </w:r>
      <w:r>
        <w:rPr>
          <w:rFonts w:hint="eastAsia"/>
          <w:szCs w:val="24"/>
        </w:rPr>
        <w:t>提供资金安排证据</w:t>
      </w:r>
    </w:p>
    <w:p w14:paraId="7DCB3E63">
      <w:pPr>
        <w:pStyle w:val="8"/>
        <w:adjustRightInd w:val="0"/>
        <w:snapToGrid w:val="0"/>
        <w:spacing w:line="360" w:lineRule="auto"/>
        <w:ind w:firstLine="420" w:firstLineChars="200"/>
        <w:rPr>
          <w:szCs w:val="24"/>
        </w:rPr>
      </w:pPr>
      <w:r>
        <w:rPr>
          <w:rFonts w:hint="eastAsia"/>
          <w:szCs w:val="24"/>
        </w:rPr>
        <w:t>发包人应在收到承包人提交的工程资金需求计划书后28天内，根据合同规定，提供其已做出资金安排的合理证据，表明其有能力按照第9.12条规定支付合同价款。如果发包人对其资金安排作出任何变更时，应及时将其变更的详情通知承包人。</w:t>
      </w:r>
    </w:p>
    <w:p w14:paraId="6C24F6F2">
      <w:pPr>
        <w:pStyle w:val="8"/>
        <w:adjustRightInd w:val="0"/>
        <w:snapToGrid w:val="0"/>
        <w:spacing w:line="360" w:lineRule="auto"/>
        <w:rPr>
          <w:rFonts w:ascii="黑体" w:eastAsia="黑体"/>
          <w:szCs w:val="24"/>
        </w:rPr>
      </w:pPr>
    </w:p>
    <w:p w14:paraId="753BBF1B">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9.2  工程量</w:t>
      </w:r>
    </w:p>
    <w:p w14:paraId="2633DB20">
      <w:pPr>
        <w:pStyle w:val="8"/>
        <w:widowControl/>
        <w:adjustRightInd w:val="0"/>
        <w:snapToGrid w:val="0"/>
        <w:spacing w:line="360" w:lineRule="auto"/>
        <w:ind w:firstLine="422" w:firstLineChars="200"/>
        <w:jc w:val="left"/>
        <w:rPr>
          <w:szCs w:val="24"/>
        </w:rPr>
      </w:pPr>
      <w:r>
        <w:rPr>
          <w:rFonts w:hint="eastAsia"/>
          <w:b/>
          <w:szCs w:val="24"/>
        </w:rPr>
        <w:t>9.2.1</w:t>
      </w:r>
      <w:r>
        <w:rPr>
          <w:rFonts w:hint="eastAsia"/>
          <w:szCs w:val="24"/>
        </w:rPr>
        <w:t>清单工程量包括的工作内容</w:t>
      </w:r>
    </w:p>
    <w:p w14:paraId="062177BB">
      <w:pPr>
        <w:pStyle w:val="8"/>
        <w:adjustRightInd w:val="0"/>
        <w:snapToGrid w:val="0"/>
        <w:spacing w:line="360" w:lineRule="auto"/>
        <w:ind w:firstLine="420" w:firstLineChars="200"/>
        <w:rPr>
          <w:szCs w:val="24"/>
        </w:rPr>
      </w:pPr>
      <w:r>
        <w:rPr>
          <w:rFonts w:hint="eastAsia"/>
          <w:szCs w:val="24"/>
        </w:rPr>
        <w:t>工程量清单中开列的工程量应包括由承包人完成施工、安装等工作内容，其任何遗漏或错误既不能使合同无效，也不能免除承包人按照图纸、标准与规范实施合同工程的任何责任。</w:t>
      </w:r>
    </w:p>
    <w:p w14:paraId="30AAFD13">
      <w:pPr>
        <w:pStyle w:val="8"/>
        <w:widowControl/>
        <w:adjustRightInd w:val="0"/>
        <w:snapToGrid w:val="0"/>
        <w:spacing w:line="360" w:lineRule="auto"/>
        <w:ind w:firstLine="422" w:firstLineChars="200"/>
        <w:jc w:val="left"/>
        <w:rPr>
          <w:szCs w:val="24"/>
        </w:rPr>
      </w:pPr>
      <w:r>
        <w:rPr>
          <w:rFonts w:hint="eastAsia"/>
          <w:b/>
          <w:szCs w:val="24"/>
        </w:rPr>
        <w:t>9.2.2</w:t>
      </w:r>
      <w:r>
        <w:rPr>
          <w:rFonts w:hint="eastAsia"/>
          <w:szCs w:val="24"/>
        </w:rPr>
        <w:t>清单的工程量</w:t>
      </w:r>
    </w:p>
    <w:p w14:paraId="11AC4455">
      <w:pPr>
        <w:pStyle w:val="8"/>
        <w:adjustRightInd w:val="0"/>
        <w:snapToGrid w:val="0"/>
        <w:spacing w:line="360" w:lineRule="auto"/>
        <w:ind w:firstLine="420" w:firstLineChars="200"/>
        <w:rPr>
          <w:szCs w:val="24"/>
        </w:rPr>
      </w:pPr>
      <w:r>
        <w:rPr>
          <w:rFonts w:hint="eastAsia"/>
          <w:szCs w:val="24"/>
        </w:rPr>
        <w:t>工程量清单中开列的工程量是根据合同工程设计图纸提供的预计工程量，不能作为承包人履行合同义务中完成合同工程的实际和准确工程量。</w:t>
      </w:r>
    </w:p>
    <w:p w14:paraId="60B6E084">
      <w:pPr>
        <w:pStyle w:val="8"/>
        <w:adjustRightInd w:val="0"/>
        <w:snapToGrid w:val="0"/>
        <w:spacing w:line="360" w:lineRule="auto"/>
        <w:rPr>
          <w:rFonts w:ascii="黑体" w:eastAsia="黑体"/>
          <w:szCs w:val="24"/>
        </w:rPr>
      </w:pPr>
    </w:p>
    <w:p w14:paraId="467DCDB8">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9.3  工程计量</w:t>
      </w:r>
    </w:p>
    <w:p w14:paraId="0A8E124E">
      <w:pPr>
        <w:pStyle w:val="8"/>
        <w:widowControl/>
        <w:adjustRightInd w:val="0"/>
        <w:snapToGrid w:val="0"/>
        <w:spacing w:line="360" w:lineRule="auto"/>
        <w:ind w:firstLine="422" w:firstLineChars="200"/>
        <w:jc w:val="left"/>
        <w:rPr>
          <w:szCs w:val="24"/>
        </w:rPr>
      </w:pPr>
      <w:r>
        <w:rPr>
          <w:rFonts w:hint="eastAsia"/>
          <w:b/>
          <w:szCs w:val="24"/>
        </w:rPr>
        <w:t>9.3.1</w:t>
      </w:r>
      <w:r>
        <w:rPr>
          <w:rFonts w:hint="eastAsia"/>
          <w:szCs w:val="24"/>
        </w:rPr>
        <w:t>工程计量的依据</w:t>
      </w:r>
    </w:p>
    <w:p w14:paraId="5EFBF711">
      <w:pPr>
        <w:pStyle w:val="8"/>
        <w:adjustRightInd w:val="0"/>
        <w:snapToGrid w:val="0"/>
        <w:spacing w:line="360" w:lineRule="auto"/>
        <w:ind w:firstLine="420" w:firstLineChars="200"/>
        <w:rPr>
          <w:szCs w:val="24"/>
        </w:rPr>
      </w:pPr>
      <w:r>
        <w:rPr>
          <w:rFonts w:hint="eastAsia"/>
          <w:szCs w:val="24"/>
        </w:rPr>
        <w:t>（1）清单的计量规则以国家标准《建设工程工程量清单计价规范》和专业工程量计算规范、河北省《建设工程工程量清单编制与计价规程》为准。</w:t>
      </w:r>
    </w:p>
    <w:p w14:paraId="7D067407">
      <w:pPr>
        <w:pStyle w:val="8"/>
        <w:adjustRightInd w:val="0"/>
        <w:snapToGrid w:val="0"/>
        <w:spacing w:line="360" w:lineRule="auto"/>
        <w:ind w:firstLine="420" w:firstLineChars="200"/>
        <w:rPr>
          <w:szCs w:val="24"/>
        </w:rPr>
      </w:pPr>
      <w:r>
        <w:rPr>
          <w:rFonts w:hint="eastAsia"/>
          <w:szCs w:val="24"/>
        </w:rPr>
        <w:t>（2）工料法的工程量计算规则以约定的计价依据的规定为准。</w:t>
      </w:r>
    </w:p>
    <w:p w14:paraId="59E8E15F">
      <w:pPr>
        <w:pStyle w:val="8"/>
        <w:widowControl/>
        <w:adjustRightInd w:val="0"/>
        <w:snapToGrid w:val="0"/>
        <w:spacing w:line="360" w:lineRule="auto"/>
        <w:ind w:firstLine="422" w:firstLineChars="200"/>
        <w:jc w:val="left"/>
        <w:rPr>
          <w:szCs w:val="24"/>
        </w:rPr>
      </w:pPr>
      <w:r>
        <w:rPr>
          <w:rFonts w:hint="eastAsia"/>
          <w:b/>
          <w:szCs w:val="24"/>
        </w:rPr>
        <w:t>9.3.2</w:t>
      </w:r>
      <w:r>
        <w:rPr>
          <w:rFonts w:hint="eastAsia"/>
          <w:szCs w:val="24"/>
        </w:rPr>
        <w:t>已完工程款额报告的提交和核实</w:t>
      </w:r>
    </w:p>
    <w:p w14:paraId="57FE5B30">
      <w:pPr>
        <w:pStyle w:val="8"/>
        <w:adjustRightInd w:val="0"/>
        <w:snapToGrid w:val="0"/>
        <w:spacing w:line="360" w:lineRule="auto"/>
        <w:ind w:firstLine="420" w:firstLineChars="200"/>
        <w:rPr>
          <w:szCs w:val="24"/>
        </w:rPr>
      </w:pPr>
      <w:r>
        <w:rPr>
          <w:rFonts w:hint="eastAsia"/>
          <w:szCs w:val="24"/>
        </w:rPr>
        <w:t>承包人应按第9.15.1款规定向造价工程师提交已完工程款额报告。造价工程师应在收到报告后的14天内核实工程量，并将核实结果通知承包人、抄报发包人，作为工程计价和工程款支付的依据。</w:t>
      </w:r>
    </w:p>
    <w:p w14:paraId="7C0DE697">
      <w:pPr>
        <w:pStyle w:val="8"/>
        <w:widowControl/>
        <w:adjustRightInd w:val="0"/>
        <w:snapToGrid w:val="0"/>
        <w:spacing w:line="360" w:lineRule="auto"/>
        <w:ind w:firstLine="422" w:firstLineChars="200"/>
        <w:jc w:val="left"/>
        <w:rPr>
          <w:szCs w:val="24"/>
        </w:rPr>
      </w:pPr>
      <w:r>
        <w:rPr>
          <w:rFonts w:hint="eastAsia"/>
          <w:b/>
          <w:szCs w:val="24"/>
        </w:rPr>
        <w:t>9.3.3</w:t>
      </w:r>
      <w:r>
        <w:rPr>
          <w:rFonts w:hint="eastAsia"/>
          <w:szCs w:val="24"/>
        </w:rPr>
        <w:t>现场计量</w:t>
      </w:r>
    </w:p>
    <w:p w14:paraId="703CA477">
      <w:pPr>
        <w:pStyle w:val="8"/>
        <w:adjustRightInd w:val="0"/>
        <w:snapToGrid w:val="0"/>
        <w:spacing w:line="360" w:lineRule="auto"/>
        <w:ind w:firstLine="420" w:firstLineChars="200"/>
        <w:rPr>
          <w:szCs w:val="24"/>
        </w:rPr>
      </w:pPr>
      <w:r>
        <w:rPr>
          <w:rFonts w:hint="eastAsia"/>
          <w:szCs w:val="24"/>
        </w:rPr>
        <w:t>当造价工程师进行现场计量时，应在计量前24小时通知承包人，承包人应为计量提供便利条件并派人参加。承包人收到通知后不派人参加计量，应视为认可计量结果。造价工程师不按约定时间通知承包人，致使承包人未能派人参加计量，计量结果无效。</w:t>
      </w:r>
    </w:p>
    <w:p w14:paraId="3C15A769">
      <w:pPr>
        <w:pStyle w:val="8"/>
        <w:widowControl/>
        <w:adjustRightInd w:val="0"/>
        <w:snapToGrid w:val="0"/>
        <w:spacing w:line="360" w:lineRule="auto"/>
        <w:ind w:firstLine="422" w:firstLineChars="200"/>
        <w:jc w:val="left"/>
        <w:rPr>
          <w:szCs w:val="24"/>
        </w:rPr>
      </w:pPr>
      <w:r>
        <w:rPr>
          <w:rFonts w:hint="eastAsia"/>
          <w:b/>
          <w:szCs w:val="24"/>
        </w:rPr>
        <w:t>9.3.4</w:t>
      </w:r>
      <w:r>
        <w:rPr>
          <w:rFonts w:hint="eastAsia"/>
          <w:szCs w:val="24"/>
        </w:rPr>
        <w:t>收到已完工程款额报告的限制</w:t>
      </w:r>
    </w:p>
    <w:p w14:paraId="2ED5476D">
      <w:pPr>
        <w:pStyle w:val="8"/>
        <w:adjustRightInd w:val="0"/>
        <w:snapToGrid w:val="0"/>
        <w:spacing w:line="360" w:lineRule="auto"/>
        <w:ind w:firstLine="420" w:firstLineChars="200"/>
        <w:rPr>
          <w:szCs w:val="24"/>
        </w:rPr>
      </w:pPr>
      <w:r>
        <w:rPr>
          <w:rFonts w:hint="eastAsia"/>
          <w:szCs w:val="24"/>
        </w:rPr>
        <w:t>造价工程师收到承包人按第9.15.1款规定提交已完工程款额报告后的14天内，未进行计量或未向承包人通知计量结果的，从第15天起，承包人报告中开列的工程量即视为被确认，作为工程计价和工程款支付的依据。</w:t>
      </w:r>
    </w:p>
    <w:p w14:paraId="29D76E20">
      <w:pPr>
        <w:pStyle w:val="8"/>
        <w:widowControl/>
        <w:tabs>
          <w:tab w:val="left" w:pos="630"/>
        </w:tabs>
        <w:adjustRightInd w:val="0"/>
        <w:snapToGrid w:val="0"/>
        <w:spacing w:line="360" w:lineRule="auto"/>
        <w:ind w:firstLine="422" w:firstLineChars="200"/>
        <w:jc w:val="left"/>
        <w:rPr>
          <w:szCs w:val="24"/>
        </w:rPr>
      </w:pPr>
      <w:r>
        <w:rPr>
          <w:rFonts w:hint="eastAsia"/>
          <w:b/>
          <w:szCs w:val="24"/>
        </w:rPr>
        <w:t>9.3.5</w:t>
      </w:r>
      <w:r>
        <w:rPr>
          <w:rFonts w:hint="eastAsia"/>
          <w:szCs w:val="24"/>
        </w:rPr>
        <w:t>复核计量结果</w:t>
      </w:r>
    </w:p>
    <w:p w14:paraId="619DDCBF">
      <w:pPr>
        <w:pStyle w:val="8"/>
        <w:adjustRightInd w:val="0"/>
        <w:snapToGrid w:val="0"/>
        <w:spacing w:line="360" w:lineRule="auto"/>
        <w:ind w:firstLine="420" w:firstLineChars="200"/>
        <w:rPr>
          <w:szCs w:val="24"/>
        </w:rPr>
      </w:pPr>
      <w:r>
        <w:rPr>
          <w:rFonts w:hint="eastAsia"/>
          <w:szCs w:val="24"/>
        </w:rPr>
        <w:t>如果承包人认为造价工程师的计量结果有误，应在收到计量结果通知后的7天内向造价工程师提出书面意见，并附上其认为正确的计量结果和详细的计算过程等资料。造价工程师收到书面意见后，应立即会同承包人对计量结果进行复核，并在签发支付证书前确定计量结果，同时通知承包人、抄报发包人。承包人对复核计量结果仍有异议或发包人对计量结果有异议的，按照第16.1条规定处理。</w:t>
      </w:r>
    </w:p>
    <w:p w14:paraId="2B12DDA7">
      <w:pPr>
        <w:pStyle w:val="8"/>
        <w:widowControl/>
        <w:adjustRightInd w:val="0"/>
        <w:snapToGrid w:val="0"/>
        <w:spacing w:line="360" w:lineRule="auto"/>
        <w:ind w:firstLine="422" w:firstLineChars="200"/>
        <w:jc w:val="left"/>
        <w:rPr>
          <w:szCs w:val="24"/>
        </w:rPr>
      </w:pPr>
      <w:r>
        <w:rPr>
          <w:rFonts w:hint="eastAsia"/>
          <w:b/>
          <w:szCs w:val="24"/>
        </w:rPr>
        <w:t>9.3.6</w:t>
      </w:r>
      <w:r>
        <w:rPr>
          <w:rFonts w:hint="eastAsia"/>
          <w:szCs w:val="24"/>
        </w:rPr>
        <w:t>不予计量</w:t>
      </w:r>
    </w:p>
    <w:p w14:paraId="42B7680C">
      <w:pPr>
        <w:pStyle w:val="8"/>
        <w:adjustRightInd w:val="0"/>
        <w:snapToGrid w:val="0"/>
        <w:spacing w:line="360" w:lineRule="auto"/>
        <w:ind w:firstLine="420" w:firstLineChars="200"/>
        <w:rPr>
          <w:szCs w:val="24"/>
        </w:rPr>
      </w:pPr>
      <w:r>
        <w:rPr>
          <w:rFonts w:hint="eastAsia"/>
          <w:szCs w:val="24"/>
        </w:rPr>
        <w:t>对承包人超出设计图纸范围的工程量、未经验收或验收不合格的分项工程量、因承包人原因造成返工的工程量，造价工程师不予计量。</w:t>
      </w:r>
    </w:p>
    <w:p w14:paraId="48146DD8">
      <w:pPr>
        <w:pStyle w:val="8"/>
        <w:adjustRightInd w:val="0"/>
        <w:snapToGrid w:val="0"/>
        <w:spacing w:line="360" w:lineRule="auto"/>
        <w:rPr>
          <w:rFonts w:ascii="黑体" w:eastAsia="黑体"/>
          <w:szCs w:val="24"/>
        </w:rPr>
      </w:pPr>
    </w:p>
    <w:p w14:paraId="69DEE23B">
      <w:pPr>
        <w:pStyle w:val="8"/>
        <w:adjustRightInd w:val="0"/>
        <w:snapToGrid w:val="0"/>
        <w:spacing w:line="360" w:lineRule="auto"/>
        <w:ind w:left="538"/>
        <w:rPr>
          <w:rFonts w:ascii="黑体" w:eastAsia="黑体"/>
          <w:sz w:val="32"/>
          <w:szCs w:val="24"/>
        </w:rPr>
      </w:pPr>
      <w:r>
        <w:rPr>
          <w:rFonts w:hint="eastAsia" w:ascii="黑体" w:eastAsia="黑体"/>
          <w:sz w:val="32"/>
          <w:szCs w:val="24"/>
        </w:rPr>
        <w:t>9.4  暂列金额</w:t>
      </w:r>
    </w:p>
    <w:p w14:paraId="6A1E35AD">
      <w:pPr>
        <w:pStyle w:val="8"/>
        <w:adjustRightInd w:val="0"/>
        <w:snapToGrid w:val="0"/>
        <w:spacing w:line="360" w:lineRule="auto"/>
        <w:ind w:firstLine="422" w:firstLineChars="200"/>
        <w:rPr>
          <w:rFonts w:hAnsi="宋体"/>
          <w:szCs w:val="21"/>
        </w:rPr>
      </w:pPr>
      <w:r>
        <w:rPr>
          <w:rFonts w:hint="eastAsia" w:hAnsi="宋体"/>
          <w:b/>
          <w:szCs w:val="21"/>
        </w:rPr>
        <w:t>9.4.1</w:t>
      </w:r>
      <w:r>
        <w:rPr>
          <w:rFonts w:hint="eastAsia" w:hAnsi="宋体"/>
          <w:szCs w:val="21"/>
        </w:rPr>
        <w:t>暂列金额的用途</w:t>
      </w:r>
    </w:p>
    <w:p w14:paraId="12C92B27">
      <w:pPr>
        <w:spacing w:line="360" w:lineRule="auto"/>
        <w:ind w:firstLine="411" w:firstLineChars="196"/>
        <w:rPr>
          <w:rFonts w:ascii="宋体" w:hAnsi="Courier New"/>
        </w:rPr>
      </w:pPr>
      <w:r>
        <w:rPr>
          <w:rFonts w:ascii="宋体" w:hAnsi="Courier New"/>
        </w:rPr>
        <w:t>招标人在工程量清单中暂列并包括在合同价款中的一笔款项。用于施工合同签订时尚未确定或者不可预见的所需材料、设备、服务的采购，施工中可能发生的工程变更、合同约定调整因素出现时的合同价款调整以及发生的索赔、签证等的费用。</w:t>
      </w:r>
    </w:p>
    <w:p w14:paraId="668151BA">
      <w:pPr>
        <w:pStyle w:val="8"/>
        <w:adjustRightInd w:val="0"/>
        <w:snapToGrid w:val="0"/>
        <w:spacing w:line="360" w:lineRule="auto"/>
        <w:ind w:firstLine="420" w:firstLineChars="200"/>
        <w:rPr>
          <w:szCs w:val="24"/>
        </w:rPr>
      </w:pPr>
      <w:r>
        <w:rPr>
          <w:szCs w:val="24"/>
        </w:rPr>
        <w:t>暂列金额</w:t>
      </w:r>
      <w:r>
        <w:rPr>
          <w:rFonts w:hint="eastAsia"/>
          <w:szCs w:val="24"/>
        </w:rPr>
        <w:t>由发包人掌握和</w:t>
      </w:r>
      <w:r>
        <w:rPr>
          <w:szCs w:val="24"/>
        </w:rPr>
        <w:t>支配，结算时</w:t>
      </w:r>
      <w:r>
        <w:rPr>
          <w:rFonts w:hint="eastAsia"/>
          <w:szCs w:val="24"/>
        </w:rPr>
        <w:t>应从承包人的工程价款中</w:t>
      </w:r>
      <w:r>
        <w:rPr>
          <w:szCs w:val="24"/>
        </w:rPr>
        <w:t>扣除。</w:t>
      </w:r>
    </w:p>
    <w:p w14:paraId="02DD996A">
      <w:pPr>
        <w:pStyle w:val="8"/>
        <w:adjustRightInd w:val="0"/>
        <w:snapToGrid w:val="0"/>
        <w:spacing w:line="360" w:lineRule="auto"/>
        <w:rPr>
          <w:rFonts w:ascii="黑体" w:eastAsia="黑体"/>
          <w:szCs w:val="24"/>
        </w:rPr>
      </w:pPr>
    </w:p>
    <w:p w14:paraId="45A9E121">
      <w:pPr>
        <w:pStyle w:val="8"/>
        <w:adjustRightInd w:val="0"/>
        <w:snapToGrid w:val="0"/>
        <w:spacing w:line="360" w:lineRule="auto"/>
        <w:ind w:firstLine="640" w:firstLineChars="200"/>
        <w:rPr>
          <w:rFonts w:ascii="黑体" w:eastAsia="黑体"/>
          <w:sz w:val="32"/>
          <w:szCs w:val="24"/>
        </w:rPr>
      </w:pPr>
      <w:r>
        <w:rPr>
          <w:rFonts w:hint="eastAsia" w:ascii="黑体" w:eastAsia="黑体"/>
          <w:sz w:val="32"/>
          <w:szCs w:val="24"/>
        </w:rPr>
        <w:t>9.5  计日工</w:t>
      </w:r>
    </w:p>
    <w:p w14:paraId="7A3F5A3D">
      <w:pPr>
        <w:spacing w:line="360" w:lineRule="auto"/>
        <w:ind w:firstLine="525" w:firstLineChars="250"/>
        <w:rPr>
          <w:rFonts w:ascii="宋体" w:hAnsi="宋体"/>
        </w:rPr>
      </w:pPr>
      <w:r>
        <w:rPr>
          <w:rFonts w:hint="eastAsia" w:ascii="宋体" w:hAnsi="宋体"/>
        </w:rPr>
        <w:t>9.5.1复核计日工提交的报表和凭证</w:t>
      </w:r>
    </w:p>
    <w:p w14:paraId="220B7E14">
      <w:pPr>
        <w:spacing w:line="360" w:lineRule="auto"/>
        <w:ind w:firstLine="420" w:firstLineChars="200"/>
        <w:rPr>
          <w:rFonts w:ascii="宋体" w:hAnsi="宋体"/>
        </w:rPr>
      </w:pPr>
      <w:r>
        <w:rPr>
          <w:rFonts w:ascii="宋体" w:hAnsi="宋体"/>
        </w:rPr>
        <w:t>计日工</w:t>
      </w:r>
      <w:r>
        <w:rPr>
          <w:rFonts w:hint="eastAsia" w:ascii="宋体" w:hAnsi="宋体"/>
        </w:rPr>
        <w:t>发生后</w:t>
      </w:r>
      <w:r>
        <w:rPr>
          <w:rFonts w:ascii="宋体" w:hAnsi="宋体"/>
        </w:rPr>
        <w:t>，承包人应按合同约定提交以下报表和有关凭证送发包人复核：</w:t>
      </w:r>
    </w:p>
    <w:p w14:paraId="77E74DD0">
      <w:pPr>
        <w:spacing w:line="360" w:lineRule="auto"/>
        <w:ind w:firstLine="525" w:firstLineChars="250"/>
        <w:rPr>
          <w:rFonts w:ascii="宋体" w:hAnsi="宋体"/>
        </w:rPr>
      </w:pPr>
      <w:r>
        <w:rPr>
          <w:rFonts w:hint="eastAsia" w:ascii="宋体" w:hAnsi="宋体"/>
        </w:rPr>
        <w:t>（</w:t>
      </w:r>
      <w:r>
        <w:rPr>
          <w:rFonts w:ascii="宋体" w:hAnsi="宋体"/>
        </w:rPr>
        <w:t>1）工作名称、内容和数量</w:t>
      </w:r>
      <w:r>
        <w:rPr>
          <w:rFonts w:hint="eastAsia" w:ascii="宋体" w:hAnsi="宋体"/>
        </w:rPr>
        <w:t>。</w:t>
      </w:r>
    </w:p>
    <w:p w14:paraId="4D4C678B">
      <w:pPr>
        <w:spacing w:line="360" w:lineRule="auto"/>
        <w:ind w:firstLine="525" w:firstLineChars="250"/>
        <w:rPr>
          <w:rFonts w:ascii="宋体" w:hAnsi="宋体"/>
        </w:rPr>
      </w:pPr>
      <w:r>
        <w:rPr>
          <w:rFonts w:hint="eastAsia" w:ascii="宋体" w:hAnsi="宋体"/>
        </w:rPr>
        <w:t>（</w:t>
      </w:r>
      <w:r>
        <w:rPr>
          <w:rFonts w:ascii="宋体" w:hAnsi="宋体"/>
        </w:rPr>
        <w:t>2）投入该工作所有人员的姓名、工种、级别和耗用工时</w:t>
      </w:r>
      <w:r>
        <w:rPr>
          <w:rFonts w:hint="eastAsia" w:ascii="宋体" w:hAnsi="宋体"/>
        </w:rPr>
        <w:t>。</w:t>
      </w:r>
    </w:p>
    <w:p w14:paraId="6D94BADE">
      <w:pPr>
        <w:spacing w:line="360" w:lineRule="auto"/>
        <w:ind w:firstLine="525" w:firstLineChars="250"/>
        <w:rPr>
          <w:rFonts w:ascii="宋体" w:hAnsi="宋体"/>
        </w:rPr>
      </w:pPr>
      <w:r>
        <w:rPr>
          <w:rFonts w:hint="eastAsia" w:ascii="宋体" w:hAnsi="宋体"/>
        </w:rPr>
        <w:t>（</w:t>
      </w:r>
      <w:r>
        <w:rPr>
          <w:rFonts w:ascii="宋体" w:hAnsi="宋体"/>
        </w:rPr>
        <w:t>3）投入该工作的材料名称、类别和数量</w:t>
      </w:r>
      <w:r>
        <w:rPr>
          <w:rFonts w:hint="eastAsia" w:ascii="宋体" w:hAnsi="宋体"/>
        </w:rPr>
        <w:t>。</w:t>
      </w:r>
    </w:p>
    <w:p w14:paraId="75EC6649">
      <w:pPr>
        <w:spacing w:line="360" w:lineRule="auto"/>
        <w:ind w:firstLine="525" w:firstLineChars="250"/>
        <w:rPr>
          <w:rFonts w:ascii="宋体" w:hAnsi="宋体"/>
        </w:rPr>
      </w:pPr>
      <w:r>
        <w:rPr>
          <w:rFonts w:hint="eastAsia" w:ascii="宋体" w:hAnsi="宋体"/>
        </w:rPr>
        <w:t>（4</w:t>
      </w:r>
      <w:r>
        <w:rPr>
          <w:rFonts w:ascii="宋体" w:hAnsi="宋体"/>
        </w:rPr>
        <w:t>）投入该工作的施工设备型号、台数和耗用台时</w:t>
      </w:r>
      <w:r>
        <w:rPr>
          <w:rFonts w:hint="eastAsia" w:ascii="宋体" w:hAnsi="宋体"/>
        </w:rPr>
        <w:t>。</w:t>
      </w:r>
    </w:p>
    <w:p w14:paraId="1BFF332C">
      <w:pPr>
        <w:spacing w:line="360" w:lineRule="auto"/>
        <w:ind w:firstLine="525" w:firstLineChars="250"/>
        <w:rPr>
          <w:rFonts w:ascii="宋体" w:hAnsi="宋体"/>
        </w:rPr>
      </w:pPr>
      <w:r>
        <w:rPr>
          <w:rFonts w:hint="eastAsia" w:ascii="宋体" w:hAnsi="宋体"/>
        </w:rPr>
        <w:t>（5</w:t>
      </w:r>
      <w:r>
        <w:rPr>
          <w:rFonts w:ascii="宋体" w:hAnsi="宋体"/>
        </w:rPr>
        <w:t>）发包人要求提交的其他资料和凭证。</w:t>
      </w:r>
    </w:p>
    <w:p w14:paraId="0FFBB669">
      <w:pPr>
        <w:spacing w:line="360" w:lineRule="auto"/>
        <w:ind w:firstLine="525" w:firstLineChars="250"/>
        <w:rPr>
          <w:rFonts w:ascii="宋体" w:hAnsi="宋体"/>
        </w:rPr>
      </w:pPr>
      <w:r>
        <w:rPr>
          <w:rFonts w:hint="eastAsia" w:ascii="宋体" w:hAnsi="宋体"/>
        </w:rPr>
        <w:t>9.5.2计日工的计量</w:t>
      </w:r>
    </w:p>
    <w:p w14:paraId="212FAA2D">
      <w:pPr>
        <w:spacing w:line="360" w:lineRule="auto"/>
        <w:ind w:firstLine="525" w:firstLineChars="250"/>
        <w:rPr>
          <w:rFonts w:ascii="宋体" w:hAnsi="宋体"/>
        </w:rPr>
      </w:pPr>
      <w:r>
        <w:rPr>
          <w:rFonts w:hint="eastAsia" w:ascii="宋体" w:hAnsi="宋体"/>
        </w:rPr>
        <w:t>（</w:t>
      </w:r>
      <w:r>
        <w:rPr>
          <w:rFonts w:ascii="宋体" w:hAnsi="宋体"/>
        </w:rPr>
        <w:t>1）人工用量应以工人（不包括管理人员）到达工作现场开始，直至离开现场的定额工作时间</w:t>
      </w:r>
      <w:r>
        <w:rPr>
          <w:rFonts w:hint="eastAsia" w:ascii="宋体" w:hAnsi="宋体"/>
        </w:rPr>
        <w:t>。</w:t>
      </w:r>
    </w:p>
    <w:p w14:paraId="46C80F8E">
      <w:pPr>
        <w:spacing w:line="360" w:lineRule="auto"/>
        <w:ind w:firstLine="525" w:firstLineChars="250"/>
        <w:rPr>
          <w:rFonts w:ascii="宋体" w:hAnsi="宋体"/>
        </w:rPr>
      </w:pPr>
      <w:r>
        <w:rPr>
          <w:rFonts w:hint="eastAsia" w:ascii="宋体" w:hAnsi="宋体"/>
        </w:rPr>
        <w:t>（</w:t>
      </w:r>
      <w:r>
        <w:rPr>
          <w:rFonts w:ascii="宋体" w:hAnsi="宋体"/>
        </w:rPr>
        <w:t>2）材料消耗量应按实际数量计算</w:t>
      </w:r>
      <w:r>
        <w:rPr>
          <w:rFonts w:hint="eastAsia" w:ascii="宋体" w:hAnsi="宋体"/>
        </w:rPr>
        <w:t>。</w:t>
      </w:r>
    </w:p>
    <w:p w14:paraId="47F9651F">
      <w:pPr>
        <w:spacing w:line="360" w:lineRule="auto"/>
        <w:ind w:firstLine="525" w:firstLineChars="250"/>
        <w:rPr>
          <w:rFonts w:ascii="宋体" w:hAnsi="宋体"/>
        </w:rPr>
      </w:pPr>
      <w:r>
        <w:rPr>
          <w:rFonts w:hint="eastAsia" w:ascii="宋体" w:hAnsi="宋体"/>
        </w:rPr>
        <w:t>（</w:t>
      </w:r>
      <w:r>
        <w:rPr>
          <w:rFonts w:ascii="宋体" w:hAnsi="宋体"/>
        </w:rPr>
        <w:t>3）机械台班消耗量应按实际台班消耗量计算，包括机械从停放地转移到工作现场的时间及非承包人原因造成的停滞时间。</w:t>
      </w:r>
    </w:p>
    <w:p w14:paraId="014B3C1B">
      <w:pPr>
        <w:spacing w:line="360" w:lineRule="auto"/>
        <w:ind w:firstLine="525" w:firstLineChars="250"/>
        <w:rPr>
          <w:rFonts w:ascii="宋体" w:hAnsi="宋体"/>
        </w:rPr>
      </w:pPr>
      <w:r>
        <w:rPr>
          <w:rFonts w:hint="eastAsia" w:ascii="宋体" w:hAnsi="宋体"/>
        </w:rPr>
        <w:t>9.5.3计日工费用的支付</w:t>
      </w:r>
    </w:p>
    <w:p w14:paraId="5CE77C2B">
      <w:pPr>
        <w:spacing w:line="360" w:lineRule="auto"/>
        <w:ind w:firstLine="525" w:firstLineChars="250"/>
        <w:rPr>
          <w:rFonts w:ascii="宋体" w:hAnsi="宋体"/>
        </w:rPr>
      </w:pPr>
      <w:r>
        <w:rPr>
          <w:rFonts w:hint="eastAsia" w:ascii="宋体" w:hAnsi="宋体"/>
        </w:rPr>
        <w:t>（1）</w:t>
      </w:r>
      <w:r>
        <w:rPr>
          <w:rFonts w:ascii="宋体" w:hAnsi="宋体"/>
        </w:rPr>
        <w:t>人工费按计日工表中适用的单价乘以双方确认的人工用量计算支付。</w:t>
      </w:r>
    </w:p>
    <w:p w14:paraId="15F7034E">
      <w:pPr>
        <w:spacing w:line="360" w:lineRule="auto"/>
        <w:ind w:firstLine="525" w:firstLineChars="250"/>
        <w:rPr>
          <w:rFonts w:ascii="宋体" w:hAnsi="宋体"/>
        </w:rPr>
      </w:pPr>
      <w:r>
        <w:rPr>
          <w:rFonts w:hint="eastAsia" w:ascii="宋体" w:hAnsi="宋体"/>
        </w:rPr>
        <w:t>（2）</w:t>
      </w:r>
      <w:r>
        <w:rPr>
          <w:rFonts w:ascii="宋体" w:hAnsi="宋体"/>
        </w:rPr>
        <w:t>材料费按计日工表中适用的单价乘以双方确认的材料用量计算支付。</w:t>
      </w:r>
    </w:p>
    <w:p w14:paraId="40E0874D">
      <w:pPr>
        <w:spacing w:line="360" w:lineRule="auto"/>
        <w:ind w:firstLine="525" w:firstLineChars="250"/>
        <w:rPr>
          <w:rFonts w:ascii="宋体" w:hAnsi="宋体"/>
        </w:rPr>
      </w:pPr>
      <w:r>
        <w:rPr>
          <w:rFonts w:hint="eastAsia" w:ascii="宋体" w:hAnsi="宋体"/>
        </w:rPr>
        <w:t>（3）</w:t>
      </w:r>
      <w:r>
        <w:rPr>
          <w:rFonts w:ascii="宋体" w:hAnsi="宋体"/>
        </w:rPr>
        <w:t>机械费按计日工表中适用的单价乘以双方确认的台班消耗量计算支付。</w:t>
      </w:r>
    </w:p>
    <w:p w14:paraId="232E61D1">
      <w:pPr>
        <w:spacing w:line="360" w:lineRule="auto"/>
        <w:ind w:firstLine="525" w:firstLineChars="250"/>
        <w:rPr>
          <w:rFonts w:ascii="宋体" w:hAnsi="宋体"/>
        </w:rPr>
      </w:pPr>
      <w:r>
        <w:rPr>
          <w:rFonts w:hint="eastAsia" w:ascii="宋体" w:hAnsi="宋体"/>
        </w:rPr>
        <w:t>（4）</w:t>
      </w:r>
      <w:r>
        <w:rPr>
          <w:rFonts w:ascii="宋体" w:hAnsi="宋体"/>
        </w:rPr>
        <w:t>计日工表中没有适用的单价时，由承包人提出，经发包人确认，作为支付依据。</w:t>
      </w:r>
    </w:p>
    <w:p w14:paraId="1EFC247C">
      <w:pPr>
        <w:pStyle w:val="8"/>
        <w:adjustRightInd w:val="0"/>
        <w:snapToGrid w:val="0"/>
        <w:spacing w:line="360" w:lineRule="auto"/>
        <w:rPr>
          <w:rFonts w:ascii="黑体" w:eastAsia="黑体"/>
          <w:szCs w:val="24"/>
        </w:rPr>
      </w:pPr>
    </w:p>
    <w:p w14:paraId="7B609735">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9.6  提前竣工奖与误期赔偿费</w:t>
      </w:r>
    </w:p>
    <w:p w14:paraId="1EF87DEE">
      <w:pPr>
        <w:pStyle w:val="8"/>
        <w:widowControl/>
        <w:adjustRightInd w:val="0"/>
        <w:snapToGrid w:val="0"/>
        <w:spacing w:line="360" w:lineRule="auto"/>
        <w:ind w:firstLine="422" w:firstLineChars="200"/>
        <w:jc w:val="left"/>
        <w:rPr>
          <w:rFonts w:hAnsi="宋体"/>
          <w:szCs w:val="24"/>
        </w:rPr>
      </w:pPr>
      <w:r>
        <w:rPr>
          <w:rFonts w:hint="eastAsia" w:hAnsi="宋体"/>
          <w:b/>
          <w:szCs w:val="24"/>
        </w:rPr>
        <w:t>9.6.1</w:t>
      </w:r>
      <w:r>
        <w:rPr>
          <w:rFonts w:hint="eastAsia" w:hAnsi="宋体"/>
          <w:szCs w:val="24"/>
        </w:rPr>
        <w:t>提前竣工奖</w:t>
      </w:r>
    </w:p>
    <w:p w14:paraId="378F520E">
      <w:pPr>
        <w:pStyle w:val="8"/>
        <w:adjustRightInd w:val="0"/>
        <w:snapToGrid w:val="0"/>
        <w:spacing w:line="360" w:lineRule="auto"/>
        <w:ind w:firstLine="420" w:firstLineChars="200"/>
        <w:rPr>
          <w:rFonts w:hAnsi="宋体"/>
          <w:szCs w:val="24"/>
        </w:rPr>
      </w:pPr>
      <w:r>
        <w:rPr>
          <w:rFonts w:hint="eastAsia" w:hAnsi="宋体"/>
          <w:szCs w:val="24"/>
        </w:rPr>
        <w:t>发包人、承包人可在专用条款中约定提前竣工奖，约定每日历天应奖额度。约定提前竣工奖的，如果承包人的实际竣工日期早于计划竣工日期，承包人有权向发包人提出并得到按专用条款中约定的每日历天应奖额度和实际提前竣工天数的乘积计算的提前竣工奖。除专用条款另有约定外，提前竣工奖的最高限额为扣除</w:t>
      </w:r>
      <w:r>
        <w:rPr>
          <w:rFonts w:hint="eastAsia" w:hAnsi="宋体"/>
          <w:szCs w:val="21"/>
        </w:rPr>
        <w:t>暂列金额</w:t>
      </w:r>
      <w:r>
        <w:rPr>
          <w:rFonts w:hint="eastAsia" w:hAnsi="宋体"/>
          <w:szCs w:val="24"/>
        </w:rPr>
        <w:t>和计日工项目费后的合同价款的5%。提前竣工奖应列入竣工结算文件中，与竣工结算款一并支付。</w:t>
      </w:r>
    </w:p>
    <w:p w14:paraId="5F7512A9">
      <w:pPr>
        <w:pStyle w:val="8"/>
        <w:widowControl/>
        <w:adjustRightInd w:val="0"/>
        <w:snapToGrid w:val="0"/>
        <w:spacing w:line="360" w:lineRule="auto"/>
        <w:ind w:firstLine="422" w:firstLineChars="200"/>
        <w:jc w:val="left"/>
        <w:rPr>
          <w:rFonts w:hAnsi="宋体"/>
          <w:szCs w:val="24"/>
        </w:rPr>
      </w:pPr>
      <w:r>
        <w:rPr>
          <w:rFonts w:hint="eastAsia" w:hAnsi="宋体"/>
          <w:b/>
          <w:szCs w:val="24"/>
        </w:rPr>
        <w:t>9.6.2</w:t>
      </w:r>
      <w:r>
        <w:rPr>
          <w:rFonts w:hint="eastAsia" w:hAnsi="宋体"/>
          <w:szCs w:val="24"/>
        </w:rPr>
        <w:t>误期赔偿费</w:t>
      </w:r>
    </w:p>
    <w:p w14:paraId="5A3DCB70">
      <w:pPr>
        <w:pStyle w:val="8"/>
        <w:adjustRightInd w:val="0"/>
        <w:snapToGrid w:val="0"/>
        <w:spacing w:line="360" w:lineRule="auto"/>
        <w:ind w:firstLine="420" w:firstLineChars="200"/>
        <w:rPr>
          <w:rFonts w:hint="eastAsia" w:hAnsi="宋体" w:eastAsia="宋体"/>
          <w:szCs w:val="24"/>
          <w:lang w:eastAsia="zh-CN"/>
        </w:rPr>
      </w:pPr>
      <w:r>
        <w:rPr>
          <w:rFonts w:hint="eastAsia" w:hAnsi="宋体"/>
          <w:szCs w:val="24"/>
        </w:rPr>
        <w:t>发包人、承包人应在专用条款中约定误期赔偿费，约定每日历天应赔付额度。如果承包人的实际竣工日期迟于计划竣工日期，发包人有权向承包人索取按专用条款中约定的每日历天应赔付额度和实际延误竣工天数的乘积计算的误期赔偿费。除专用条款另有约定外，误期赔偿费的最高限额为扣除</w:t>
      </w:r>
      <w:r>
        <w:rPr>
          <w:rFonts w:hint="eastAsia" w:hAnsi="宋体"/>
          <w:szCs w:val="21"/>
        </w:rPr>
        <w:t>暂列金额</w:t>
      </w:r>
      <w:r>
        <w:rPr>
          <w:rFonts w:hint="eastAsia" w:hAnsi="宋体"/>
          <w:szCs w:val="24"/>
        </w:rPr>
        <w:t>和计日工项目费后的合同价款的5%。发包人可从应支付或到期应支付给承包人的款项中扣除误期赔偿费。</w:t>
      </w:r>
    </w:p>
    <w:p w14:paraId="0594CB32">
      <w:pPr>
        <w:pStyle w:val="8"/>
        <w:adjustRightInd w:val="0"/>
        <w:snapToGrid w:val="0"/>
        <w:spacing w:line="360" w:lineRule="auto"/>
        <w:ind w:firstLine="420" w:firstLineChars="200"/>
        <w:rPr>
          <w:rFonts w:hAnsi="宋体"/>
          <w:szCs w:val="24"/>
        </w:rPr>
      </w:pPr>
      <w:r>
        <w:rPr>
          <w:rFonts w:hint="eastAsia" w:hAnsi="宋体"/>
          <w:szCs w:val="24"/>
        </w:rPr>
        <w:t xml:space="preserve">    如果在工程竣工之前，发包人已对合同工程内的某单项工程签发了竣工验收证书，且竣工验收证书中表明的竣工日期并未延误，而是合同工程的其它部分产生了工期延误，则误期赔偿费应按已签发竣工验收证书的工程价值占合同价款的比例幅度予以减少。</w:t>
      </w:r>
    </w:p>
    <w:p w14:paraId="4E5FAFD4">
      <w:pPr>
        <w:pStyle w:val="8"/>
        <w:adjustRightInd w:val="0"/>
        <w:snapToGrid w:val="0"/>
        <w:spacing w:line="360" w:lineRule="auto"/>
        <w:rPr>
          <w:rFonts w:ascii="黑体" w:eastAsia="黑体"/>
          <w:sz w:val="32"/>
          <w:szCs w:val="24"/>
        </w:rPr>
      </w:pPr>
    </w:p>
    <w:p w14:paraId="60667C47">
      <w:pPr>
        <w:pStyle w:val="8"/>
        <w:adjustRightInd w:val="0"/>
        <w:snapToGrid w:val="0"/>
        <w:spacing w:line="360" w:lineRule="auto"/>
        <w:ind w:firstLine="537" w:firstLineChars="168"/>
        <w:rPr>
          <w:rFonts w:ascii="黑体" w:eastAsia="黑体"/>
          <w:sz w:val="32"/>
          <w:szCs w:val="32"/>
        </w:rPr>
      </w:pPr>
      <w:r>
        <w:rPr>
          <w:rFonts w:hint="eastAsia" w:ascii="黑体" w:eastAsia="黑体"/>
          <w:sz w:val="32"/>
          <w:szCs w:val="32"/>
        </w:rPr>
        <w:t>9.7  合同价款的约定与调整因素</w:t>
      </w:r>
    </w:p>
    <w:p w14:paraId="3F43249C">
      <w:pPr>
        <w:spacing w:line="360" w:lineRule="auto"/>
        <w:ind w:firstLine="422" w:firstLineChars="200"/>
        <w:rPr>
          <w:rFonts w:ascii="宋体" w:hAnsi="宋体"/>
        </w:rPr>
      </w:pPr>
      <w:r>
        <w:rPr>
          <w:rFonts w:hint="eastAsia" w:ascii="宋体" w:hAnsi="宋体"/>
          <w:b/>
        </w:rPr>
        <w:t>9.7.1</w:t>
      </w:r>
      <w:r>
        <w:rPr>
          <w:rFonts w:hint="eastAsia" w:ascii="宋体" w:hAnsi="宋体"/>
        </w:rPr>
        <w:t>约定工程价款</w:t>
      </w:r>
    </w:p>
    <w:p w14:paraId="4E8ECC42">
      <w:pPr>
        <w:spacing w:line="360" w:lineRule="auto"/>
        <w:ind w:firstLine="420" w:firstLineChars="200"/>
        <w:rPr>
          <w:rFonts w:ascii="宋体" w:hAnsi="宋体"/>
        </w:rPr>
      </w:pPr>
      <w:r>
        <w:rPr>
          <w:rFonts w:hint="eastAsia" w:ascii="宋体" w:hAnsi="宋体"/>
        </w:rPr>
        <w:t>发包人、承包人应在本合同中约定合同价款。</w:t>
      </w:r>
    </w:p>
    <w:p w14:paraId="5531C9FA">
      <w:pPr>
        <w:spacing w:line="360" w:lineRule="auto"/>
        <w:ind w:firstLine="420" w:firstLineChars="200"/>
        <w:rPr>
          <w:rFonts w:ascii="宋体" w:hAnsi="宋体"/>
        </w:rPr>
      </w:pPr>
      <w:r>
        <w:rPr>
          <w:rFonts w:ascii="宋体" w:hAnsi="宋体"/>
        </w:rPr>
        <w:t>招标工程的合同价款</w:t>
      </w:r>
      <w:r>
        <w:rPr>
          <w:rFonts w:hint="eastAsia" w:ascii="宋体" w:hAnsi="宋体"/>
        </w:rPr>
        <w:t>，应</w:t>
      </w:r>
      <w:r>
        <w:rPr>
          <w:rFonts w:ascii="宋体" w:hAnsi="宋体"/>
        </w:rPr>
        <w:t>由承发包双方根据招标文件和中标通知书中的中标价格在</w:t>
      </w:r>
      <w:r>
        <w:rPr>
          <w:rFonts w:hint="eastAsia" w:ascii="宋体" w:hAnsi="宋体"/>
        </w:rPr>
        <w:t>本</w:t>
      </w:r>
      <w:r>
        <w:rPr>
          <w:rFonts w:ascii="宋体" w:hAnsi="宋体"/>
        </w:rPr>
        <w:t>合同中约定。</w:t>
      </w:r>
    </w:p>
    <w:p w14:paraId="44E970CA">
      <w:pPr>
        <w:spacing w:line="360" w:lineRule="auto"/>
        <w:ind w:firstLine="420" w:firstLineChars="200"/>
        <w:rPr>
          <w:rFonts w:ascii="宋体" w:hAnsi="宋体"/>
        </w:rPr>
      </w:pPr>
      <w:r>
        <w:t>不实行招标投标工程的合同价款，</w:t>
      </w:r>
      <w:r>
        <w:rPr>
          <w:rFonts w:hint="eastAsia"/>
        </w:rPr>
        <w:t>应</w:t>
      </w:r>
      <w:r>
        <w:t>在承包</w:t>
      </w:r>
      <w:r>
        <w:rPr>
          <w:rFonts w:hint="eastAsia"/>
        </w:rPr>
        <w:t>人</w:t>
      </w:r>
      <w:r>
        <w:t>编制的报价基础上，由承发包双方协商在</w:t>
      </w:r>
      <w:r>
        <w:rPr>
          <w:rFonts w:hint="eastAsia"/>
        </w:rPr>
        <w:t>本</w:t>
      </w:r>
      <w:r>
        <w:t>合同中约定。</w:t>
      </w:r>
      <w:r>
        <w:rPr>
          <w:rFonts w:hint="eastAsia"/>
        </w:rPr>
        <w:t>合同价款为固定单价方式，如采用其他方式，应在专用条款中约定。</w:t>
      </w:r>
    </w:p>
    <w:p w14:paraId="0EFB0119">
      <w:pPr>
        <w:spacing w:line="360" w:lineRule="auto"/>
        <w:ind w:firstLine="422" w:firstLineChars="200"/>
        <w:rPr>
          <w:kern w:val="0"/>
          <w:szCs w:val="21"/>
        </w:rPr>
      </w:pPr>
      <w:r>
        <w:rPr>
          <w:rFonts w:hint="eastAsia"/>
          <w:b/>
          <w:kern w:val="0"/>
          <w:szCs w:val="21"/>
        </w:rPr>
        <w:t>9.7.2</w:t>
      </w:r>
      <w:r>
        <w:rPr>
          <w:rFonts w:hint="eastAsia"/>
          <w:kern w:val="0"/>
          <w:szCs w:val="21"/>
        </w:rPr>
        <w:t>合同价款调整因素</w:t>
      </w:r>
    </w:p>
    <w:p w14:paraId="218315EF">
      <w:pPr>
        <w:spacing w:line="360" w:lineRule="auto"/>
        <w:ind w:firstLine="420" w:firstLineChars="200"/>
        <w:rPr>
          <w:b/>
          <w:kern w:val="0"/>
          <w:szCs w:val="21"/>
        </w:rPr>
      </w:pPr>
      <w:r>
        <w:rPr>
          <w:rFonts w:hint="eastAsia"/>
          <w:kern w:val="0"/>
          <w:szCs w:val="21"/>
        </w:rPr>
        <w:t>因下列因素发生而引起的价款变化，合同价款按第9.10条调整。</w:t>
      </w:r>
    </w:p>
    <w:p w14:paraId="5224263E">
      <w:pPr>
        <w:spacing w:line="360" w:lineRule="auto"/>
        <w:ind w:firstLine="476" w:firstLineChars="227"/>
        <w:rPr>
          <w:kern w:val="0"/>
          <w:szCs w:val="21"/>
        </w:rPr>
      </w:pPr>
      <w:r>
        <w:rPr>
          <w:rFonts w:hint="eastAsia"/>
          <w:kern w:val="0"/>
          <w:szCs w:val="21"/>
        </w:rPr>
        <w:t>（1）</w:t>
      </w:r>
      <w:r>
        <w:rPr>
          <w:kern w:val="0"/>
          <w:szCs w:val="21"/>
        </w:rPr>
        <w:t>基准日以后实施的国家和本省法律、法规、规定</w:t>
      </w:r>
      <w:r>
        <w:rPr>
          <w:rFonts w:hint="eastAsia"/>
          <w:kern w:val="0"/>
          <w:szCs w:val="21"/>
        </w:rPr>
        <w:t>。</w:t>
      </w:r>
    </w:p>
    <w:p w14:paraId="6A68EB12">
      <w:pPr>
        <w:spacing w:line="360" w:lineRule="auto"/>
        <w:ind w:left="416" w:leftChars="198" w:firstLine="102" w:firstLineChars="49"/>
        <w:rPr>
          <w:kern w:val="0"/>
          <w:szCs w:val="21"/>
        </w:rPr>
      </w:pPr>
      <w:r>
        <w:rPr>
          <w:rFonts w:hint="eastAsia"/>
          <w:kern w:val="0"/>
          <w:szCs w:val="21"/>
        </w:rPr>
        <w:t>（2）</w:t>
      </w:r>
      <w:r>
        <w:rPr>
          <w:kern w:val="0"/>
          <w:szCs w:val="21"/>
        </w:rPr>
        <w:t>省建设行政主管部门发布的造价调整规定</w:t>
      </w:r>
      <w:r>
        <w:rPr>
          <w:rFonts w:hint="eastAsia"/>
          <w:kern w:val="0"/>
          <w:szCs w:val="21"/>
        </w:rPr>
        <w:t>。</w:t>
      </w:r>
    </w:p>
    <w:p w14:paraId="6DC5B880">
      <w:pPr>
        <w:spacing w:line="360" w:lineRule="auto"/>
        <w:ind w:left="416" w:leftChars="198" w:firstLine="102" w:firstLineChars="49"/>
        <w:rPr>
          <w:kern w:val="0"/>
          <w:szCs w:val="21"/>
        </w:rPr>
      </w:pPr>
      <w:r>
        <w:rPr>
          <w:rFonts w:hint="eastAsia"/>
          <w:kern w:val="0"/>
          <w:szCs w:val="21"/>
        </w:rPr>
        <w:t>（3）工程</w:t>
      </w:r>
      <w:r>
        <w:rPr>
          <w:kern w:val="0"/>
          <w:szCs w:val="21"/>
        </w:rPr>
        <w:t>变更。</w:t>
      </w:r>
    </w:p>
    <w:p w14:paraId="096CE4CA">
      <w:pPr>
        <w:spacing w:line="360" w:lineRule="auto"/>
        <w:ind w:left="416" w:leftChars="198" w:firstLine="102" w:firstLineChars="49"/>
        <w:rPr>
          <w:kern w:val="0"/>
          <w:szCs w:val="21"/>
        </w:rPr>
      </w:pPr>
      <w:r>
        <w:rPr>
          <w:rFonts w:hint="eastAsia"/>
          <w:kern w:val="0"/>
          <w:szCs w:val="21"/>
        </w:rPr>
        <w:t>（4）</w:t>
      </w:r>
      <w:r>
        <w:rPr>
          <w:kern w:val="0"/>
          <w:szCs w:val="21"/>
        </w:rPr>
        <w:t>经审定批准的施工组织设计、施工方案变更，但修正错误除外。</w:t>
      </w:r>
    </w:p>
    <w:p w14:paraId="1CF8A52B">
      <w:pPr>
        <w:spacing w:line="360" w:lineRule="auto"/>
        <w:ind w:left="416" w:leftChars="198" w:firstLine="102" w:firstLineChars="49"/>
        <w:rPr>
          <w:kern w:val="0"/>
          <w:szCs w:val="21"/>
        </w:rPr>
      </w:pPr>
      <w:r>
        <w:rPr>
          <w:rFonts w:hint="eastAsia"/>
          <w:kern w:val="0"/>
          <w:szCs w:val="21"/>
        </w:rPr>
        <w:t>（5）</w:t>
      </w:r>
      <w:r>
        <w:rPr>
          <w:kern w:val="0"/>
          <w:szCs w:val="21"/>
        </w:rPr>
        <w:t>超过双方约定幅度的市场价格变化。</w:t>
      </w:r>
    </w:p>
    <w:p w14:paraId="6EA81B59">
      <w:pPr>
        <w:tabs>
          <w:tab w:val="left" w:pos="3030"/>
        </w:tabs>
        <w:spacing w:line="360" w:lineRule="auto"/>
        <w:ind w:left="519"/>
        <w:rPr>
          <w:kern w:val="0"/>
          <w:szCs w:val="21"/>
        </w:rPr>
      </w:pPr>
      <w:r>
        <w:rPr>
          <w:rFonts w:hint="eastAsia"/>
          <w:kern w:val="0"/>
          <w:szCs w:val="21"/>
        </w:rPr>
        <w:t>（6）</w:t>
      </w:r>
      <w:r>
        <w:rPr>
          <w:kern w:val="0"/>
          <w:szCs w:val="21"/>
        </w:rPr>
        <w:t>清单项目</w:t>
      </w:r>
      <w:r>
        <w:rPr>
          <w:rFonts w:hint="eastAsia"/>
          <w:kern w:val="0"/>
          <w:szCs w:val="21"/>
        </w:rPr>
        <w:t>漏项。</w:t>
      </w:r>
      <w:r>
        <w:rPr>
          <w:kern w:val="0"/>
          <w:szCs w:val="21"/>
        </w:rPr>
        <w:tab/>
      </w:r>
    </w:p>
    <w:p w14:paraId="0228C1F0">
      <w:pPr>
        <w:spacing w:line="360" w:lineRule="auto"/>
        <w:ind w:left="519"/>
        <w:rPr>
          <w:kern w:val="0"/>
          <w:szCs w:val="21"/>
        </w:rPr>
      </w:pPr>
      <w:r>
        <w:rPr>
          <w:rFonts w:hint="eastAsia"/>
          <w:kern w:val="0"/>
          <w:szCs w:val="21"/>
        </w:rPr>
        <w:t>（7）</w:t>
      </w:r>
      <w:r>
        <w:rPr>
          <w:kern w:val="0"/>
          <w:szCs w:val="21"/>
        </w:rPr>
        <w:t>工程量的偏差</w:t>
      </w:r>
      <w:r>
        <w:rPr>
          <w:rFonts w:hint="eastAsia"/>
          <w:kern w:val="0"/>
          <w:szCs w:val="21"/>
        </w:rPr>
        <w:t>。</w:t>
      </w:r>
    </w:p>
    <w:p w14:paraId="1770917E">
      <w:pPr>
        <w:spacing w:line="360" w:lineRule="auto"/>
        <w:ind w:left="519"/>
        <w:rPr>
          <w:kern w:val="0"/>
          <w:szCs w:val="21"/>
        </w:rPr>
      </w:pPr>
      <w:r>
        <w:rPr>
          <w:rFonts w:hint="eastAsia"/>
          <w:kern w:val="0"/>
          <w:szCs w:val="21"/>
        </w:rPr>
        <w:t>（8）项目特征不符。</w:t>
      </w:r>
      <w:r>
        <w:rPr>
          <w:kern w:val="0"/>
          <w:szCs w:val="21"/>
        </w:rPr>
        <w:t>。</w:t>
      </w:r>
    </w:p>
    <w:p w14:paraId="21826E50">
      <w:pPr>
        <w:spacing w:line="360" w:lineRule="auto"/>
        <w:ind w:left="519"/>
        <w:rPr>
          <w:kern w:val="0"/>
          <w:szCs w:val="21"/>
        </w:rPr>
      </w:pPr>
      <w:r>
        <w:rPr>
          <w:rFonts w:hint="eastAsia"/>
          <w:kern w:val="0"/>
          <w:szCs w:val="21"/>
        </w:rPr>
        <w:t>（9）</w:t>
      </w:r>
      <w:r>
        <w:rPr>
          <w:kern w:val="0"/>
          <w:szCs w:val="21"/>
        </w:rPr>
        <w:t>计日工</w:t>
      </w:r>
      <w:r>
        <w:rPr>
          <w:rFonts w:hint="eastAsia"/>
          <w:kern w:val="0"/>
          <w:szCs w:val="21"/>
        </w:rPr>
        <w:t>。</w:t>
      </w:r>
    </w:p>
    <w:p w14:paraId="52909AC3">
      <w:pPr>
        <w:spacing w:line="360" w:lineRule="auto"/>
        <w:ind w:left="519"/>
        <w:rPr>
          <w:kern w:val="0"/>
          <w:szCs w:val="21"/>
        </w:rPr>
      </w:pPr>
      <w:r>
        <w:rPr>
          <w:rFonts w:hint="eastAsia"/>
          <w:kern w:val="0"/>
          <w:szCs w:val="21"/>
        </w:rPr>
        <w:t>（10）</w:t>
      </w:r>
      <w:r>
        <w:rPr>
          <w:kern w:val="0"/>
          <w:szCs w:val="21"/>
        </w:rPr>
        <w:t>超过双方约定的风险范围及幅度。</w:t>
      </w:r>
    </w:p>
    <w:p w14:paraId="2DC4EFC4">
      <w:pPr>
        <w:spacing w:line="360" w:lineRule="auto"/>
        <w:ind w:left="519"/>
        <w:rPr>
          <w:kern w:val="0"/>
          <w:szCs w:val="21"/>
        </w:rPr>
      </w:pPr>
      <w:r>
        <w:rPr>
          <w:rFonts w:hint="eastAsia"/>
          <w:kern w:val="0"/>
          <w:szCs w:val="21"/>
        </w:rPr>
        <w:t>（11）</w:t>
      </w:r>
      <w:r>
        <w:rPr>
          <w:kern w:val="0"/>
          <w:szCs w:val="21"/>
        </w:rPr>
        <w:t>不可抗力</w:t>
      </w:r>
      <w:r>
        <w:rPr>
          <w:rFonts w:hint="eastAsia"/>
          <w:kern w:val="0"/>
          <w:szCs w:val="21"/>
        </w:rPr>
        <w:t>。</w:t>
      </w:r>
    </w:p>
    <w:p w14:paraId="2034B921">
      <w:pPr>
        <w:spacing w:line="360" w:lineRule="auto"/>
        <w:ind w:left="519"/>
        <w:rPr>
          <w:kern w:val="0"/>
          <w:szCs w:val="21"/>
        </w:rPr>
      </w:pPr>
      <w:r>
        <w:rPr>
          <w:rFonts w:hint="eastAsia"/>
          <w:kern w:val="0"/>
          <w:szCs w:val="21"/>
        </w:rPr>
        <w:t>（12）</w:t>
      </w:r>
      <w:r>
        <w:rPr>
          <w:kern w:val="0"/>
          <w:szCs w:val="21"/>
        </w:rPr>
        <w:t>索赔</w:t>
      </w:r>
      <w:r>
        <w:rPr>
          <w:rFonts w:hint="eastAsia"/>
          <w:kern w:val="0"/>
          <w:szCs w:val="21"/>
        </w:rPr>
        <w:t>。</w:t>
      </w:r>
    </w:p>
    <w:p w14:paraId="33D3D42E">
      <w:pPr>
        <w:spacing w:line="360" w:lineRule="auto"/>
        <w:ind w:left="519"/>
        <w:rPr>
          <w:kern w:val="0"/>
          <w:szCs w:val="21"/>
        </w:rPr>
      </w:pPr>
      <w:r>
        <w:rPr>
          <w:rFonts w:hint="eastAsia"/>
          <w:kern w:val="0"/>
          <w:szCs w:val="21"/>
        </w:rPr>
        <w:t>（13）</w:t>
      </w:r>
      <w:r>
        <w:rPr>
          <w:kern w:val="0"/>
          <w:szCs w:val="21"/>
        </w:rPr>
        <w:t>现场签证</w:t>
      </w:r>
      <w:r>
        <w:rPr>
          <w:rFonts w:hint="eastAsia"/>
          <w:kern w:val="0"/>
          <w:szCs w:val="21"/>
        </w:rPr>
        <w:t>。</w:t>
      </w:r>
    </w:p>
    <w:p w14:paraId="48EC2AFF">
      <w:pPr>
        <w:spacing w:line="360" w:lineRule="auto"/>
        <w:ind w:left="519"/>
        <w:rPr>
          <w:kern w:val="0"/>
          <w:szCs w:val="21"/>
        </w:rPr>
      </w:pPr>
      <w:r>
        <w:rPr>
          <w:rFonts w:hint="eastAsia"/>
          <w:kern w:val="0"/>
          <w:szCs w:val="21"/>
        </w:rPr>
        <w:t>（14）</w:t>
      </w:r>
      <w:r>
        <w:rPr>
          <w:kern w:val="0"/>
          <w:szCs w:val="21"/>
        </w:rPr>
        <w:t>双方其他约定。</w:t>
      </w:r>
    </w:p>
    <w:p w14:paraId="02D6A740">
      <w:pPr>
        <w:spacing w:line="360" w:lineRule="auto"/>
        <w:ind w:firstLine="420" w:firstLineChars="200"/>
        <w:rPr>
          <w:rFonts w:ascii="宋体" w:hAnsi="宋体"/>
          <w:b/>
          <w:color w:val="FF00FF"/>
          <w:kern w:val="0"/>
          <w:szCs w:val="21"/>
        </w:rPr>
      </w:pPr>
      <w:r>
        <w:rPr>
          <w:kern w:val="0"/>
          <w:szCs w:val="21"/>
        </w:rPr>
        <w:t>当发生</w:t>
      </w:r>
      <w:r>
        <w:rPr>
          <w:rFonts w:hint="eastAsia"/>
          <w:kern w:val="0"/>
          <w:szCs w:val="21"/>
        </w:rPr>
        <w:t>(</w:t>
      </w:r>
      <w:r>
        <w:rPr>
          <w:kern w:val="0"/>
          <w:szCs w:val="21"/>
        </w:rPr>
        <w:t>1</w:t>
      </w:r>
      <w:r>
        <w:rPr>
          <w:rFonts w:hint="eastAsia"/>
          <w:kern w:val="0"/>
          <w:szCs w:val="21"/>
        </w:rPr>
        <w:t>)</w:t>
      </w:r>
      <w:r>
        <w:rPr>
          <w:kern w:val="0"/>
          <w:szCs w:val="21"/>
        </w:rPr>
        <w:t>至</w:t>
      </w:r>
      <w:r>
        <w:rPr>
          <w:rFonts w:hint="eastAsia"/>
          <w:kern w:val="0"/>
          <w:szCs w:val="21"/>
        </w:rPr>
        <w:t>(</w:t>
      </w:r>
      <w:r>
        <w:rPr>
          <w:kern w:val="0"/>
          <w:szCs w:val="21"/>
        </w:rPr>
        <w:t>12</w:t>
      </w:r>
      <w:r>
        <w:rPr>
          <w:rFonts w:hint="eastAsia"/>
          <w:kern w:val="0"/>
          <w:szCs w:val="21"/>
        </w:rPr>
        <w:t>)</w:t>
      </w:r>
      <w:r>
        <w:rPr>
          <w:kern w:val="0"/>
          <w:szCs w:val="21"/>
        </w:rPr>
        <w:t>款的情况之一时，</w:t>
      </w:r>
      <w:r>
        <w:rPr>
          <w:szCs w:val="21"/>
        </w:rPr>
        <w:t>造成工期延误的，相应顺延工期。</w:t>
      </w:r>
    </w:p>
    <w:p w14:paraId="1AB9F475">
      <w:pPr>
        <w:pStyle w:val="8"/>
        <w:adjustRightInd w:val="0"/>
        <w:snapToGrid w:val="0"/>
        <w:spacing w:line="360" w:lineRule="auto"/>
        <w:rPr>
          <w:szCs w:val="24"/>
        </w:rPr>
      </w:pPr>
    </w:p>
    <w:p w14:paraId="669BD478">
      <w:pPr>
        <w:pStyle w:val="8"/>
        <w:adjustRightInd w:val="0"/>
        <w:snapToGrid w:val="0"/>
        <w:spacing w:line="360" w:lineRule="auto"/>
        <w:ind w:firstLine="640" w:firstLineChars="200"/>
        <w:rPr>
          <w:rFonts w:ascii="黑体" w:eastAsia="黑体"/>
          <w:sz w:val="32"/>
          <w:szCs w:val="24"/>
        </w:rPr>
      </w:pPr>
      <w:r>
        <w:rPr>
          <w:rFonts w:hint="eastAsia" w:ascii="黑体" w:eastAsia="黑体"/>
          <w:sz w:val="32"/>
          <w:szCs w:val="24"/>
        </w:rPr>
        <w:t>9.8  工程数量的偏差</w:t>
      </w:r>
    </w:p>
    <w:p w14:paraId="47B3369D">
      <w:pPr>
        <w:pStyle w:val="8"/>
        <w:widowControl/>
        <w:adjustRightInd w:val="0"/>
        <w:snapToGrid w:val="0"/>
        <w:spacing w:line="360" w:lineRule="auto"/>
        <w:jc w:val="left"/>
        <w:rPr>
          <w:szCs w:val="24"/>
        </w:rPr>
      </w:pPr>
    </w:p>
    <w:p w14:paraId="546CCB74">
      <w:pPr>
        <w:pStyle w:val="8"/>
        <w:adjustRightInd w:val="0"/>
        <w:snapToGrid w:val="0"/>
        <w:spacing w:line="360" w:lineRule="auto"/>
        <w:ind w:firstLine="420" w:firstLineChars="200"/>
        <w:rPr>
          <w:szCs w:val="24"/>
        </w:rPr>
      </w:pPr>
      <w:r>
        <w:rPr>
          <w:rFonts w:hint="eastAsia"/>
          <w:szCs w:val="24"/>
        </w:rPr>
        <w:t>当工程数量出现偏差时按河北省《建设工程工程量清单编制与计价规程》规定调整。</w:t>
      </w:r>
    </w:p>
    <w:p w14:paraId="36E0A152">
      <w:pPr>
        <w:pStyle w:val="8"/>
        <w:adjustRightInd w:val="0"/>
        <w:snapToGrid w:val="0"/>
        <w:spacing w:line="360" w:lineRule="auto"/>
        <w:rPr>
          <w:rFonts w:ascii="黑体" w:eastAsia="黑体"/>
          <w:szCs w:val="24"/>
        </w:rPr>
      </w:pPr>
    </w:p>
    <w:p w14:paraId="2F37C1D3">
      <w:pPr>
        <w:pStyle w:val="8"/>
        <w:adjustRightInd w:val="0"/>
        <w:snapToGrid w:val="0"/>
        <w:spacing w:line="360" w:lineRule="auto"/>
        <w:ind w:firstLine="640" w:firstLineChars="200"/>
        <w:rPr>
          <w:rFonts w:ascii="黑体" w:eastAsia="黑体"/>
          <w:sz w:val="32"/>
          <w:szCs w:val="24"/>
        </w:rPr>
      </w:pPr>
      <w:r>
        <w:rPr>
          <w:rFonts w:hint="eastAsia" w:ascii="黑体" w:eastAsia="黑体"/>
          <w:sz w:val="32"/>
          <w:szCs w:val="24"/>
        </w:rPr>
        <w:t>9.9  工程变更</w:t>
      </w:r>
    </w:p>
    <w:p w14:paraId="7D94495D">
      <w:pPr>
        <w:pStyle w:val="8"/>
        <w:widowControl/>
        <w:adjustRightInd w:val="0"/>
        <w:snapToGrid w:val="0"/>
        <w:spacing w:line="360" w:lineRule="auto"/>
        <w:ind w:firstLine="422" w:firstLineChars="200"/>
        <w:jc w:val="left"/>
        <w:rPr>
          <w:szCs w:val="24"/>
        </w:rPr>
      </w:pPr>
      <w:r>
        <w:rPr>
          <w:rFonts w:hint="eastAsia"/>
          <w:b/>
          <w:szCs w:val="24"/>
        </w:rPr>
        <w:t>9.9.1</w:t>
      </w:r>
      <w:r>
        <w:rPr>
          <w:rFonts w:hint="eastAsia"/>
          <w:szCs w:val="24"/>
        </w:rPr>
        <w:t>工程变更要求</w:t>
      </w:r>
    </w:p>
    <w:p w14:paraId="3AC6B680">
      <w:pPr>
        <w:pStyle w:val="8"/>
        <w:adjustRightInd w:val="0"/>
        <w:snapToGrid w:val="0"/>
        <w:spacing w:line="360" w:lineRule="auto"/>
        <w:ind w:firstLine="420" w:firstLineChars="200"/>
        <w:rPr>
          <w:szCs w:val="24"/>
        </w:rPr>
      </w:pPr>
      <w:r>
        <w:rPr>
          <w:rFonts w:hint="eastAsia"/>
          <w:szCs w:val="24"/>
        </w:rPr>
        <w:t>没有监理工程师指令并取得发包人批准，承包人应按合同约定施工，不得进行任何变更。工程数量的偏差不属于工程变更，该项工程量增减不需要任何指令。</w:t>
      </w:r>
    </w:p>
    <w:p w14:paraId="20122A4B">
      <w:pPr>
        <w:pStyle w:val="8"/>
        <w:widowControl/>
        <w:adjustRightInd w:val="0"/>
        <w:snapToGrid w:val="0"/>
        <w:spacing w:line="360" w:lineRule="auto"/>
        <w:ind w:firstLine="422" w:firstLineChars="200"/>
        <w:jc w:val="left"/>
        <w:rPr>
          <w:szCs w:val="24"/>
        </w:rPr>
      </w:pPr>
      <w:r>
        <w:rPr>
          <w:rFonts w:hint="eastAsia"/>
          <w:b/>
          <w:szCs w:val="24"/>
        </w:rPr>
        <w:t>9.9.2</w:t>
      </w:r>
      <w:r>
        <w:rPr>
          <w:rFonts w:hint="eastAsia"/>
          <w:szCs w:val="24"/>
        </w:rPr>
        <w:t>工程变更指令和变更项目</w:t>
      </w:r>
    </w:p>
    <w:p w14:paraId="443AAFEA">
      <w:pPr>
        <w:pStyle w:val="8"/>
        <w:adjustRightInd w:val="0"/>
        <w:snapToGrid w:val="0"/>
        <w:spacing w:line="360" w:lineRule="auto"/>
        <w:ind w:firstLine="420" w:firstLineChars="200"/>
        <w:rPr>
          <w:szCs w:val="24"/>
        </w:rPr>
      </w:pPr>
      <w:r>
        <w:rPr>
          <w:rFonts w:hint="eastAsia"/>
          <w:szCs w:val="24"/>
        </w:rPr>
        <w:t>合同履行期间，发包人可对合同工程或其任何部分的形式、质量或数量作出变更。为此，监理工程师应至少提前14天以书面形式向承包人发出变更指令，提供变更的相应图纸及其说明等资料。承包人应按照监理工程师发出的变更指令和要求，及时进行工程变更。变更项目包括：</w:t>
      </w:r>
    </w:p>
    <w:p w14:paraId="1B598329">
      <w:pPr>
        <w:pStyle w:val="8"/>
        <w:widowControl/>
        <w:adjustRightInd w:val="0"/>
        <w:snapToGrid w:val="0"/>
        <w:spacing w:line="360" w:lineRule="auto"/>
        <w:jc w:val="left"/>
        <w:rPr>
          <w:szCs w:val="24"/>
        </w:rPr>
      </w:pPr>
      <w:r>
        <w:rPr>
          <w:rFonts w:hint="eastAsia" w:hAnsi="宋体"/>
          <w:szCs w:val="21"/>
        </w:rPr>
        <w:t xml:space="preserve">    （</w:t>
      </w:r>
      <w:r>
        <w:rPr>
          <w:rFonts w:hAnsi="宋体"/>
          <w:szCs w:val="21"/>
        </w:rPr>
        <w:t>1</w:t>
      </w:r>
      <w:r>
        <w:rPr>
          <w:rFonts w:hint="eastAsia" w:hAnsi="宋体"/>
          <w:szCs w:val="21"/>
        </w:rPr>
        <w:t>）</w:t>
      </w:r>
      <w:r>
        <w:rPr>
          <w:rFonts w:hint="eastAsia"/>
          <w:szCs w:val="24"/>
        </w:rPr>
        <w:t>本合同中任何工程数量的改变（不含工程数量的偏差）。</w:t>
      </w:r>
    </w:p>
    <w:p w14:paraId="55C45703">
      <w:pPr>
        <w:pStyle w:val="8"/>
        <w:widowControl/>
        <w:adjustRightInd w:val="0"/>
        <w:snapToGrid w:val="0"/>
        <w:spacing w:line="360" w:lineRule="auto"/>
        <w:ind w:firstLine="420" w:firstLineChars="200"/>
        <w:jc w:val="left"/>
        <w:rPr>
          <w:szCs w:val="24"/>
        </w:rPr>
      </w:pPr>
      <w:r>
        <w:rPr>
          <w:rFonts w:hint="eastAsia" w:hAnsi="宋体"/>
          <w:szCs w:val="21"/>
        </w:rPr>
        <w:t>（2）</w:t>
      </w:r>
      <w:r>
        <w:rPr>
          <w:rFonts w:hint="eastAsia"/>
          <w:szCs w:val="24"/>
        </w:rPr>
        <w:t>任何工作的删减，但转由他人实施的工作除外。</w:t>
      </w:r>
    </w:p>
    <w:p w14:paraId="2BE600BC">
      <w:pPr>
        <w:pStyle w:val="8"/>
        <w:widowControl/>
        <w:adjustRightInd w:val="0"/>
        <w:snapToGrid w:val="0"/>
        <w:spacing w:line="360" w:lineRule="auto"/>
        <w:ind w:firstLine="420" w:firstLineChars="200"/>
        <w:jc w:val="left"/>
        <w:rPr>
          <w:szCs w:val="24"/>
        </w:rPr>
      </w:pPr>
      <w:r>
        <w:rPr>
          <w:rFonts w:hint="eastAsia" w:hAnsi="宋体"/>
          <w:szCs w:val="21"/>
        </w:rPr>
        <w:t>（3）</w:t>
      </w:r>
      <w:r>
        <w:rPr>
          <w:rFonts w:hint="eastAsia"/>
          <w:szCs w:val="24"/>
        </w:rPr>
        <w:t>任何工作内容的性质、质量或其他特征的改变。</w:t>
      </w:r>
    </w:p>
    <w:p w14:paraId="3CD765E9">
      <w:pPr>
        <w:pStyle w:val="8"/>
        <w:widowControl/>
        <w:adjustRightInd w:val="0"/>
        <w:snapToGrid w:val="0"/>
        <w:spacing w:line="360" w:lineRule="auto"/>
        <w:ind w:firstLine="420" w:firstLineChars="200"/>
        <w:jc w:val="left"/>
        <w:rPr>
          <w:szCs w:val="24"/>
        </w:rPr>
      </w:pPr>
      <w:r>
        <w:rPr>
          <w:rFonts w:hint="eastAsia" w:hAnsi="宋体"/>
          <w:szCs w:val="21"/>
        </w:rPr>
        <w:t>（4）</w:t>
      </w:r>
      <w:r>
        <w:rPr>
          <w:rFonts w:hint="eastAsia"/>
          <w:szCs w:val="24"/>
        </w:rPr>
        <w:t>工程任何部分的标高、基线、位置和(或)尺寸的改变。</w:t>
      </w:r>
    </w:p>
    <w:p w14:paraId="51CAAF1E">
      <w:pPr>
        <w:pStyle w:val="8"/>
        <w:widowControl/>
        <w:adjustRightInd w:val="0"/>
        <w:snapToGrid w:val="0"/>
        <w:spacing w:line="360" w:lineRule="auto"/>
        <w:ind w:firstLine="420" w:firstLineChars="200"/>
        <w:jc w:val="left"/>
        <w:rPr>
          <w:szCs w:val="24"/>
        </w:rPr>
      </w:pPr>
      <w:r>
        <w:rPr>
          <w:rFonts w:hint="eastAsia" w:hAnsi="宋体"/>
          <w:szCs w:val="21"/>
        </w:rPr>
        <w:t>（5）</w:t>
      </w:r>
      <w:r>
        <w:rPr>
          <w:rFonts w:hint="eastAsia"/>
          <w:szCs w:val="24"/>
        </w:rPr>
        <w:t>永久工程完工所必须的任何附加工作的实施。</w:t>
      </w:r>
    </w:p>
    <w:p w14:paraId="616D8936">
      <w:pPr>
        <w:pStyle w:val="8"/>
        <w:widowControl/>
        <w:adjustRightInd w:val="0"/>
        <w:snapToGrid w:val="0"/>
        <w:spacing w:line="360" w:lineRule="auto"/>
        <w:ind w:firstLine="420" w:firstLineChars="200"/>
        <w:jc w:val="left"/>
        <w:rPr>
          <w:szCs w:val="24"/>
        </w:rPr>
      </w:pPr>
      <w:r>
        <w:rPr>
          <w:rFonts w:hint="eastAsia" w:hAnsi="宋体"/>
          <w:szCs w:val="21"/>
        </w:rPr>
        <w:t>（6）</w:t>
      </w:r>
      <w:r>
        <w:rPr>
          <w:rFonts w:hint="eastAsia"/>
          <w:szCs w:val="24"/>
        </w:rPr>
        <w:t>合同工程的施工次序和时间安排的改变。</w:t>
      </w:r>
    </w:p>
    <w:p w14:paraId="1A01D85A">
      <w:pPr>
        <w:pStyle w:val="8"/>
        <w:widowControl/>
        <w:adjustRightInd w:val="0"/>
        <w:snapToGrid w:val="0"/>
        <w:spacing w:line="360" w:lineRule="auto"/>
        <w:ind w:firstLine="422" w:firstLineChars="200"/>
        <w:jc w:val="left"/>
        <w:rPr>
          <w:szCs w:val="24"/>
        </w:rPr>
      </w:pPr>
      <w:r>
        <w:rPr>
          <w:rFonts w:hint="eastAsia"/>
          <w:b/>
          <w:szCs w:val="24"/>
        </w:rPr>
        <w:t>9.9.3</w:t>
      </w:r>
      <w:r>
        <w:rPr>
          <w:rFonts w:hint="eastAsia"/>
          <w:szCs w:val="24"/>
        </w:rPr>
        <w:t>承包人提出工程变更建议</w:t>
      </w:r>
    </w:p>
    <w:p w14:paraId="291C6390">
      <w:pPr>
        <w:pStyle w:val="8"/>
        <w:adjustRightInd w:val="0"/>
        <w:snapToGrid w:val="0"/>
        <w:spacing w:line="360" w:lineRule="auto"/>
        <w:ind w:firstLine="420" w:firstLineChars="200"/>
        <w:rPr>
          <w:szCs w:val="24"/>
        </w:rPr>
      </w:pPr>
      <w:r>
        <w:rPr>
          <w:rFonts w:hint="eastAsia"/>
          <w:szCs w:val="24"/>
        </w:rPr>
        <w:t>合同履行期间，承包人可以提出工程变更建议。变更建议应以书面形式向监理工程师提出，同时抄送发包人，详细说明变更的原因、变更方案及合同价格的增减情况。</w:t>
      </w:r>
    </w:p>
    <w:p w14:paraId="78C3B40E">
      <w:pPr>
        <w:pStyle w:val="8"/>
        <w:adjustRightInd w:val="0"/>
        <w:snapToGrid w:val="0"/>
        <w:spacing w:line="360" w:lineRule="auto"/>
        <w:ind w:firstLine="420" w:firstLineChars="200"/>
        <w:rPr>
          <w:szCs w:val="24"/>
        </w:rPr>
      </w:pPr>
      <w:r>
        <w:rPr>
          <w:rFonts w:hint="eastAsia"/>
          <w:szCs w:val="24"/>
        </w:rPr>
        <w:t>发包人采纳承包人的建议给发包人带来的利益，应由发包人、承包人另行约定分享比例。</w:t>
      </w:r>
    </w:p>
    <w:p w14:paraId="08221CBB">
      <w:pPr>
        <w:pStyle w:val="8"/>
        <w:widowControl/>
        <w:adjustRightInd w:val="0"/>
        <w:snapToGrid w:val="0"/>
        <w:spacing w:line="360" w:lineRule="auto"/>
        <w:ind w:firstLine="422" w:firstLineChars="200"/>
        <w:jc w:val="left"/>
        <w:rPr>
          <w:szCs w:val="24"/>
        </w:rPr>
      </w:pPr>
      <w:r>
        <w:rPr>
          <w:rFonts w:hint="eastAsia"/>
          <w:b/>
          <w:szCs w:val="24"/>
        </w:rPr>
        <w:t>9.9.4</w:t>
      </w:r>
      <w:r>
        <w:rPr>
          <w:rFonts w:hint="eastAsia"/>
          <w:szCs w:val="24"/>
        </w:rPr>
        <w:t>发包人要求承包人提交工程变更建议书</w:t>
      </w:r>
    </w:p>
    <w:p w14:paraId="7D731C03">
      <w:pPr>
        <w:pStyle w:val="8"/>
        <w:adjustRightInd w:val="0"/>
        <w:snapToGrid w:val="0"/>
        <w:spacing w:line="360" w:lineRule="auto"/>
        <w:ind w:firstLine="420" w:firstLineChars="200"/>
        <w:rPr>
          <w:szCs w:val="24"/>
        </w:rPr>
      </w:pPr>
      <w:r>
        <w:rPr>
          <w:rFonts w:hint="eastAsia"/>
          <w:szCs w:val="24"/>
        </w:rPr>
        <w:t>如果发包人要求承包人提交一份工程变更建议书，则承包人应在7天内做出书面回应，该建议书的内容至少应包括：</w:t>
      </w:r>
    </w:p>
    <w:p w14:paraId="5BC4523F">
      <w:pPr>
        <w:pStyle w:val="8"/>
        <w:adjustRightInd w:val="0"/>
        <w:snapToGrid w:val="0"/>
        <w:spacing w:line="360" w:lineRule="auto"/>
        <w:ind w:firstLine="420" w:firstLineChars="200"/>
        <w:jc w:val="left"/>
        <w:rPr>
          <w:szCs w:val="24"/>
        </w:rPr>
      </w:pPr>
      <w:r>
        <w:rPr>
          <w:rFonts w:hint="eastAsia" w:hAnsi="宋体"/>
          <w:szCs w:val="21"/>
        </w:rPr>
        <w:t>（</w:t>
      </w:r>
      <w:r>
        <w:rPr>
          <w:rFonts w:hAnsi="宋体"/>
          <w:szCs w:val="21"/>
        </w:rPr>
        <w:t>1</w:t>
      </w:r>
      <w:r>
        <w:rPr>
          <w:rFonts w:hint="eastAsia" w:hAnsi="宋体"/>
          <w:szCs w:val="21"/>
        </w:rPr>
        <w:t>）</w:t>
      </w:r>
      <w:r>
        <w:rPr>
          <w:rFonts w:hint="eastAsia"/>
          <w:szCs w:val="24"/>
        </w:rPr>
        <w:t>对所涉及工作的说明，以及实施的进度计划。</w:t>
      </w:r>
    </w:p>
    <w:p w14:paraId="0A961DD4">
      <w:pPr>
        <w:pStyle w:val="8"/>
        <w:adjustRightInd w:val="0"/>
        <w:snapToGrid w:val="0"/>
        <w:spacing w:line="360" w:lineRule="auto"/>
        <w:ind w:firstLine="420" w:firstLineChars="200"/>
        <w:jc w:val="left"/>
        <w:rPr>
          <w:szCs w:val="24"/>
        </w:rPr>
      </w:pPr>
      <w:r>
        <w:rPr>
          <w:rFonts w:hint="eastAsia" w:hAnsi="宋体"/>
          <w:szCs w:val="21"/>
        </w:rPr>
        <w:t>（2）</w:t>
      </w:r>
      <w:r>
        <w:rPr>
          <w:rFonts w:hint="eastAsia"/>
          <w:szCs w:val="24"/>
        </w:rPr>
        <w:t>对原进度计划做出的必要修改。</w:t>
      </w:r>
    </w:p>
    <w:p w14:paraId="1F4D958C">
      <w:pPr>
        <w:pStyle w:val="8"/>
        <w:widowControl/>
        <w:adjustRightInd w:val="0"/>
        <w:snapToGrid w:val="0"/>
        <w:spacing w:line="360" w:lineRule="auto"/>
        <w:ind w:firstLine="420" w:firstLineChars="200"/>
        <w:jc w:val="left"/>
        <w:rPr>
          <w:szCs w:val="24"/>
        </w:rPr>
      </w:pPr>
      <w:r>
        <w:rPr>
          <w:rFonts w:hint="eastAsia" w:hAnsi="宋体"/>
          <w:szCs w:val="21"/>
        </w:rPr>
        <w:t>（3）</w:t>
      </w:r>
      <w:r>
        <w:rPr>
          <w:rFonts w:hint="eastAsia"/>
          <w:szCs w:val="24"/>
        </w:rPr>
        <w:t>因变更所需调整的金额。</w:t>
      </w:r>
    </w:p>
    <w:p w14:paraId="34A29BBD">
      <w:pPr>
        <w:pStyle w:val="8"/>
        <w:adjustRightInd w:val="0"/>
        <w:snapToGrid w:val="0"/>
        <w:spacing w:line="360" w:lineRule="auto"/>
        <w:ind w:firstLine="420" w:firstLineChars="200"/>
        <w:rPr>
          <w:szCs w:val="24"/>
        </w:rPr>
      </w:pPr>
      <w:r>
        <w:rPr>
          <w:rFonts w:hint="eastAsia"/>
          <w:szCs w:val="24"/>
        </w:rPr>
        <w:t>发包人应在接到建议书后的7天内予以答复。在等待答复期间内，承包人不得延误任何工作。</w:t>
      </w:r>
    </w:p>
    <w:p w14:paraId="27776630">
      <w:pPr>
        <w:pStyle w:val="8"/>
        <w:widowControl/>
        <w:adjustRightInd w:val="0"/>
        <w:snapToGrid w:val="0"/>
        <w:spacing w:line="360" w:lineRule="auto"/>
        <w:ind w:firstLine="422" w:firstLineChars="200"/>
        <w:jc w:val="left"/>
        <w:rPr>
          <w:szCs w:val="24"/>
        </w:rPr>
      </w:pPr>
      <w:r>
        <w:rPr>
          <w:rFonts w:hint="eastAsia"/>
          <w:b/>
          <w:szCs w:val="24"/>
        </w:rPr>
        <w:t>9.9.5</w:t>
      </w:r>
      <w:r>
        <w:rPr>
          <w:rFonts w:hint="eastAsia"/>
          <w:szCs w:val="24"/>
        </w:rPr>
        <w:t>工程变更导致合同价款和工期的调整</w:t>
      </w:r>
    </w:p>
    <w:p w14:paraId="43F3C1CF">
      <w:pPr>
        <w:pStyle w:val="8"/>
        <w:adjustRightInd w:val="0"/>
        <w:snapToGrid w:val="0"/>
        <w:spacing w:line="360" w:lineRule="auto"/>
        <w:ind w:firstLine="420" w:firstLineChars="200"/>
        <w:rPr>
          <w:szCs w:val="24"/>
        </w:rPr>
      </w:pPr>
      <w:r>
        <w:rPr>
          <w:rFonts w:hint="eastAsia"/>
          <w:szCs w:val="24"/>
        </w:rPr>
        <w:t>工程变更不应使合同作废或无效。工程变更导致合同价款的增减，应按第9.10条规定对价款和工期进行调整。但是，如果变更是由于下列原因导致或引起的，则承包人无权要求任何额外或附加的费用，工期不予顺延：</w:t>
      </w:r>
    </w:p>
    <w:p w14:paraId="333851E5">
      <w:pPr>
        <w:pStyle w:val="8"/>
        <w:widowControl/>
        <w:adjustRightInd w:val="0"/>
        <w:snapToGrid w:val="0"/>
        <w:spacing w:line="360" w:lineRule="auto"/>
        <w:jc w:val="left"/>
        <w:rPr>
          <w:szCs w:val="24"/>
        </w:rPr>
      </w:pPr>
      <w:r>
        <w:rPr>
          <w:rFonts w:hint="eastAsia" w:hAnsi="宋体"/>
          <w:szCs w:val="21"/>
        </w:rPr>
        <w:t xml:space="preserve">    （</w:t>
      </w:r>
      <w:r>
        <w:rPr>
          <w:rFonts w:hAnsi="宋体"/>
          <w:szCs w:val="21"/>
        </w:rPr>
        <w:t>1</w:t>
      </w:r>
      <w:r>
        <w:rPr>
          <w:rFonts w:hint="eastAsia" w:hAnsi="宋体"/>
          <w:szCs w:val="21"/>
        </w:rPr>
        <w:t>）</w:t>
      </w:r>
      <w:r>
        <w:rPr>
          <w:rFonts w:hint="eastAsia"/>
          <w:szCs w:val="24"/>
        </w:rPr>
        <w:t>为了便于组织施工需采取的技术措施的变更或临时工程的变更。</w:t>
      </w:r>
    </w:p>
    <w:p w14:paraId="3E3A346D">
      <w:pPr>
        <w:pStyle w:val="8"/>
        <w:widowControl/>
        <w:adjustRightInd w:val="0"/>
        <w:snapToGrid w:val="0"/>
        <w:spacing w:line="360" w:lineRule="auto"/>
        <w:ind w:firstLine="420" w:firstLineChars="200"/>
        <w:jc w:val="left"/>
        <w:rPr>
          <w:szCs w:val="24"/>
        </w:rPr>
      </w:pPr>
      <w:r>
        <w:rPr>
          <w:rFonts w:hint="eastAsia" w:hAnsi="宋体"/>
          <w:szCs w:val="21"/>
        </w:rPr>
        <w:t>（2）</w:t>
      </w:r>
      <w:r>
        <w:rPr>
          <w:rFonts w:hint="eastAsia"/>
          <w:szCs w:val="24"/>
        </w:rPr>
        <w:t>为了施工安全、避免干扰等原因需采取的技术措施的变更或临时工程的变更。</w:t>
      </w:r>
    </w:p>
    <w:p w14:paraId="193C62C7">
      <w:pPr>
        <w:pStyle w:val="8"/>
        <w:widowControl/>
        <w:adjustRightInd w:val="0"/>
        <w:snapToGrid w:val="0"/>
        <w:spacing w:line="360" w:lineRule="auto"/>
        <w:ind w:firstLine="420" w:firstLineChars="200"/>
        <w:jc w:val="left"/>
        <w:rPr>
          <w:szCs w:val="24"/>
        </w:rPr>
      </w:pPr>
      <w:r>
        <w:rPr>
          <w:rFonts w:hint="eastAsia" w:hAnsi="宋体"/>
          <w:szCs w:val="21"/>
        </w:rPr>
        <w:t>（3）</w:t>
      </w:r>
      <w:r>
        <w:rPr>
          <w:rFonts w:hint="eastAsia"/>
          <w:szCs w:val="24"/>
        </w:rPr>
        <w:t>因承包人的违约、过错或承包人负责的其他情况导致的变更。</w:t>
      </w:r>
    </w:p>
    <w:p w14:paraId="55094081">
      <w:pPr>
        <w:pStyle w:val="8"/>
        <w:adjustRightInd w:val="0"/>
        <w:snapToGrid w:val="0"/>
        <w:spacing w:line="360" w:lineRule="auto"/>
        <w:rPr>
          <w:rFonts w:ascii="黑体" w:eastAsia="黑体"/>
          <w:sz w:val="32"/>
          <w:szCs w:val="24"/>
        </w:rPr>
      </w:pPr>
    </w:p>
    <w:p w14:paraId="0B0E67F3">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9.10  合同价款调整方法</w:t>
      </w:r>
    </w:p>
    <w:p w14:paraId="7F0E363E">
      <w:pPr>
        <w:pStyle w:val="8"/>
        <w:widowControl/>
        <w:adjustRightInd w:val="0"/>
        <w:snapToGrid w:val="0"/>
        <w:spacing w:line="360" w:lineRule="auto"/>
        <w:ind w:firstLine="422" w:firstLineChars="200"/>
        <w:jc w:val="left"/>
        <w:rPr>
          <w:szCs w:val="24"/>
        </w:rPr>
      </w:pPr>
      <w:r>
        <w:rPr>
          <w:rFonts w:hint="eastAsia"/>
          <w:b/>
          <w:szCs w:val="24"/>
        </w:rPr>
        <w:t>9.10.1</w:t>
      </w:r>
      <w:r>
        <w:rPr>
          <w:rFonts w:hint="eastAsia"/>
          <w:szCs w:val="24"/>
        </w:rPr>
        <w:t>价款的调整方法</w:t>
      </w:r>
    </w:p>
    <w:p w14:paraId="021C7B8B">
      <w:pPr>
        <w:pStyle w:val="8"/>
        <w:adjustRightInd w:val="0"/>
        <w:snapToGrid w:val="0"/>
        <w:spacing w:line="360" w:lineRule="auto"/>
        <w:ind w:firstLine="420" w:firstLineChars="200"/>
      </w:pPr>
      <w:r>
        <w:rPr>
          <w:rFonts w:hint="eastAsia"/>
          <w:szCs w:val="24"/>
        </w:rPr>
        <w:t>合同价款如需调整，发包人、承包人应按河北省</w:t>
      </w:r>
      <w:r>
        <w:t>《建设工程工程量清单编制与计价规程》</w:t>
      </w:r>
      <w:r>
        <w:rPr>
          <w:rFonts w:hint="eastAsia"/>
        </w:rPr>
        <w:t>的规定</w:t>
      </w:r>
      <w:r>
        <w:rPr>
          <w:rFonts w:hint="eastAsia"/>
          <w:szCs w:val="24"/>
        </w:rPr>
        <w:t>调整价款，</w:t>
      </w:r>
      <w:r>
        <w:t>具体的调整方法应在</w:t>
      </w:r>
      <w:r>
        <w:rPr>
          <w:rFonts w:hint="eastAsia"/>
        </w:rPr>
        <w:t>专用条款中</w:t>
      </w:r>
      <w:r>
        <w:t>约定</w:t>
      </w:r>
      <w:r>
        <w:rPr>
          <w:rFonts w:hint="eastAsia"/>
        </w:rPr>
        <w:t>，如专用条款中没有</w:t>
      </w:r>
      <w:r>
        <w:t>约定</w:t>
      </w:r>
      <w:r>
        <w:rPr>
          <w:rFonts w:hint="eastAsia"/>
        </w:rPr>
        <w:t>，按下列方法</w:t>
      </w:r>
      <w:r>
        <w:t>调整</w:t>
      </w:r>
      <w:r>
        <w:rPr>
          <w:rFonts w:hint="eastAsia"/>
        </w:rPr>
        <w:t>：</w:t>
      </w:r>
    </w:p>
    <w:p w14:paraId="15EA6ADD">
      <w:pPr>
        <w:pStyle w:val="8"/>
        <w:adjustRightInd w:val="0"/>
        <w:snapToGrid w:val="0"/>
        <w:spacing w:line="360" w:lineRule="auto"/>
        <w:ind w:firstLine="420" w:firstLineChars="200"/>
      </w:pPr>
      <w:r>
        <w:rPr>
          <w:rFonts w:hint="eastAsia" w:hAnsi="宋体"/>
          <w:szCs w:val="21"/>
        </w:rPr>
        <w:t>（</w:t>
      </w:r>
      <w:r>
        <w:rPr>
          <w:rFonts w:hAnsi="宋体"/>
          <w:szCs w:val="21"/>
        </w:rPr>
        <w:t>1</w:t>
      </w:r>
      <w:r>
        <w:rPr>
          <w:rFonts w:hint="eastAsia" w:hAnsi="宋体"/>
          <w:szCs w:val="21"/>
        </w:rPr>
        <w:t>）工程量按照9.3.1条规定计算。</w:t>
      </w:r>
    </w:p>
    <w:p w14:paraId="56C9856F">
      <w:pPr>
        <w:pStyle w:val="8"/>
        <w:adjustRightInd w:val="0"/>
        <w:snapToGrid w:val="0"/>
        <w:spacing w:line="360" w:lineRule="auto"/>
        <w:ind w:firstLine="420" w:firstLineChars="200"/>
        <w:rPr>
          <w:szCs w:val="24"/>
        </w:rPr>
      </w:pPr>
      <w:r>
        <w:rPr>
          <w:rFonts w:hint="eastAsia" w:hAnsi="宋体"/>
          <w:szCs w:val="21"/>
        </w:rPr>
        <w:t>（2）</w:t>
      </w:r>
      <w:r>
        <w:rPr>
          <w:szCs w:val="21"/>
        </w:rPr>
        <w:t>分部分项工程量清单项目</w:t>
      </w:r>
      <w:r>
        <w:rPr>
          <w:rFonts w:hint="eastAsia"/>
          <w:szCs w:val="21"/>
        </w:rPr>
        <w:t>、单价措施项目</w:t>
      </w:r>
      <w:r>
        <w:rPr>
          <w:szCs w:val="21"/>
        </w:rPr>
        <w:t>漏项</w:t>
      </w:r>
      <w:r>
        <w:rPr>
          <w:rFonts w:hint="eastAsia"/>
          <w:szCs w:val="21"/>
        </w:rPr>
        <w:t>、项目特征不符、</w:t>
      </w:r>
      <w:r>
        <w:rPr>
          <w:szCs w:val="21"/>
        </w:rPr>
        <w:t>设计变更引起新的工程量清单项目，其综合单价及对应的措施项目费，由承包人提出</w:t>
      </w:r>
      <w:r>
        <w:rPr>
          <w:rFonts w:hint="eastAsia"/>
          <w:szCs w:val="21"/>
        </w:rPr>
        <w:t>。</w:t>
      </w:r>
    </w:p>
    <w:p w14:paraId="2DB83DED">
      <w:pPr>
        <w:pStyle w:val="8"/>
        <w:widowControl/>
        <w:adjustRightInd w:val="0"/>
        <w:snapToGrid w:val="0"/>
        <w:spacing w:line="360" w:lineRule="auto"/>
        <w:ind w:firstLine="420" w:firstLineChars="200"/>
        <w:jc w:val="left"/>
        <w:rPr>
          <w:rFonts w:hAnsi="宋体"/>
          <w:szCs w:val="21"/>
        </w:rPr>
      </w:pPr>
      <w:r>
        <w:rPr>
          <w:rFonts w:hint="eastAsia" w:hAnsi="宋体"/>
          <w:szCs w:val="21"/>
        </w:rPr>
        <w:t>（3）变更引起的原有项目工程量</w:t>
      </w:r>
      <w:r>
        <w:rPr>
          <w:rFonts w:hAnsi="宋体"/>
          <w:szCs w:val="21"/>
        </w:rPr>
        <w:t>变化幅度在±10%以内时，其综合单价不变，措施项目费</w:t>
      </w:r>
      <w:r>
        <w:rPr>
          <w:rFonts w:hint="eastAsia" w:hAnsi="宋体"/>
          <w:szCs w:val="21"/>
        </w:rPr>
        <w:t>相应调整</w:t>
      </w:r>
      <w:r>
        <w:rPr>
          <w:rFonts w:hAnsi="宋体"/>
          <w:szCs w:val="21"/>
        </w:rPr>
        <w:t>；当</w:t>
      </w:r>
      <w:r>
        <w:rPr>
          <w:rFonts w:hint="eastAsia" w:hAnsi="宋体"/>
          <w:szCs w:val="21"/>
        </w:rPr>
        <w:t>变更引起的数量变化幅度</w:t>
      </w:r>
      <w:r>
        <w:rPr>
          <w:rFonts w:hAnsi="宋体"/>
          <w:szCs w:val="21"/>
        </w:rPr>
        <w:t>超过±</w:t>
      </w:r>
      <w:r>
        <w:rPr>
          <w:rFonts w:hint="eastAsia" w:hAnsi="宋体"/>
          <w:szCs w:val="21"/>
        </w:rPr>
        <w:t>10</w:t>
      </w:r>
      <w:r>
        <w:rPr>
          <w:rFonts w:hAnsi="宋体"/>
          <w:szCs w:val="21"/>
        </w:rPr>
        <w:t>%时，</w:t>
      </w:r>
      <w:r>
        <w:rPr>
          <w:rFonts w:hint="eastAsia" w:hAnsi="宋体"/>
          <w:szCs w:val="21"/>
        </w:rPr>
        <w:t>增加10%以外</w:t>
      </w:r>
      <w:r>
        <w:rPr>
          <w:rFonts w:hAnsi="宋体"/>
          <w:szCs w:val="21"/>
        </w:rPr>
        <w:t>的数量或减少后剩余的数量所对应的综合单价</w:t>
      </w:r>
      <w:r>
        <w:rPr>
          <w:rFonts w:hint="eastAsia" w:hAnsi="宋体"/>
          <w:szCs w:val="21"/>
        </w:rPr>
        <w:t>及措施项目费</w:t>
      </w:r>
      <w:r>
        <w:rPr>
          <w:rFonts w:hAnsi="宋体"/>
          <w:szCs w:val="21"/>
        </w:rPr>
        <w:t>由承包人重新提出</w:t>
      </w:r>
      <w:r>
        <w:rPr>
          <w:rFonts w:hint="eastAsia" w:hAnsi="宋体"/>
          <w:szCs w:val="21"/>
        </w:rPr>
        <w:t>。</w:t>
      </w:r>
    </w:p>
    <w:p w14:paraId="737730CD">
      <w:pPr>
        <w:pStyle w:val="8"/>
        <w:adjustRightInd w:val="0"/>
        <w:snapToGrid w:val="0"/>
        <w:spacing w:line="360" w:lineRule="auto"/>
        <w:ind w:firstLine="420" w:firstLineChars="200"/>
        <w:rPr>
          <w:szCs w:val="21"/>
        </w:rPr>
      </w:pPr>
      <w:r>
        <w:rPr>
          <w:rFonts w:hint="eastAsia"/>
          <w:szCs w:val="21"/>
        </w:rPr>
        <w:t>（4）数量偏差</w:t>
      </w:r>
      <w:r>
        <w:rPr>
          <w:szCs w:val="21"/>
        </w:rPr>
        <w:t>在</w:t>
      </w:r>
      <w:r>
        <w:rPr>
          <w:rFonts w:hAnsi="宋体"/>
          <w:szCs w:val="21"/>
        </w:rPr>
        <w:t>±</w:t>
      </w:r>
      <w:r>
        <w:rPr>
          <w:szCs w:val="21"/>
        </w:rPr>
        <w:t>5%内时，该项目的综合单价不变，措施项目费</w:t>
      </w:r>
      <w:r>
        <w:rPr>
          <w:rFonts w:hint="eastAsia"/>
          <w:szCs w:val="21"/>
        </w:rPr>
        <w:t>相应</w:t>
      </w:r>
      <w:r>
        <w:rPr>
          <w:szCs w:val="21"/>
        </w:rPr>
        <w:t>调整；当数量偏差</w:t>
      </w:r>
      <w:r>
        <w:rPr>
          <w:rFonts w:hint="eastAsia"/>
          <w:szCs w:val="21"/>
        </w:rPr>
        <w:t>率</w:t>
      </w:r>
      <w:r>
        <w:rPr>
          <w:szCs w:val="21"/>
        </w:rPr>
        <w:t>超过</w:t>
      </w:r>
      <w:r>
        <w:rPr>
          <w:rFonts w:hAnsi="宋体"/>
          <w:szCs w:val="21"/>
        </w:rPr>
        <w:t>±</w:t>
      </w:r>
      <w:r>
        <w:rPr>
          <w:szCs w:val="21"/>
        </w:rPr>
        <w:t>5%时，</w:t>
      </w:r>
      <w:r>
        <w:rPr>
          <w:rFonts w:hint="eastAsia"/>
          <w:szCs w:val="21"/>
        </w:rPr>
        <w:t>增加5%以外</w:t>
      </w:r>
      <w:r>
        <w:rPr>
          <w:szCs w:val="21"/>
        </w:rPr>
        <w:t>的数量或减少后剩余的数量所对应的综合单价</w:t>
      </w:r>
      <w:r>
        <w:rPr>
          <w:rFonts w:hint="eastAsia"/>
          <w:szCs w:val="21"/>
        </w:rPr>
        <w:t>及措施项目费</w:t>
      </w:r>
      <w:r>
        <w:rPr>
          <w:szCs w:val="21"/>
        </w:rPr>
        <w:t>由承包人重新提出</w:t>
      </w:r>
      <w:r>
        <w:rPr>
          <w:rFonts w:hint="eastAsia"/>
          <w:szCs w:val="21"/>
        </w:rPr>
        <w:t>。</w:t>
      </w:r>
    </w:p>
    <w:p w14:paraId="71A8FD63">
      <w:pPr>
        <w:pStyle w:val="8"/>
        <w:adjustRightInd w:val="0"/>
        <w:snapToGrid w:val="0"/>
        <w:spacing w:line="360" w:lineRule="auto"/>
        <w:ind w:firstLine="420" w:firstLineChars="200"/>
        <w:rPr>
          <w:szCs w:val="21"/>
        </w:rPr>
      </w:pPr>
      <w:r>
        <w:rPr>
          <w:rFonts w:hint="eastAsia"/>
          <w:szCs w:val="21"/>
        </w:rPr>
        <w:t>（5）承包人重新提出的综合单价及措施项目费依据现行的河北省计价依据计算，人工单价、材料单价、机械单价、费率等按承包人投标时的数值；没有可参照的数值时，按当时省</w:t>
      </w:r>
      <w:r>
        <w:rPr>
          <w:szCs w:val="21"/>
        </w:rPr>
        <w:t>工程造价管理机构代表政府发布的人工、材料、设备、机械市场价格信息</w:t>
      </w:r>
      <w:r>
        <w:rPr>
          <w:rFonts w:hint="eastAsia"/>
          <w:szCs w:val="21"/>
        </w:rPr>
        <w:t>、计价方法确定。</w:t>
      </w:r>
    </w:p>
    <w:p w14:paraId="15B841E7">
      <w:pPr>
        <w:pStyle w:val="8"/>
        <w:adjustRightInd w:val="0"/>
        <w:snapToGrid w:val="0"/>
        <w:spacing w:line="360" w:lineRule="auto"/>
        <w:ind w:firstLine="420" w:firstLineChars="200"/>
        <w:rPr>
          <w:szCs w:val="21"/>
        </w:rPr>
      </w:pPr>
      <w:r>
        <w:rPr>
          <w:rFonts w:hint="eastAsia"/>
          <w:szCs w:val="21"/>
        </w:rPr>
        <w:t>（6）人工单价、材料单价、机械单价</w:t>
      </w:r>
      <w:r>
        <w:rPr>
          <w:szCs w:val="21"/>
        </w:rPr>
        <w:t>变动在</w:t>
      </w:r>
      <w:r>
        <w:rPr>
          <w:rFonts w:hAnsi="宋体"/>
          <w:szCs w:val="21"/>
        </w:rPr>
        <w:t>±</w:t>
      </w:r>
      <w:r>
        <w:rPr>
          <w:rFonts w:hint="eastAsia"/>
          <w:szCs w:val="21"/>
        </w:rPr>
        <w:t>3</w:t>
      </w:r>
      <w:r>
        <w:rPr>
          <w:szCs w:val="21"/>
        </w:rPr>
        <w:t>%内时，综合单价、措施项目费不变</w:t>
      </w:r>
      <w:r>
        <w:rPr>
          <w:rFonts w:hint="eastAsia"/>
          <w:szCs w:val="21"/>
        </w:rPr>
        <w:t>；</w:t>
      </w:r>
      <w:r>
        <w:rPr>
          <w:szCs w:val="21"/>
        </w:rPr>
        <w:t>变动超过</w:t>
      </w:r>
      <w:r>
        <w:rPr>
          <w:rFonts w:hAnsi="宋体"/>
          <w:szCs w:val="21"/>
        </w:rPr>
        <w:t>±</w:t>
      </w:r>
      <w:r>
        <w:rPr>
          <w:rFonts w:hint="eastAsia"/>
          <w:szCs w:val="21"/>
        </w:rPr>
        <w:t>3</w:t>
      </w:r>
      <w:r>
        <w:rPr>
          <w:szCs w:val="21"/>
        </w:rPr>
        <w:t>%</w:t>
      </w:r>
      <w:r>
        <w:rPr>
          <w:rFonts w:hint="eastAsia"/>
          <w:szCs w:val="21"/>
        </w:rPr>
        <w:t>时</w:t>
      </w:r>
      <w:r>
        <w:rPr>
          <w:szCs w:val="21"/>
        </w:rPr>
        <w:t>，超过部分用差价调整相应的综合单价、措施项目费。</w:t>
      </w:r>
    </w:p>
    <w:p w14:paraId="0D7A0BFC">
      <w:pPr>
        <w:pStyle w:val="8"/>
        <w:adjustRightInd w:val="0"/>
        <w:snapToGrid w:val="0"/>
        <w:spacing w:line="360" w:lineRule="auto"/>
        <w:ind w:firstLine="420" w:firstLineChars="200"/>
        <w:rPr>
          <w:szCs w:val="21"/>
        </w:rPr>
      </w:pPr>
      <w:r>
        <w:rPr>
          <w:rFonts w:hint="eastAsia"/>
          <w:szCs w:val="21"/>
        </w:rPr>
        <w:t>（7）人工单价、材料单价、机械单价的基期价格</w:t>
      </w:r>
      <w:r>
        <w:rPr>
          <w:szCs w:val="21"/>
        </w:rPr>
        <w:t>以</w:t>
      </w:r>
      <w:r>
        <w:rPr>
          <w:rFonts w:hint="eastAsia"/>
          <w:szCs w:val="21"/>
        </w:rPr>
        <w:t>基准</w:t>
      </w:r>
      <w:r>
        <w:rPr>
          <w:szCs w:val="21"/>
        </w:rPr>
        <w:t>日</w:t>
      </w:r>
      <w:r>
        <w:rPr>
          <w:rFonts w:hint="eastAsia"/>
          <w:szCs w:val="21"/>
        </w:rPr>
        <w:t>的</w:t>
      </w:r>
      <w:r>
        <w:rPr>
          <w:szCs w:val="21"/>
        </w:rPr>
        <w:t>省工程造价</w:t>
      </w:r>
      <w:r>
        <w:rPr>
          <w:rFonts w:hint="eastAsia"/>
          <w:szCs w:val="21"/>
        </w:rPr>
        <w:t>管理机构</w:t>
      </w:r>
      <w:r>
        <w:rPr>
          <w:szCs w:val="21"/>
        </w:rPr>
        <w:t>发布</w:t>
      </w:r>
      <w:r>
        <w:rPr>
          <w:rFonts w:hint="eastAsia"/>
          <w:szCs w:val="21"/>
        </w:rPr>
        <w:t>的信息</w:t>
      </w:r>
      <w:r>
        <w:rPr>
          <w:szCs w:val="21"/>
        </w:rPr>
        <w:t>价格为准</w:t>
      </w:r>
      <w:r>
        <w:rPr>
          <w:rFonts w:hint="eastAsia"/>
          <w:szCs w:val="21"/>
        </w:rPr>
        <w:t>，现行价格以当月省工程造价管理机构</w:t>
      </w:r>
      <w:r>
        <w:rPr>
          <w:szCs w:val="21"/>
        </w:rPr>
        <w:t>发布</w:t>
      </w:r>
      <w:r>
        <w:rPr>
          <w:rFonts w:hint="eastAsia"/>
          <w:szCs w:val="21"/>
        </w:rPr>
        <w:t>的信息价格为准。</w:t>
      </w:r>
    </w:p>
    <w:p w14:paraId="77E34E98">
      <w:pPr>
        <w:pStyle w:val="8"/>
        <w:adjustRightInd w:val="0"/>
        <w:snapToGrid w:val="0"/>
        <w:spacing w:line="360" w:lineRule="auto"/>
        <w:ind w:firstLine="420" w:firstLineChars="200"/>
        <w:rPr>
          <w:szCs w:val="21"/>
        </w:rPr>
      </w:pPr>
      <w:r>
        <w:rPr>
          <w:rFonts w:hint="eastAsia"/>
          <w:szCs w:val="21"/>
        </w:rPr>
        <w:t>（8）价款</w:t>
      </w:r>
      <w:r>
        <w:rPr>
          <w:szCs w:val="21"/>
        </w:rPr>
        <w:t>调整以月为时间单元。</w:t>
      </w:r>
    </w:p>
    <w:p w14:paraId="6EA01876">
      <w:pPr>
        <w:pStyle w:val="8"/>
        <w:adjustRightInd w:val="0"/>
        <w:snapToGrid w:val="0"/>
        <w:spacing w:line="360" w:lineRule="auto"/>
        <w:ind w:firstLine="420" w:firstLineChars="200"/>
        <w:rPr>
          <w:szCs w:val="21"/>
        </w:rPr>
      </w:pPr>
      <w:r>
        <w:rPr>
          <w:rFonts w:hint="eastAsia"/>
          <w:szCs w:val="21"/>
        </w:rPr>
        <w:t>9.10.2删减工作或工程的补偿</w:t>
      </w:r>
    </w:p>
    <w:p w14:paraId="7D18F3B2">
      <w:pPr>
        <w:pStyle w:val="8"/>
        <w:adjustRightInd w:val="0"/>
        <w:snapToGrid w:val="0"/>
        <w:spacing w:line="360" w:lineRule="auto"/>
        <w:ind w:firstLine="420" w:firstLineChars="200"/>
        <w:rPr>
          <w:szCs w:val="21"/>
        </w:rPr>
      </w:pPr>
      <w:r>
        <w:rPr>
          <w:rFonts w:hint="eastAsia"/>
          <w:szCs w:val="21"/>
        </w:rPr>
        <w:t>如果因为非承包人原因删减了合同中的某项原定工作或工程，致使承包人发生的费用或(和)预期收益不能被包括在其他已支付或应支付的项目中，也未包含在任何替代的工作或工程中，则承包人有权按照本条规定提出和得到成本费用、利润的补偿。</w:t>
      </w:r>
    </w:p>
    <w:p w14:paraId="1E211CEB">
      <w:pPr>
        <w:pStyle w:val="8"/>
        <w:adjustRightInd w:val="0"/>
        <w:snapToGrid w:val="0"/>
        <w:spacing w:line="360" w:lineRule="auto"/>
        <w:ind w:firstLine="420" w:firstLineChars="200"/>
        <w:rPr>
          <w:szCs w:val="21"/>
        </w:rPr>
      </w:pPr>
      <w:r>
        <w:rPr>
          <w:rFonts w:hint="eastAsia"/>
          <w:szCs w:val="21"/>
        </w:rPr>
        <w:t xml:space="preserve"> 9.10.3提交价款调整报告及其限制</w:t>
      </w:r>
    </w:p>
    <w:p w14:paraId="4E8E92F7">
      <w:pPr>
        <w:pStyle w:val="8"/>
        <w:adjustRightInd w:val="0"/>
        <w:snapToGrid w:val="0"/>
        <w:spacing w:line="360" w:lineRule="auto"/>
        <w:ind w:firstLine="420" w:firstLineChars="200"/>
        <w:rPr>
          <w:szCs w:val="21"/>
        </w:rPr>
      </w:pPr>
      <w:r>
        <w:rPr>
          <w:rFonts w:hint="eastAsia"/>
          <w:szCs w:val="21"/>
        </w:rPr>
        <w:t>承包人应在价款调整事件发生后的14天内向造价工程师提出价款调整报告；如承包人未在价款调整事件发生后的14天内提出价款调整报告，则造价工程师可以在报经发包人批准后，根据掌握的实际资料决定是否调整合同价款以及调整的金额。</w:t>
      </w:r>
    </w:p>
    <w:p w14:paraId="043E544C">
      <w:pPr>
        <w:pStyle w:val="8"/>
        <w:adjustRightInd w:val="0"/>
        <w:snapToGrid w:val="0"/>
        <w:spacing w:line="360" w:lineRule="auto"/>
        <w:ind w:firstLine="420" w:firstLineChars="200"/>
        <w:rPr>
          <w:szCs w:val="21"/>
        </w:rPr>
      </w:pPr>
      <w:r>
        <w:rPr>
          <w:rFonts w:hint="eastAsia"/>
          <w:szCs w:val="21"/>
        </w:rPr>
        <w:t xml:space="preserve"> 9.10.4价款调整的核实与支付</w:t>
      </w:r>
    </w:p>
    <w:p w14:paraId="5DEEECAD">
      <w:pPr>
        <w:pStyle w:val="8"/>
        <w:adjustRightInd w:val="0"/>
        <w:snapToGrid w:val="0"/>
        <w:spacing w:line="360" w:lineRule="auto"/>
        <w:ind w:firstLine="420" w:firstLineChars="200"/>
        <w:rPr>
          <w:szCs w:val="24"/>
        </w:rPr>
      </w:pPr>
      <w:r>
        <w:rPr>
          <w:rFonts w:hint="eastAsia"/>
          <w:szCs w:val="21"/>
        </w:rPr>
        <w:t>造价工程师应在收到价款调整报告之日起14天内对其核实,并予以确认或提出修改意见。造价工程师在收到价款调整报告之日起14天内未确认也未提出修改意见的，应视为价款调整报告已被确认。造价工程师提出修改意见的，双方应在承包人收到修改意见后的14天内进行协商确定；协商不能达成一致的，由造价工程师暂定价款调整数额，通知承包人并抄报发包人。价款调整被确认或被暂定后应列入合同价款，与工程进度款同期支付</w:t>
      </w:r>
      <w:r>
        <w:rPr>
          <w:rFonts w:hint="eastAsia"/>
          <w:szCs w:val="24"/>
        </w:rPr>
        <w:t>。</w:t>
      </w:r>
    </w:p>
    <w:p w14:paraId="613012F6">
      <w:pPr>
        <w:pStyle w:val="8"/>
        <w:adjustRightInd w:val="0"/>
        <w:snapToGrid w:val="0"/>
        <w:spacing w:line="360" w:lineRule="auto"/>
        <w:ind w:firstLine="420" w:firstLineChars="200"/>
        <w:rPr>
          <w:szCs w:val="24"/>
        </w:rPr>
      </w:pPr>
    </w:p>
    <w:p w14:paraId="1765C7F0">
      <w:pPr>
        <w:pStyle w:val="8"/>
        <w:adjustRightInd w:val="0"/>
        <w:snapToGrid w:val="0"/>
        <w:spacing w:line="360" w:lineRule="auto"/>
        <w:ind w:firstLine="640" w:firstLineChars="200"/>
        <w:rPr>
          <w:rFonts w:ascii="黑体" w:eastAsia="黑体"/>
          <w:sz w:val="32"/>
          <w:szCs w:val="24"/>
        </w:rPr>
      </w:pPr>
      <w:r>
        <w:rPr>
          <w:rFonts w:hint="eastAsia" w:ascii="黑体" w:eastAsia="黑体"/>
          <w:sz w:val="32"/>
          <w:szCs w:val="24"/>
        </w:rPr>
        <w:t>9.11  后继法律、法规、规定引起的调整</w:t>
      </w:r>
    </w:p>
    <w:p w14:paraId="09D8A325">
      <w:pPr>
        <w:pStyle w:val="8"/>
        <w:tabs>
          <w:tab w:val="left" w:pos="540"/>
        </w:tabs>
        <w:adjustRightInd w:val="0"/>
        <w:snapToGrid w:val="0"/>
        <w:spacing w:line="360" w:lineRule="auto"/>
        <w:ind w:firstLine="420" w:firstLineChars="200"/>
        <w:rPr>
          <w:rFonts w:hAnsi="宋体"/>
          <w:szCs w:val="24"/>
        </w:rPr>
      </w:pPr>
      <w:r>
        <w:rPr>
          <w:rFonts w:hint="eastAsia" w:hAnsi="宋体"/>
          <w:szCs w:val="24"/>
        </w:rPr>
        <w:t>如果在基准日以后，有新实施的国家或省法律、法规、规定或原有的国家或省法律、法规、规定出现修改或变更，且因执行上述法律、法规、规定致使承包人在履行合同期间的费用、工期发生了变化，则应调整合同价款、工期。</w:t>
      </w:r>
    </w:p>
    <w:p w14:paraId="622B12C8">
      <w:pPr>
        <w:pStyle w:val="8"/>
        <w:adjustRightInd w:val="0"/>
        <w:snapToGrid w:val="0"/>
        <w:spacing w:line="360" w:lineRule="auto"/>
        <w:ind w:firstLine="537" w:firstLineChars="168"/>
        <w:rPr>
          <w:rFonts w:ascii="黑体" w:eastAsia="黑体"/>
          <w:sz w:val="32"/>
          <w:szCs w:val="24"/>
        </w:rPr>
      </w:pPr>
    </w:p>
    <w:p w14:paraId="5FAEC94D">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9.12  支付事项</w:t>
      </w:r>
    </w:p>
    <w:p w14:paraId="7261CD2F">
      <w:pPr>
        <w:pStyle w:val="8"/>
        <w:widowControl/>
        <w:adjustRightInd w:val="0"/>
        <w:snapToGrid w:val="0"/>
        <w:spacing w:line="360" w:lineRule="auto"/>
        <w:ind w:firstLine="422" w:firstLineChars="200"/>
        <w:jc w:val="left"/>
        <w:rPr>
          <w:rFonts w:hAnsi="宋体"/>
          <w:szCs w:val="24"/>
        </w:rPr>
      </w:pPr>
      <w:r>
        <w:rPr>
          <w:rFonts w:hint="eastAsia" w:hAnsi="宋体"/>
          <w:b/>
          <w:szCs w:val="24"/>
        </w:rPr>
        <w:t>9.12.1</w:t>
      </w:r>
      <w:r>
        <w:rPr>
          <w:rFonts w:hint="eastAsia" w:hAnsi="宋体"/>
          <w:szCs w:val="24"/>
        </w:rPr>
        <w:t>支付工程款项</w:t>
      </w:r>
    </w:p>
    <w:p w14:paraId="6BA982E1">
      <w:pPr>
        <w:pStyle w:val="8"/>
        <w:adjustRightInd w:val="0"/>
        <w:snapToGrid w:val="0"/>
        <w:spacing w:line="360" w:lineRule="auto"/>
        <w:ind w:firstLine="420" w:firstLineChars="200"/>
        <w:rPr>
          <w:rFonts w:hAnsi="宋体"/>
          <w:szCs w:val="24"/>
        </w:rPr>
      </w:pPr>
      <w:r>
        <w:rPr>
          <w:rFonts w:hint="eastAsia" w:hAnsi="宋体"/>
          <w:szCs w:val="24"/>
        </w:rPr>
        <w:t>发包人应按下列规定向承包人支付工程款及其他各种款项：</w:t>
      </w:r>
    </w:p>
    <w:p w14:paraId="50F54EC7">
      <w:pPr>
        <w:pStyle w:val="8"/>
        <w:widowControl/>
        <w:adjustRightInd w:val="0"/>
        <w:snapToGrid w:val="0"/>
        <w:spacing w:line="360" w:lineRule="auto"/>
        <w:ind w:firstLine="420" w:firstLineChars="200"/>
        <w:jc w:val="left"/>
        <w:rPr>
          <w:rFonts w:hAnsi="宋体"/>
          <w:szCs w:val="24"/>
        </w:rPr>
      </w:pPr>
      <w:r>
        <w:rPr>
          <w:rFonts w:hint="eastAsia" w:hAnsi="宋体"/>
          <w:szCs w:val="24"/>
        </w:rPr>
        <w:t>(1)预付款按第9.13条的规定支付。</w:t>
      </w:r>
    </w:p>
    <w:p w14:paraId="6A7C2E1C">
      <w:pPr>
        <w:pStyle w:val="8"/>
        <w:widowControl/>
        <w:adjustRightInd w:val="0"/>
        <w:snapToGrid w:val="0"/>
        <w:spacing w:line="360" w:lineRule="auto"/>
        <w:ind w:firstLine="420" w:firstLineChars="200"/>
        <w:jc w:val="left"/>
        <w:rPr>
          <w:rFonts w:hAnsi="宋体"/>
          <w:szCs w:val="24"/>
        </w:rPr>
      </w:pPr>
      <w:r>
        <w:rPr>
          <w:rFonts w:hint="eastAsia" w:hAnsi="宋体"/>
          <w:szCs w:val="24"/>
        </w:rPr>
        <w:t>(2)安全生产、文明施工措施费按第9.14条规定支付。</w:t>
      </w:r>
    </w:p>
    <w:p w14:paraId="7BB5FD91">
      <w:pPr>
        <w:pStyle w:val="8"/>
        <w:widowControl/>
        <w:adjustRightInd w:val="0"/>
        <w:snapToGrid w:val="0"/>
        <w:spacing w:line="360" w:lineRule="auto"/>
        <w:ind w:firstLine="420" w:firstLineChars="200"/>
        <w:jc w:val="left"/>
        <w:rPr>
          <w:rFonts w:hAnsi="宋体"/>
          <w:szCs w:val="24"/>
        </w:rPr>
      </w:pPr>
      <w:r>
        <w:rPr>
          <w:rFonts w:hint="eastAsia" w:hAnsi="宋体"/>
          <w:szCs w:val="24"/>
        </w:rPr>
        <w:t>(3)进度款按第9.15条的规定支付。</w:t>
      </w:r>
    </w:p>
    <w:p w14:paraId="3C4ED346">
      <w:pPr>
        <w:pStyle w:val="8"/>
        <w:widowControl/>
        <w:adjustRightInd w:val="0"/>
        <w:snapToGrid w:val="0"/>
        <w:spacing w:line="360" w:lineRule="auto"/>
        <w:ind w:firstLine="420" w:firstLineChars="200"/>
        <w:jc w:val="left"/>
        <w:rPr>
          <w:rFonts w:hAnsi="宋体"/>
          <w:szCs w:val="24"/>
        </w:rPr>
      </w:pPr>
      <w:r>
        <w:rPr>
          <w:rFonts w:hint="eastAsia" w:hAnsi="宋体"/>
          <w:szCs w:val="24"/>
        </w:rPr>
        <w:t>(4)竣工结算款按第9.17条的规定支付。</w:t>
      </w:r>
    </w:p>
    <w:p w14:paraId="322EC130">
      <w:pPr>
        <w:pStyle w:val="8"/>
        <w:widowControl/>
        <w:adjustRightInd w:val="0"/>
        <w:snapToGrid w:val="0"/>
        <w:spacing w:line="360" w:lineRule="auto"/>
        <w:ind w:firstLine="420" w:firstLineChars="200"/>
        <w:jc w:val="left"/>
        <w:rPr>
          <w:rFonts w:hAnsi="宋体"/>
          <w:szCs w:val="24"/>
        </w:rPr>
      </w:pPr>
      <w:r>
        <w:rPr>
          <w:rFonts w:hint="eastAsia" w:hAnsi="宋体"/>
          <w:szCs w:val="24"/>
        </w:rPr>
        <w:t>(5)质量保证金按第9.18条的规定支付。</w:t>
      </w:r>
    </w:p>
    <w:p w14:paraId="39DE7F71">
      <w:pPr>
        <w:pStyle w:val="8"/>
        <w:widowControl/>
        <w:adjustRightInd w:val="0"/>
        <w:snapToGrid w:val="0"/>
        <w:spacing w:line="360" w:lineRule="auto"/>
        <w:ind w:firstLine="422" w:firstLineChars="200"/>
        <w:jc w:val="left"/>
        <w:rPr>
          <w:rFonts w:hAnsi="宋体"/>
          <w:szCs w:val="24"/>
        </w:rPr>
      </w:pPr>
      <w:r>
        <w:rPr>
          <w:rFonts w:hint="eastAsia" w:hAnsi="宋体"/>
          <w:b/>
          <w:szCs w:val="24"/>
        </w:rPr>
        <w:t>9.12.2</w:t>
      </w:r>
      <w:r>
        <w:rPr>
          <w:rFonts w:hint="eastAsia" w:hAnsi="宋体"/>
          <w:szCs w:val="24"/>
        </w:rPr>
        <w:t>延迟支付的利息计算</w:t>
      </w:r>
    </w:p>
    <w:p w14:paraId="698F6FA7">
      <w:pPr>
        <w:pStyle w:val="8"/>
        <w:adjustRightInd w:val="0"/>
        <w:snapToGrid w:val="0"/>
        <w:spacing w:line="360" w:lineRule="auto"/>
        <w:ind w:firstLine="420" w:firstLineChars="200"/>
        <w:rPr>
          <w:rFonts w:hAnsi="宋体"/>
          <w:szCs w:val="24"/>
        </w:rPr>
      </w:pPr>
      <w:r>
        <w:rPr>
          <w:rFonts w:hint="eastAsia" w:hAnsi="宋体"/>
          <w:szCs w:val="24"/>
        </w:rPr>
        <w:t>如果发包人支付延迟，则承包人有权按专用条款约定的利率计算和得到利息。计息时间从应支付之日算起直到该笔延迟款额支付之日止。专用条款没有约定利率的，应按中国人民银行发布的同期同类贷款利率两倍计算。</w:t>
      </w:r>
    </w:p>
    <w:p w14:paraId="654B994E">
      <w:pPr>
        <w:pStyle w:val="8"/>
        <w:widowControl/>
        <w:adjustRightInd w:val="0"/>
        <w:snapToGrid w:val="0"/>
        <w:spacing w:line="360" w:lineRule="auto"/>
        <w:ind w:firstLine="422" w:firstLineChars="200"/>
        <w:jc w:val="left"/>
        <w:rPr>
          <w:rFonts w:hAnsi="宋体"/>
          <w:szCs w:val="24"/>
        </w:rPr>
      </w:pPr>
      <w:r>
        <w:rPr>
          <w:rFonts w:hint="eastAsia" w:hAnsi="宋体"/>
          <w:b/>
          <w:szCs w:val="24"/>
        </w:rPr>
        <w:t>9.12.3</w:t>
      </w:r>
      <w:r>
        <w:rPr>
          <w:rFonts w:hint="eastAsia" w:hAnsi="宋体"/>
          <w:szCs w:val="24"/>
        </w:rPr>
        <w:t>承包人提供支付凭证</w:t>
      </w:r>
    </w:p>
    <w:p w14:paraId="29C4B837">
      <w:pPr>
        <w:pStyle w:val="8"/>
        <w:adjustRightInd w:val="0"/>
        <w:snapToGrid w:val="0"/>
        <w:spacing w:line="360" w:lineRule="auto"/>
        <w:ind w:firstLine="420" w:firstLineChars="200"/>
        <w:rPr>
          <w:rFonts w:hAnsi="宋体"/>
          <w:szCs w:val="24"/>
        </w:rPr>
      </w:pPr>
      <w:r>
        <w:rPr>
          <w:rFonts w:hint="eastAsia" w:hAnsi="宋体"/>
          <w:szCs w:val="24"/>
        </w:rPr>
        <w:t>如果造价工程师有要求，承包人应向造价工程师提供其对雇员劳务工资、分包人已完工程和供应商已提供材料、设备的支付凭证。如果承包人未能提供上述凭证，应视为承包人未向雇员、分包人、供应商支付。</w:t>
      </w:r>
    </w:p>
    <w:p w14:paraId="1FEEEFBD">
      <w:pPr>
        <w:pStyle w:val="8"/>
        <w:adjustRightInd w:val="0"/>
        <w:snapToGrid w:val="0"/>
        <w:spacing w:line="360" w:lineRule="auto"/>
        <w:ind w:firstLine="422" w:firstLineChars="200"/>
        <w:rPr>
          <w:rFonts w:hAnsi="宋体"/>
          <w:szCs w:val="24"/>
        </w:rPr>
      </w:pPr>
      <w:r>
        <w:rPr>
          <w:rFonts w:hint="eastAsia" w:hAnsi="宋体"/>
          <w:b/>
          <w:szCs w:val="24"/>
        </w:rPr>
        <w:t>9.12.4</w:t>
      </w:r>
      <w:r>
        <w:rPr>
          <w:rFonts w:hint="eastAsia" w:hAnsi="宋体"/>
          <w:szCs w:val="24"/>
        </w:rPr>
        <w:t>承包人不按规定支付款项的限制</w:t>
      </w:r>
    </w:p>
    <w:p w14:paraId="0F8349D8">
      <w:pPr>
        <w:pStyle w:val="8"/>
        <w:adjustRightInd w:val="0"/>
        <w:snapToGrid w:val="0"/>
        <w:spacing w:line="360" w:lineRule="auto"/>
        <w:ind w:firstLine="420" w:firstLineChars="200"/>
        <w:rPr>
          <w:rFonts w:hAnsi="宋体"/>
          <w:szCs w:val="24"/>
        </w:rPr>
      </w:pPr>
      <w:r>
        <w:rPr>
          <w:rFonts w:hint="eastAsia" w:hAnsi="宋体"/>
          <w:szCs w:val="24"/>
        </w:rPr>
        <w:t>如果承包人不按雇员劳务合同和政府有关规定支付雇员劳务工资、或不按分包合同支付分包人工程款、或不按购销合同支付材料、设备供应商货款的，可认为承包人违约。若在造价工程师书面通知改正之后的7天内，承包人仍未采取措施补救的，发包人可在不损害承包人其他权利的前提下，实施下列工作：</w:t>
      </w:r>
    </w:p>
    <w:p w14:paraId="3F307F78">
      <w:pPr>
        <w:pStyle w:val="8"/>
        <w:widowControl/>
        <w:adjustRightInd w:val="0"/>
        <w:snapToGrid w:val="0"/>
        <w:spacing w:line="360" w:lineRule="auto"/>
        <w:ind w:firstLine="420" w:firstLineChars="200"/>
        <w:jc w:val="left"/>
        <w:rPr>
          <w:rFonts w:hAnsi="宋体"/>
          <w:szCs w:val="24"/>
        </w:rPr>
      </w:pPr>
      <w:r>
        <w:rPr>
          <w:rFonts w:hint="eastAsia" w:hAnsi="宋体"/>
          <w:szCs w:val="24"/>
        </w:rPr>
        <w:t>(1)立即停止向承包人支付应付的款项。</w:t>
      </w:r>
    </w:p>
    <w:p w14:paraId="42BB9524">
      <w:pPr>
        <w:pStyle w:val="8"/>
        <w:widowControl/>
        <w:adjustRightInd w:val="0"/>
        <w:snapToGrid w:val="0"/>
        <w:spacing w:line="360" w:lineRule="auto"/>
        <w:ind w:firstLine="420" w:firstLineChars="200"/>
        <w:jc w:val="left"/>
        <w:rPr>
          <w:rFonts w:hAnsi="宋体"/>
          <w:szCs w:val="24"/>
        </w:rPr>
      </w:pPr>
      <w:r>
        <w:rPr>
          <w:rFonts w:hint="eastAsia" w:hAnsi="宋体"/>
          <w:szCs w:val="24"/>
        </w:rPr>
        <w:t>(2)在合同履行相应时期的工程价款范围内，直接向雇员、分包人和材料、设备供应商支付承包人应付的款项。</w:t>
      </w:r>
    </w:p>
    <w:p w14:paraId="48963C0F">
      <w:pPr>
        <w:pStyle w:val="8"/>
        <w:adjustRightInd w:val="0"/>
        <w:snapToGrid w:val="0"/>
        <w:spacing w:line="360" w:lineRule="auto"/>
        <w:ind w:firstLine="420" w:firstLineChars="200"/>
        <w:rPr>
          <w:rFonts w:hAnsi="宋体"/>
          <w:szCs w:val="24"/>
        </w:rPr>
      </w:pPr>
      <w:r>
        <w:rPr>
          <w:rFonts w:hint="eastAsia" w:hAnsi="宋体"/>
          <w:szCs w:val="24"/>
        </w:rPr>
        <w:t>发包人在实施上述工作后的14天内应以书面形式通知承包人，抄送造价工程师。造价工程师在签发下期支付证书时，应扣除已由发包人直接支付的款项。因上述工作发生的费用应由承包人承担；给发包人造成损失的，承包人应赔偿损失。</w:t>
      </w:r>
    </w:p>
    <w:p w14:paraId="419B809B">
      <w:pPr>
        <w:pStyle w:val="8"/>
        <w:adjustRightInd w:val="0"/>
        <w:snapToGrid w:val="0"/>
        <w:spacing w:line="360" w:lineRule="auto"/>
        <w:ind w:firstLine="420" w:firstLineChars="200"/>
        <w:rPr>
          <w:rFonts w:ascii="黑体" w:eastAsia="黑体"/>
          <w:szCs w:val="24"/>
        </w:rPr>
      </w:pPr>
    </w:p>
    <w:p w14:paraId="314991E2">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9.13  预付款</w:t>
      </w:r>
    </w:p>
    <w:p w14:paraId="16855951">
      <w:pPr>
        <w:pStyle w:val="8"/>
        <w:widowControl/>
        <w:adjustRightInd w:val="0"/>
        <w:snapToGrid w:val="0"/>
        <w:spacing w:line="360" w:lineRule="auto"/>
        <w:ind w:firstLine="422" w:firstLineChars="200"/>
        <w:jc w:val="left"/>
        <w:rPr>
          <w:rFonts w:hAnsi="宋体"/>
          <w:szCs w:val="24"/>
        </w:rPr>
      </w:pPr>
      <w:r>
        <w:rPr>
          <w:rFonts w:hint="eastAsia" w:hAnsi="宋体"/>
          <w:b/>
          <w:szCs w:val="24"/>
        </w:rPr>
        <w:t>9.13.1</w:t>
      </w:r>
      <w:r>
        <w:rPr>
          <w:rFonts w:hint="eastAsia" w:hAnsi="宋体"/>
          <w:szCs w:val="24"/>
        </w:rPr>
        <w:t>约定预付款</w:t>
      </w:r>
    </w:p>
    <w:p w14:paraId="41CE663B">
      <w:pPr>
        <w:pStyle w:val="8"/>
        <w:adjustRightInd w:val="0"/>
        <w:snapToGrid w:val="0"/>
        <w:spacing w:line="360" w:lineRule="auto"/>
        <w:ind w:firstLine="420" w:firstLineChars="200"/>
        <w:rPr>
          <w:rFonts w:hAnsi="宋体"/>
          <w:szCs w:val="24"/>
        </w:rPr>
      </w:pPr>
      <w:r>
        <w:rPr>
          <w:rFonts w:hint="eastAsia" w:hAnsi="宋体"/>
          <w:szCs w:val="24"/>
        </w:rPr>
        <w:t>发包人、承包人可以约定预付款，</w:t>
      </w:r>
      <w:r>
        <w:rPr>
          <w:szCs w:val="24"/>
        </w:rPr>
        <w:t>预付</w:t>
      </w:r>
      <w:r>
        <w:rPr>
          <w:rFonts w:hint="eastAsia"/>
          <w:szCs w:val="24"/>
        </w:rPr>
        <w:t>款金额</w:t>
      </w:r>
      <w:r>
        <w:rPr>
          <w:rFonts w:hint="eastAsia" w:hAnsi="宋体"/>
          <w:szCs w:val="24"/>
        </w:rPr>
        <w:t>、支付办法和抵扣方式应在专用条款中约定。</w:t>
      </w:r>
    </w:p>
    <w:p w14:paraId="34869C38">
      <w:pPr>
        <w:pStyle w:val="8"/>
        <w:adjustRightInd w:val="0"/>
        <w:snapToGrid w:val="0"/>
        <w:spacing w:line="360" w:lineRule="auto"/>
        <w:ind w:firstLine="420" w:firstLineChars="200"/>
        <w:rPr>
          <w:rFonts w:hAnsi="宋体"/>
          <w:szCs w:val="24"/>
        </w:rPr>
      </w:pPr>
      <w:r>
        <w:rPr>
          <w:rFonts w:hint="eastAsia" w:hAnsi="宋体"/>
          <w:szCs w:val="24"/>
        </w:rPr>
        <w:t>在具备施工条件的前提下，发包人应在签订合同后的一个月内或不迟于开工日期前的7日内预付工程款。</w:t>
      </w:r>
    </w:p>
    <w:p w14:paraId="771910E0">
      <w:pPr>
        <w:pStyle w:val="8"/>
        <w:widowControl/>
        <w:adjustRightInd w:val="0"/>
        <w:snapToGrid w:val="0"/>
        <w:spacing w:line="360" w:lineRule="auto"/>
        <w:ind w:firstLine="527" w:firstLineChars="250"/>
        <w:jc w:val="left"/>
        <w:rPr>
          <w:rFonts w:hAnsi="宋体"/>
          <w:szCs w:val="24"/>
        </w:rPr>
      </w:pPr>
      <w:r>
        <w:rPr>
          <w:rFonts w:hint="eastAsia" w:hAnsi="宋体"/>
          <w:b/>
          <w:szCs w:val="24"/>
        </w:rPr>
        <w:t>9.13.2</w:t>
      </w:r>
      <w:r>
        <w:rPr>
          <w:rFonts w:hint="eastAsia" w:hAnsi="宋体"/>
          <w:szCs w:val="24"/>
        </w:rPr>
        <w:t>预付款支付申请的核实与支付</w:t>
      </w:r>
    </w:p>
    <w:p w14:paraId="2D64DCC5">
      <w:pPr>
        <w:pStyle w:val="8"/>
        <w:adjustRightInd w:val="0"/>
        <w:snapToGrid w:val="0"/>
        <w:spacing w:line="360" w:lineRule="auto"/>
        <w:ind w:firstLine="420" w:firstLineChars="200"/>
        <w:rPr>
          <w:rFonts w:hAnsi="宋体"/>
          <w:szCs w:val="24"/>
        </w:rPr>
      </w:pPr>
      <w:r>
        <w:rPr>
          <w:rFonts w:hint="eastAsia" w:hAnsi="宋体"/>
          <w:szCs w:val="24"/>
        </w:rPr>
        <w:t>承包人按规定提供履约担保并签订本合同协议书后，应按专用条款的约定向造价工程师发出预付款支付申请，并抄送发包人。</w:t>
      </w:r>
    </w:p>
    <w:p w14:paraId="5493E454">
      <w:pPr>
        <w:pStyle w:val="8"/>
        <w:adjustRightInd w:val="0"/>
        <w:snapToGrid w:val="0"/>
        <w:spacing w:line="360" w:lineRule="auto"/>
        <w:ind w:firstLine="420" w:firstLineChars="200"/>
        <w:rPr>
          <w:rFonts w:hAnsi="宋体"/>
          <w:szCs w:val="24"/>
        </w:rPr>
      </w:pPr>
      <w:r>
        <w:rPr>
          <w:rFonts w:hint="eastAsia" w:hAnsi="宋体"/>
          <w:szCs w:val="24"/>
        </w:rPr>
        <w:t>造价工程师应对支付申请进行核实，并在收到支付申请后的7天内报发包人确认后向发包人发出支付证书，同时抄送承包人。</w:t>
      </w:r>
    </w:p>
    <w:p w14:paraId="0A111CD8">
      <w:pPr>
        <w:pStyle w:val="8"/>
        <w:adjustRightInd w:val="0"/>
        <w:snapToGrid w:val="0"/>
        <w:spacing w:line="360" w:lineRule="auto"/>
        <w:ind w:firstLine="420" w:firstLineChars="200"/>
        <w:rPr>
          <w:rFonts w:hAnsi="宋体"/>
          <w:szCs w:val="24"/>
        </w:rPr>
      </w:pPr>
      <w:r>
        <w:rPr>
          <w:rFonts w:hint="eastAsia" w:hAnsi="宋体"/>
          <w:szCs w:val="24"/>
        </w:rPr>
        <w:t>发包人应在造价工程师签发支付证书后的7天内向承包人支付预付款，并通知造价工程师。</w:t>
      </w:r>
    </w:p>
    <w:p w14:paraId="687535D9">
      <w:pPr>
        <w:pStyle w:val="8"/>
        <w:widowControl/>
        <w:adjustRightInd w:val="0"/>
        <w:snapToGrid w:val="0"/>
        <w:spacing w:line="360" w:lineRule="auto"/>
        <w:ind w:firstLine="422" w:firstLineChars="200"/>
        <w:jc w:val="left"/>
        <w:rPr>
          <w:rFonts w:hAnsi="宋体"/>
          <w:szCs w:val="24"/>
        </w:rPr>
      </w:pPr>
      <w:r>
        <w:rPr>
          <w:rFonts w:hint="eastAsia" w:hAnsi="宋体"/>
          <w:b/>
          <w:szCs w:val="24"/>
        </w:rPr>
        <w:t>9.13.3</w:t>
      </w:r>
      <w:r>
        <w:rPr>
          <w:rFonts w:hint="eastAsia" w:hAnsi="宋体"/>
          <w:szCs w:val="24"/>
        </w:rPr>
        <w:t>预付款支付的限制</w:t>
      </w:r>
    </w:p>
    <w:p w14:paraId="1C32DCB1">
      <w:pPr>
        <w:pStyle w:val="8"/>
        <w:adjustRightInd w:val="0"/>
        <w:snapToGrid w:val="0"/>
        <w:spacing w:line="360" w:lineRule="auto"/>
        <w:ind w:firstLine="420" w:firstLineChars="200"/>
        <w:rPr>
          <w:rFonts w:hAnsi="宋体"/>
          <w:szCs w:val="24"/>
        </w:rPr>
      </w:pPr>
      <w:r>
        <w:rPr>
          <w:rFonts w:hint="eastAsia" w:hAnsi="宋体"/>
          <w:szCs w:val="24"/>
        </w:rPr>
        <w:t>发包人没有按时支付预付款的，承包人应在预付时间到期后10日内向发包人提出要求付款的通知，发包人在收到通知后仍未按要求支付的，承包人可在发出通知后14日后暂停施工，因此造成的损失应由发包人承担，工期相应顺延。</w:t>
      </w:r>
    </w:p>
    <w:p w14:paraId="38DC72BE">
      <w:pPr>
        <w:pStyle w:val="8"/>
        <w:adjustRightInd w:val="0"/>
        <w:snapToGrid w:val="0"/>
        <w:spacing w:line="360" w:lineRule="auto"/>
        <w:ind w:firstLine="422" w:firstLineChars="200"/>
        <w:jc w:val="left"/>
        <w:rPr>
          <w:rFonts w:hAnsi="宋体"/>
          <w:szCs w:val="24"/>
        </w:rPr>
      </w:pPr>
      <w:r>
        <w:rPr>
          <w:rFonts w:hint="eastAsia" w:hAnsi="宋体"/>
          <w:b/>
          <w:szCs w:val="24"/>
        </w:rPr>
        <w:t>9.13.4</w:t>
      </w:r>
      <w:r>
        <w:rPr>
          <w:rFonts w:hint="eastAsia" w:hAnsi="宋体"/>
          <w:szCs w:val="24"/>
        </w:rPr>
        <w:t>预付款的扣回</w:t>
      </w:r>
    </w:p>
    <w:p w14:paraId="3FCA1B2A">
      <w:pPr>
        <w:pStyle w:val="8"/>
        <w:adjustRightInd w:val="0"/>
        <w:snapToGrid w:val="0"/>
        <w:spacing w:line="360" w:lineRule="auto"/>
        <w:ind w:firstLine="420" w:firstLineChars="200"/>
        <w:rPr>
          <w:rFonts w:hAnsi="宋体"/>
          <w:szCs w:val="24"/>
        </w:rPr>
      </w:pPr>
      <w:r>
        <w:rPr>
          <w:rFonts w:hint="eastAsia" w:hAnsi="宋体"/>
          <w:szCs w:val="24"/>
        </w:rPr>
        <w:t>发包人不应向承包人收取预付款的利息。预付款从应支付或将支付给承包人的工程款中扣回</w:t>
      </w:r>
      <w:r>
        <w:rPr>
          <w:rFonts w:hint="eastAsia"/>
          <w:szCs w:val="24"/>
        </w:rPr>
        <w:t>。造价工程师应依据</w:t>
      </w:r>
      <w:r>
        <w:rPr>
          <w:rFonts w:hint="eastAsia" w:hAnsi="宋体"/>
          <w:szCs w:val="24"/>
        </w:rPr>
        <w:t>专用条款约定的抵扣方式，在签发支付证书时从应支付给承包人的款项中扣回。</w:t>
      </w:r>
    </w:p>
    <w:p w14:paraId="1BDC0831">
      <w:pPr>
        <w:pStyle w:val="8"/>
        <w:adjustRightInd w:val="0"/>
        <w:snapToGrid w:val="0"/>
        <w:spacing w:line="360" w:lineRule="auto"/>
        <w:rPr>
          <w:rFonts w:ascii="黑体" w:eastAsia="黑体"/>
          <w:sz w:val="32"/>
          <w:szCs w:val="24"/>
        </w:rPr>
      </w:pPr>
    </w:p>
    <w:p w14:paraId="1421EF53">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9.14  安全生产、文明施工措施费</w:t>
      </w:r>
    </w:p>
    <w:p w14:paraId="285E62B0">
      <w:pPr>
        <w:pStyle w:val="8"/>
        <w:widowControl/>
        <w:adjustRightInd w:val="0"/>
        <w:snapToGrid w:val="0"/>
        <w:spacing w:line="360" w:lineRule="auto"/>
        <w:ind w:firstLine="422" w:firstLineChars="200"/>
        <w:jc w:val="left"/>
        <w:rPr>
          <w:rFonts w:hAnsi="宋体"/>
          <w:szCs w:val="24"/>
        </w:rPr>
      </w:pPr>
      <w:r>
        <w:rPr>
          <w:rFonts w:hint="eastAsia" w:hAnsi="宋体"/>
          <w:b/>
          <w:szCs w:val="24"/>
        </w:rPr>
        <w:t>9.14.1</w:t>
      </w:r>
      <w:r>
        <w:rPr>
          <w:rFonts w:hint="eastAsia" w:hAnsi="宋体"/>
          <w:szCs w:val="24"/>
        </w:rPr>
        <w:t>内容、范围和费用</w:t>
      </w:r>
    </w:p>
    <w:p w14:paraId="5D4393DA">
      <w:pPr>
        <w:pStyle w:val="8"/>
        <w:adjustRightInd w:val="0"/>
        <w:snapToGrid w:val="0"/>
        <w:spacing w:line="360" w:lineRule="auto"/>
        <w:ind w:firstLine="420" w:firstLineChars="200"/>
        <w:rPr>
          <w:rFonts w:hAnsi="宋体"/>
          <w:szCs w:val="24"/>
        </w:rPr>
      </w:pPr>
      <w:r>
        <w:rPr>
          <w:rFonts w:hint="eastAsia" w:hAnsi="宋体"/>
          <w:szCs w:val="24"/>
        </w:rPr>
        <w:t>安全生产、文明施工措施费的内容和范围应以省建设行政主管部门的规定为准。发包人、承包人应在专用条款中约定安全生产、文明施工措施费按规定计取，并按第7.1条规定做好安全生产和文明施工工作。</w:t>
      </w:r>
    </w:p>
    <w:p w14:paraId="57D24D5C">
      <w:pPr>
        <w:pStyle w:val="8"/>
        <w:adjustRightInd w:val="0"/>
        <w:snapToGrid w:val="0"/>
        <w:spacing w:line="360" w:lineRule="auto"/>
        <w:ind w:firstLine="422" w:firstLineChars="200"/>
        <w:jc w:val="left"/>
        <w:rPr>
          <w:rFonts w:hAnsi="宋体"/>
          <w:szCs w:val="24"/>
        </w:rPr>
      </w:pPr>
      <w:r>
        <w:rPr>
          <w:rFonts w:hint="eastAsia" w:hAnsi="宋体"/>
          <w:b/>
          <w:szCs w:val="24"/>
        </w:rPr>
        <w:t>9.14.2</w:t>
      </w:r>
      <w:r>
        <w:rPr>
          <w:rFonts w:hint="eastAsia" w:hAnsi="宋体"/>
          <w:szCs w:val="24"/>
        </w:rPr>
        <w:t>约定支付方式</w:t>
      </w:r>
    </w:p>
    <w:p w14:paraId="1986A286">
      <w:pPr>
        <w:pStyle w:val="8"/>
        <w:adjustRightInd w:val="0"/>
        <w:snapToGrid w:val="0"/>
        <w:spacing w:line="360" w:lineRule="auto"/>
        <w:ind w:firstLine="420" w:firstLineChars="200"/>
        <w:rPr>
          <w:rFonts w:hAnsi="宋体"/>
          <w:szCs w:val="24"/>
        </w:rPr>
      </w:pPr>
      <w:r>
        <w:rPr>
          <w:rFonts w:hint="eastAsia" w:hAnsi="宋体"/>
          <w:szCs w:val="24"/>
        </w:rPr>
        <w:t>发包人、承包人应按建设行政主管部门的规定在专用条款中约定安全生产、文明施工措施费的预付金额、支付办法和抵扣方式。</w:t>
      </w:r>
    </w:p>
    <w:p w14:paraId="63AC1C17">
      <w:pPr>
        <w:pStyle w:val="8"/>
        <w:adjustRightInd w:val="0"/>
        <w:snapToGrid w:val="0"/>
        <w:spacing w:line="360" w:lineRule="auto"/>
        <w:ind w:firstLine="420" w:firstLineChars="200"/>
        <w:rPr>
          <w:rFonts w:hAnsi="宋体"/>
          <w:szCs w:val="24"/>
        </w:rPr>
      </w:pPr>
      <w:r>
        <w:rPr>
          <w:rFonts w:hint="eastAsia" w:hAnsi="宋体"/>
          <w:szCs w:val="24"/>
        </w:rPr>
        <w:t>专用条款没有约定的，发包人应在工程开工时预付安全生产、文明施工措施费总额的50%，预付款按抵扣比例扣回，抵扣比例按该预付款占合同价扣减暂列金额后的百分比计算。安全生产、文明施工措施费其余部分在该预付款扣完之日起与工程进度款同期支付。</w:t>
      </w:r>
    </w:p>
    <w:p w14:paraId="4292B191">
      <w:pPr>
        <w:pStyle w:val="8"/>
        <w:widowControl/>
        <w:adjustRightInd w:val="0"/>
        <w:snapToGrid w:val="0"/>
        <w:spacing w:line="360" w:lineRule="auto"/>
        <w:ind w:firstLine="422" w:firstLineChars="200"/>
        <w:jc w:val="left"/>
        <w:rPr>
          <w:rFonts w:hAnsi="宋体"/>
          <w:szCs w:val="24"/>
        </w:rPr>
      </w:pPr>
      <w:r>
        <w:rPr>
          <w:rFonts w:hint="eastAsia" w:hAnsi="宋体"/>
          <w:b/>
          <w:szCs w:val="24"/>
        </w:rPr>
        <w:t>9.14.3</w:t>
      </w:r>
      <w:r>
        <w:rPr>
          <w:rFonts w:hint="eastAsia" w:hAnsi="宋体"/>
          <w:szCs w:val="24"/>
        </w:rPr>
        <w:t>管理要求和使用限制</w:t>
      </w:r>
    </w:p>
    <w:p w14:paraId="4C503795">
      <w:pPr>
        <w:pStyle w:val="8"/>
        <w:adjustRightInd w:val="0"/>
        <w:snapToGrid w:val="0"/>
        <w:spacing w:line="360" w:lineRule="auto"/>
        <w:ind w:firstLine="420" w:firstLineChars="200"/>
        <w:rPr>
          <w:rFonts w:hAnsi="宋体"/>
          <w:szCs w:val="24"/>
        </w:rPr>
      </w:pPr>
      <w:r>
        <w:rPr>
          <w:rFonts w:hint="eastAsia" w:hAnsi="宋体"/>
          <w:szCs w:val="24"/>
        </w:rPr>
        <w:t>安全生产、文明施工措施费专款专用，承包人应在财务账目中单独列项备查，不得挪作他用，否则造价工程师有权责令限期改正；逾期未改正的，可以责令其暂停施工，因此造成的损失应由承包人承担，延误的工期不予顺延。</w:t>
      </w:r>
    </w:p>
    <w:p w14:paraId="4D87DFDF">
      <w:pPr>
        <w:pStyle w:val="8"/>
        <w:adjustRightInd w:val="0"/>
        <w:snapToGrid w:val="0"/>
        <w:spacing w:line="360" w:lineRule="auto"/>
        <w:rPr>
          <w:rFonts w:ascii="黑体" w:eastAsia="黑体"/>
          <w:szCs w:val="24"/>
        </w:rPr>
      </w:pPr>
    </w:p>
    <w:p w14:paraId="7CE362A3">
      <w:pPr>
        <w:pStyle w:val="8"/>
        <w:adjustRightInd w:val="0"/>
        <w:snapToGrid w:val="0"/>
        <w:spacing w:line="360" w:lineRule="auto"/>
        <w:ind w:firstLine="640" w:firstLineChars="200"/>
        <w:rPr>
          <w:rFonts w:ascii="黑体" w:eastAsia="黑体"/>
          <w:sz w:val="32"/>
          <w:szCs w:val="24"/>
        </w:rPr>
      </w:pPr>
      <w:r>
        <w:rPr>
          <w:rFonts w:hint="eastAsia" w:ascii="黑体" w:eastAsia="黑体"/>
          <w:sz w:val="32"/>
          <w:szCs w:val="24"/>
        </w:rPr>
        <w:t>9.15  进度款</w:t>
      </w:r>
    </w:p>
    <w:p w14:paraId="09695049">
      <w:pPr>
        <w:pStyle w:val="8"/>
        <w:widowControl/>
        <w:adjustRightInd w:val="0"/>
        <w:snapToGrid w:val="0"/>
        <w:spacing w:line="360" w:lineRule="auto"/>
        <w:ind w:firstLine="422" w:firstLineChars="200"/>
        <w:jc w:val="left"/>
        <w:rPr>
          <w:rFonts w:hAnsi="宋体"/>
          <w:szCs w:val="24"/>
        </w:rPr>
      </w:pPr>
      <w:r>
        <w:rPr>
          <w:rFonts w:hint="eastAsia" w:hAnsi="宋体"/>
          <w:b/>
          <w:szCs w:val="24"/>
        </w:rPr>
        <w:t>9.15.1</w:t>
      </w:r>
      <w:r>
        <w:rPr>
          <w:rFonts w:hint="eastAsia" w:hAnsi="宋体"/>
          <w:szCs w:val="24"/>
        </w:rPr>
        <w:t>约定支付期限和提交支付申请</w:t>
      </w:r>
    </w:p>
    <w:p w14:paraId="1C09AEA4">
      <w:pPr>
        <w:pStyle w:val="8"/>
        <w:adjustRightInd w:val="0"/>
        <w:snapToGrid w:val="0"/>
        <w:spacing w:line="360" w:lineRule="auto"/>
        <w:ind w:firstLine="420" w:firstLineChars="200"/>
        <w:rPr>
          <w:rFonts w:hAnsi="宋体"/>
          <w:szCs w:val="24"/>
        </w:rPr>
      </w:pPr>
      <w:r>
        <w:rPr>
          <w:rFonts w:hint="eastAsia" w:hAnsi="宋体"/>
          <w:szCs w:val="24"/>
        </w:rPr>
        <w:t>发包人、承包人应在专用条款中约定进度款的支付期的时限。专用条款没有约定的，支付期间应以月为单位。承包人应在每个支付期间结束后的7天内向造价工程师发出由承包人代表签署的已完工程款额报告和支付申请一式四份，详细说明此支付期间自己认为有权获得的款额，包括分包人已完工程的价款，并抄送发包人和监理工程师各一份。该支付申请的内容包括：</w:t>
      </w:r>
    </w:p>
    <w:p w14:paraId="17BC76AF">
      <w:pPr>
        <w:pStyle w:val="8"/>
        <w:widowControl/>
        <w:adjustRightInd w:val="0"/>
        <w:snapToGrid w:val="0"/>
        <w:spacing w:line="360" w:lineRule="auto"/>
        <w:ind w:firstLine="420" w:firstLineChars="200"/>
        <w:jc w:val="left"/>
        <w:rPr>
          <w:rFonts w:hAnsi="宋体"/>
          <w:szCs w:val="24"/>
        </w:rPr>
      </w:pPr>
      <w:r>
        <w:rPr>
          <w:rFonts w:hint="eastAsia" w:hAnsi="宋体"/>
          <w:szCs w:val="24"/>
        </w:rPr>
        <w:t>(1)已完工程的价款。</w:t>
      </w:r>
    </w:p>
    <w:p w14:paraId="13000C66">
      <w:pPr>
        <w:pStyle w:val="8"/>
        <w:widowControl/>
        <w:adjustRightInd w:val="0"/>
        <w:snapToGrid w:val="0"/>
        <w:spacing w:line="360" w:lineRule="auto"/>
        <w:ind w:firstLine="420" w:firstLineChars="200"/>
        <w:jc w:val="left"/>
        <w:rPr>
          <w:rFonts w:hAnsi="宋体"/>
          <w:szCs w:val="24"/>
        </w:rPr>
      </w:pPr>
      <w:r>
        <w:rPr>
          <w:rFonts w:hint="eastAsia" w:hAnsi="宋体"/>
          <w:szCs w:val="24"/>
        </w:rPr>
        <w:t>(2)已实际支付的工程价款。</w:t>
      </w:r>
    </w:p>
    <w:p w14:paraId="4DF77FD5">
      <w:pPr>
        <w:pStyle w:val="8"/>
        <w:widowControl/>
        <w:adjustRightInd w:val="0"/>
        <w:snapToGrid w:val="0"/>
        <w:spacing w:line="360" w:lineRule="auto"/>
        <w:ind w:firstLine="420" w:firstLineChars="200"/>
        <w:jc w:val="left"/>
        <w:rPr>
          <w:rFonts w:hAnsi="宋体"/>
          <w:szCs w:val="24"/>
        </w:rPr>
      </w:pPr>
      <w:r>
        <w:rPr>
          <w:rFonts w:hint="eastAsia" w:hAnsi="宋体"/>
          <w:szCs w:val="24"/>
        </w:rPr>
        <w:t>(3)本期间完成工程价款。</w:t>
      </w:r>
    </w:p>
    <w:p w14:paraId="503F7321">
      <w:pPr>
        <w:pStyle w:val="8"/>
        <w:widowControl/>
        <w:adjustRightInd w:val="0"/>
        <w:snapToGrid w:val="0"/>
        <w:spacing w:line="360" w:lineRule="auto"/>
        <w:ind w:firstLine="420" w:firstLineChars="200"/>
        <w:jc w:val="left"/>
        <w:rPr>
          <w:rFonts w:hAnsi="宋体"/>
          <w:szCs w:val="24"/>
        </w:rPr>
      </w:pPr>
      <w:r>
        <w:rPr>
          <w:rFonts w:hint="eastAsia" w:hAnsi="宋体"/>
          <w:szCs w:val="24"/>
        </w:rPr>
        <w:t>(4)本期间完成的计日工项目价款。</w:t>
      </w:r>
    </w:p>
    <w:p w14:paraId="57B49FD0">
      <w:pPr>
        <w:pStyle w:val="8"/>
        <w:widowControl/>
        <w:adjustRightInd w:val="0"/>
        <w:snapToGrid w:val="0"/>
        <w:spacing w:line="360" w:lineRule="auto"/>
        <w:ind w:firstLine="420" w:firstLineChars="200"/>
        <w:jc w:val="left"/>
        <w:rPr>
          <w:rFonts w:hAnsi="宋体"/>
          <w:szCs w:val="24"/>
        </w:rPr>
      </w:pPr>
      <w:r>
        <w:rPr>
          <w:rFonts w:hint="eastAsia" w:hAnsi="宋体"/>
          <w:szCs w:val="24"/>
        </w:rPr>
        <w:t>(5)根据第9.6条规定本期间应扣除的误期赔偿费。</w:t>
      </w:r>
    </w:p>
    <w:p w14:paraId="2FB59494">
      <w:pPr>
        <w:pStyle w:val="8"/>
        <w:widowControl/>
        <w:adjustRightInd w:val="0"/>
        <w:snapToGrid w:val="0"/>
        <w:spacing w:line="360" w:lineRule="auto"/>
        <w:ind w:firstLine="420" w:firstLineChars="200"/>
        <w:jc w:val="left"/>
        <w:rPr>
          <w:rFonts w:hAnsi="宋体"/>
          <w:szCs w:val="24"/>
        </w:rPr>
      </w:pPr>
      <w:r>
        <w:rPr>
          <w:rFonts w:hint="eastAsia" w:hAnsi="宋体"/>
          <w:szCs w:val="24"/>
        </w:rPr>
        <w:t>(6)根据第9.8条、9.9条和第9.10条规定应支付的价款调整费用。</w:t>
      </w:r>
    </w:p>
    <w:p w14:paraId="02413DAD">
      <w:pPr>
        <w:pStyle w:val="8"/>
        <w:widowControl/>
        <w:adjustRightInd w:val="0"/>
        <w:snapToGrid w:val="0"/>
        <w:spacing w:line="360" w:lineRule="auto"/>
        <w:ind w:firstLine="420" w:firstLineChars="200"/>
        <w:jc w:val="left"/>
        <w:rPr>
          <w:rFonts w:hAnsi="宋体"/>
          <w:szCs w:val="24"/>
        </w:rPr>
      </w:pPr>
      <w:r>
        <w:rPr>
          <w:rFonts w:hint="eastAsia" w:hAnsi="宋体"/>
          <w:szCs w:val="24"/>
        </w:rPr>
        <w:t>(7)根据第9.11条规定后继法律法规的调整。</w:t>
      </w:r>
    </w:p>
    <w:p w14:paraId="635C8564">
      <w:pPr>
        <w:pStyle w:val="8"/>
        <w:widowControl/>
        <w:adjustRightInd w:val="0"/>
        <w:snapToGrid w:val="0"/>
        <w:spacing w:line="360" w:lineRule="auto"/>
        <w:ind w:firstLine="420" w:firstLineChars="200"/>
        <w:jc w:val="left"/>
        <w:rPr>
          <w:rFonts w:hAnsi="宋体"/>
          <w:szCs w:val="24"/>
        </w:rPr>
      </w:pPr>
      <w:r>
        <w:rPr>
          <w:rFonts w:hint="eastAsia" w:hAnsi="宋体"/>
          <w:szCs w:val="24"/>
        </w:rPr>
        <w:t>(8)根据第9.13条本期间应扣回的预付款。</w:t>
      </w:r>
    </w:p>
    <w:p w14:paraId="52D94918">
      <w:pPr>
        <w:pStyle w:val="8"/>
        <w:widowControl/>
        <w:adjustRightInd w:val="0"/>
        <w:snapToGrid w:val="0"/>
        <w:spacing w:line="360" w:lineRule="auto"/>
        <w:ind w:firstLine="420" w:firstLineChars="200"/>
        <w:jc w:val="left"/>
        <w:rPr>
          <w:rFonts w:hAnsi="宋体"/>
          <w:szCs w:val="24"/>
        </w:rPr>
      </w:pPr>
      <w:r>
        <w:rPr>
          <w:rFonts w:hint="eastAsia" w:hAnsi="宋体"/>
          <w:szCs w:val="24"/>
        </w:rPr>
        <w:t>(9)根据第9.14条规定本期间应支付的安全生产、文明施工措施费。</w:t>
      </w:r>
    </w:p>
    <w:p w14:paraId="56377A0C">
      <w:pPr>
        <w:pStyle w:val="8"/>
        <w:widowControl/>
        <w:adjustRightInd w:val="0"/>
        <w:snapToGrid w:val="0"/>
        <w:spacing w:line="360" w:lineRule="auto"/>
        <w:ind w:firstLine="420" w:firstLineChars="200"/>
        <w:jc w:val="left"/>
        <w:rPr>
          <w:rFonts w:hAnsi="宋体"/>
          <w:szCs w:val="24"/>
        </w:rPr>
      </w:pPr>
      <w:r>
        <w:rPr>
          <w:rFonts w:hint="eastAsia" w:hAnsi="宋体"/>
          <w:szCs w:val="24"/>
        </w:rPr>
        <w:t>(10)根据第9.18条本期间应扣留的质量保证金。</w:t>
      </w:r>
    </w:p>
    <w:p w14:paraId="54036893">
      <w:pPr>
        <w:pStyle w:val="8"/>
        <w:widowControl/>
        <w:adjustRightInd w:val="0"/>
        <w:snapToGrid w:val="0"/>
        <w:spacing w:line="360" w:lineRule="auto"/>
        <w:ind w:firstLine="420" w:firstLineChars="200"/>
        <w:jc w:val="left"/>
        <w:rPr>
          <w:rFonts w:hAnsi="宋体"/>
          <w:szCs w:val="24"/>
        </w:rPr>
      </w:pPr>
      <w:r>
        <w:rPr>
          <w:rFonts w:hint="eastAsia" w:hAnsi="宋体"/>
          <w:szCs w:val="24"/>
        </w:rPr>
        <w:t>(11)根据合同规定，本期间应支付或扣留（扣回）的其它款项；</w:t>
      </w:r>
    </w:p>
    <w:p w14:paraId="40D098AA">
      <w:pPr>
        <w:pStyle w:val="8"/>
        <w:widowControl/>
        <w:adjustRightInd w:val="0"/>
        <w:snapToGrid w:val="0"/>
        <w:spacing w:line="360" w:lineRule="auto"/>
        <w:ind w:firstLine="420" w:firstLineChars="200"/>
        <w:jc w:val="left"/>
        <w:rPr>
          <w:rFonts w:hAnsi="宋体"/>
          <w:szCs w:val="24"/>
        </w:rPr>
      </w:pPr>
      <w:r>
        <w:rPr>
          <w:rFonts w:hint="eastAsia" w:hAnsi="宋体"/>
          <w:szCs w:val="24"/>
        </w:rPr>
        <w:t>(12)本期间应支付的工程价款。</w:t>
      </w:r>
    </w:p>
    <w:p w14:paraId="5B3A5892">
      <w:pPr>
        <w:pStyle w:val="8"/>
        <w:widowControl/>
        <w:adjustRightInd w:val="0"/>
        <w:snapToGrid w:val="0"/>
        <w:spacing w:line="360" w:lineRule="auto"/>
        <w:ind w:firstLine="422" w:firstLineChars="200"/>
        <w:jc w:val="left"/>
        <w:rPr>
          <w:rFonts w:hAnsi="宋体"/>
          <w:szCs w:val="24"/>
        </w:rPr>
      </w:pPr>
      <w:r>
        <w:rPr>
          <w:rFonts w:hint="eastAsia" w:hAnsi="宋体"/>
          <w:b/>
          <w:szCs w:val="24"/>
        </w:rPr>
        <w:t>9.15.2</w:t>
      </w:r>
      <w:r>
        <w:rPr>
          <w:rFonts w:hint="eastAsia" w:hAnsi="宋体"/>
          <w:szCs w:val="24"/>
        </w:rPr>
        <w:t>签发期中支付证书</w:t>
      </w:r>
    </w:p>
    <w:p w14:paraId="1749A978">
      <w:pPr>
        <w:pStyle w:val="8"/>
        <w:adjustRightInd w:val="0"/>
        <w:snapToGrid w:val="0"/>
        <w:spacing w:line="360" w:lineRule="auto"/>
        <w:ind w:firstLine="420" w:firstLineChars="200"/>
        <w:rPr>
          <w:rFonts w:hint="eastAsia" w:hAnsi="宋体" w:eastAsia="宋体"/>
          <w:szCs w:val="24"/>
          <w:lang w:eastAsia="zh-CN"/>
        </w:rPr>
      </w:pPr>
      <w:r>
        <w:rPr>
          <w:rFonts w:hint="eastAsia" w:hAnsi="宋体"/>
          <w:szCs w:val="24"/>
        </w:rPr>
        <w:t>造价工程师在收到上述资料后，应按第9.3条的规定进行计量，并根据计量结果和合同约定对资料内容予以核实，在收到上述资料后的28天内报发包人确认后向发包人发出期中支付证书，同时抄送承包人。</w:t>
      </w:r>
    </w:p>
    <w:p w14:paraId="5E2F546E">
      <w:pPr>
        <w:pStyle w:val="8"/>
        <w:adjustRightInd w:val="0"/>
        <w:snapToGrid w:val="0"/>
        <w:spacing w:line="360" w:lineRule="auto"/>
        <w:ind w:firstLine="420" w:firstLineChars="200"/>
        <w:rPr>
          <w:rFonts w:hAnsi="宋体"/>
          <w:szCs w:val="24"/>
        </w:rPr>
      </w:pPr>
      <w:r>
        <w:rPr>
          <w:rFonts w:hint="eastAsia" w:hAnsi="宋体"/>
          <w:szCs w:val="24"/>
        </w:rPr>
        <w:t xml:space="preserve">    如果该支付期间应支付金额少于专用条款约定的期中支付证书的最低限额时，造价工程师不必按本款开具任何支付证书，但应通知发包人和承包人。上述款额转期结算，直到累计应支付的款额达到专用条款约定的期中支付证书的最低限额为止。</w:t>
      </w:r>
    </w:p>
    <w:p w14:paraId="1A690625">
      <w:pPr>
        <w:pStyle w:val="8"/>
        <w:widowControl/>
        <w:adjustRightInd w:val="0"/>
        <w:snapToGrid w:val="0"/>
        <w:spacing w:line="360" w:lineRule="auto"/>
        <w:ind w:firstLine="422" w:firstLineChars="200"/>
        <w:jc w:val="left"/>
        <w:rPr>
          <w:rFonts w:hAnsi="宋体"/>
          <w:szCs w:val="24"/>
        </w:rPr>
      </w:pPr>
      <w:r>
        <w:rPr>
          <w:rFonts w:hint="eastAsia" w:hAnsi="宋体"/>
          <w:b/>
          <w:szCs w:val="24"/>
        </w:rPr>
        <w:t>9.15.3</w:t>
      </w:r>
      <w:r>
        <w:rPr>
          <w:rFonts w:hint="eastAsia" w:hAnsi="宋体"/>
          <w:szCs w:val="24"/>
        </w:rPr>
        <w:t>进度款支付</w:t>
      </w:r>
    </w:p>
    <w:p w14:paraId="562A1A30">
      <w:pPr>
        <w:pStyle w:val="8"/>
        <w:adjustRightInd w:val="0"/>
        <w:snapToGrid w:val="0"/>
        <w:spacing w:line="360" w:lineRule="auto"/>
        <w:ind w:firstLine="420" w:firstLineChars="200"/>
        <w:rPr>
          <w:rFonts w:hAnsi="宋体"/>
          <w:szCs w:val="24"/>
        </w:rPr>
      </w:pPr>
      <w:r>
        <w:rPr>
          <w:rFonts w:hint="eastAsia" w:hAnsi="宋体"/>
          <w:szCs w:val="24"/>
        </w:rPr>
        <w:t>发包人应在造价工程师签发期中支付证书后的14天内按期中支付证书向承包人支付进度款，并通知造价工程师。</w:t>
      </w:r>
    </w:p>
    <w:p w14:paraId="4A408175">
      <w:pPr>
        <w:pStyle w:val="8"/>
        <w:widowControl/>
        <w:adjustRightInd w:val="0"/>
        <w:snapToGrid w:val="0"/>
        <w:spacing w:line="360" w:lineRule="auto"/>
        <w:ind w:firstLine="422" w:firstLineChars="200"/>
        <w:jc w:val="left"/>
        <w:rPr>
          <w:rFonts w:hAnsi="宋体"/>
          <w:szCs w:val="24"/>
        </w:rPr>
      </w:pPr>
      <w:r>
        <w:rPr>
          <w:rFonts w:hint="eastAsia" w:hAnsi="宋体"/>
          <w:b/>
          <w:szCs w:val="24"/>
        </w:rPr>
        <w:t>9.15.4</w:t>
      </w:r>
      <w:r>
        <w:rPr>
          <w:rFonts w:hint="eastAsia" w:hAnsi="宋体"/>
          <w:szCs w:val="24"/>
        </w:rPr>
        <w:t>签发期中支付证书的限制</w:t>
      </w:r>
    </w:p>
    <w:p w14:paraId="2BB1869C">
      <w:pPr>
        <w:pStyle w:val="8"/>
        <w:adjustRightInd w:val="0"/>
        <w:snapToGrid w:val="0"/>
        <w:spacing w:line="360" w:lineRule="auto"/>
        <w:ind w:firstLine="420" w:firstLineChars="200"/>
        <w:rPr>
          <w:rFonts w:hAnsi="宋体"/>
          <w:szCs w:val="24"/>
        </w:rPr>
      </w:pPr>
      <w:r>
        <w:rPr>
          <w:rFonts w:hint="eastAsia" w:hAnsi="宋体"/>
          <w:szCs w:val="24"/>
        </w:rPr>
        <w:t>如果造价工程师未在第9.15.2款规定的期限内签发期中支付证书，则应视为承包人的支付申请已被认可，承包人可向发包人发出要求付款的通知。发包人应在收到通知后的14天内，按承包人申请支付的金额支付进度款。</w:t>
      </w:r>
    </w:p>
    <w:p w14:paraId="6E380AC3">
      <w:pPr>
        <w:pStyle w:val="8"/>
        <w:widowControl/>
        <w:adjustRightInd w:val="0"/>
        <w:snapToGrid w:val="0"/>
        <w:spacing w:line="360" w:lineRule="auto"/>
        <w:ind w:firstLine="422" w:firstLineChars="200"/>
        <w:jc w:val="left"/>
        <w:rPr>
          <w:rFonts w:hAnsi="宋体"/>
          <w:szCs w:val="24"/>
        </w:rPr>
      </w:pPr>
      <w:r>
        <w:rPr>
          <w:rFonts w:hint="eastAsia" w:hAnsi="宋体"/>
          <w:b/>
          <w:szCs w:val="24"/>
        </w:rPr>
        <w:t>9.15.5</w:t>
      </w:r>
      <w:r>
        <w:rPr>
          <w:rFonts w:hint="eastAsia" w:hAnsi="宋体"/>
          <w:szCs w:val="24"/>
        </w:rPr>
        <w:t>进度款支付的限制</w:t>
      </w:r>
    </w:p>
    <w:p w14:paraId="3298DDF4">
      <w:pPr>
        <w:pStyle w:val="8"/>
        <w:adjustRightInd w:val="0"/>
        <w:snapToGrid w:val="0"/>
        <w:spacing w:line="360" w:lineRule="auto"/>
        <w:ind w:left="2" w:leftChars="1" w:firstLine="420" w:firstLineChars="200"/>
        <w:rPr>
          <w:rFonts w:hAnsi="宋体"/>
          <w:kern w:val="0"/>
          <w:szCs w:val="21"/>
        </w:rPr>
      </w:pPr>
      <w:r>
        <w:rPr>
          <w:rFonts w:hint="eastAsia" w:hAnsi="宋体"/>
          <w:szCs w:val="24"/>
        </w:rPr>
        <w:t>发包人未按第9.15.3款和第9.15.4款规定支付进度款的，承包人有权根据第9.12.2款规定获得延迟支付的利息，并可向发包人提出付款要求。发包人在收到付款要求后的</w:t>
      </w:r>
      <w:r>
        <w:rPr>
          <w:rFonts w:hAnsi="宋体"/>
          <w:kern w:val="0"/>
          <w:szCs w:val="21"/>
        </w:rPr>
        <w:t>仍不能按要求付款，可与承包人协商签订延期付款协议，经承包人同意后可延期支付，协议应约定延期支付的时间和从计量结果确认后第</w:t>
      </w:r>
      <w:r>
        <w:rPr>
          <w:rFonts w:hint="eastAsia" w:hAnsi="宋体"/>
          <w:kern w:val="0"/>
          <w:szCs w:val="21"/>
        </w:rPr>
        <w:t>15</w:t>
      </w:r>
      <w:r>
        <w:rPr>
          <w:rFonts w:hAnsi="宋体"/>
          <w:kern w:val="0"/>
          <w:szCs w:val="21"/>
        </w:rPr>
        <w:t>日起计算应付款的利息。</w:t>
      </w:r>
    </w:p>
    <w:p w14:paraId="354526EF">
      <w:pPr>
        <w:pStyle w:val="8"/>
        <w:adjustRightInd w:val="0"/>
        <w:snapToGrid w:val="0"/>
        <w:spacing w:line="360" w:lineRule="auto"/>
        <w:ind w:left="1982" w:leftChars="201" w:hanging="1560" w:hangingChars="740"/>
        <w:rPr>
          <w:rFonts w:hAnsi="宋体"/>
          <w:szCs w:val="24"/>
        </w:rPr>
      </w:pPr>
      <w:r>
        <w:rPr>
          <w:rFonts w:hint="eastAsia" w:hAnsi="宋体"/>
          <w:b/>
          <w:szCs w:val="24"/>
        </w:rPr>
        <w:t>9.15.6</w:t>
      </w:r>
      <w:r>
        <w:rPr>
          <w:rFonts w:hint="eastAsia" w:hAnsi="宋体"/>
          <w:szCs w:val="24"/>
        </w:rPr>
        <w:t>修正支付证书</w:t>
      </w:r>
    </w:p>
    <w:p w14:paraId="7EC67618">
      <w:pPr>
        <w:pStyle w:val="8"/>
        <w:adjustRightInd w:val="0"/>
        <w:snapToGrid w:val="0"/>
        <w:spacing w:line="360" w:lineRule="auto"/>
        <w:ind w:left="2" w:leftChars="1" w:firstLine="420" w:firstLineChars="200"/>
        <w:rPr>
          <w:rFonts w:hAnsi="宋体"/>
          <w:szCs w:val="24"/>
        </w:rPr>
      </w:pPr>
      <w:r>
        <w:rPr>
          <w:rFonts w:hint="eastAsia" w:hAnsi="宋体"/>
          <w:szCs w:val="24"/>
        </w:rPr>
        <w:t>造价工程师有权在期中支付证书中修正以前签发的任何支付证书。如果合同工程或其任何部分没有达到质量要求，造价工程师有权在任何期中支付证书中扣除该项价款。</w:t>
      </w:r>
    </w:p>
    <w:p w14:paraId="7E0F1C75">
      <w:pPr>
        <w:pStyle w:val="8"/>
        <w:adjustRightInd w:val="0"/>
        <w:snapToGrid w:val="0"/>
        <w:spacing w:line="360" w:lineRule="auto"/>
        <w:ind w:firstLine="470" w:firstLineChars="168"/>
        <w:rPr>
          <w:rFonts w:ascii="黑体" w:hAnsi="宋体" w:eastAsia="黑体"/>
          <w:sz w:val="28"/>
          <w:szCs w:val="24"/>
        </w:rPr>
      </w:pPr>
    </w:p>
    <w:p w14:paraId="3075F737">
      <w:pPr>
        <w:pStyle w:val="8"/>
        <w:adjustRightInd w:val="0"/>
        <w:snapToGrid w:val="0"/>
        <w:spacing w:line="360" w:lineRule="auto"/>
        <w:ind w:left="2" w:leftChars="1" w:firstLine="640" w:firstLineChars="200"/>
        <w:rPr>
          <w:rFonts w:ascii="黑体" w:hAnsi="宋体" w:eastAsia="黑体"/>
          <w:sz w:val="32"/>
          <w:szCs w:val="24"/>
        </w:rPr>
      </w:pPr>
      <w:r>
        <w:rPr>
          <w:rFonts w:hint="eastAsia" w:ascii="黑体" w:hAnsi="宋体" w:eastAsia="黑体"/>
          <w:sz w:val="32"/>
          <w:szCs w:val="24"/>
        </w:rPr>
        <w:t>9.16  索赔</w:t>
      </w:r>
    </w:p>
    <w:p w14:paraId="532BF423">
      <w:pPr>
        <w:pStyle w:val="8"/>
        <w:adjustRightInd w:val="0"/>
        <w:snapToGrid w:val="0"/>
        <w:spacing w:line="360" w:lineRule="auto"/>
        <w:ind w:firstLine="422" w:firstLineChars="200"/>
        <w:jc w:val="left"/>
        <w:rPr>
          <w:rFonts w:hAnsi="宋体"/>
          <w:szCs w:val="24"/>
        </w:rPr>
      </w:pPr>
      <w:r>
        <w:rPr>
          <w:rFonts w:hint="eastAsia" w:hAnsi="宋体"/>
          <w:b/>
          <w:szCs w:val="24"/>
        </w:rPr>
        <w:t>9.16.1</w:t>
      </w:r>
      <w:r>
        <w:rPr>
          <w:rFonts w:hint="eastAsia" w:hAnsi="宋体"/>
          <w:szCs w:val="24"/>
        </w:rPr>
        <w:t>发出索赔意向书</w:t>
      </w:r>
    </w:p>
    <w:p w14:paraId="3BE921CE">
      <w:pPr>
        <w:pStyle w:val="8"/>
        <w:adjustRightInd w:val="0"/>
        <w:snapToGrid w:val="0"/>
        <w:spacing w:line="360" w:lineRule="auto"/>
        <w:ind w:firstLine="420" w:firstLineChars="200"/>
        <w:rPr>
          <w:rFonts w:hAnsi="宋体"/>
          <w:szCs w:val="24"/>
        </w:rPr>
      </w:pPr>
      <w:r>
        <w:rPr>
          <w:rFonts w:hint="eastAsia" w:hAnsi="宋体"/>
          <w:szCs w:val="24"/>
        </w:rPr>
        <w:t>如果承包人根据合同约定提出任何费用或损失、工期的索赔时，应在该索赔事件首次发生的28天内向造价工程师发出索赔意向书，并抄送发包人。</w:t>
      </w:r>
    </w:p>
    <w:p w14:paraId="707C0D05">
      <w:pPr>
        <w:pStyle w:val="8"/>
        <w:widowControl/>
        <w:adjustRightInd w:val="0"/>
        <w:snapToGrid w:val="0"/>
        <w:spacing w:line="360" w:lineRule="auto"/>
        <w:jc w:val="left"/>
        <w:rPr>
          <w:rFonts w:hAnsi="宋体"/>
          <w:szCs w:val="24"/>
        </w:rPr>
      </w:pPr>
      <w:r>
        <w:rPr>
          <w:rFonts w:hint="eastAsia" w:hAnsi="宋体"/>
          <w:color w:val="000000"/>
          <w:szCs w:val="24"/>
        </w:rPr>
        <w:t xml:space="preserve">    </w:t>
      </w:r>
      <w:r>
        <w:rPr>
          <w:rFonts w:hint="eastAsia" w:hAnsi="宋体"/>
          <w:b/>
          <w:color w:val="000000"/>
          <w:szCs w:val="24"/>
        </w:rPr>
        <w:t>9.16.2</w:t>
      </w:r>
      <w:r>
        <w:rPr>
          <w:rFonts w:hint="eastAsia" w:hAnsi="宋体"/>
          <w:color w:val="000000"/>
          <w:szCs w:val="24"/>
        </w:rPr>
        <w:t xml:space="preserve">索赔记录的保存和审查                                                                                </w:t>
      </w:r>
    </w:p>
    <w:p w14:paraId="0CCC6A74">
      <w:pPr>
        <w:pStyle w:val="8"/>
        <w:adjustRightInd w:val="0"/>
        <w:snapToGrid w:val="0"/>
        <w:spacing w:line="360" w:lineRule="auto"/>
        <w:ind w:firstLine="420" w:firstLineChars="200"/>
        <w:rPr>
          <w:rFonts w:hAnsi="宋体"/>
          <w:szCs w:val="24"/>
        </w:rPr>
      </w:pPr>
      <w:r>
        <w:rPr>
          <w:rFonts w:hint="eastAsia" w:hAnsi="宋体"/>
          <w:szCs w:val="24"/>
        </w:rPr>
        <w:t>在索赔事件发生时，承包人应保存当时的记录，作为申请索赔的凭证。造价工程师在接到索赔意向书时，无需认可是否属于发包人责任，应先审查记录并可指示承包人进一步作好补充记录。承包人应配合造价工程师审查其记录，在造价工程师有要求时，应当向造价工程师提供记录的复印件。</w:t>
      </w:r>
    </w:p>
    <w:p w14:paraId="18BA82C5">
      <w:pPr>
        <w:pStyle w:val="8"/>
        <w:widowControl/>
        <w:adjustRightInd w:val="0"/>
        <w:snapToGrid w:val="0"/>
        <w:spacing w:line="360" w:lineRule="auto"/>
        <w:jc w:val="left"/>
        <w:rPr>
          <w:rFonts w:hAnsi="宋体"/>
          <w:szCs w:val="24"/>
        </w:rPr>
      </w:pPr>
      <w:r>
        <w:rPr>
          <w:rFonts w:hint="eastAsia" w:hAnsi="宋体"/>
          <w:color w:val="000000"/>
          <w:szCs w:val="24"/>
        </w:rPr>
        <w:t xml:space="preserve">    </w:t>
      </w:r>
      <w:r>
        <w:rPr>
          <w:rFonts w:hint="eastAsia" w:hAnsi="宋体"/>
          <w:b/>
          <w:color w:val="000000"/>
          <w:szCs w:val="24"/>
        </w:rPr>
        <w:t>9.16.3</w:t>
      </w:r>
      <w:r>
        <w:rPr>
          <w:rFonts w:hint="eastAsia" w:hAnsi="宋体"/>
          <w:color w:val="000000"/>
          <w:szCs w:val="24"/>
        </w:rPr>
        <w:t xml:space="preserve">提交索赔报告                                                                                  </w:t>
      </w:r>
    </w:p>
    <w:p w14:paraId="7F6A3B39">
      <w:pPr>
        <w:pStyle w:val="8"/>
        <w:adjustRightInd w:val="0"/>
        <w:snapToGrid w:val="0"/>
        <w:spacing w:line="360" w:lineRule="auto"/>
        <w:ind w:firstLine="420" w:firstLineChars="200"/>
        <w:rPr>
          <w:rFonts w:hAnsi="宋体"/>
          <w:szCs w:val="24"/>
        </w:rPr>
      </w:pPr>
      <w:r>
        <w:rPr>
          <w:rFonts w:hint="eastAsia" w:hAnsi="宋体"/>
          <w:szCs w:val="24"/>
        </w:rPr>
        <w:t>在发出索赔意向书后的28天内，承包人应向造价工程师提交索赔报告和有关资料。如果索赔事件持续进行时，承包人应每隔7天向造价工程师发出索赔意向书，在索赔事件终了后的28天内，提交最终索赔报告和有关资料。</w:t>
      </w:r>
    </w:p>
    <w:p w14:paraId="7ADA0404">
      <w:pPr>
        <w:pStyle w:val="8"/>
        <w:adjustRightInd w:val="0"/>
        <w:snapToGrid w:val="0"/>
        <w:spacing w:line="360" w:lineRule="auto"/>
        <w:jc w:val="left"/>
        <w:rPr>
          <w:rFonts w:hAnsi="宋体"/>
          <w:szCs w:val="24"/>
        </w:rPr>
      </w:pPr>
      <w:r>
        <w:rPr>
          <w:rFonts w:hint="eastAsia" w:hAnsi="宋体"/>
          <w:color w:val="000000"/>
          <w:szCs w:val="24"/>
        </w:rPr>
        <w:t xml:space="preserve">    </w:t>
      </w:r>
      <w:r>
        <w:rPr>
          <w:rFonts w:hint="eastAsia" w:hAnsi="宋体"/>
          <w:b/>
          <w:color w:val="000000"/>
          <w:szCs w:val="24"/>
        </w:rPr>
        <w:t>9.16.4</w:t>
      </w:r>
      <w:r>
        <w:rPr>
          <w:rFonts w:hint="eastAsia" w:hAnsi="宋体"/>
          <w:color w:val="000000"/>
          <w:szCs w:val="24"/>
        </w:rPr>
        <w:t>无权索赔</w:t>
      </w:r>
    </w:p>
    <w:p w14:paraId="739BC98A">
      <w:pPr>
        <w:pStyle w:val="8"/>
        <w:adjustRightInd w:val="0"/>
        <w:snapToGrid w:val="0"/>
        <w:spacing w:line="360" w:lineRule="auto"/>
        <w:ind w:firstLine="420" w:firstLineChars="200"/>
        <w:rPr>
          <w:rFonts w:hAnsi="宋体"/>
          <w:szCs w:val="24"/>
        </w:rPr>
      </w:pPr>
      <w:r>
        <w:rPr>
          <w:rFonts w:hint="eastAsia" w:hAnsi="宋体"/>
          <w:szCs w:val="24"/>
        </w:rPr>
        <w:t>如果承包人提出的索赔未能遵守第9.16.1款至第9.16.3款，则承包人无权获得索赔或只限于获得由造价工程师按提供记录予以核实的那部分款额。</w:t>
      </w:r>
    </w:p>
    <w:p w14:paraId="76AFD8C5">
      <w:pPr>
        <w:pStyle w:val="8"/>
        <w:widowControl/>
        <w:adjustRightInd w:val="0"/>
        <w:snapToGrid w:val="0"/>
        <w:spacing w:line="360" w:lineRule="auto"/>
        <w:jc w:val="left"/>
        <w:rPr>
          <w:rFonts w:hAnsi="宋体"/>
          <w:szCs w:val="24"/>
        </w:rPr>
      </w:pPr>
      <w:r>
        <w:rPr>
          <w:rFonts w:hint="eastAsia" w:hAnsi="宋体"/>
          <w:color w:val="000000"/>
          <w:szCs w:val="24"/>
        </w:rPr>
        <w:t xml:space="preserve">    </w:t>
      </w:r>
      <w:r>
        <w:rPr>
          <w:rFonts w:hint="eastAsia" w:hAnsi="宋体"/>
          <w:b/>
          <w:color w:val="000000"/>
          <w:szCs w:val="24"/>
        </w:rPr>
        <w:t>9.16.5</w:t>
      </w:r>
      <w:r>
        <w:rPr>
          <w:rFonts w:hint="eastAsia" w:hAnsi="宋体"/>
          <w:color w:val="000000"/>
          <w:szCs w:val="24"/>
        </w:rPr>
        <w:t>核实索赔报告和协商</w:t>
      </w:r>
    </w:p>
    <w:p w14:paraId="5532077F">
      <w:pPr>
        <w:pStyle w:val="8"/>
        <w:adjustRightInd w:val="0"/>
        <w:snapToGrid w:val="0"/>
        <w:spacing w:line="360" w:lineRule="auto"/>
        <w:ind w:firstLine="420" w:firstLineChars="200"/>
        <w:rPr>
          <w:rFonts w:hAnsi="宋体"/>
          <w:szCs w:val="24"/>
        </w:rPr>
      </w:pPr>
      <w:r>
        <w:rPr>
          <w:rFonts w:hint="eastAsia" w:hAnsi="宋体"/>
          <w:szCs w:val="24"/>
        </w:rPr>
        <w:t>造价工程师应在收到承包人提供的索赔报告和有关资料后的28天内予以核实或要求承包人进一步补充索赔理由和证据，并与发包人和承包人协商确定承包人有权获得的全部或部分的索赔款额；协商不能达成一致的，由造价工程师暂定，通知承包人并抄报发包人。如果造价工程师在规定期限内未予答复也未对承包人作出进一步要求，应视为该项索赔已经认可。</w:t>
      </w:r>
    </w:p>
    <w:p w14:paraId="1DBC0880">
      <w:pPr>
        <w:pStyle w:val="8"/>
        <w:widowControl/>
        <w:adjustRightInd w:val="0"/>
        <w:snapToGrid w:val="0"/>
        <w:spacing w:line="360" w:lineRule="auto"/>
        <w:jc w:val="left"/>
        <w:rPr>
          <w:rFonts w:hAnsi="宋体"/>
          <w:szCs w:val="24"/>
        </w:rPr>
      </w:pPr>
      <w:r>
        <w:rPr>
          <w:rFonts w:hint="eastAsia" w:hAnsi="宋体"/>
          <w:color w:val="000000"/>
          <w:szCs w:val="24"/>
        </w:rPr>
        <w:t xml:space="preserve">    </w:t>
      </w:r>
      <w:r>
        <w:rPr>
          <w:rFonts w:hint="eastAsia" w:hAnsi="宋体"/>
          <w:b/>
          <w:szCs w:val="24"/>
        </w:rPr>
        <w:t>9.16.6</w:t>
      </w:r>
      <w:r>
        <w:rPr>
          <w:rFonts w:hint="eastAsia" w:hAnsi="宋体"/>
          <w:szCs w:val="24"/>
        </w:rPr>
        <w:t>反</w:t>
      </w:r>
      <w:r>
        <w:rPr>
          <w:rFonts w:hint="eastAsia" w:hAnsi="宋体"/>
          <w:color w:val="000000"/>
          <w:szCs w:val="24"/>
        </w:rPr>
        <w:t>索赔</w:t>
      </w:r>
    </w:p>
    <w:p w14:paraId="6E03A003">
      <w:pPr>
        <w:pStyle w:val="8"/>
        <w:adjustRightInd w:val="0"/>
        <w:snapToGrid w:val="0"/>
        <w:spacing w:line="360" w:lineRule="auto"/>
        <w:ind w:firstLine="420" w:firstLineChars="200"/>
        <w:rPr>
          <w:rFonts w:hAnsi="宋体"/>
          <w:szCs w:val="24"/>
        </w:rPr>
      </w:pPr>
      <w:r>
        <w:rPr>
          <w:rFonts w:hint="eastAsia" w:hAnsi="宋体"/>
          <w:szCs w:val="24"/>
        </w:rPr>
        <w:t>承包人未能按合同约定履行各项义务或发生错误，给发包人造成损失，发包人可按本条规定的时限和要求向承包人提出索赔。</w:t>
      </w:r>
    </w:p>
    <w:p w14:paraId="5F68DBB7">
      <w:pPr>
        <w:pStyle w:val="8"/>
        <w:adjustRightInd w:val="0"/>
        <w:snapToGrid w:val="0"/>
        <w:spacing w:line="360" w:lineRule="auto"/>
        <w:jc w:val="left"/>
        <w:rPr>
          <w:rFonts w:hAnsi="宋体"/>
          <w:szCs w:val="24"/>
        </w:rPr>
      </w:pPr>
      <w:r>
        <w:rPr>
          <w:rFonts w:hint="eastAsia" w:hAnsi="宋体"/>
          <w:color w:val="000000"/>
          <w:szCs w:val="24"/>
        </w:rPr>
        <w:t xml:space="preserve">    </w:t>
      </w:r>
      <w:r>
        <w:rPr>
          <w:rFonts w:hint="eastAsia" w:hAnsi="宋体"/>
          <w:b/>
          <w:szCs w:val="24"/>
        </w:rPr>
        <w:t>9.16.7</w:t>
      </w:r>
      <w:r>
        <w:rPr>
          <w:rFonts w:hint="eastAsia" w:hAnsi="宋体"/>
          <w:szCs w:val="24"/>
        </w:rPr>
        <w:t>索</w:t>
      </w:r>
      <w:r>
        <w:rPr>
          <w:rFonts w:hint="eastAsia" w:hAnsi="宋体"/>
          <w:color w:val="000000"/>
          <w:szCs w:val="24"/>
        </w:rPr>
        <w:t>赔款支付</w:t>
      </w:r>
    </w:p>
    <w:p w14:paraId="4BE93226">
      <w:pPr>
        <w:pStyle w:val="8"/>
        <w:adjustRightInd w:val="0"/>
        <w:snapToGrid w:val="0"/>
        <w:spacing w:line="360" w:lineRule="auto"/>
        <w:ind w:firstLine="420" w:firstLineChars="200"/>
        <w:rPr>
          <w:rFonts w:hAnsi="宋体"/>
          <w:szCs w:val="24"/>
        </w:rPr>
      </w:pPr>
      <w:r>
        <w:rPr>
          <w:rFonts w:hint="eastAsia" w:hAnsi="宋体"/>
          <w:szCs w:val="24"/>
        </w:rPr>
        <w:t>造价工程师应将根据第9.16.5款和第9.16.6款规定确定或暂定的结果通知承包人并抄报发包人。索赔款额应列入合同价款，与工程进度款或竣工结算款同期支付或扣回。</w:t>
      </w:r>
    </w:p>
    <w:p w14:paraId="462453CE">
      <w:pPr>
        <w:pStyle w:val="8"/>
        <w:adjustRightInd w:val="0"/>
        <w:snapToGrid w:val="0"/>
        <w:spacing w:line="360" w:lineRule="auto"/>
        <w:rPr>
          <w:rFonts w:ascii="黑体" w:eastAsia="黑体"/>
          <w:sz w:val="32"/>
          <w:szCs w:val="24"/>
        </w:rPr>
      </w:pPr>
    </w:p>
    <w:p w14:paraId="20E3EAB5">
      <w:pPr>
        <w:pStyle w:val="8"/>
        <w:adjustRightInd w:val="0"/>
        <w:snapToGrid w:val="0"/>
        <w:spacing w:line="360" w:lineRule="auto"/>
        <w:ind w:firstLine="537" w:firstLineChars="168"/>
        <w:rPr>
          <w:rFonts w:ascii="黑体" w:eastAsia="黑体"/>
          <w:sz w:val="32"/>
          <w:szCs w:val="24"/>
        </w:rPr>
      </w:pPr>
      <w:r>
        <w:rPr>
          <w:rFonts w:hint="eastAsia" w:ascii="黑体" w:eastAsia="黑体"/>
          <w:sz w:val="32"/>
          <w:szCs w:val="24"/>
        </w:rPr>
        <w:t>9.17  竣工结算与结算款</w:t>
      </w:r>
    </w:p>
    <w:p w14:paraId="1006D2FE">
      <w:pPr>
        <w:pStyle w:val="8"/>
        <w:widowControl/>
        <w:adjustRightInd w:val="0"/>
        <w:snapToGrid w:val="0"/>
        <w:spacing w:line="360" w:lineRule="auto"/>
        <w:ind w:firstLine="422" w:firstLineChars="200"/>
        <w:jc w:val="left"/>
        <w:rPr>
          <w:rFonts w:hAnsi="宋体"/>
          <w:szCs w:val="24"/>
        </w:rPr>
      </w:pPr>
      <w:r>
        <w:rPr>
          <w:rFonts w:hint="eastAsia" w:hAnsi="宋体"/>
          <w:b/>
          <w:szCs w:val="24"/>
        </w:rPr>
        <w:t>9.17.1</w:t>
      </w:r>
      <w:r>
        <w:rPr>
          <w:rFonts w:hint="eastAsia" w:hAnsi="宋体"/>
          <w:szCs w:val="24"/>
        </w:rPr>
        <w:t>约定结算程序和时限</w:t>
      </w:r>
    </w:p>
    <w:p w14:paraId="2D7C9A42">
      <w:pPr>
        <w:pStyle w:val="8"/>
        <w:adjustRightInd w:val="0"/>
        <w:snapToGrid w:val="0"/>
        <w:spacing w:line="360" w:lineRule="auto"/>
        <w:ind w:firstLine="420" w:firstLineChars="200"/>
        <w:rPr>
          <w:rFonts w:hAnsi="宋体"/>
          <w:szCs w:val="24"/>
        </w:rPr>
      </w:pPr>
      <w:r>
        <w:rPr>
          <w:rFonts w:hint="eastAsia" w:hAnsi="宋体"/>
          <w:szCs w:val="24"/>
        </w:rPr>
        <w:t>发包人、承包人应在专用条款中约定办理竣工结算的程序和时限。专用条款没有约定的，竣工结算应按第9.17.2款至第9.17.7款的规定办理。在办理竣工结算期间，按第9.12条规定的支付不停止。</w:t>
      </w:r>
    </w:p>
    <w:p w14:paraId="0456B8E7">
      <w:pPr>
        <w:pStyle w:val="8"/>
        <w:widowControl/>
        <w:adjustRightInd w:val="0"/>
        <w:snapToGrid w:val="0"/>
        <w:spacing w:line="360" w:lineRule="auto"/>
        <w:ind w:firstLine="422" w:firstLineChars="200"/>
        <w:jc w:val="left"/>
        <w:rPr>
          <w:rFonts w:hAnsi="宋体"/>
          <w:szCs w:val="24"/>
        </w:rPr>
      </w:pPr>
      <w:r>
        <w:rPr>
          <w:rFonts w:hint="eastAsia" w:hAnsi="宋体"/>
          <w:b/>
          <w:szCs w:val="24"/>
        </w:rPr>
        <w:t>9.17.2</w:t>
      </w:r>
      <w:r>
        <w:rPr>
          <w:rFonts w:hint="eastAsia" w:hAnsi="宋体"/>
          <w:szCs w:val="24"/>
        </w:rPr>
        <w:t>递交结算文件及其限制</w:t>
      </w:r>
    </w:p>
    <w:p w14:paraId="44B401CB">
      <w:pPr>
        <w:pStyle w:val="8"/>
        <w:adjustRightInd w:val="0"/>
        <w:snapToGrid w:val="0"/>
        <w:spacing w:line="360" w:lineRule="auto"/>
        <w:ind w:firstLine="420" w:firstLineChars="200"/>
        <w:rPr>
          <w:rFonts w:hAnsi="宋体"/>
          <w:szCs w:val="24"/>
        </w:rPr>
      </w:pPr>
      <w:r>
        <w:rPr>
          <w:rFonts w:hint="eastAsia" w:hAnsi="宋体"/>
          <w:szCs w:val="24"/>
        </w:rPr>
        <w:t>工程竣工报告经发包人认可后的28天内，承包人应根据国家、省规定的格式向造价工程师递交由承包人代表签署的竣工工程款额报告、竣工支付申请和竣工结算文件一式四份，并附上完整的结算资料，详细列出下列内容，同时抄送发包人和监理工程师各一份：</w:t>
      </w:r>
    </w:p>
    <w:p w14:paraId="45FBCD15">
      <w:pPr>
        <w:pStyle w:val="8"/>
        <w:tabs>
          <w:tab w:val="left" w:pos="2641"/>
        </w:tabs>
        <w:adjustRightInd w:val="0"/>
        <w:snapToGrid w:val="0"/>
        <w:spacing w:line="360" w:lineRule="auto"/>
        <w:ind w:firstLine="420" w:firstLineChars="200"/>
        <w:rPr>
          <w:rFonts w:hAnsi="宋体"/>
          <w:szCs w:val="24"/>
        </w:rPr>
      </w:pPr>
      <w:r>
        <w:rPr>
          <w:rFonts w:hint="eastAsia" w:hAnsi="宋体"/>
          <w:szCs w:val="24"/>
        </w:rPr>
        <w:t>（1）根据合同完成全部或所有工程的总造价。</w:t>
      </w:r>
    </w:p>
    <w:p w14:paraId="65662706">
      <w:pPr>
        <w:pStyle w:val="8"/>
        <w:tabs>
          <w:tab w:val="left" w:pos="2641"/>
        </w:tabs>
        <w:adjustRightInd w:val="0"/>
        <w:snapToGrid w:val="0"/>
        <w:spacing w:line="360" w:lineRule="auto"/>
        <w:ind w:firstLine="420" w:firstLineChars="200"/>
        <w:rPr>
          <w:rFonts w:hAnsi="宋体"/>
          <w:szCs w:val="24"/>
        </w:rPr>
      </w:pPr>
      <w:r>
        <w:rPr>
          <w:rFonts w:hint="eastAsia"/>
          <w:szCs w:val="24"/>
        </w:rPr>
        <w:t>（2）承包人认为根据合同规定发包人应付的所有款项。</w:t>
      </w:r>
    </w:p>
    <w:p w14:paraId="09AFD88A">
      <w:pPr>
        <w:pStyle w:val="8"/>
        <w:adjustRightInd w:val="0"/>
        <w:snapToGrid w:val="0"/>
        <w:spacing w:line="360" w:lineRule="auto"/>
        <w:ind w:firstLine="420" w:firstLineChars="200"/>
        <w:rPr>
          <w:rFonts w:hAnsi="宋体"/>
          <w:szCs w:val="24"/>
        </w:rPr>
      </w:pPr>
      <w:r>
        <w:rPr>
          <w:rFonts w:hint="eastAsia" w:hAnsi="宋体"/>
          <w:szCs w:val="24"/>
        </w:rPr>
        <w:t>在未取得延期的情况下，承包人未在本款规定的时间内递交工程结算文件的，造价工程师可根据自己掌握的情况编制竣工结算文件，在报经发包人批准后作为竣工结算和支付的依据，承包人应予以认可。</w:t>
      </w:r>
    </w:p>
    <w:p w14:paraId="0AE8A7D7">
      <w:pPr>
        <w:pStyle w:val="8"/>
        <w:widowControl/>
        <w:adjustRightInd w:val="0"/>
        <w:snapToGrid w:val="0"/>
        <w:spacing w:line="360" w:lineRule="auto"/>
        <w:ind w:firstLine="422" w:firstLineChars="200"/>
        <w:jc w:val="left"/>
        <w:rPr>
          <w:rFonts w:hAnsi="宋体"/>
          <w:szCs w:val="24"/>
        </w:rPr>
      </w:pPr>
      <w:r>
        <w:rPr>
          <w:rFonts w:hint="eastAsia" w:hAnsi="宋体"/>
          <w:b/>
          <w:szCs w:val="24"/>
        </w:rPr>
        <w:t>9.17.3</w:t>
      </w:r>
      <w:r>
        <w:rPr>
          <w:rFonts w:hint="eastAsia" w:hAnsi="宋体"/>
          <w:szCs w:val="24"/>
        </w:rPr>
        <w:t>核实结算文件及其限制</w:t>
      </w:r>
    </w:p>
    <w:p w14:paraId="3908797D">
      <w:pPr>
        <w:pStyle w:val="8"/>
        <w:adjustRightInd w:val="0"/>
        <w:snapToGrid w:val="0"/>
        <w:spacing w:line="360" w:lineRule="auto"/>
        <w:ind w:firstLine="420" w:firstLineChars="200"/>
        <w:rPr>
          <w:rFonts w:hint="eastAsia" w:hAnsi="宋体" w:eastAsia="宋体"/>
          <w:szCs w:val="24"/>
          <w:lang w:eastAsia="zh-CN"/>
        </w:rPr>
      </w:pPr>
      <w:r>
        <w:rPr>
          <w:rFonts w:hint="eastAsia" w:hAnsi="宋体"/>
          <w:szCs w:val="24"/>
        </w:rPr>
        <w:t>造价工程师应在收到承包人按第9.17.2款规定递交的文件和资料后的28天内进行核实，并向承包人提出核实意见（包括进一步补充资料和修改结算文件），同时抄报发包人。承包人应在收到核实意见后的28天内按造价工程师提出的合理要求补充资料，修改竣工结算文件，并再次按第9.17.2款规定递交竣工工程款额报告、竣工支付申请和竣工结算文件。</w:t>
      </w:r>
    </w:p>
    <w:p w14:paraId="643C68A0">
      <w:pPr>
        <w:pStyle w:val="8"/>
        <w:adjustRightInd w:val="0"/>
        <w:snapToGrid w:val="0"/>
        <w:spacing w:line="360" w:lineRule="auto"/>
        <w:ind w:firstLine="420" w:firstLineChars="200"/>
        <w:rPr>
          <w:rFonts w:hAnsi="宋体"/>
          <w:szCs w:val="24"/>
        </w:rPr>
      </w:pPr>
      <w:r>
        <w:rPr>
          <w:rFonts w:hint="eastAsia" w:hAnsi="宋体"/>
          <w:szCs w:val="24"/>
        </w:rPr>
        <w:t>造价工程师在收到文件和资料后的28天内未提出核实意见的，应视为造价工程师对承包人递交的竣工工程款额报告、竣工支付申请和竣工结算文件已核实无误。</w:t>
      </w:r>
    </w:p>
    <w:p w14:paraId="3C6CA5B6">
      <w:pPr>
        <w:pStyle w:val="8"/>
        <w:widowControl/>
        <w:adjustRightInd w:val="0"/>
        <w:snapToGrid w:val="0"/>
        <w:spacing w:line="360" w:lineRule="auto"/>
        <w:ind w:firstLine="422" w:firstLineChars="200"/>
        <w:jc w:val="left"/>
        <w:rPr>
          <w:rFonts w:hAnsi="宋体"/>
          <w:szCs w:val="24"/>
        </w:rPr>
      </w:pPr>
      <w:r>
        <w:rPr>
          <w:rFonts w:hint="eastAsia" w:hAnsi="宋体"/>
          <w:b/>
          <w:szCs w:val="24"/>
        </w:rPr>
        <w:t>9.17.4</w:t>
      </w:r>
      <w:r>
        <w:rPr>
          <w:rFonts w:hint="eastAsia" w:hAnsi="宋体"/>
          <w:szCs w:val="24"/>
        </w:rPr>
        <w:t>复核再次递交结算文件和签发竣工结算支付证书</w:t>
      </w:r>
    </w:p>
    <w:p w14:paraId="4B1B4778">
      <w:pPr>
        <w:pStyle w:val="8"/>
        <w:adjustRightInd w:val="0"/>
        <w:snapToGrid w:val="0"/>
        <w:spacing w:line="360" w:lineRule="auto"/>
        <w:ind w:firstLine="420" w:firstLineChars="200"/>
        <w:rPr>
          <w:rFonts w:hAnsi="宋体"/>
          <w:szCs w:val="24"/>
          <w:u w:val="single"/>
        </w:rPr>
      </w:pPr>
      <w:r>
        <w:rPr>
          <w:rFonts w:hint="eastAsia" w:hAnsi="宋体"/>
          <w:szCs w:val="24"/>
        </w:rPr>
        <w:t>造价工程师应在收到承包人按第9.17.3款规定递交的文件和资料后的28天内进行复核，并将复核结果通知承包人、抄报发包人。</w:t>
      </w:r>
    </w:p>
    <w:p w14:paraId="29FF94B2">
      <w:pPr>
        <w:pStyle w:val="8"/>
        <w:adjustRightInd w:val="0"/>
        <w:snapToGrid w:val="0"/>
        <w:spacing w:line="360" w:lineRule="auto"/>
        <w:ind w:firstLine="420" w:firstLineChars="200"/>
        <w:jc w:val="left"/>
        <w:rPr>
          <w:rFonts w:hAnsi="宋体"/>
          <w:szCs w:val="24"/>
        </w:rPr>
      </w:pPr>
      <w:r>
        <w:rPr>
          <w:rFonts w:hint="eastAsia" w:hAnsi="宋体"/>
          <w:szCs w:val="24"/>
        </w:rPr>
        <w:t>（1）经复核无误的，除属于第16.1条规定的争议外，发包人应在7天内予以认可并在竣工结算文件签字确认，竣工结算文件生效；造价工程师在随后的7天内，按生效的结算文件向发包人签发竣工结算支付证书，同时抄送承包人。</w:t>
      </w:r>
    </w:p>
    <w:p w14:paraId="6E3C2E33">
      <w:pPr>
        <w:pStyle w:val="8"/>
        <w:adjustRightInd w:val="0"/>
        <w:snapToGrid w:val="0"/>
        <w:spacing w:line="360" w:lineRule="auto"/>
        <w:ind w:firstLine="420" w:firstLineChars="200"/>
        <w:jc w:val="left"/>
        <w:rPr>
          <w:rFonts w:hAnsi="宋体"/>
          <w:szCs w:val="24"/>
          <w:u w:val="single"/>
        </w:rPr>
      </w:pPr>
      <w:r>
        <w:rPr>
          <w:rFonts w:hint="eastAsia" w:hAnsi="宋体"/>
          <w:szCs w:val="24"/>
        </w:rPr>
        <w:t>（2）经复核认为有误的：无误部分按本款第(1)项规定办理不完全竣工结算，签发无误部份的结算支付证书；有误部分由造价工程师与发包人、承包人协商解决，或按照第16.1条规定处理。</w:t>
      </w:r>
    </w:p>
    <w:p w14:paraId="74484E1F">
      <w:pPr>
        <w:pStyle w:val="8"/>
        <w:widowControl/>
        <w:adjustRightInd w:val="0"/>
        <w:snapToGrid w:val="0"/>
        <w:spacing w:line="360" w:lineRule="auto"/>
        <w:ind w:firstLine="422" w:firstLineChars="200"/>
        <w:jc w:val="left"/>
        <w:rPr>
          <w:rFonts w:hAnsi="宋体"/>
          <w:szCs w:val="24"/>
        </w:rPr>
      </w:pPr>
      <w:r>
        <w:rPr>
          <w:rFonts w:hint="eastAsia" w:hAnsi="宋体"/>
          <w:b/>
          <w:szCs w:val="24"/>
        </w:rPr>
        <w:t>9.17.5</w:t>
      </w:r>
      <w:r>
        <w:rPr>
          <w:rFonts w:hint="eastAsia" w:hAnsi="宋体"/>
          <w:szCs w:val="24"/>
        </w:rPr>
        <w:t>竣工结算款支付</w:t>
      </w:r>
    </w:p>
    <w:p w14:paraId="73FB1B72">
      <w:pPr>
        <w:pStyle w:val="8"/>
        <w:adjustRightInd w:val="0"/>
        <w:snapToGrid w:val="0"/>
        <w:spacing w:line="360" w:lineRule="auto"/>
        <w:ind w:firstLine="420" w:firstLineChars="200"/>
        <w:rPr>
          <w:rFonts w:hAnsi="宋体"/>
          <w:szCs w:val="24"/>
        </w:rPr>
      </w:pPr>
      <w:r>
        <w:rPr>
          <w:rFonts w:hint="eastAsia" w:hAnsi="宋体"/>
          <w:szCs w:val="24"/>
        </w:rPr>
        <w:t>发包人应在造价工程师签发竣工结算支付证书后的15天内向承包人支付竣工结算款，并通知造价工程师。</w:t>
      </w:r>
    </w:p>
    <w:p w14:paraId="6B09C1BF">
      <w:pPr>
        <w:pStyle w:val="8"/>
        <w:widowControl/>
        <w:adjustRightInd w:val="0"/>
        <w:snapToGrid w:val="0"/>
        <w:spacing w:line="360" w:lineRule="auto"/>
        <w:ind w:firstLine="422" w:firstLineChars="200"/>
        <w:jc w:val="left"/>
        <w:rPr>
          <w:rFonts w:hAnsi="宋体"/>
          <w:szCs w:val="24"/>
        </w:rPr>
      </w:pPr>
      <w:r>
        <w:rPr>
          <w:rFonts w:hint="eastAsia" w:hAnsi="宋体"/>
          <w:b/>
          <w:szCs w:val="24"/>
        </w:rPr>
        <w:t>9.17.6</w:t>
      </w:r>
      <w:r>
        <w:rPr>
          <w:rFonts w:hint="eastAsia" w:hAnsi="宋体"/>
          <w:szCs w:val="24"/>
        </w:rPr>
        <w:t>竣工结算款支付的限制</w:t>
      </w:r>
    </w:p>
    <w:p w14:paraId="76642026">
      <w:pPr>
        <w:pStyle w:val="8"/>
        <w:adjustRightInd w:val="0"/>
        <w:snapToGrid w:val="0"/>
        <w:spacing w:line="360" w:lineRule="auto"/>
        <w:ind w:firstLine="420" w:firstLineChars="200"/>
        <w:rPr>
          <w:rFonts w:hAnsi="宋体"/>
          <w:szCs w:val="24"/>
        </w:rPr>
      </w:pPr>
      <w:r>
        <w:rPr>
          <w:rFonts w:hint="eastAsia" w:hAnsi="宋体"/>
          <w:szCs w:val="24"/>
        </w:rPr>
        <w:t>发包人未按第9.17.5款规定支付竣工结算款的，承包人有权依据第9.12.2款规定取得延迟支付的利息，并可催告发包人支付结算款。竣工结算支付证书签发后56天内仍未支付的，承包人可与发包人协商将该永久工程折价，也可直接向人民法院申请将该永久工程依法拍卖，承包人就该永久工程折价或拍卖价款优先受偿。</w:t>
      </w:r>
    </w:p>
    <w:p w14:paraId="76B47438">
      <w:pPr>
        <w:pStyle w:val="8"/>
        <w:widowControl/>
        <w:adjustRightInd w:val="0"/>
        <w:snapToGrid w:val="0"/>
        <w:spacing w:line="360" w:lineRule="auto"/>
        <w:ind w:firstLine="422" w:firstLineChars="200"/>
        <w:jc w:val="left"/>
        <w:rPr>
          <w:rFonts w:hAnsi="宋体"/>
          <w:szCs w:val="24"/>
        </w:rPr>
      </w:pPr>
      <w:r>
        <w:rPr>
          <w:rFonts w:hint="eastAsia" w:hAnsi="宋体"/>
          <w:b/>
          <w:szCs w:val="24"/>
        </w:rPr>
        <w:t>9.17.7</w:t>
      </w:r>
      <w:r>
        <w:rPr>
          <w:rFonts w:hint="eastAsia" w:hAnsi="宋体"/>
          <w:szCs w:val="24"/>
        </w:rPr>
        <w:t>拖延结算的工程交付</w:t>
      </w:r>
    </w:p>
    <w:p w14:paraId="602ECB59">
      <w:pPr>
        <w:pStyle w:val="8"/>
        <w:adjustRightInd w:val="0"/>
        <w:snapToGrid w:val="0"/>
        <w:spacing w:line="360" w:lineRule="auto"/>
        <w:ind w:firstLine="420" w:firstLineChars="200"/>
        <w:rPr>
          <w:rFonts w:hAnsi="宋体"/>
          <w:szCs w:val="24"/>
        </w:rPr>
      </w:pPr>
      <w:r>
        <w:rPr>
          <w:rFonts w:hint="eastAsia" w:hAnsi="宋体"/>
          <w:szCs w:val="24"/>
        </w:rPr>
        <w:t>工程竣工验收报告经发包人认可后28天内，承包人未能向发包人提交竣工结算文件及完整的结算资料，拖延工程竣工结算的，发包人要求交付永久工程，承包人应当交付；发包人不要求交付永久工程，承包人应承担照管永久工程的责任。</w:t>
      </w:r>
    </w:p>
    <w:p w14:paraId="4A77562D">
      <w:pPr>
        <w:pStyle w:val="8"/>
        <w:adjustRightInd w:val="0"/>
        <w:snapToGrid w:val="0"/>
        <w:spacing w:line="360" w:lineRule="auto"/>
        <w:ind w:firstLine="422" w:firstLineChars="200"/>
        <w:rPr>
          <w:rFonts w:hAnsi="宋体"/>
          <w:szCs w:val="24"/>
        </w:rPr>
      </w:pPr>
      <w:r>
        <w:rPr>
          <w:rFonts w:hint="eastAsia" w:hAnsi="宋体"/>
          <w:b/>
          <w:szCs w:val="24"/>
        </w:rPr>
        <w:t>9.17.8</w:t>
      </w:r>
      <w:r>
        <w:rPr>
          <w:rFonts w:hint="eastAsia" w:hAnsi="宋体"/>
          <w:szCs w:val="24"/>
        </w:rPr>
        <w:t>结算备案</w:t>
      </w:r>
    </w:p>
    <w:p w14:paraId="75363308">
      <w:pPr>
        <w:pStyle w:val="8"/>
        <w:adjustRightInd w:val="0"/>
        <w:snapToGrid w:val="0"/>
        <w:spacing w:line="360" w:lineRule="auto"/>
        <w:ind w:firstLine="420" w:firstLineChars="200"/>
        <w:rPr>
          <w:rFonts w:hAnsi="宋体"/>
          <w:i/>
          <w:szCs w:val="24"/>
        </w:rPr>
      </w:pPr>
      <w:r>
        <w:rPr>
          <w:rFonts w:hint="eastAsia" w:hAnsi="宋体"/>
          <w:szCs w:val="24"/>
        </w:rPr>
        <w:t>发包人应自工程竣工之日起28天内，将竣工结算资料报建设行政主管部门备案。</w:t>
      </w:r>
    </w:p>
    <w:p w14:paraId="720E928A">
      <w:pPr>
        <w:pStyle w:val="8"/>
        <w:adjustRightInd w:val="0"/>
        <w:snapToGrid w:val="0"/>
        <w:spacing w:line="360" w:lineRule="auto"/>
        <w:rPr>
          <w:rFonts w:ascii="黑体" w:eastAsia="黑体"/>
          <w:szCs w:val="24"/>
        </w:rPr>
      </w:pPr>
    </w:p>
    <w:p w14:paraId="0C48A0A6">
      <w:pPr>
        <w:pStyle w:val="8"/>
        <w:adjustRightInd w:val="0"/>
        <w:snapToGrid w:val="0"/>
        <w:spacing w:line="360" w:lineRule="auto"/>
        <w:ind w:firstLine="640" w:firstLineChars="200"/>
        <w:rPr>
          <w:rFonts w:ascii="黑体" w:eastAsia="黑体"/>
          <w:sz w:val="32"/>
          <w:szCs w:val="24"/>
        </w:rPr>
      </w:pPr>
      <w:r>
        <w:rPr>
          <w:rFonts w:hint="eastAsia" w:ascii="黑体" w:eastAsia="黑体"/>
          <w:sz w:val="32"/>
          <w:szCs w:val="24"/>
        </w:rPr>
        <w:t>9.18  质量保证金</w:t>
      </w:r>
    </w:p>
    <w:p w14:paraId="4F699DA4">
      <w:pPr>
        <w:pStyle w:val="8"/>
        <w:widowControl/>
        <w:adjustRightInd w:val="0"/>
        <w:snapToGrid w:val="0"/>
        <w:spacing w:line="360" w:lineRule="auto"/>
        <w:ind w:firstLine="422" w:firstLineChars="200"/>
        <w:jc w:val="left"/>
        <w:rPr>
          <w:rFonts w:hAnsi="宋体"/>
          <w:szCs w:val="24"/>
        </w:rPr>
      </w:pPr>
      <w:r>
        <w:rPr>
          <w:rFonts w:hint="eastAsia" w:hAnsi="宋体"/>
          <w:b/>
          <w:szCs w:val="24"/>
        </w:rPr>
        <w:t>9.18.1</w:t>
      </w:r>
      <w:r>
        <w:rPr>
          <w:rFonts w:hint="eastAsia" w:hAnsi="宋体"/>
          <w:szCs w:val="24"/>
        </w:rPr>
        <w:t>质量保证金的用途和限制</w:t>
      </w:r>
    </w:p>
    <w:p w14:paraId="3E69E1AF">
      <w:pPr>
        <w:pStyle w:val="8"/>
        <w:adjustRightInd w:val="0"/>
        <w:snapToGrid w:val="0"/>
        <w:spacing w:line="360" w:lineRule="auto"/>
        <w:ind w:firstLine="420" w:firstLineChars="200"/>
        <w:rPr>
          <w:rFonts w:hAnsi="宋体"/>
          <w:szCs w:val="24"/>
        </w:rPr>
      </w:pPr>
      <w:r>
        <w:rPr>
          <w:rFonts w:hint="eastAsia" w:hAnsi="宋体"/>
          <w:szCs w:val="24"/>
        </w:rPr>
        <w:t>质量保证金是用于承包人对工程质量的担保。承包人未按约定及有关法律法规的规定履行质量保修义务的，发包人有权从质量保证金中扣留用于质量返修的各项支出。</w:t>
      </w:r>
    </w:p>
    <w:p w14:paraId="4B5DE67D">
      <w:pPr>
        <w:pStyle w:val="8"/>
        <w:widowControl/>
        <w:adjustRightInd w:val="0"/>
        <w:snapToGrid w:val="0"/>
        <w:spacing w:line="360" w:lineRule="auto"/>
        <w:ind w:firstLine="422" w:firstLineChars="200"/>
        <w:jc w:val="left"/>
        <w:rPr>
          <w:rFonts w:hAnsi="宋体"/>
          <w:szCs w:val="24"/>
        </w:rPr>
      </w:pPr>
      <w:r>
        <w:rPr>
          <w:rFonts w:hint="eastAsia" w:hAnsi="宋体"/>
          <w:b/>
          <w:szCs w:val="24"/>
        </w:rPr>
        <w:t>9.18.2</w:t>
      </w:r>
      <w:r>
        <w:rPr>
          <w:rFonts w:hint="eastAsia" w:hAnsi="宋体"/>
          <w:szCs w:val="24"/>
        </w:rPr>
        <w:t>约定质量保证金</w:t>
      </w:r>
    </w:p>
    <w:p w14:paraId="74CBF853">
      <w:pPr>
        <w:pStyle w:val="8"/>
        <w:adjustRightInd w:val="0"/>
        <w:snapToGrid w:val="0"/>
        <w:spacing w:line="360" w:lineRule="auto"/>
        <w:ind w:firstLine="420" w:firstLineChars="200"/>
        <w:rPr>
          <w:rFonts w:hAnsi="宋体"/>
          <w:szCs w:val="24"/>
        </w:rPr>
      </w:pPr>
      <w:r>
        <w:rPr>
          <w:rFonts w:hint="eastAsia" w:hAnsi="宋体"/>
          <w:szCs w:val="24"/>
        </w:rPr>
        <w:t>除专用条款另有约定外，质量保证金为扣除</w:t>
      </w:r>
      <w:r>
        <w:rPr>
          <w:rFonts w:hint="eastAsia" w:hAnsi="宋体"/>
          <w:szCs w:val="21"/>
        </w:rPr>
        <w:t>暂列金额</w:t>
      </w:r>
      <w:r>
        <w:rPr>
          <w:rFonts w:hint="eastAsia" w:hAnsi="宋体"/>
          <w:szCs w:val="24"/>
        </w:rPr>
        <w:t>和计日工项目费后的合同价款的5％，发包人将按该比例从每次应支付给承包人的工程款中扣留。</w:t>
      </w:r>
    </w:p>
    <w:p w14:paraId="56DA9C93">
      <w:pPr>
        <w:pStyle w:val="8"/>
        <w:adjustRightInd w:val="0"/>
        <w:snapToGrid w:val="0"/>
        <w:spacing w:line="360" w:lineRule="auto"/>
        <w:ind w:firstLine="422" w:firstLineChars="200"/>
        <w:jc w:val="left"/>
        <w:rPr>
          <w:rFonts w:hAnsi="宋体"/>
          <w:szCs w:val="24"/>
        </w:rPr>
      </w:pPr>
      <w:r>
        <w:rPr>
          <w:rFonts w:hint="eastAsia" w:hAnsi="宋体"/>
          <w:b/>
          <w:szCs w:val="24"/>
        </w:rPr>
        <w:t>9.18.3</w:t>
      </w:r>
      <w:r>
        <w:rPr>
          <w:rFonts w:hint="eastAsia" w:hAnsi="宋体"/>
          <w:szCs w:val="24"/>
        </w:rPr>
        <w:t>质量保证金返还</w:t>
      </w:r>
    </w:p>
    <w:p w14:paraId="0E1144F1">
      <w:pPr>
        <w:pStyle w:val="8"/>
        <w:adjustRightInd w:val="0"/>
        <w:snapToGrid w:val="0"/>
        <w:spacing w:line="360" w:lineRule="auto"/>
        <w:ind w:firstLine="420" w:firstLineChars="200"/>
        <w:rPr>
          <w:rFonts w:hAnsi="宋体"/>
          <w:szCs w:val="24"/>
        </w:rPr>
      </w:pPr>
      <w:r>
        <w:rPr>
          <w:rFonts w:hint="eastAsia" w:hAnsi="宋体"/>
          <w:szCs w:val="24"/>
        </w:rPr>
        <w:t>工程缺陷责任期满后的28天内，发包人应将剩余的质量保证金返还给承包人。剩余质量保证金的返还，并不能解除承包人按合同约定应负的质量保修责任。</w:t>
      </w:r>
    </w:p>
    <w:p w14:paraId="52907C8C">
      <w:pPr>
        <w:pStyle w:val="8"/>
        <w:adjustRightInd w:val="0"/>
        <w:snapToGrid w:val="0"/>
        <w:spacing w:line="360" w:lineRule="auto"/>
        <w:ind w:firstLine="420" w:firstLineChars="200"/>
        <w:rPr>
          <w:rFonts w:hAnsi="宋体"/>
          <w:szCs w:val="24"/>
        </w:rPr>
      </w:pPr>
    </w:p>
    <w:p w14:paraId="05D1D064">
      <w:pPr>
        <w:pStyle w:val="8"/>
        <w:adjustRightInd w:val="0"/>
        <w:snapToGrid w:val="0"/>
        <w:spacing w:line="360" w:lineRule="auto"/>
        <w:outlineLvl w:val="2"/>
        <w:rPr>
          <w:rFonts w:ascii="黑体" w:hAnsi="宋体" w:eastAsia="黑体"/>
          <w:sz w:val="32"/>
        </w:rPr>
      </w:pPr>
      <w:bookmarkStart w:id="542" w:name="_Toc23238"/>
      <w:bookmarkStart w:id="543" w:name="_Toc27498"/>
      <w:r>
        <w:rPr>
          <w:rFonts w:hint="eastAsia" w:ascii="黑体" w:hAnsi="宋体" w:eastAsia="黑体"/>
          <w:sz w:val="32"/>
        </w:rPr>
        <w:t>10. 材料与设备</w:t>
      </w:r>
      <w:bookmarkEnd w:id="542"/>
      <w:bookmarkEnd w:id="543"/>
    </w:p>
    <w:p w14:paraId="3ED237C9">
      <w:pPr>
        <w:pStyle w:val="5"/>
        <w:adjustRightInd w:val="0"/>
        <w:snapToGrid w:val="0"/>
        <w:spacing w:line="360" w:lineRule="auto"/>
        <w:ind w:firstLine="576" w:firstLineChars="180"/>
        <w:rPr>
          <w:rFonts w:ascii="黑体" w:hAnsi="宋体" w:eastAsia="黑体"/>
          <w:sz w:val="32"/>
          <w:szCs w:val="24"/>
        </w:rPr>
      </w:pPr>
      <w:r>
        <w:rPr>
          <w:rFonts w:hint="eastAsia" w:ascii="黑体" w:hAnsi="宋体" w:eastAsia="黑体"/>
          <w:sz w:val="32"/>
          <w:szCs w:val="24"/>
        </w:rPr>
        <w:t>10.1  发包人供应材料、设备</w:t>
      </w:r>
    </w:p>
    <w:p w14:paraId="4288C35A">
      <w:pPr>
        <w:pStyle w:val="5"/>
        <w:adjustRightInd w:val="0"/>
        <w:snapToGrid w:val="0"/>
        <w:spacing w:line="360" w:lineRule="auto"/>
        <w:ind w:firstLine="422" w:firstLineChars="200"/>
        <w:rPr>
          <w:rFonts w:ascii="宋体" w:hAnsi="宋体"/>
          <w:szCs w:val="21"/>
        </w:rPr>
      </w:pPr>
      <w:r>
        <w:rPr>
          <w:rFonts w:hint="eastAsia" w:ascii="宋体" w:hAnsi="宋体"/>
          <w:b/>
          <w:szCs w:val="21"/>
        </w:rPr>
        <w:t>10.1.1</w:t>
      </w:r>
      <w:r>
        <w:rPr>
          <w:rFonts w:hint="eastAsia" w:ascii="宋体" w:hAnsi="宋体"/>
          <w:szCs w:val="21"/>
        </w:rPr>
        <w:t>发包人供应材料、设备</w:t>
      </w:r>
    </w:p>
    <w:p w14:paraId="56C74C63">
      <w:pPr>
        <w:pStyle w:val="5"/>
        <w:adjustRightInd w:val="0"/>
        <w:snapToGrid w:val="0"/>
        <w:spacing w:line="360" w:lineRule="auto"/>
        <w:ind w:firstLineChars="200"/>
        <w:rPr>
          <w:rFonts w:ascii="宋体" w:hAnsi="宋体"/>
          <w:szCs w:val="21"/>
        </w:rPr>
      </w:pPr>
      <w:r>
        <w:rPr>
          <w:rFonts w:hint="eastAsia" w:ascii="宋体" w:hAnsi="宋体"/>
          <w:szCs w:val="21"/>
        </w:rPr>
        <w:t>发包人供应材料、设备的，应按工程量清单中的“招标人供应材料、设备明细表”的要求及时提供，并向承包人提供产品合格证明，对其质量负责。发包人应在所供应材料、设备到货前24小时，以书面形式通知承包人和监理工程师，由承包人与发包人在监理工程师的见证下共同清点，并按承包人的合理要求堆放。</w:t>
      </w:r>
    </w:p>
    <w:p w14:paraId="43C8139E">
      <w:pPr>
        <w:pStyle w:val="5"/>
        <w:adjustRightInd w:val="0"/>
        <w:snapToGrid w:val="0"/>
        <w:spacing w:line="360" w:lineRule="auto"/>
        <w:ind w:firstLine="422" w:firstLineChars="200"/>
        <w:rPr>
          <w:rFonts w:hAnsi="宋体"/>
          <w:color w:val="000000"/>
          <w:szCs w:val="24"/>
        </w:rPr>
      </w:pPr>
      <w:r>
        <w:rPr>
          <w:rFonts w:hint="eastAsia" w:hAnsi="宋体"/>
          <w:b/>
          <w:color w:val="000000"/>
          <w:szCs w:val="24"/>
        </w:rPr>
        <w:t>10.1.2</w:t>
      </w:r>
      <w:r>
        <w:rPr>
          <w:rFonts w:hint="eastAsia" w:hAnsi="宋体"/>
          <w:color w:val="000000"/>
          <w:szCs w:val="24"/>
        </w:rPr>
        <w:t>承包人保管发包人供应材料设备</w:t>
      </w:r>
    </w:p>
    <w:p w14:paraId="45404F0E">
      <w:pPr>
        <w:pStyle w:val="5"/>
        <w:adjustRightInd w:val="0"/>
        <w:snapToGrid w:val="0"/>
        <w:spacing w:line="360" w:lineRule="auto"/>
        <w:ind w:firstLineChars="200"/>
        <w:rPr>
          <w:rFonts w:ascii="宋体" w:hAnsi="宋体"/>
          <w:szCs w:val="21"/>
        </w:rPr>
      </w:pPr>
      <w:r>
        <w:rPr>
          <w:rFonts w:hint="eastAsia" w:ascii="宋体" w:hAnsi="宋体"/>
          <w:szCs w:val="21"/>
        </w:rPr>
        <w:t>由发包人供应的材料、设备，承包人派人参加清点后由承包人妥善保管，保管费应由发包人承担，因承包人保管不善或承包人原因导致的丢失或损害应由承包人负责赔偿。除工程量清单中已列有此类工作的支付项目外，造价工程师应与发包人、承包人协商确定保管费，并增加到合同价款中；协商不能达成一致的，由造价工程师暂定，通知承包人并抄报发包人。</w:t>
      </w:r>
    </w:p>
    <w:p w14:paraId="14CBB758">
      <w:pPr>
        <w:pStyle w:val="5"/>
        <w:adjustRightInd w:val="0"/>
        <w:snapToGrid w:val="0"/>
        <w:spacing w:line="360" w:lineRule="auto"/>
        <w:ind w:firstLine="0"/>
        <w:rPr>
          <w:rFonts w:ascii="宋体" w:hAnsi="宋体"/>
          <w:sz w:val="24"/>
          <w:szCs w:val="24"/>
        </w:rPr>
      </w:pPr>
      <w:r>
        <w:rPr>
          <w:rFonts w:hint="eastAsia" w:hAnsi="宋体"/>
          <w:color w:val="000000"/>
          <w:szCs w:val="24"/>
        </w:rPr>
        <w:t xml:space="preserve">   </w:t>
      </w:r>
      <w:r>
        <w:rPr>
          <w:rFonts w:hint="eastAsia" w:hAnsi="宋体"/>
          <w:b/>
          <w:color w:val="000000"/>
          <w:szCs w:val="24"/>
        </w:rPr>
        <w:t xml:space="preserve"> 10.1.3</w:t>
      </w:r>
      <w:r>
        <w:rPr>
          <w:rFonts w:hint="eastAsia" w:hAnsi="宋体"/>
          <w:color w:val="000000"/>
          <w:szCs w:val="24"/>
        </w:rPr>
        <w:t xml:space="preserve">供应材料设备与约定不符时发包人的责任                                                                                  </w:t>
      </w:r>
    </w:p>
    <w:p w14:paraId="6C094719">
      <w:pPr>
        <w:pStyle w:val="5"/>
        <w:adjustRightInd w:val="0"/>
        <w:snapToGrid w:val="0"/>
        <w:spacing w:line="360" w:lineRule="auto"/>
        <w:ind w:firstLineChars="200"/>
        <w:rPr>
          <w:rFonts w:ascii="宋体" w:hAnsi="宋体"/>
          <w:szCs w:val="21"/>
        </w:rPr>
      </w:pPr>
      <w:r>
        <w:rPr>
          <w:rFonts w:ascii="宋体" w:hAnsi="宋体"/>
          <w:szCs w:val="21"/>
        </w:rPr>
        <w:t>发包人供应的材料、设备与明细表不符时，发包人</w:t>
      </w:r>
      <w:r>
        <w:rPr>
          <w:rFonts w:hint="eastAsia" w:ascii="宋体" w:hAnsi="宋体"/>
          <w:szCs w:val="21"/>
        </w:rPr>
        <w:t>应按照下列规定</w:t>
      </w:r>
      <w:r>
        <w:rPr>
          <w:rFonts w:ascii="宋体" w:hAnsi="宋体"/>
          <w:szCs w:val="21"/>
        </w:rPr>
        <w:t>承担</w:t>
      </w:r>
      <w:r>
        <w:rPr>
          <w:rFonts w:hint="eastAsia" w:ascii="宋体" w:hAnsi="宋体"/>
          <w:szCs w:val="21"/>
        </w:rPr>
        <w:t>相应</w:t>
      </w:r>
      <w:r>
        <w:rPr>
          <w:rFonts w:ascii="宋体" w:hAnsi="宋体"/>
          <w:szCs w:val="21"/>
        </w:rPr>
        <w:t>责任</w:t>
      </w:r>
      <w:r>
        <w:rPr>
          <w:rFonts w:hint="eastAsia" w:ascii="宋体" w:hAnsi="宋体"/>
          <w:szCs w:val="21"/>
        </w:rPr>
        <w:t>：</w:t>
      </w:r>
    </w:p>
    <w:p w14:paraId="7CB33628">
      <w:pPr>
        <w:pStyle w:val="5"/>
        <w:adjustRightInd w:val="0"/>
        <w:snapToGrid w:val="0"/>
        <w:spacing w:line="360" w:lineRule="auto"/>
        <w:ind w:firstLineChars="200"/>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w:t>
      </w:r>
      <w:r>
        <w:rPr>
          <w:rFonts w:ascii="宋体" w:hAnsi="宋体"/>
          <w:szCs w:val="21"/>
        </w:rPr>
        <w:t>材料、设备的品种、规格、型号、质量等级与明细表不符，承包人可拒绝接收保管，由发包人运出施工场地并重新采购或委托承包人购买</w:t>
      </w:r>
      <w:r>
        <w:rPr>
          <w:rFonts w:hint="eastAsia" w:ascii="宋体" w:hAnsi="宋体"/>
          <w:szCs w:val="21"/>
        </w:rPr>
        <w:t>。</w:t>
      </w:r>
    </w:p>
    <w:p w14:paraId="69D0076E">
      <w:pPr>
        <w:pStyle w:val="5"/>
        <w:adjustRightInd w:val="0"/>
        <w:snapToGrid w:val="0"/>
        <w:spacing w:line="360" w:lineRule="auto"/>
        <w:ind w:firstLineChars="200"/>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发包人供应的材料规格、型号与明细表不符，经发包人同意，承包人可代为调剂串换，由发包人承担相应费用</w:t>
      </w:r>
      <w:r>
        <w:rPr>
          <w:rFonts w:hint="eastAsia" w:ascii="宋体" w:hAnsi="宋体"/>
          <w:szCs w:val="21"/>
        </w:rPr>
        <w:t>。</w:t>
      </w:r>
      <w:r>
        <w:rPr>
          <w:rFonts w:ascii="宋体" w:hAnsi="宋体"/>
          <w:szCs w:val="21"/>
        </w:rPr>
        <w:t xml:space="preserve"> </w:t>
      </w:r>
    </w:p>
    <w:p w14:paraId="43A5A8C5">
      <w:pPr>
        <w:pStyle w:val="5"/>
        <w:adjustRightInd w:val="0"/>
        <w:snapToGrid w:val="0"/>
        <w:spacing w:line="360" w:lineRule="auto"/>
        <w:ind w:firstLineChars="200"/>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w:t>
      </w:r>
      <w:r>
        <w:rPr>
          <w:rFonts w:ascii="宋体" w:hAnsi="宋体"/>
          <w:szCs w:val="21"/>
        </w:rPr>
        <w:t>到货地点与明细表不符，由发包人负责运至明细表的送达地点或委托承包人运输</w:t>
      </w:r>
      <w:r>
        <w:rPr>
          <w:rFonts w:hint="eastAsia" w:ascii="宋体" w:hAnsi="宋体"/>
          <w:szCs w:val="21"/>
        </w:rPr>
        <w:t>。</w:t>
      </w:r>
      <w:r>
        <w:rPr>
          <w:rFonts w:ascii="宋体" w:hAnsi="宋体"/>
          <w:szCs w:val="21"/>
        </w:rPr>
        <w:t xml:space="preserve"> </w:t>
      </w:r>
    </w:p>
    <w:p w14:paraId="082A333D">
      <w:pPr>
        <w:pStyle w:val="5"/>
        <w:adjustRightInd w:val="0"/>
        <w:snapToGrid w:val="0"/>
        <w:spacing w:line="360" w:lineRule="auto"/>
        <w:ind w:firstLineChars="200"/>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供应数量少于明细表的数量时，由发包人补齐或委托承包人购买。多于明细表的数量时，发包人负责将多出部分运出施工场地，并承担承包人发生的保管费用</w:t>
      </w:r>
      <w:r>
        <w:rPr>
          <w:rFonts w:hint="eastAsia" w:ascii="宋体" w:hAnsi="宋体"/>
          <w:szCs w:val="21"/>
        </w:rPr>
        <w:t>。</w:t>
      </w:r>
      <w:r>
        <w:rPr>
          <w:rFonts w:ascii="宋体" w:hAnsi="宋体"/>
          <w:szCs w:val="21"/>
        </w:rPr>
        <w:t xml:space="preserve"> </w:t>
      </w:r>
    </w:p>
    <w:p w14:paraId="558AEF5A">
      <w:pPr>
        <w:pStyle w:val="5"/>
        <w:adjustRightInd w:val="0"/>
        <w:snapToGrid w:val="0"/>
        <w:spacing w:line="360" w:lineRule="auto"/>
        <w:ind w:firstLineChars="200"/>
        <w:rPr>
          <w:rFonts w:ascii="宋体" w:hAnsi="宋体"/>
          <w:szCs w:val="21"/>
        </w:rPr>
      </w:pPr>
      <w:r>
        <w:rPr>
          <w:rFonts w:hint="eastAsia" w:ascii="宋体" w:hAnsi="宋体"/>
          <w:szCs w:val="21"/>
        </w:rPr>
        <w:t>(</w:t>
      </w:r>
      <w:r>
        <w:rPr>
          <w:rFonts w:ascii="宋体" w:hAnsi="宋体"/>
          <w:szCs w:val="21"/>
        </w:rPr>
        <w:t>5</w:t>
      </w:r>
      <w:r>
        <w:rPr>
          <w:rFonts w:hint="eastAsia" w:ascii="宋体" w:hAnsi="宋体"/>
          <w:szCs w:val="21"/>
        </w:rPr>
        <w:t>)</w:t>
      </w:r>
      <w:r>
        <w:rPr>
          <w:rFonts w:ascii="宋体" w:hAnsi="宋体"/>
          <w:szCs w:val="21"/>
        </w:rPr>
        <w:t>到货时间早于明细表的供应时间时，由发包人承担因此发生的保管费用；到货时间迟于明细表的供应时间时，发包人赔偿由此造成的承包人损失</w:t>
      </w:r>
      <w:r>
        <w:rPr>
          <w:rFonts w:hint="eastAsia" w:ascii="宋体" w:hAnsi="宋体"/>
          <w:szCs w:val="21"/>
        </w:rPr>
        <w:t>。</w:t>
      </w:r>
      <w:r>
        <w:rPr>
          <w:rFonts w:ascii="宋体" w:hAnsi="宋体"/>
          <w:szCs w:val="21"/>
        </w:rPr>
        <w:t>造成工期延误的，相应顺延工期</w:t>
      </w:r>
      <w:r>
        <w:rPr>
          <w:rFonts w:hint="eastAsia" w:ascii="宋体" w:hAnsi="宋体"/>
          <w:szCs w:val="21"/>
        </w:rPr>
        <w:t>。</w:t>
      </w:r>
      <w:r>
        <w:rPr>
          <w:rFonts w:ascii="宋体" w:hAnsi="宋体"/>
          <w:szCs w:val="21"/>
        </w:rPr>
        <w:t xml:space="preserve"> </w:t>
      </w:r>
    </w:p>
    <w:p w14:paraId="067DB3C1">
      <w:pPr>
        <w:pStyle w:val="5"/>
        <w:adjustRightInd w:val="0"/>
        <w:snapToGrid w:val="0"/>
        <w:spacing w:line="360" w:lineRule="auto"/>
        <w:ind w:firstLineChars="200"/>
        <w:rPr>
          <w:rFonts w:ascii="宋体" w:hAnsi="宋体"/>
          <w:szCs w:val="21"/>
        </w:rPr>
      </w:pPr>
      <w:r>
        <w:rPr>
          <w:rFonts w:hint="eastAsia" w:ascii="宋体" w:hAnsi="宋体"/>
          <w:szCs w:val="21"/>
        </w:rPr>
        <w:t>(</w:t>
      </w:r>
      <w:r>
        <w:rPr>
          <w:rFonts w:ascii="宋体" w:hAnsi="宋体"/>
          <w:szCs w:val="21"/>
        </w:rPr>
        <w:t>6</w:t>
      </w:r>
      <w:r>
        <w:rPr>
          <w:rFonts w:hint="eastAsia" w:ascii="宋体" w:hAnsi="宋体"/>
          <w:szCs w:val="21"/>
        </w:rPr>
        <w:t>)</w:t>
      </w:r>
      <w:r>
        <w:rPr>
          <w:rFonts w:ascii="宋体" w:hAnsi="宋体"/>
          <w:szCs w:val="21"/>
        </w:rPr>
        <w:t>由于发包人供应的材料与明细表不符，造成承包人购买材料时，该材料所对应的综合单价</w:t>
      </w:r>
      <w:r>
        <w:rPr>
          <w:rFonts w:hint="eastAsia" w:ascii="宋体" w:hAnsi="宋体"/>
          <w:szCs w:val="21"/>
        </w:rPr>
        <w:t>及措施项目费</w:t>
      </w:r>
      <w:r>
        <w:rPr>
          <w:rFonts w:ascii="宋体" w:hAnsi="宋体"/>
          <w:szCs w:val="21"/>
        </w:rPr>
        <w:t>由承包人重新提出，经发包人确认，作为价款调整、支付、结算的依据。造成工期延误的，相应顺延工期</w:t>
      </w:r>
      <w:r>
        <w:rPr>
          <w:rFonts w:hint="eastAsia" w:ascii="宋体" w:hAnsi="宋体"/>
          <w:szCs w:val="21"/>
        </w:rPr>
        <w:t>。</w:t>
      </w:r>
    </w:p>
    <w:p w14:paraId="7521D699">
      <w:pPr>
        <w:pStyle w:val="5"/>
        <w:adjustRightInd w:val="0"/>
        <w:snapToGrid w:val="0"/>
        <w:spacing w:line="360" w:lineRule="auto"/>
        <w:ind w:firstLineChars="200"/>
        <w:rPr>
          <w:rFonts w:ascii="宋体" w:hAnsi="宋体"/>
          <w:szCs w:val="21"/>
        </w:rPr>
      </w:pPr>
      <w:r>
        <w:rPr>
          <w:rFonts w:hint="eastAsia" w:ascii="宋体" w:hAnsi="宋体"/>
          <w:szCs w:val="21"/>
        </w:rPr>
        <w:t>(</w:t>
      </w:r>
      <w:r>
        <w:rPr>
          <w:rFonts w:ascii="宋体" w:hAnsi="宋体"/>
          <w:szCs w:val="21"/>
        </w:rPr>
        <w:t>7</w:t>
      </w:r>
      <w:r>
        <w:rPr>
          <w:rFonts w:hint="eastAsia" w:ascii="宋体" w:hAnsi="宋体"/>
          <w:szCs w:val="21"/>
        </w:rPr>
        <w:t>)</w:t>
      </w:r>
      <w:r>
        <w:rPr>
          <w:rFonts w:ascii="宋体" w:hAnsi="宋体"/>
          <w:szCs w:val="21"/>
        </w:rPr>
        <w:t>由于发包人供应的材料与明细表不符，造成承包人运输材料时，由发包人承担相应费用</w:t>
      </w:r>
      <w:r>
        <w:rPr>
          <w:rFonts w:hint="eastAsia" w:ascii="宋体" w:hAnsi="宋体"/>
          <w:szCs w:val="21"/>
        </w:rPr>
        <w:t>。</w:t>
      </w:r>
      <w:r>
        <w:rPr>
          <w:rFonts w:ascii="宋体" w:hAnsi="宋体"/>
          <w:szCs w:val="21"/>
        </w:rPr>
        <w:t>造成工期延误的，相应顺延工期。</w:t>
      </w:r>
    </w:p>
    <w:p w14:paraId="3FEBF444">
      <w:pPr>
        <w:pStyle w:val="5"/>
        <w:adjustRightInd w:val="0"/>
        <w:snapToGrid w:val="0"/>
        <w:spacing w:line="360" w:lineRule="auto"/>
        <w:ind w:firstLine="315" w:firstLineChars="150"/>
        <w:rPr>
          <w:rFonts w:ascii="宋体" w:hAnsi="宋体"/>
          <w:szCs w:val="21"/>
        </w:rPr>
      </w:pPr>
      <w:r>
        <w:rPr>
          <w:rFonts w:hint="eastAsia" w:ascii="宋体" w:hAnsi="宋体"/>
          <w:szCs w:val="21"/>
        </w:rPr>
        <w:t xml:space="preserve"> </w:t>
      </w:r>
      <w:r>
        <w:rPr>
          <w:rFonts w:hint="eastAsia" w:ascii="宋体" w:hAnsi="宋体"/>
          <w:b/>
          <w:szCs w:val="21"/>
        </w:rPr>
        <w:t>10.1.4</w:t>
      </w:r>
      <w:r>
        <w:rPr>
          <w:rFonts w:hint="eastAsia" w:ascii="宋体" w:hAnsi="宋体"/>
          <w:szCs w:val="21"/>
        </w:rPr>
        <w:t>供应材料设备使用前的检验</w:t>
      </w:r>
    </w:p>
    <w:p w14:paraId="4A7F476F">
      <w:pPr>
        <w:pStyle w:val="5"/>
        <w:adjustRightInd w:val="0"/>
        <w:snapToGrid w:val="0"/>
        <w:spacing w:line="360" w:lineRule="auto"/>
        <w:ind w:firstLineChars="200"/>
        <w:rPr>
          <w:rFonts w:ascii="宋体" w:hAnsi="宋体"/>
          <w:szCs w:val="21"/>
        </w:rPr>
      </w:pPr>
      <w:r>
        <w:rPr>
          <w:rFonts w:hint="eastAsia" w:ascii="宋体" w:hAnsi="宋体"/>
          <w:szCs w:val="21"/>
        </w:rPr>
        <w:t>发包人供应的材料、设备使用前，应由发包人负责检验或试验，不合格的不得使用。</w:t>
      </w:r>
    </w:p>
    <w:p w14:paraId="2DE1B226">
      <w:pPr>
        <w:pStyle w:val="5"/>
        <w:adjustRightInd w:val="0"/>
        <w:snapToGrid w:val="0"/>
        <w:spacing w:line="360" w:lineRule="auto"/>
        <w:ind w:left="1978" w:leftChars="942" w:firstLine="0"/>
        <w:rPr>
          <w:rFonts w:ascii="黑体" w:hAnsi="宋体" w:eastAsia="黑体"/>
          <w:sz w:val="24"/>
          <w:szCs w:val="24"/>
        </w:rPr>
      </w:pPr>
    </w:p>
    <w:p w14:paraId="0B91818C">
      <w:pPr>
        <w:pStyle w:val="5"/>
        <w:adjustRightInd w:val="0"/>
        <w:snapToGrid w:val="0"/>
        <w:spacing w:line="360" w:lineRule="auto"/>
        <w:ind w:firstLine="640" w:firstLineChars="200"/>
        <w:rPr>
          <w:rFonts w:ascii="黑体" w:hAnsi="宋体" w:eastAsia="黑体"/>
          <w:sz w:val="32"/>
          <w:szCs w:val="24"/>
        </w:rPr>
      </w:pPr>
      <w:r>
        <w:rPr>
          <w:rFonts w:hint="eastAsia" w:ascii="黑体" w:hAnsi="宋体" w:eastAsia="黑体"/>
          <w:sz w:val="32"/>
          <w:szCs w:val="24"/>
        </w:rPr>
        <w:t>10.2  承包人采购材料、设备</w:t>
      </w:r>
    </w:p>
    <w:p w14:paraId="3BF1271C">
      <w:pPr>
        <w:pStyle w:val="5"/>
        <w:adjustRightInd w:val="0"/>
        <w:snapToGrid w:val="0"/>
        <w:spacing w:line="360" w:lineRule="auto"/>
        <w:ind w:firstLine="422" w:firstLineChars="200"/>
        <w:rPr>
          <w:rFonts w:ascii="宋体" w:hAnsi="宋体"/>
          <w:szCs w:val="21"/>
        </w:rPr>
      </w:pPr>
      <w:r>
        <w:rPr>
          <w:rFonts w:hint="eastAsia" w:ascii="宋体" w:hAnsi="宋体"/>
          <w:b/>
          <w:szCs w:val="21"/>
        </w:rPr>
        <w:t>10.2.1</w:t>
      </w:r>
      <w:r>
        <w:rPr>
          <w:rFonts w:hint="eastAsia" w:ascii="宋体" w:hAnsi="宋体"/>
          <w:szCs w:val="21"/>
        </w:rPr>
        <w:t>承包人采购材料设备</w:t>
      </w:r>
    </w:p>
    <w:p w14:paraId="19C66844">
      <w:pPr>
        <w:pStyle w:val="5"/>
        <w:adjustRightInd w:val="0"/>
        <w:snapToGrid w:val="0"/>
        <w:spacing w:line="360" w:lineRule="auto"/>
        <w:ind w:firstLineChars="200"/>
        <w:rPr>
          <w:rFonts w:ascii="宋体" w:hAnsi="宋体"/>
          <w:szCs w:val="21"/>
        </w:rPr>
      </w:pPr>
      <w:r>
        <w:rPr>
          <w:rFonts w:hint="eastAsia" w:ascii="宋体" w:hAnsi="宋体"/>
          <w:szCs w:val="21"/>
        </w:rPr>
        <w:t>承包人负责采购材料、设备的，应按照标准与规范、设计要求和其他技术要求采购，并提供产品合格证明，对材料、设备质量负责。承包人应在材料、设备到货前24小时，以书面形式通知发包人和监理工程师，由承包人与发包人在监理工程师的见证下共同清点。</w:t>
      </w:r>
    </w:p>
    <w:p w14:paraId="7F0E47FC">
      <w:pPr>
        <w:pStyle w:val="5"/>
        <w:adjustRightInd w:val="0"/>
        <w:snapToGrid w:val="0"/>
        <w:spacing w:line="360" w:lineRule="auto"/>
        <w:ind w:firstLine="0"/>
        <w:rPr>
          <w:rFonts w:ascii="宋体" w:hAnsi="宋体"/>
          <w:szCs w:val="21"/>
        </w:rPr>
      </w:pPr>
      <w:r>
        <w:rPr>
          <w:rFonts w:hint="eastAsia" w:ascii="宋体" w:hAnsi="宋体"/>
          <w:szCs w:val="21"/>
        </w:rPr>
        <w:t xml:space="preserve">    </w:t>
      </w:r>
      <w:r>
        <w:rPr>
          <w:rFonts w:hint="eastAsia" w:ascii="宋体" w:hAnsi="宋体"/>
          <w:b/>
          <w:szCs w:val="21"/>
        </w:rPr>
        <w:t>10.2.2</w:t>
      </w:r>
      <w:r>
        <w:rPr>
          <w:rFonts w:hint="eastAsia" w:ascii="宋体" w:hAnsi="宋体"/>
          <w:szCs w:val="21"/>
        </w:rPr>
        <w:t>采购材料设备与标准、规范和设计要求不符时承包人的责任</w:t>
      </w:r>
    </w:p>
    <w:p w14:paraId="117233F0">
      <w:pPr>
        <w:pStyle w:val="5"/>
        <w:adjustRightInd w:val="0"/>
        <w:snapToGrid w:val="0"/>
        <w:spacing w:line="360" w:lineRule="auto"/>
        <w:ind w:firstLineChars="200"/>
        <w:rPr>
          <w:rFonts w:ascii="宋体" w:hAnsi="宋体"/>
          <w:szCs w:val="21"/>
        </w:rPr>
      </w:pPr>
      <w:r>
        <w:rPr>
          <w:rFonts w:hint="eastAsia" w:ascii="宋体" w:hAnsi="宋体"/>
          <w:szCs w:val="21"/>
        </w:rPr>
        <w:t>承包人采购的材料、设备与设计要求、标准与规范不符时，承包人应按监理工程师要求的时间运出施工场地，重新采购符合要求的产品，承担由此发生的费用，工期不予顺延。</w:t>
      </w:r>
    </w:p>
    <w:p w14:paraId="6F50112B">
      <w:pPr>
        <w:pStyle w:val="5"/>
        <w:adjustRightInd w:val="0"/>
        <w:snapToGrid w:val="0"/>
        <w:spacing w:line="360" w:lineRule="auto"/>
        <w:ind w:firstLine="0"/>
        <w:rPr>
          <w:rFonts w:ascii="宋体" w:hAnsi="宋体"/>
          <w:szCs w:val="21"/>
        </w:rPr>
      </w:pPr>
      <w:r>
        <w:rPr>
          <w:rFonts w:hint="eastAsia" w:ascii="宋体" w:hAnsi="宋体"/>
          <w:szCs w:val="21"/>
        </w:rPr>
        <w:t xml:space="preserve">    </w:t>
      </w:r>
      <w:r>
        <w:rPr>
          <w:rFonts w:hint="eastAsia" w:ascii="宋体" w:hAnsi="宋体"/>
          <w:b/>
          <w:szCs w:val="21"/>
        </w:rPr>
        <w:t>10.2.3</w:t>
      </w:r>
      <w:r>
        <w:rPr>
          <w:rFonts w:hint="eastAsia" w:ascii="宋体" w:hAnsi="宋体"/>
          <w:szCs w:val="21"/>
        </w:rPr>
        <w:t>承包人使用不符合标准、规范和设计要求材料设备的责任</w:t>
      </w:r>
    </w:p>
    <w:p w14:paraId="3137794B">
      <w:pPr>
        <w:pStyle w:val="5"/>
        <w:adjustRightInd w:val="0"/>
        <w:snapToGrid w:val="0"/>
        <w:spacing w:line="360" w:lineRule="auto"/>
        <w:ind w:firstLineChars="200"/>
        <w:rPr>
          <w:rFonts w:ascii="宋体" w:hAnsi="宋体"/>
          <w:szCs w:val="21"/>
        </w:rPr>
      </w:pPr>
      <w:r>
        <w:rPr>
          <w:rFonts w:hint="eastAsia" w:ascii="宋体" w:hAnsi="宋体"/>
          <w:szCs w:val="21"/>
        </w:rPr>
        <w:t>监理工程师发现承包人使用不符合标准与规范、设计要求的材料、设备时，应要求承包人负责修复、拆除或重新采购，由承包人承担发生的费用，工期不予顺延。</w:t>
      </w:r>
    </w:p>
    <w:p w14:paraId="61A99110">
      <w:pPr>
        <w:pStyle w:val="5"/>
        <w:adjustRightInd w:val="0"/>
        <w:snapToGrid w:val="0"/>
        <w:spacing w:line="360" w:lineRule="auto"/>
        <w:ind w:firstLine="0"/>
        <w:rPr>
          <w:rFonts w:ascii="宋体" w:hAnsi="宋体"/>
          <w:szCs w:val="21"/>
        </w:rPr>
      </w:pPr>
      <w:r>
        <w:rPr>
          <w:rFonts w:hint="eastAsia" w:ascii="宋体" w:hAnsi="宋体"/>
          <w:szCs w:val="21"/>
        </w:rPr>
        <w:t xml:space="preserve">    </w:t>
      </w:r>
      <w:r>
        <w:rPr>
          <w:rFonts w:hint="eastAsia" w:ascii="宋体" w:hAnsi="宋体"/>
          <w:b/>
          <w:szCs w:val="21"/>
        </w:rPr>
        <w:t>10.2.4</w:t>
      </w:r>
      <w:r>
        <w:rPr>
          <w:rFonts w:hint="eastAsia" w:ascii="宋体" w:hAnsi="宋体"/>
          <w:szCs w:val="21"/>
        </w:rPr>
        <w:t>承包人不执行指令的责任</w:t>
      </w:r>
    </w:p>
    <w:p w14:paraId="1A16CE19">
      <w:pPr>
        <w:pStyle w:val="5"/>
        <w:adjustRightInd w:val="0"/>
        <w:snapToGrid w:val="0"/>
        <w:spacing w:line="360" w:lineRule="auto"/>
        <w:ind w:firstLineChars="200"/>
        <w:rPr>
          <w:rFonts w:ascii="宋体" w:hAnsi="宋体"/>
          <w:szCs w:val="21"/>
        </w:rPr>
      </w:pPr>
      <w:r>
        <w:rPr>
          <w:rFonts w:hint="eastAsia" w:ascii="宋体" w:hAnsi="宋体"/>
          <w:szCs w:val="21"/>
        </w:rPr>
        <w:t>如果承包人不执行监理工程师依据第10.2.2款和第10.2.3款规定发出的指令,则发包人可自行或指派第三方执行该指令，因而发生的费用应由承包人承担。该笔款项经造价工程师核实后，由发包人从应付或将付给承包人的款项中扣除。</w:t>
      </w:r>
    </w:p>
    <w:p w14:paraId="41F7C4E1">
      <w:pPr>
        <w:pStyle w:val="5"/>
        <w:adjustRightInd w:val="0"/>
        <w:snapToGrid w:val="0"/>
        <w:spacing w:line="360" w:lineRule="auto"/>
        <w:ind w:firstLine="422" w:firstLineChars="200"/>
        <w:rPr>
          <w:rFonts w:ascii="宋体" w:hAnsi="宋体"/>
          <w:szCs w:val="21"/>
        </w:rPr>
      </w:pPr>
      <w:r>
        <w:rPr>
          <w:rFonts w:hint="eastAsia" w:ascii="宋体" w:hAnsi="宋体"/>
          <w:b/>
          <w:szCs w:val="21"/>
        </w:rPr>
        <w:t>10.2.5</w:t>
      </w:r>
      <w:r>
        <w:rPr>
          <w:rFonts w:hint="eastAsia" w:ascii="宋体" w:hAnsi="宋体"/>
          <w:szCs w:val="21"/>
        </w:rPr>
        <w:t>使用替换材料的申请与批准</w:t>
      </w:r>
    </w:p>
    <w:p w14:paraId="1F40F729">
      <w:pPr>
        <w:pStyle w:val="5"/>
        <w:adjustRightInd w:val="0"/>
        <w:snapToGrid w:val="0"/>
        <w:spacing w:line="360" w:lineRule="auto"/>
        <w:ind w:firstLineChars="200"/>
        <w:rPr>
          <w:rFonts w:ascii="宋体" w:hAnsi="宋体"/>
          <w:szCs w:val="21"/>
        </w:rPr>
      </w:pPr>
      <w:r>
        <w:rPr>
          <w:rFonts w:hint="eastAsia" w:ascii="宋体" w:hAnsi="宋体"/>
          <w:szCs w:val="21"/>
        </w:rPr>
        <w:t>承包人需要使用替换材料的，应向监理工程师提出申请，经监理工程师认可并取得发包人批准后才能使用，由此引起合同价款的增减应由造价工程师与发包人、承包人协商确定；协商不能达成一致的，由造价工程师暂定，通知承包人并抄报发包人。</w:t>
      </w:r>
    </w:p>
    <w:p w14:paraId="2A846724">
      <w:pPr>
        <w:pStyle w:val="5"/>
        <w:adjustRightInd w:val="0"/>
        <w:snapToGrid w:val="0"/>
        <w:spacing w:line="360" w:lineRule="auto"/>
        <w:ind w:firstLine="422" w:firstLineChars="200"/>
        <w:rPr>
          <w:rFonts w:ascii="宋体" w:hAnsi="宋体"/>
          <w:szCs w:val="21"/>
        </w:rPr>
      </w:pPr>
      <w:r>
        <w:rPr>
          <w:rFonts w:hint="eastAsia" w:ascii="宋体" w:hAnsi="宋体"/>
          <w:b/>
          <w:szCs w:val="21"/>
        </w:rPr>
        <w:t>10.2.6</w:t>
      </w:r>
      <w:r>
        <w:rPr>
          <w:rFonts w:hint="eastAsia" w:ascii="宋体" w:hAnsi="宋体"/>
          <w:szCs w:val="21"/>
        </w:rPr>
        <w:t>采购材料设备使用前的检验</w:t>
      </w:r>
    </w:p>
    <w:p w14:paraId="64E8E6DB">
      <w:pPr>
        <w:pStyle w:val="5"/>
        <w:adjustRightInd w:val="0"/>
        <w:snapToGrid w:val="0"/>
        <w:spacing w:line="360" w:lineRule="auto"/>
        <w:ind w:firstLineChars="200"/>
        <w:rPr>
          <w:rFonts w:ascii="宋体" w:hAnsi="宋体"/>
          <w:szCs w:val="21"/>
        </w:rPr>
      </w:pPr>
      <w:r>
        <w:rPr>
          <w:rFonts w:hint="eastAsia" w:ascii="宋体" w:hAnsi="宋体"/>
          <w:szCs w:val="21"/>
        </w:rPr>
        <w:t>承包人采购的材料、设备在使用前，应由发包人负责检验或试验，不合格的不得使用。</w:t>
      </w:r>
    </w:p>
    <w:p w14:paraId="3D869A78">
      <w:pPr>
        <w:pStyle w:val="5"/>
        <w:adjustRightInd w:val="0"/>
        <w:snapToGrid w:val="0"/>
        <w:spacing w:line="360" w:lineRule="auto"/>
        <w:ind w:firstLine="422" w:firstLineChars="200"/>
        <w:rPr>
          <w:rFonts w:hAnsi="宋体"/>
          <w:color w:val="000000"/>
          <w:szCs w:val="21"/>
          <w:u w:val="dotted"/>
        </w:rPr>
      </w:pPr>
      <w:r>
        <w:rPr>
          <w:rFonts w:hint="eastAsia" w:ascii="宋体" w:hAnsi="宋体"/>
          <w:b/>
          <w:szCs w:val="21"/>
        </w:rPr>
        <w:t>10.2.7</w:t>
      </w:r>
      <w:r>
        <w:rPr>
          <w:rFonts w:hint="eastAsia" w:ascii="宋体" w:hAnsi="宋体"/>
          <w:szCs w:val="21"/>
        </w:rPr>
        <w:t>发包人指定采购材料设备</w:t>
      </w:r>
    </w:p>
    <w:p w14:paraId="0A77AC17">
      <w:pPr>
        <w:pStyle w:val="5"/>
        <w:adjustRightInd w:val="0"/>
        <w:snapToGrid w:val="0"/>
        <w:spacing w:line="360" w:lineRule="auto"/>
        <w:rPr>
          <w:rFonts w:ascii="宋体" w:hAnsi="宋体"/>
          <w:szCs w:val="21"/>
        </w:rPr>
      </w:pPr>
      <w:r>
        <w:rPr>
          <w:rFonts w:hint="eastAsia" w:ascii="宋体" w:hAnsi="宋体"/>
          <w:szCs w:val="21"/>
        </w:rPr>
        <w:t>由承包人采购的材料、设备，除专用条款另有约定外，发包人不得指定生产厂家或供应商。</w:t>
      </w:r>
    </w:p>
    <w:p w14:paraId="65CFFBD9">
      <w:pPr>
        <w:pStyle w:val="5"/>
        <w:adjustRightInd w:val="0"/>
        <w:snapToGrid w:val="0"/>
        <w:spacing w:line="360" w:lineRule="auto"/>
        <w:rPr>
          <w:rFonts w:ascii="宋体" w:hAnsi="宋体"/>
          <w:szCs w:val="21"/>
        </w:rPr>
      </w:pPr>
      <w:r>
        <w:rPr>
          <w:rFonts w:hint="eastAsia" w:ascii="宋体" w:hAnsi="宋体"/>
          <w:szCs w:val="21"/>
        </w:rPr>
        <w:t>发包人指定生产厂家或供应商，引起合同价款变化的，应按实调整。</w:t>
      </w:r>
    </w:p>
    <w:p w14:paraId="72B2947F">
      <w:pPr>
        <w:pStyle w:val="5"/>
        <w:tabs>
          <w:tab w:val="left" w:pos="3060"/>
        </w:tabs>
        <w:adjustRightInd w:val="0"/>
        <w:snapToGrid w:val="0"/>
        <w:spacing w:line="360" w:lineRule="auto"/>
        <w:ind w:firstLine="0"/>
      </w:pPr>
      <w:bookmarkStart w:id="544" w:name="_Toc351203558"/>
    </w:p>
    <w:p w14:paraId="0617553D">
      <w:pPr>
        <w:pStyle w:val="5"/>
        <w:tabs>
          <w:tab w:val="left" w:pos="3060"/>
        </w:tabs>
        <w:adjustRightInd w:val="0"/>
        <w:snapToGrid w:val="0"/>
        <w:spacing w:line="360" w:lineRule="auto"/>
        <w:ind w:firstLine="633" w:firstLineChars="198"/>
        <w:rPr>
          <w:rFonts w:ascii="黑体" w:hAnsi="宋体" w:eastAsia="黑体"/>
          <w:sz w:val="32"/>
          <w:szCs w:val="32"/>
        </w:rPr>
      </w:pPr>
      <w:r>
        <w:rPr>
          <w:rFonts w:hint="eastAsia" w:ascii="黑体" w:eastAsia="黑体"/>
          <w:sz w:val="32"/>
          <w:szCs w:val="32"/>
        </w:rPr>
        <w:t>10.3  样品</w:t>
      </w:r>
      <w:bookmarkEnd w:id="544"/>
    </w:p>
    <w:p w14:paraId="28DF72DF">
      <w:pPr>
        <w:autoSpaceDE w:val="0"/>
        <w:autoSpaceDN w:val="0"/>
        <w:adjustRightInd w:val="0"/>
        <w:spacing w:line="360" w:lineRule="auto"/>
        <w:ind w:firstLine="422" w:firstLineChars="200"/>
        <w:jc w:val="left"/>
        <w:rPr>
          <w:rFonts w:ascii="宋体" w:hAnsi="宋体"/>
          <w:kern w:val="0"/>
          <w:szCs w:val="21"/>
        </w:rPr>
      </w:pPr>
      <w:r>
        <w:rPr>
          <w:rFonts w:hint="eastAsia" w:ascii="宋体" w:hAnsi="宋体"/>
          <w:b/>
          <w:kern w:val="0"/>
          <w:szCs w:val="21"/>
        </w:rPr>
        <w:t>10.3</w:t>
      </w:r>
      <w:r>
        <w:rPr>
          <w:rFonts w:ascii="宋体" w:hAnsi="宋体"/>
          <w:b/>
          <w:kern w:val="0"/>
          <w:szCs w:val="21"/>
        </w:rPr>
        <w:t>.1</w:t>
      </w:r>
      <w:r>
        <w:rPr>
          <w:rFonts w:ascii="宋体" w:hAnsi="宋体"/>
          <w:kern w:val="0"/>
          <w:szCs w:val="21"/>
        </w:rPr>
        <w:tab/>
      </w:r>
      <w:r>
        <w:rPr>
          <w:rFonts w:ascii="宋体" w:hAnsi="宋体"/>
          <w:kern w:val="0"/>
          <w:szCs w:val="21"/>
        </w:rPr>
        <w:t>样品的报送</w:t>
      </w:r>
      <w:r>
        <w:rPr>
          <w:rFonts w:hint="eastAsia" w:ascii="宋体" w:hAnsi="宋体"/>
          <w:kern w:val="0"/>
          <w:szCs w:val="21"/>
        </w:rPr>
        <w:t>与封存</w:t>
      </w:r>
    </w:p>
    <w:p w14:paraId="7AB353CC">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需要承包人报送样品的材料或工程设备，样品的种类、名称、规格、数量等要求均应在专用合同条款中约定。样品的报送程序如下：</w:t>
      </w:r>
    </w:p>
    <w:p w14:paraId="49200782">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1）承包人应在计划采购前28天向监理工程师报送样品。承包人报送的样品均应来自供应材料的实际生产地，且提供的样品的规格、数量足以表明材料或工程设备的质量、型号、颜色、表面处理、质地、误差和其他要求的特征。</w:t>
      </w:r>
    </w:p>
    <w:p w14:paraId="0C1DD3C9">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2）承包人每次报送样品时应随附申报单，申报单应载明报送样品的相关数据和资料，并标明每件样品对应的图纸号，预留监理工程师批复意见栏。监理工程师应在收到承包人报送的样品后7天向承包人回复经发包人签认的样品审批意见。</w:t>
      </w:r>
    </w:p>
    <w:p w14:paraId="2104AE2B">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（3）经发包人和监理工程师审批确认的样品</w:t>
      </w:r>
      <w:r>
        <w:rPr>
          <w:rFonts w:hint="eastAsia" w:ascii="宋体" w:hAnsi="宋体"/>
          <w:kern w:val="0"/>
          <w:szCs w:val="21"/>
        </w:rPr>
        <w:t>应按约定的方法封样，封存的样品</w:t>
      </w:r>
      <w:r>
        <w:rPr>
          <w:rFonts w:ascii="宋体" w:hAnsi="宋体"/>
          <w:kern w:val="0"/>
          <w:szCs w:val="21"/>
        </w:rPr>
        <w:t>作为检验工程相关部分的标准之一。承包人在施工过程中不得使用与样品不符的材料或工程设备。</w:t>
      </w:r>
    </w:p>
    <w:p w14:paraId="085546AC">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（4）发包人和监理工程师对样品的审批确认仅为确认相关材料或工程设备的特征或用途，不得被理解为对合同的修改或改变，也并不减轻或免除承包人任何的责任和义务。</w:t>
      </w:r>
      <w:r>
        <w:rPr>
          <w:rFonts w:hint="eastAsia" w:ascii="宋体" w:hAnsi="宋体"/>
          <w:kern w:val="0"/>
          <w:szCs w:val="21"/>
        </w:rPr>
        <w:t>如果封存的样品修改或改变了合同约定，合同当事人应当以书面协议予以确认。</w:t>
      </w:r>
    </w:p>
    <w:p w14:paraId="1FEC3004">
      <w:pPr>
        <w:autoSpaceDE w:val="0"/>
        <w:autoSpaceDN w:val="0"/>
        <w:adjustRightInd w:val="0"/>
        <w:spacing w:line="360" w:lineRule="auto"/>
        <w:ind w:firstLine="422" w:firstLineChars="200"/>
        <w:jc w:val="left"/>
        <w:rPr>
          <w:rFonts w:ascii="宋体" w:hAnsi="宋体"/>
          <w:kern w:val="0"/>
          <w:szCs w:val="21"/>
        </w:rPr>
      </w:pPr>
      <w:r>
        <w:rPr>
          <w:rFonts w:hint="eastAsia" w:ascii="宋体" w:hAnsi="宋体"/>
          <w:b/>
          <w:kern w:val="0"/>
          <w:szCs w:val="21"/>
        </w:rPr>
        <w:t>10.3</w:t>
      </w:r>
      <w:r>
        <w:rPr>
          <w:rFonts w:ascii="宋体" w:hAnsi="宋体"/>
          <w:b/>
          <w:kern w:val="0"/>
          <w:szCs w:val="21"/>
        </w:rPr>
        <w:t>.2</w:t>
      </w:r>
      <w:r>
        <w:rPr>
          <w:rFonts w:ascii="宋体" w:hAnsi="宋体"/>
          <w:kern w:val="0"/>
          <w:szCs w:val="21"/>
        </w:rPr>
        <w:t xml:space="preserve"> 样品的保管</w:t>
      </w:r>
    </w:p>
    <w:p w14:paraId="6CB693E5">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经批准的样品应由监理工程师负责封存于现场，承包人应在现场为保存样品提供适当和固定的场所并保持适当和良好的存储环境条件。</w:t>
      </w:r>
      <w:bookmarkStart w:id="545" w:name="_Toc351203561"/>
      <w:bookmarkStart w:id="546" w:name="_Toc296346607"/>
      <w:bookmarkStart w:id="547" w:name="_Toc337558804"/>
      <w:bookmarkStart w:id="548" w:name="_Toc296503106"/>
      <w:bookmarkStart w:id="549" w:name="_Toc351203586"/>
      <w:bookmarkStart w:id="550" w:name="_Toc322522574"/>
    </w:p>
    <w:p w14:paraId="3891E36B">
      <w:pPr>
        <w:autoSpaceDE w:val="0"/>
        <w:autoSpaceDN w:val="0"/>
        <w:adjustRightInd w:val="0"/>
        <w:spacing w:line="360" w:lineRule="auto"/>
        <w:ind w:firstLine="420" w:firstLineChars="200"/>
        <w:jc w:val="left"/>
        <w:rPr>
          <w:kern w:val="0"/>
        </w:rPr>
      </w:pPr>
    </w:p>
    <w:p w14:paraId="241F934B">
      <w:pPr>
        <w:autoSpaceDE w:val="0"/>
        <w:autoSpaceDN w:val="0"/>
        <w:adjustRightInd w:val="0"/>
        <w:spacing w:line="360" w:lineRule="auto"/>
        <w:ind w:firstLine="640" w:firstLineChars="200"/>
        <w:jc w:val="left"/>
        <w:rPr>
          <w:rFonts w:ascii="黑体" w:hAnsi="宋体" w:eastAsia="黑体"/>
          <w:kern w:val="0"/>
          <w:sz w:val="32"/>
          <w:szCs w:val="32"/>
        </w:rPr>
      </w:pPr>
      <w:bookmarkStart w:id="551" w:name="_Toc337558781"/>
      <w:bookmarkStart w:id="552" w:name="_Toc296346564"/>
      <w:bookmarkStart w:id="553" w:name="_Toc296503063"/>
      <w:r>
        <w:rPr>
          <w:rFonts w:hint="eastAsia" w:ascii="黑体" w:eastAsia="黑体"/>
          <w:sz w:val="32"/>
          <w:szCs w:val="32"/>
        </w:rPr>
        <w:t>10.4  材料与设备专用</w:t>
      </w:r>
      <w:bookmarkEnd w:id="545"/>
      <w:r>
        <w:rPr>
          <w:rFonts w:hint="eastAsia" w:ascii="黑体" w:eastAsia="黑体"/>
          <w:sz w:val="32"/>
          <w:szCs w:val="32"/>
        </w:rPr>
        <w:t>要求</w:t>
      </w:r>
    </w:p>
    <w:bookmarkEnd w:id="551"/>
    <w:bookmarkEnd w:id="552"/>
    <w:bookmarkEnd w:id="553"/>
    <w:p w14:paraId="4A9296F3">
      <w:pPr>
        <w:spacing w:line="360" w:lineRule="auto"/>
        <w:ind w:firstLine="420" w:firstLineChars="200"/>
        <w:rPr>
          <w:rFonts w:ascii="宋体" w:hAnsi="宋体"/>
          <w:szCs w:val="21"/>
        </w:rPr>
      </w:pPr>
      <w:r>
        <w:rPr>
          <w:rFonts w:hint="eastAsia" w:hAnsi="宋体"/>
          <w:szCs w:val="21"/>
        </w:rPr>
        <w:t>合同工程</w:t>
      </w:r>
      <w:r>
        <w:rPr>
          <w:rFonts w:hint="eastAsia" w:ascii="宋体" w:hAnsi="宋体"/>
          <w:szCs w:val="21"/>
        </w:rPr>
        <w:t>所需的材料、设备和承包人的施工机械一经运至现场，均应视为专门用于实施合同工程。没有经监理工程师同意并取得发包人批准，承包人不得将它们移出现场，但用于运送材料、设备、施工机械和雇员的运输工具除外。</w:t>
      </w:r>
    </w:p>
    <w:p w14:paraId="21BB7821">
      <w:pPr>
        <w:autoSpaceDE w:val="0"/>
        <w:autoSpaceDN w:val="0"/>
        <w:adjustRightInd w:val="0"/>
        <w:spacing w:line="360" w:lineRule="auto"/>
        <w:ind w:firstLine="420" w:firstLineChars="200"/>
        <w:jc w:val="left"/>
        <w:rPr>
          <w:kern w:val="0"/>
        </w:rPr>
      </w:pPr>
    </w:p>
    <w:p w14:paraId="02326C14">
      <w:pPr>
        <w:pStyle w:val="5"/>
        <w:adjustRightInd w:val="0"/>
        <w:snapToGrid w:val="0"/>
        <w:spacing w:line="360" w:lineRule="auto"/>
        <w:ind w:firstLine="537" w:firstLineChars="168"/>
        <w:rPr>
          <w:rFonts w:ascii="黑体" w:hAnsi="宋体" w:eastAsia="黑体"/>
          <w:sz w:val="32"/>
          <w:szCs w:val="24"/>
        </w:rPr>
      </w:pPr>
      <w:r>
        <w:rPr>
          <w:rFonts w:hint="eastAsia" w:ascii="黑体" w:hAnsi="宋体" w:eastAsia="黑体"/>
          <w:sz w:val="32"/>
          <w:szCs w:val="24"/>
        </w:rPr>
        <w:t>10.5  材料、设备的检验</w:t>
      </w:r>
    </w:p>
    <w:p w14:paraId="520EC926">
      <w:pPr>
        <w:pStyle w:val="5"/>
        <w:adjustRightInd w:val="0"/>
        <w:snapToGrid w:val="0"/>
        <w:spacing w:line="360" w:lineRule="auto"/>
        <w:ind w:firstLine="422" w:firstLineChars="200"/>
        <w:rPr>
          <w:rFonts w:ascii="宋体" w:hAnsi="宋体"/>
          <w:szCs w:val="21"/>
        </w:rPr>
      </w:pPr>
      <w:r>
        <w:rPr>
          <w:rFonts w:hint="eastAsia" w:ascii="宋体" w:hAnsi="宋体"/>
          <w:b/>
          <w:szCs w:val="21"/>
        </w:rPr>
        <w:t>10.5.1</w:t>
      </w:r>
      <w:r>
        <w:rPr>
          <w:rFonts w:hint="eastAsia" w:ascii="宋体" w:hAnsi="宋体"/>
          <w:szCs w:val="21"/>
        </w:rPr>
        <w:t>进入现场检验</w:t>
      </w:r>
    </w:p>
    <w:p w14:paraId="664334A2">
      <w:pPr>
        <w:pStyle w:val="5"/>
        <w:adjustRightInd w:val="0"/>
        <w:snapToGrid w:val="0"/>
        <w:spacing w:line="360" w:lineRule="auto"/>
        <w:ind w:firstLineChars="200"/>
        <w:rPr>
          <w:rFonts w:ascii="宋体" w:hAnsi="宋体"/>
          <w:szCs w:val="21"/>
        </w:rPr>
      </w:pPr>
      <w:r>
        <w:rPr>
          <w:rFonts w:hint="eastAsia" w:ascii="宋体" w:hAnsi="宋体"/>
          <w:szCs w:val="21"/>
        </w:rPr>
        <w:t>监理工程师及其委派的代表可进入施工场地、材料、设备的制造、加工或制配的所有车间和场所进行检验。承包人应为他们进入上述场所提供便利和协助。</w:t>
      </w:r>
    </w:p>
    <w:p w14:paraId="0E71BF44">
      <w:pPr>
        <w:pStyle w:val="5"/>
        <w:adjustRightInd w:val="0"/>
        <w:snapToGrid w:val="0"/>
        <w:spacing w:line="360" w:lineRule="auto"/>
        <w:ind w:firstLine="315" w:firstLineChars="150"/>
        <w:rPr>
          <w:rFonts w:ascii="宋体" w:hAnsi="宋体"/>
          <w:szCs w:val="21"/>
        </w:rPr>
      </w:pPr>
      <w:r>
        <w:rPr>
          <w:rFonts w:hint="eastAsia" w:ascii="宋体" w:hAnsi="宋体"/>
          <w:szCs w:val="21"/>
        </w:rPr>
        <w:t xml:space="preserve"> </w:t>
      </w:r>
      <w:r>
        <w:rPr>
          <w:rFonts w:hint="eastAsia" w:ascii="宋体" w:hAnsi="宋体"/>
          <w:b/>
          <w:szCs w:val="21"/>
        </w:rPr>
        <w:t>10.5.2</w:t>
      </w:r>
      <w:r>
        <w:rPr>
          <w:rFonts w:hint="eastAsia" w:ascii="宋体" w:hAnsi="宋体"/>
          <w:szCs w:val="21"/>
        </w:rPr>
        <w:t>材料设备的见证取样检测</w:t>
      </w:r>
    </w:p>
    <w:p w14:paraId="111115E9">
      <w:pPr>
        <w:pStyle w:val="5"/>
        <w:adjustRightInd w:val="0"/>
        <w:snapToGrid w:val="0"/>
        <w:spacing w:line="360" w:lineRule="auto"/>
        <w:ind w:firstLineChars="200"/>
        <w:rPr>
          <w:rFonts w:ascii="宋体" w:hAnsi="宋体"/>
          <w:szCs w:val="21"/>
        </w:rPr>
      </w:pPr>
      <w:r>
        <w:rPr>
          <w:rFonts w:hint="eastAsia" w:ascii="宋体" w:hAnsi="宋体"/>
          <w:szCs w:val="21"/>
        </w:rPr>
        <w:t>监理工程师应在见证取样前24小时通知承包人，承包人有义务配合材料、设备的见证取样。</w:t>
      </w:r>
    </w:p>
    <w:p w14:paraId="091731ED">
      <w:pPr>
        <w:pStyle w:val="5"/>
        <w:adjustRightInd w:val="0"/>
        <w:snapToGrid w:val="0"/>
        <w:spacing w:line="360" w:lineRule="auto"/>
        <w:ind w:firstLine="422" w:firstLineChars="200"/>
        <w:rPr>
          <w:rFonts w:ascii="宋体" w:hAnsi="宋体"/>
          <w:szCs w:val="21"/>
        </w:rPr>
      </w:pPr>
      <w:r>
        <w:rPr>
          <w:rFonts w:hint="eastAsia" w:ascii="宋体" w:hAnsi="宋体"/>
          <w:b/>
          <w:szCs w:val="21"/>
        </w:rPr>
        <w:t>10.5.3</w:t>
      </w:r>
      <w:r>
        <w:rPr>
          <w:rFonts w:hint="eastAsia" w:ascii="宋体" w:hAnsi="宋体"/>
          <w:szCs w:val="21"/>
        </w:rPr>
        <w:t>材料设备的使用</w:t>
      </w:r>
    </w:p>
    <w:p w14:paraId="56DA51C6">
      <w:pPr>
        <w:pStyle w:val="5"/>
        <w:adjustRightInd w:val="0"/>
        <w:snapToGrid w:val="0"/>
        <w:spacing w:line="360" w:lineRule="auto"/>
        <w:ind w:firstLineChars="200"/>
        <w:rPr>
          <w:rFonts w:ascii="宋体" w:hAnsi="宋体"/>
          <w:szCs w:val="21"/>
        </w:rPr>
      </w:pPr>
      <w:r>
        <w:rPr>
          <w:rFonts w:hint="eastAsia" w:ascii="宋体" w:hAnsi="宋体"/>
          <w:szCs w:val="21"/>
        </w:rPr>
        <w:t>材料、设备检验合格的，可在合同工程中使用。材料、设备检验不合格的，不能在合同工程中使用，并及时清出施工场地。</w:t>
      </w:r>
    </w:p>
    <w:p w14:paraId="036A5647">
      <w:pPr>
        <w:pStyle w:val="5"/>
        <w:adjustRightInd w:val="0"/>
        <w:snapToGrid w:val="0"/>
        <w:spacing w:line="360" w:lineRule="auto"/>
        <w:ind w:firstLine="422" w:firstLineChars="200"/>
        <w:rPr>
          <w:rFonts w:ascii="宋体" w:hAnsi="宋体"/>
          <w:szCs w:val="21"/>
        </w:rPr>
      </w:pPr>
      <w:r>
        <w:rPr>
          <w:rFonts w:hint="eastAsia" w:ascii="宋体" w:hAnsi="宋体"/>
          <w:b/>
          <w:szCs w:val="21"/>
        </w:rPr>
        <w:t>10.5.4</w:t>
      </w:r>
      <w:r>
        <w:rPr>
          <w:rFonts w:hint="eastAsia" w:ascii="宋体" w:hAnsi="宋体"/>
          <w:szCs w:val="21"/>
        </w:rPr>
        <w:t>材料设备的检验费用</w:t>
      </w:r>
    </w:p>
    <w:p w14:paraId="60A46BE3">
      <w:pPr>
        <w:pStyle w:val="5"/>
        <w:adjustRightInd w:val="0"/>
        <w:snapToGrid w:val="0"/>
        <w:spacing w:line="360" w:lineRule="auto"/>
        <w:ind w:firstLineChars="200"/>
        <w:rPr>
          <w:rFonts w:ascii="宋体" w:hAnsi="宋体"/>
          <w:szCs w:val="21"/>
        </w:rPr>
      </w:pPr>
      <w:r>
        <w:rPr>
          <w:rFonts w:hint="eastAsia" w:ascii="宋体" w:hAnsi="宋体"/>
          <w:szCs w:val="21"/>
        </w:rPr>
        <w:t>材料、设备的检验费应由发包人承担。</w:t>
      </w:r>
    </w:p>
    <w:p w14:paraId="3F0D4E94">
      <w:pPr>
        <w:autoSpaceDE w:val="0"/>
        <w:autoSpaceDN w:val="0"/>
        <w:adjustRightInd w:val="0"/>
        <w:spacing w:line="360" w:lineRule="auto"/>
        <w:ind w:firstLine="420" w:firstLineChars="200"/>
        <w:jc w:val="left"/>
        <w:rPr>
          <w:kern w:val="0"/>
        </w:rPr>
      </w:pPr>
    </w:p>
    <w:p w14:paraId="7951AD41">
      <w:pPr>
        <w:pStyle w:val="8"/>
        <w:adjustRightInd w:val="0"/>
        <w:snapToGrid w:val="0"/>
        <w:spacing w:line="360" w:lineRule="auto"/>
        <w:outlineLvl w:val="2"/>
        <w:rPr>
          <w:rFonts w:ascii="黑体" w:hAnsi="宋体" w:eastAsia="黑体"/>
          <w:sz w:val="32"/>
        </w:rPr>
      </w:pPr>
      <w:bookmarkStart w:id="554" w:name="_Toc9843"/>
      <w:bookmarkStart w:id="555" w:name="_Toc27664"/>
      <w:r>
        <w:rPr>
          <w:rFonts w:hint="eastAsia" w:ascii="黑体" w:hAnsi="宋体" w:eastAsia="黑体"/>
          <w:sz w:val="32"/>
        </w:rPr>
        <w:t>11. 验收和工程试车</w:t>
      </w:r>
      <w:bookmarkEnd w:id="546"/>
      <w:bookmarkEnd w:id="547"/>
      <w:bookmarkEnd w:id="548"/>
      <w:bookmarkEnd w:id="549"/>
      <w:bookmarkEnd w:id="550"/>
      <w:bookmarkEnd w:id="554"/>
      <w:bookmarkEnd w:id="555"/>
      <w:bookmarkStart w:id="556" w:name="_Toc351203587"/>
      <w:bookmarkStart w:id="557" w:name="_Toc337558805"/>
    </w:p>
    <w:p w14:paraId="41676207">
      <w:pPr>
        <w:autoSpaceDE w:val="0"/>
        <w:autoSpaceDN w:val="0"/>
        <w:adjustRightInd w:val="0"/>
        <w:spacing w:line="360" w:lineRule="auto"/>
        <w:ind w:firstLine="640" w:firstLineChars="200"/>
        <w:jc w:val="left"/>
        <w:rPr>
          <w:rFonts w:ascii="黑体" w:eastAsia="黑体"/>
          <w:sz w:val="32"/>
          <w:szCs w:val="32"/>
        </w:rPr>
      </w:pPr>
      <w:r>
        <w:rPr>
          <w:rFonts w:hint="eastAsia" w:ascii="黑体" w:eastAsia="黑体"/>
          <w:sz w:val="32"/>
          <w:szCs w:val="32"/>
        </w:rPr>
        <w:t>11.1  分部分项工程验收</w:t>
      </w:r>
      <w:bookmarkEnd w:id="556"/>
    </w:p>
    <w:bookmarkEnd w:id="557"/>
    <w:p w14:paraId="4FFDAE03">
      <w:pPr>
        <w:spacing w:line="360" w:lineRule="auto"/>
        <w:ind w:firstLine="422" w:firstLineChars="200"/>
        <w:rPr>
          <w:rFonts w:ascii="宋体" w:hAnsi="宋体"/>
          <w:szCs w:val="21"/>
        </w:rPr>
      </w:pPr>
      <w:r>
        <w:rPr>
          <w:rFonts w:ascii="宋体" w:hAnsi="宋体"/>
          <w:b/>
          <w:szCs w:val="21"/>
        </w:rPr>
        <w:t>1</w:t>
      </w:r>
      <w:r>
        <w:rPr>
          <w:rFonts w:hint="eastAsia" w:ascii="宋体" w:hAnsi="宋体"/>
          <w:b/>
          <w:szCs w:val="21"/>
        </w:rPr>
        <w:t>1</w:t>
      </w:r>
      <w:r>
        <w:rPr>
          <w:rFonts w:ascii="宋体" w:hAnsi="宋体"/>
          <w:b/>
          <w:szCs w:val="21"/>
        </w:rPr>
        <w:t xml:space="preserve">.1.1 </w:t>
      </w:r>
      <w:r>
        <w:rPr>
          <w:rFonts w:ascii="宋体" w:hAnsi="宋体"/>
          <w:szCs w:val="21"/>
        </w:rPr>
        <w:t>分部分项工程质量应符合国家有关工程施工验收规范、标准及合同约定，承包人应按照施工组织设计的要求完成分部分项工程施工。</w:t>
      </w:r>
    </w:p>
    <w:p w14:paraId="39AC625A">
      <w:pPr>
        <w:spacing w:line="360" w:lineRule="auto"/>
        <w:ind w:firstLine="422" w:firstLineChars="200"/>
        <w:rPr>
          <w:rFonts w:ascii="宋体" w:hAnsi="宋体"/>
          <w:szCs w:val="21"/>
        </w:rPr>
      </w:pPr>
      <w:r>
        <w:rPr>
          <w:rFonts w:ascii="宋体" w:hAnsi="宋体"/>
          <w:b/>
          <w:szCs w:val="21"/>
        </w:rPr>
        <w:t>1</w:t>
      </w:r>
      <w:r>
        <w:rPr>
          <w:rFonts w:hint="eastAsia" w:ascii="宋体" w:hAnsi="宋体"/>
          <w:b/>
          <w:szCs w:val="21"/>
        </w:rPr>
        <w:t>1</w:t>
      </w:r>
      <w:r>
        <w:rPr>
          <w:rFonts w:ascii="宋体" w:hAnsi="宋体"/>
          <w:b/>
          <w:szCs w:val="21"/>
        </w:rPr>
        <w:t>.1.2</w:t>
      </w:r>
      <w:r>
        <w:rPr>
          <w:rFonts w:ascii="宋体" w:hAnsi="宋体"/>
          <w:szCs w:val="21"/>
        </w:rPr>
        <w:t xml:space="preserve"> 除专用合同条款另有约定外，分部分项工程经承包人自检合格并具备验收条件的，承包人应提前48小时通知监理工程师进行验收。</w:t>
      </w:r>
      <w:r>
        <w:rPr>
          <w:rFonts w:ascii="宋体" w:hAnsi="宋体"/>
          <w:kern w:val="0"/>
          <w:szCs w:val="21"/>
        </w:rPr>
        <w:t>监理工程师不能按时进行验收的，应在验收前24小时向承包人提交书面延期要求，但延期不能超过48小时。监理工程师未按时进行验收，也未提出延期要求的，承包人有权自行验收，监理工程师应认可验收结果。</w:t>
      </w:r>
      <w:r>
        <w:rPr>
          <w:rFonts w:ascii="宋体" w:hAnsi="宋体"/>
          <w:szCs w:val="21"/>
        </w:rPr>
        <w:t>分部分项工程未经验收的，不得进入下一道工序施工。</w:t>
      </w:r>
    </w:p>
    <w:p w14:paraId="37DEFA38">
      <w:pPr>
        <w:spacing w:line="360" w:lineRule="auto"/>
        <w:ind w:firstLine="420" w:firstLineChars="200"/>
        <w:rPr>
          <w:rFonts w:ascii="宋体" w:hAnsi="宋体"/>
          <w:szCs w:val="21"/>
        </w:rPr>
      </w:pPr>
      <w:r>
        <w:rPr>
          <w:rFonts w:ascii="宋体" w:hAnsi="宋体"/>
          <w:szCs w:val="21"/>
        </w:rPr>
        <w:t>分部分项工程的验收资料应当作为竣工资料的组成部分。</w:t>
      </w:r>
    </w:p>
    <w:p w14:paraId="3B4F8BBE">
      <w:pPr>
        <w:pStyle w:val="13"/>
        <w:spacing w:line="360" w:lineRule="auto"/>
        <w:ind w:firstLine="735" w:firstLineChars="350"/>
        <w:rPr>
          <w:sz w:val="21"/>
          <w:szCs w:val="21"/>
        </w:rPr>
      </w:pPr>
    </w:p>
    <w:p w14:paraId="58E4C1A8">
      <w:pPr>
        <w:pStyle w:val="5"/>
        <w:adjustRightInd w:val="0"/>
        <w:snapToGrid w:val="0"/>
        <w:spacing w:line="360" w:lineRule="auto"/>
        <w:ind w:firstLine="403" w:firstLineChars="168"/>
        <w:rPr>
          <w:rFonts w:ascii="黑体" w:hAnsi="宋体" w:eastAsia="黑体"/>
          <w:sz w:val="32"/>
          <w:szCs w:val="24"/>
        </w:rPr>
      </w:pPr>
      <w:r>
        <w:rPr>
          <w:rFonts w:hint="eastAsia"/>
          <w:sz w:val="24"/>
        </w:rPr>
        <w:t xml:space="preserve"> </w:t>
      </w:r>
      <w:r>
        <w:rPr>
          <w:rFonts w:hint="eastAsia" w:ascii="黑体" w:hAnsi="宋体" w:eastAsia="黑体"/>
          <w:sz w:val="32"/>
          <w:szCs w:val="24"/>
        </w:rPr>
        <w:t>11.2  竣工资料</w:t>
      </w:r>
    </w:p>
    <w:p w14:paraId="0365DBA2">
      <w:pPr>
        <w:pStyle w:val="5"/>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11.2.1</w:t>
      </w:r>
      <w:r>
        <w:rPr>
          <w:rFonts w:hint="eastAsia" w:ascii="宋体" w:hAnsi="宋体"/>
          <w:szCs w:val="21"/>
        </w:rPr>
        <w:t>提交竣工资料和报告</w:t>
      </w:r>
    </w:p>
    <w:p w14:paraId="7391CD4C">
      <w:pPr>
        <w:pStyle w:val="5"/>
        <w:adjustRightInd w:val="0"/>
        <w:snapToGrid w:val="0"/>
        <w:spacing w:line="360" w:lineRule="auto"/>
        <w:ind w:firstLineChars="200"/>
        <w:rPr>
          <w:rFonts w:ascii="宋体" w:hAnsi="宋体"/>
          <w:szCs w:val="21"/>
        </w:rPr>
      </w:pPr>
      <w:r>
        <w:rPr>
          <w:rFonts w:hint="eastAsia" w:ascii="宋体" w:hAnsi="宋体"/>
          <w:szCs w:val="21"/>
        </w:rPr>
        <w:t>合同工程具备竣工验收条件，承包人应按规定的工程竣工验收技术资料格式和要求，向发包人提交完整竣工资料及竣工报告，发包人、承包人应按第11.3条规定进行验收。提交上述资料的费用已包含在合同价款中。</w:t>
      </w:r>
    </w:p>
    <w:p w14:paraId="49657F00">
      <w:pPr>
        <w:pStyle w:val="5"/>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11.2.2</w:t>
      </w:r>
      <w:r>
        <w:rPr>
          <w:rFonts w:hint="eastAsia" w:ascii="宋体" w:hAnsi="宋体"/>
          <w:szCs w:val="21"/>
        </w:rPr>
        <w:t>提交竣工资料的限制</w:t>
      </w:r>
    </w:p>
    <w:p w14:paraId="71EB150B">
      <w:pPr>
        <w:pStyle w:val="5"/>
        <w:adjustRightInd w:val="0"/>
        <w:snapToGrid w:val="0"/>
        <w:spacing w:line="360" w:lineRule="auto"/>
        <w:ind w:firstLineChars="200"/>
        <w:rPr>
          <w:rFonts w:ascii="宋体" w:hAnsi="宋体"/>
          <w:szCs w:val="21"/>
        </w:rPr>
      </w:pPr>
      <w:r>
        <w:rPr>
          <w:rFonts w:hint="eastAsia" w:ascii="宋体" w:hAnsi="宋体"/>
          <w:szCs w:val="21"/>
        </w:rPr>
        <w:t>如果承包人不按规定提交竣工资料或提交的资料不符合要求，则认为合同工程尚未达到竣工条件。</w:t>
      </w:r>
    </w:p>
    <w:p w14:paraId="4AF4144C">
      <w:pPr>
        <w:adjustRightInd w:val="0"/>
        <w:snapToGrid w:val="0"/>
        <w:spacing w:line="360" w:lineRule="auto"/>
        <w:rPr>
          <w:rFonts w:ascii="黑体" w:hAnsi="宋体" w:eastAsia="黑体"/>
          <w:sz w:val="24"/>
        </w:rPr>
      </w:pPr>
    </w:p>
    <w:p w14:paraId="1ED2563B">
      <w:pPr>
        <w:adjustRightInd w:val="0"/>
        <w:snapToGrid w:val="0"/>
        <w:spacing w:line="360" w:lineRule="auto"/>
        <w:ind w:firstLine="640" w:firstLineChars="200"/>
        <w:rPr>
          <w:rFonts w:ascii="黑体" w:hAnsi="宋体" w:eastAsia="黑体"/>
          <w:sz w:val="32"/>
        </w:rPr>
      </w:pPr>
      <w:r>
        <w:rPr>
          <w:rFonts w:hint="eastAsia" w:ascii="黑体" w:hAnsi="宋体" w:eastAsia="黑体"/>
          <w:sz w:val="32"/>
        </w:rPr>
        <w:t>11.3  竣工验收</w:t>
      </w:r>
    </w:p>
    <w:p w14:paraId="65B99201">
      <w:pPr>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11.3.1</w:t>
      </w:r>
      <w:r>
        <w:rPr>
          <w:rFonts w:hint="eastAsia" w:ascii="宋体" w:hAnsi="宋体"/>
          <w:szCs w:val="21"/>
        </w:rPr>
        <w:t>组织竣工验收和确认</w:t>
      </w:r>
    </w:p>
    <w:p w14:paraId="17678D44">
      <w:pPr>
        <w:adjustRightInd w:val="0"/>
        <w:snapToGrid w:val="0"/>
        <w:spacing w:line="360" w:lineRule="auto"/>
        <w:ind w:firstLine="420" w:firstLineChars="200"/>
        <w:rPr>
          <w:rFonts w:ascii="宋体" w:hAnsi="宋体"/>
          <w:szCs w:val="21"/>
        </w:rPr>
      </w:pPr>
      <w:r>
        <w:rPr>
          <w:rFonts w:hint="eastAsia" w:ascii="宋体" w:hAnsi="宋体"/>
          <w:szCs w:val="21"/>
        </w:rPr>
        <w:t>发包人应在收到承包人提交的竣工报告后的28天内组织验收，并在验收后14天内予以认可或提出修改意见。验收不合格，承包人应按要求修改后再次提请发包人验收，并承担因自身原因造成修改的费用。</w:t>
      </w:r>
    </w:p>
    <w:p w14:paraId="65849D57">
      <w:pPr>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11.3.2</w:t>
      </w:r>
      <w:r>
        <w:rPr>
          <w:rFonts w:hint="eastAsia" w:ascii="宋体" w:hAnsi="宋体"/>
          <w:szCs w:val="21"/>
        </w:rPr>
        <w:t>组织验收的限制</w:t>
      </w:r>
    </w:p>
    <w:p w14:paraId="49E1CE0C">
      <w:pPr>
        <w:adjustRightInd w:val="0"/>
        <w:snapToGrid w:val="0"/>
        <w:spacing w:line="360" w:lineRule="auto"/>
        <w:ind w:firstLine="420" w:firstLineChars="200"/>
        <w:rPr>
          <w:rFonts w:ascii="宋体" w:hAnsi="宋体"/>
          <w:szCs w:val="21"/>
        </w:rPr>
      </w:pPr>
      <w:r>
        <w:rPr>
          <w:rFonts w:hint="eastAsia" w:ascii="宋体" w:hAnsi="宋体"/>
          <w:szCs w:val="21"/>
        </w:rPr>
        <w:t>发包人在收到承包人提交的竣工报告后的28天内不组织验收，或验收后14天内不提出修改意见，应视为竣工报告已被认可。</w:t>
      </w:r>
    </w:p>
    <w:p w14:paraId="1E87B676">
      <w:pPr>
        <w:adjustRightInd w:val="0"/>
        <w:snapToGrid w:val="0"/>
        <w:spacing w:line="360" w:lineRule="auto"/>
        <w:ind w:firstLine="422" w:firstLineChars="200"/>
        <w:rPr>
          <w:rFonts w:ascii="宋体" w:hAnsi="宋体"/>
          <w:szCs w:val="21"/>
        </w:rPr>
      </w:pPr>
      <w:r>
        <w:rPr>
          <w:rFonts w:hint="eastAsia" w:ascii="宋体" w:hAnsi="宋体"/>
          <w:b/>
          <w:szCs w:val="21"/>
        </w:rPr>
        <w:t>11.3.3</w:t>
      </w:r>
      <w:r>
        <w:rPr>
          <w:rFonts w:hint="eastAsia" w:ascii="宋体" w:hAnsi="宋体"/>
          <w:szCs w:val="21"/>
        </w:rPr>
        <w:t>不组织验收的责任</w:t>
      </w:r>
    </w:p>
    <w:p w14:paraId="5559B68D">
      <w:pPr>
        <w:adjustRightInd w:val="0"/>
        <w:snapToGrid w:val="0"/>
        <w:spacing w:line="360" w:lineRule="auto"/>
        <w:ind w:firstLine="420" w:firstLineChars="200"/>
        <w:rPr>
          <w:rFonts w:ascii="宋体" w:hAnsi="宋体"/>
          <w:szCs w:val="21"/>
        </w:rPr>
      </w:pPr>
      <w:r>
        <w:rPr>
          <w:rFonts w:hint="eastAsia" w:ascii="宋体" w:hAnsi="宋体"/>
          <w:szCs w:val="21"/>
        </w:rPr>
        <w:t>发包人收到承包人提交的竣工报告后的28天内不组织验收，从第29天起承担工程照管和一切意外责任。</w:t>
      </w:r>
    </w:p>
    <w:p w14:paraId="24E5EA67">
      <w:pPr>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11.3.4</w:t>
      </w:r>
      <w:r>
        <w:rPr>
          <w:rFonts w:hint="eastAsia" w:ascii="宋体" w:hAnsi="宋体"/>
          <w:szCs w:val="21"/>
        </w:rPr>
        <w:t>颁发竣工验收证书</w:t>
      </w:r>
    </w:p>
    <w:p w14:paraId="65655F65">
      <w:pPr>
        <w:adjustRightInd w:val="0"/>
        <w:snapToGrid w:val="0"/>
        <w:spacing w:line="360" w:lineRule="auto"/>
        <w:ind w:firstLine="420" w:firstLineChars="200"/>
        <w:rPr>
          <w:rFonts w:ascii="宋体" w:hAnsi="宋体"/>
          <w:szCs w:val="21"/>
        </w:rPr>
      </w:pPr>
      <w:r>
        <w:rPr>
          <w:rFonts w:hint="eastAsia" w:ascii="宋体" w:hAnsi="宋体"/>
          <w:szCs w:val="21"/>
        </w:rPr>
        <w:t>竣工报告被认可，则表明已完成合同工程，并视为通过竣工验收，发包人应向承包人颁发工程竣工验收证书。</w:t>
      </w:r>
    </w:p>
    <w:p w14:paraId="1BA3D869">
      <w:pPr>
        <w:pStyle w:val="13"/>
        <w:adjustRightInd w:val="0"/>
        <w:snapToGrid w:val="0"/>
        <w:spacing w:line="360" w:lineRule="auto"/>
        <w:ind w:left="0" w:leftChars="0" w:firstLine="422" w:firstLineChars="200"/>
        <w:rPr>
          <w:rFonts w:ascii="宋体" w:hAnsi="宋体"/>
          <w:sz w:val="21"/>
          <w:szCs w:val="21"/>
        </w:rPr>
      </w:pPr>
      <w:r>
        <w:rPr>
          <w:rFonts w:hint="eastAsia" w:ascii="宋体" w:hAnsi="宋体"/>
          <w:b/>
          <w:sz w:val="21"/>
          <w:szCs w:val="21"/>
        </w:rPr>
        <w:t>11.3.5</w:t>
      </w:r>
      <w:r>
        <w:rPr>
          <w:rFonts w:hint="eastAsia" w:ascii="宋体" w:hAnsi="宋体"/>
          <w:sz w:val="21"/>
          <w:szCs w:val="21"/>
        </w:rPr>
        <w:t>使用未验收或验收未通过工程的责任</w:t>
      </w:r>
    </w:p>
    <w:p w14:paraId="53E86640">
      <w:pPr>
        <w:pStyle w:val="13"/>
        <w:adjustRightInd w:val="0"/>
        <w:snapToGrid w:val="0"/>
        <w:spacing w:line="360" w:lineRule="auto"/>
        <w:ind w:left="0" w:leftChars="0" w:firstLine="420" w:firstLineChars="200"/>
        <w:rPr>
          <w:rFonts w:ascii="宋体" w:hAnsi="宋体"/>
          <w:sz w:val="21"/>
          <w:szCs w:val="21"/>
        </w:rPr>
      </w:pPr>
      <w:r>
        <w:rPr>
          <w:rFonts w:hint="eastAsia" w:ascii="宋体" w:hAnsi="宋体"/>
          <w:sz w:val="21"/>
          <w:szCs w:val="21"/>
        </w:rPr>
        <w:t>工程未经竣工验收或竣工验收未通过的，发包人不得使用。发包人强行使用的，由此发生的质量问题及其它问题，应由发包人承担责任。</w:t>
      </w:r>
    </w:p>
    <w:p w14:paraId="25A8A5B1">
      <w:pPr>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11.3.6</w:t>
      </w:r>
      <w:r>
        <w:rPr>
          <w:rFonts w:hint="eastAsia" w:ascii="宋体" w:hAnsi="宋体"/>
          <w:szCs w:val="21"/>
        </w:rPr>
        <w:t>工程竣工质量争议的责任</w:t>
      </w:r>
    </w:p>
    <w:p w14:paraId="2902FFF3">
      <w:pPr>
        <w:pStyle w:val="13"/>
        <w:adjustRightInd w:val="0"/>
        <w:snapToGrid w:val="0"/>
        <w:spacing w:line="360" w:lineRule="auto"/>
        <w:ind w:left="0" w:leftChars="0" w:firstLine="420" w:firstLineChars="200"/>
        <w:rPr>
          <w:rFonts w:ascii="宋体" w:hAnsi="宋体"/>
          <w:sz w:val="21"/>
          <w:szCs w:val="21"/>
        </w:rPr>
      </w:pPr>
      <w:r>
        <w:rPr>
          <w:rFonts w:hint="eastAsia" w:ascii="宋体" w:hAnsi="宋体"/>
          <w:sz w:val="21"/>
          <w:szCs w:val="21"/>
        </w:rPr>
        <w:t>工程竣工验收时发生工程质量争议，经第16.1.5款规定调解后，工程质量符合合同要求的，应由发包人承担所需费用，工期相应顺延。</w:t>
      </w:r>
    </w:p>
    <w:p w14:paraId="4C147C1E">
      <w:pPr>
        <w:pStyle w:val="13"/>
        <w:adjustRightInd w:val="0"/>
        <w:snapToGrid w:val="0"/>
        <w:spacing w:line="360" w:lineRule="auto"/>
        <w:ind w:left="0" w:leftChars="0" w:firstLine="420" w:firstLineChars="200"/>
        <w:rPr>
          <w:rFonts w:ascii="宋体" w:hAnsi="宋体"/>
          <w:sz w:val="21"/>
          <w:szCs w:val="21"/>
        </w:rPr>
      </w:pPr>
    </w:p>
    <w:p w14:paraId="68AC33C5">
      <w:pPr>
        <w:adjustRightInd w:val="0"/>
        <w:snapToGrid w:val="0"/>
        <w:spacing w:line="360" w:lineRule="auto"/>
        <w:ind w:firstLine="640" w:firstLineChars="200"/>
        <w:rPr>
          <w:rFonts w:ascii="黑体" w:hAnsi="宋体" w:eastAsia="黑体"/>
          <w:sz w:val="32"/>
        </w:rPr>
      </w:pPr>
      <w:r>
        <w:rPr>
          <w:rFonts w:hint="eastAsia" w:ascii="黑体" w:hAnsi="宋体" w:eastAsia="黑体"/>
          <w:sz w:val="32"/>
        </w:rPr>
        <w:t>11.4  工程试车</w:t>
      </w:r>
    </w:p>
    <w:p w14:paraId="3DECAF88">
      <w:pPr>
        <w:adjustRightInd w:val="0"/>
        <w:snapToGrid w:val="0"/>
        <w:spacing w:line="360" w:lineRule="auto"/>
        <w:ind w:left="-2" w:leftChars="-1" w:firstLine="422" w:firstLineChars="200"/>
        <w:rPr>
          <w:rFonts w:ascii="宋体" w:hAnsi="宋体"/>
          <w:szCs w:val="21"/>
        </w:rPr>
      </w:pPr>
      <w:r>
        <w:rPr>
          <w:rFonts w:hint="eastAsia" w:ascii="宋体" w:hAnsi="宋体"/>
          <w:b/>
          <w:szCs w:val="21"/>
        </w:rPr>
        <w:t>11.4.1</w:t>
      </w:r>
      <w:r>
        <w:rPr>
          <w:rFonts w:hint="eastAsia" w:ascii="宋体" w:hAnsi="宋体"/>
          <w:szCs w:val="21"/>
        </w:rPr>
        <w:t>试车内容</w:t>
      </w:r>
    </w:p>
    <w:p w14:paraId="3F94A6AE">
      <w:pPr>
        <w:adjustRightInd w:val="0"/>
        <w:snapToGrid w:val="0"/>
        <w:spacing w:line="360" w:lineRule="auto"/>
        <w:ind w:firstLine="420" w:firstLineChars="200"/>
        <w:rPr>
          <w:rFonts w:ascii="宋体" w:hAnsi="宋体"/>
          <w:szCs w:val="21"/>
        </w:rPr>
      </w:pPr>
      <w:r>
        <w:rPr>
          <w:rFonts w:hint="eastAsia" w:ascii="宋体" w:hAnsi="宋体"/>
          <w:szCs w:val="21"/>
        </w:rPr>
        <w:t>按合同约定需要试车的，试车的内容应与承包人承包的安装范围相一致。</w:t>
      </w:r>
    </w:p>
    <w:p w14:paraId="38D3E1E9">
      <w:pPr>
        <w:tabs>
          <w:tab w:val="left" w:pos="540"/>
        </w:tabs>
        <w:adjustRightInd w:val="0"/>
        <w:snapToGrid w:val="0"/>
        <w:spacing w:line="360" w:lineRule="auto"/>
        <w:ind w:firstLine="422" w:firstLineChars="200"/>
        <w:rPr>
          <w:rFonts w:ascii="宋体" w:hAnsi="宋体"/>
          <w:szCs w:val="21"/>
        </w:rPr>
      </w:pPr>
      <w:r>
        <w:rPr>
          <w:rFonts w:hint="eastAsia" w:ascii="宋体" w:hAnsi="宋体"/>
          <w:b/>
          <w:szCs w:val="21"/>
        </w:rPr>
        <w:t>11.4.2</w:t>
      </w:r>
      <w:r>
        <w:rPr>
          <w:rFonts w:hint="eastAsia" w:ascii="宋体" w:hAnsi="宋体"/>
          <w:szCs w:val="21"/>
        </w:rPr>
        <w:t xml:space="preserve">单机试车的通知和限制 </w:t>
      </w:r>
    </w:p>
    <w:p w14:paraId="0CAF217E">
      <w:pPr>
        <w:adjustRightInd w:val="0"/>
        <w:snapToGrid w:val="0"/>
        <w:spacing w:line="360" w:lineRule="auto"/>
        <w:ind w:firstLine="420" w:firstLineChars="200"/>
        <w:rPr>
          <w:rFonts w:ascii="宋体" w:hAnsi="宋体"/>
          <w:szCs w:val="21"/>
        </w:rPr>
      </w:pPr>
      <w:r>
        <w:rPr>
          <w:rFonts w:hint="eastAsia" w:ascii="宋体" w:hAnsi="宋体"/>
          <w:szCs w:val="21"/>
        </w:rPr>
        <w:t>设备安装工程具备单机无负荷试车条件时，承包人应组织试车，并在试车前</w:t>
      </w:r>
      <w:r>
        <w:rPr>
          <w:rFonts w:ascii="宋体" w:hAnsi="宋体"/>
          <w:szCs w:val="21"/>
        </w:rPr>
        <w:t>48</w:t>
      </w:r>
      <w:r>
        <w:rPr>
          <w:rFonts w:hint="eastAsia" w:ascii="宋体" w:hAnsi="宋体"/>
          <w:szCs w:val="21"/>
        </w:rPr>
        <w:t>小时以书面形式通知监理工程师。通知包括试车内容、时间和地点。承包人应自行准备试车记录，发包人应为承包人试车提供便利和协助。</w:t>
      </w:r>
    </w:p>
    <w:p w14:paraId="6967B2D9">
      <w:pPr>
        <w:adjustRightInd w:val="0"/>
        <w:snapToGrid w:val="0"/>
        <w:spacing w:line="360" w:lineRule="auto"/>
        <w:ind w:firstLine="420" w:firstLineChars="200"/>
        <w:rPr>
          <w:rFonts w:ascii="宋体" w:hAnsi="宋体"/>
          <w:szCs w:val="21"/>
        </w:rPr>
      </w:pPr>
      <w:r>
        <w:rPr>
          <w:rFonts w:hint="eastAsia" w:ascii="宋体" w:hAnsi="宋体"/>
          <w:szCs w:val="21"/>
        </w:rPr>
        <w:t>监理工程师不能按时参加试车，应至少在开始试车前24小时发出延期试车指令并书面说明理由，延期不能超过48小时。监理工程师未发出延期试车指令也未能按时参加试车，承包人可自行试车，并认为试车是在监理工程师在场的情况下完成的。试车完成后，承包人应立即向监理工程师提交试车数据的有效证据，监理工程师应认可试车记录。</w:t>
      </w:r>
    </w:p>
    <w:p w14:paraId="38C4F30F">
      <w:pPr>
        <w:adjustRightInd w:val="0"/>
        <w:snapToGrid w:val="0"/>
        <w:spacing w:line="360" w:lineRule="auto"/>
        <w:rPr>
          <w:rFonts w:ascii="宋体" w:hAnsi="宋体"/>
          <w:szCs w:val="21"/>
        </w:rPr>
      </w:pPr>
      <w:r>
        <w:rPr>
          <w:rFonts w:hint="eastAsia" w:ascii="宋体" w:hAnsi="宋体"/>
          <w:szCs w:val="21"/>
        </w:rPr>
        <w:t xml:space="preserve">   </w:t>
      </w:r>
      <w:r>
        <w:rPr>
          <w:rFonts w:hint="eastAsia" w:ascii="宋体" w:hAnsi="宋体"/>
          <w:b/>
          <w:szCs w:val="21"/>
        </w:rPr>
        <w:t xml:space="preserve"> 11.4.3</w:t>
      </w:r>
      <w:r>
        <w:rPr>
          <w:rFonts w:hint="eastAsia" w:ascii="宋体" w:hAnsi="宋体"/>
          <w:szCs w:val="21"/>
        </w:rPr>
        <w:t>单机试车结果的确认</w:t>
      </w:r>
    </w:p>
    <w:p w14:paraId="26DBEBDC">
      <w:pPr>
        <w:adjustRightInd w:val="0"/>
        <w:snapToGrid w:val="0"/>
        <w:spacing w:line="360" w:lineRule="auto"/>
        <w:ind w:firstLine="420" w:firstLineChars="200"/>
        <w:rPr>
          <w:rFonts w:ascii="宋体" w:hAnsi="宋体"/>
          <w:szCs w:val="21"/>
        </w:rPr>
      </w:pPr>
      <w:r>
        <w:rPr>
          <w:rFonts w:hint="eastAsia" w:ascii="宋体" w:hAnsi="宋体"/>
          <w:szCs w:val="21"/>
        </w:rPr>
        <w:t>单机试车合格，监理工程师应在试车记录上签字，承包人可继续施工或申请办理竣工验收手续。单机试车合格24小时后，监理工程师不在试车记录上签字的，应视为监理工程师已认可试车记录。</w:t>
      </w:r>
    </w:p>
    <w:p w14:paraId="0E34AA4E">
      <w:pPr>
        <w:adjustRightInd w:val="0"/>
        <w:snapToGrid w:val="0"/>
        <w:spacing w:line="360" w:lineRule="auto"/>
        <w:rPr>
          <w:rFonts w:ascii="宋体" w:hAnsi="宋体"/>
          <w:szCs w:val="21"/>
        </w:rPr>
      </w:pPr>
      <w:r>
        <w:rPr>
          <w:rFonts w:hint="eastAsia" w:ascii="宋体" w:hAnsi="宋体"/>
          <w:szCs w:val="21"/>
        </w:rPr>
        <w:t xml:space="preserve">    </w:t>
      </w:r>
      <w:r>
        <w:rPr>
          <w:rFonts w:hint="eastAsia" w:ascii="宋体" w:hAnsi="宋体"/>
          <w:b/>
          <w:szCs w:val="21"/>
        </w:rPr>
        <w:t>11.4.4</w:t>
      </w:r>
      <w:r>
        <w:rPr>
          <w:rFonts w:hint="eastAsia" w:ascii="宋体" w:hAnsi="宋体"/>
          <w:szCs w:val="21"/>
        </w:rPr>
        <w:t>联动试车通知和结果的确认</w:t>
      </w:r>
    </w:p>
    <w:p w14:paraId="33EBED3E">
      <w:pPr>
        <w:adjustRightInd w:val="0"/>
        <w:snapToGrid w:val="0"/>
        <w:spacing w:line="360" w:lineRule="auto"/>
        <w:ind w:firstLine="420" w:firstLineChars="200"/>
        <w:rPr>
          <w:rFonts w:ascii="宋体" w:hAnsi="宋体"/>
          <w:szCs w:val="21"/>
        </w:rPr>
      </w:pPr>
      <w:r>
        <w:rPr>
          <w:rFonts w:hint="eastAsia" w:ascii="宋体" w:hAnsi="宋体"/>
          <w:szCs w:val="21"/>
        </w:rPr>
        <w:t>设备安装工程具备联动无负荷试车条件时，应由发包人组织试车，并在试车前</w:t>
      </w:r>
      <w:r>
        <w:rPr>
          <w:rFonts w:ascii="宋体" w:hAnsi="宋体"/>
          <w:szCs w:val="21"/>
        </w:rPr>
        <w:t>48</w:t>
      </w:r>
      <w:r>
        <w:rPr>
          <w:rFonts w:hint="eastAsia" w:ascii="宋体" w:hAnsi="宋体"/>
          <w:szCs w:val="21"/>
        </w:rPr>
        <w:t>小时以书面形式通知承包人。通知应包括试车内容、时间、地点和对承包人的要求，承包人应按要求做好准备工作。试车合格，发包人和承包人应在试车记录上签字。</w:t>
      </w:r>
    </w:p>
    <w:p w14:paraId="0B6E21FA">
      <w:pPr>
        <w:adjustRightInd w:val="0"/>
        <w:snapToGrid w:val="0"/>
        <w:spacing w:line="360" w:lineRule="auto"/>
        <w:ind w:left="-2" w:leftChars="-1" w:firstLine="1"/>
        <w:rPr>
          <w:rFonts w:ascii="宋体" w:hAnsi="宋体"/>
          <w:szCs w:val="21"/>
        </w:rPr>
      </w:pPr>
      <w:r>
        <w:rPr>
          <w:rFonts w:hint="eastAsia" w:ascii="宋体" w:hAnsi="宋体"/>
          <w:szCs w:val="21"/>
        </w:rPr>
        <w:t xml:space="preserve">   </w:t>
      </w:r>
      <w:r>
        <w:rPr>
          <w:rFonts w:hint="eastAsia" w:ascii="宋体" w:hAnsi="宋体"/>
          <w:b/>
          <w:szCs w:val="21"/>
        </w:rPr>
        <w:t xml:space="preserve"> 11.4.5</w:t>
      </w:r>
      <w:r>
        <w:rPr>
          <w:rFonts w:hint="eastAsia" w:ascii="宋体" w:hAnsi="宋体"/>
          <w:szCs w:val="21"/>
        </w:rPr>
        <w:t>试车费用和不达要求处理</w:t>
      </w:r>
    </w:p>
    <w:p w14:paraId="6724D50A">
      <w:pPr>
        <w:adjustRightInd w:val="0"/>
        <w:snapToGrid w:val="0"/>
        <w:spacing w:line="360" w:lineRule="auto"/>
        <w:ind w:firstLine="420" w:firstLineChars="200"/>
        <w:rPr>
          <w:rFonts w:ascii="宋体" w:hAnsi="宋体"/>
          <w:szCs w:val="21"/>
        </w:rPr>
      </w:pPr>
      <w:r>
        <w:rPr>
          <w:rFonts w:hint="eastAsia" w:ascii="宋体" w:hAnsi="宋体"/>
          <w:szCs w:val="21"/>
        </w:rPr>
        <w:t>单机无负荷试车费用应由承包人承担，联动无负荷试车费用，除专用条款另有约定外，应由发包人承担。</w:t>
      </w:r>
    </w:p>
    <w:p w14:paraId="7585D08B">
      <w:pPr>
        <w:adjustRightInd w:val="0"/>
        <w:snapToGrid w:val="0"/>
        <w:spacing w:line="360" w:lineRule="auto"/>
        <w:ind w:firstLine="420" w:firstLineChars="200"/>
        <w:rPr>
          <w:rFonts w:ascii="宋体" w:hAnsi="宋体"/>
          <w:szCs w:val="21"/>
        </w:rPr>
      </w:pPr>
      <w:r>
        <w:rPr>
          <w:rFonts w:hint="eastAsia" w:ascii="宋体" w:hAnsi="宋体"/>
          <w:szCs w:val="21"/>
        </w:rPr>
        <w:t xml:space="preserve">试车达不到验收要求的，应按下列规定处理： </w:t>
      </w:r>
    </w:p>
    <w:p w14:paraId="4E25BAC0">
      <w:pPr>
        <w:tabs>
          <w:tab w:val="left" w:pos="1080"/>
          <w:tab w:val="left" w:pos="1980"/>
        </w:tabs>
        <w:adjustRightInd w:val="0"/>
        <w:snapToGrid w:val="0"/>
        <w:spacing w:line="360" w:lineRule="auto"/>
        <w:ind w:firstLine="420" w:firstLineChars="200"/>
        <w:rPr>
          <w:rFonts w:ascii="宋体" w:hAnsi="宋体"/>
          <w:szCs w:val="21"/>
        </w:rPr>
      </w:pPr>
      <w:r>
        <w:rPr>
          <w:rFonts w:hint="eastAsia" w:ascii="宋体" w:hAnsi="宋体"/>
          <w:szCs w:val="21"/>
        </w:rPr>
        <w:t>（1）由于设计原因试车达不到验收要求，发包人应要求设计单位修改设计，承包人按修改后的设计重新安装。发包人承担修改设计、拆除及重新安装的全部费用，工期相应顺延。</w:t>
      </w:r>
    </w:p>
    <w:p w14:paraId="7D201C84">
      <w:pPr>
        <w:tabs>
          <w:tab w:val="left" w:pos="1080"/>
          <w:tab w:val="left" w:pos="1980"/>
        </w:tabs>
        <w:adjustRightInd w:val="0"/>
        <w:snapToGrid w:val="0"/>
        <w:spacing w:line="360" w:lineRule="auto"/>
        <w:ind w:firstLine="420" w:firstLineChars="200"/>
        <w:rPr>
          <w:rFonts w:ascii="宋体" w:hAnsi="宋体"/>
          <w:szCs w:val="21"/>
        </w:rPr>
      </w:pPr>
      <w:r>
        <w:rPr>
          <w:rFonts w:hint="eastAsia" w:ascii="宋体" w:hAnsi="宋体"/>
          <w:szCs w:val="21"/>
        </w:rPr>
        <w:t>（2）由于设备制造质量原因试车达不到验收要求，由该责任方负责重新购置或修理，承包人负责拆除和重新安装。设备由承包人采购的，由承包人承担修理或重新采购、拆除及重新安装的费用，工期不予顺延；设备由发包人供应的，发包人承担上述各项费用，并列入合同价款，工期相应顺延。</w:t>
      </w:r>
    </w:p>
    <w:p w14:paraId="1E18999B">
      <w:pPr>
        <w:tabs>
          <w:tab w:val="left" w:pos="1080"/>
          <w:tab w:val="left" w:pos="1980"/>
        </w:tabs>
        <w:adjustRightInd w:val="0"/>
        <w:snapToGrid w:val="0"/>
        <w:spacing w:line="360" w:lineRule="auto"/>
        <w:ind w:firstLine="420" w:firstLineChars="200"/>
        <w:rPr>
          <w:rFonts w:ascii="宋体" w:hAnsi="宋体"/>
          <w:szCs w:val="21"/>
        </w:rPr>
      </w:pPr>
      <w:r>
        <w:rPr>
          <w:rFonts w:hint="eastAsia" w:ascii="宋体" w:hAnsi="宋体"/>
          <w:szCs w:val="21"/>
        </w:rPr>
        <w:t>(3)由于承包人施工原因试车达不到验收要求，承包人按监理工程师要求重新安装和试车，并承担拆除、重新安装和重新试车的费用，工期不予顺延。</w:t>
      </w:r>
    </w:p>
    <w:p w14:paraId="3790E6D3">
      <w:pPr>
        <w:tabs>
          <w:tab w:val="left" w:pos="0"/>
        </w:tabs>
        <w:adjustRightInd w:val="0"/>
        <w:snapToGrid w:val="0"/>
        <w:spacing w:line="360" w:lineRule="auto"/>
        <w:ind w:firstLine="422" w:firstLineChars="200"/>
        <w:rPr>
          <w:rFonts w:ascii="宋体" w:hAnsi="宋体"/>
          <w:szCs w:val="21"/>
        </w:rPr>
      </w:pPr>
      <w:r>
        <w:rPr>
          <w:rFonts w:hint="eastAsia" w:ascii="宋体" w:hAnsi="宋体"/>
          <w:b/>
          <w:szCs w:val="21"/>
        </w:rPr>
        <w:t>11.4.6</w:t>
      </w:r>
      <w:r>
        <w:rPr>
          <w:rFonts w:hint="eastAsia" w:ascii="宋体" w:hAnsi="宋体"/>
          <w:szCs w:val="21"/>
        </w:rPr>
        <w:t>投料试车</w:t>
      </w:r>
    </w:p>
    <w:p w14:paraId="52FCDB32">
      <w:pPr>
        <w:pStyle w:val="13"/>
        <w:adjustRightInd w:val="0"/>
        <w:snapToGrid w:val="0"/>
        <w:spacing w:line="360" w:lineRule="auto"/>
        <w:ind w:left="0" w:leftChars="0" w:firstLine="420" w:firstLineChars="200"/>
        <w:rPr>
          <w:sz w:val="21"/>
          <w:szCs w:val="21"/>
        </w:rPr>
      </w:pPr>
      <w:r>
        <w:rPr>
          <w:rFonts w:hint="eastAsia" w:ascii="宋体" w:hAnsi="宋体"/>
          <w:sz w:val="21"/>
          <w:szCs w:val="21"/>
        </w:rPr>
        <w:t>投料试车应在永久工程竣工验收后由发包人负责。如果发包人要求在永久工程竣工验收前进行或需要承包人配合</w:t>
      </w:r>
      <w:r>
        <w:rPr>
          <w:rFonts w:hint="eastAsia"/>
          <w:sz w:val="21"/>
          <w:szCs w:val="21"/>
        </w:rPr>
        <w:t>时，应事先取得承包人同意，并另行签订补充协议。</w:t>
      </w:r>
      <w:bookmarkStart w:id="558" w:name="_Toc351203590"/>
    </w:p>
    <w:p w14:paraId="784AB7D7">
      <w:pPr>
        <w:pStyle w:val="13"/>
        <w:adjustRightInd w:val="0"/>
        <w:snapToGrid w:val="0"/>
        <w:spacing w:line="360" w:lineRule="auto"/>
        <w:ind w:left="0" w:leftChars="0" w:firstLine="320" w:firstLineChars="200"/>
      </w:pPr>
    </w:p>
    <w:p w14:paraId="12BB8B6F">
      <w:pPr>
        <w:pStyle w:val="13"/>
        <w:adjustRightInd w:val="0"/>
        <w:snapToGrid w:val="0"/>
        <w:spacing w:line="360" w:lineRule="auto"/>
        <w:ind w:left="0" w:leftChars="0" w:firstLine="640" w:firstLineChars="200"/>
        <w:rPr>
          <w:rFonts w:ascii="黑体" w:hAnsi="宋体" w:eastAsia="黑体"/>
          <w:sz w:val="32"/>
          <w:szCs w:val="24"/>
        </w:rPr>
      </w:pPr>
      <w:r>
        <w:rPr>
          <w:rFonts w:hint="eastAsia" w:ascii="黑体" w:hAnsi="宋体" w:eastAsia="黑体"/>
          <w:sz w:val="32"/>
          <w:szCs w:val="24"/>
        </w:rPr>
        <w:t>11.5  提前交付单位工程的验收</w:t>
      </w:r>
      <w:bookmarkEnd w:id="558"/>
    </w:p>
    <w:p w14:paraId="5AD6A0BB">
      <w:pPr>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1</w:t>
      </w:r>
      <w:r>
        <w:rPr>
          <w:rFonts w:ascii="宋体" w:hAnsi="宋体"/>
          <w:b/>
          <w:kern w:val="0"/>
          <w:szCs w:val="21"/>
        </w:rPr>
        <w:t>.</w:t>
      </w:r>
      <w:r>
        <w:rPr>
          <w:rFonts w:hint="eastAsia" w:ascii="宋体" w:hAnsi="宋体"/>
          <w:b/>
          <w:kern w:val="0"/>
          <w:szCs w:val="21"/>
        </w:rPr>
        <w:t>5</w:t>
      </w:r>
      <w:r>
        <w:rPr>
          <w:rFonts w:ascii="宋体" w:hAnsi="宋体"/>
          <w:b/>
          <w:kern w:val="0"/>
          <w:szCs w:val="21"/>
        </w:rPr>
        <w:t>.1</w:t>
      </w:r>
      <w:r>
        <w:rPr>
          <w:rFonts w:ascii="宋体" w:hAnsi="宋体"/>
          <w:kern w:val="0"/>
          <w:szCs w:val="21"/>
        </w:rPr>
        <w:t xml:space="preserve"> 发包人需要在工程竣工前使用单位工程的，或承包人提出提前交付已经竣工的单位工程且经发包人同意的，可进行单位工程验收。</w:t>
      </w:r>
    </w:p>
    <w:p w14:paraId="6764907F">
      <w:pPr>
        <w:spacing w:line="360" w:lineRule="auto"/>
        <w:ind w:firstLine="420" w:firstLineChars="200"/>
        <w:jc w:val="left"/>
        <w:rPr>
          <w:rFonts w:ascii="宋体" w:hAnsi="宋体"/>
          <w:kern w:val="0"/>
          <w:szCs w:val="21"/>
        </w:rPr>
      </w:pPr>
      <w:r>
        <w:rPr>
          <w:rFonts w:ascii="宋体" w:hAnsi="宋体"/>
          <w:kern w:val="0"/>
          <w:szCs w:val="21"/>
        </w:rPr>
        <w:t>验收合格后，由监理工程师向承包人出具经发包人签认的单位工程接收证书。已签发单位工程接收证书的单位工程由发包人负责照管。单位工程的验收成果和结论作为整体工程竣工验收申请报告的附件。</w:t>
      </w:r>
    </w:p>
    <w:p w14:paraId="1E9B8B49">
      <w:pPr>
        <w:spacing w:line="360" w:lineRule="auto"/>
        <w:ind w:firstLine="422" w:firstLineChars="200"/>
        <w:jc w:val="left"/>
        <w:rPr>
          <w:rFonts w:ascii="宋体" w:hAnsi="宋体"/>
          <w:kern w:val="0"/>
          <w:szCs w:val="21"/>
        </w:rPr>
      </w:pPr>
      <w:r>
        <w:rPr>
          <w:rFonts w:hint="eastAsia" w:ascii="宋体" w:hAnsi="宋体"/>
          <w:b/>
          <w:kern w:val="0"/>
          <w:szCs w:val="21"/>
        </w:rPr>
        <w:t>11.5.2</w:t>
      </w:r>
      <w:r>
        <w:rPr>
          <w:rFonts w:ascii="宋体" w:hAnsi="宋体"/>
          <w:kern w:val="0"/>
          <w:szCs w:val="21"/>
        </w:rPr>
        <w:t>发包人要求在工程竣工前交付单位工程，由此导致承包人费用增加和（或）工期延误的，由发包人承担由此增加的费用和（或）延误的工期，并支付承包人合理的利润。</w:t>
      </w:r>
      <w:bookmarkStart w:id="559" w:name="_Toc351203591"/>
    </w:p>
    <w:p w14:paraId="319D88C6">
      <w:pPr>
        <w:spacing w:line="360" w:lineRule="auto"/>
        <w:ind w:left="420"/>
        <w:jc w:val="left"/>
        <w:rPr>
          <w:rFonts w:eastAsia="仿宋_GB2312"/>
          <w:kern w:val="0"/>
          <w:sz w:val="30"/>
          <w:szCs w:val="32"/>
        </w:rPr>
      </w:pPr>
    </w:p>
    <w:p w14:paraId="30BB05D9">
      <w:pPr>
        <w:pStyle w:val="13"/>
        <w:adjustRightInd w:val="0"/>
        <w:snapToGrid w:val="0"/>
        <w:spacing w:line="360" w:lineRule="auto"/>
        <w:ind w:left="0" w:leftChars="0" w:firstLine="640" w:firstLineChars="200"/>
        <w:rPr>
          <w:rFonts w:ascii="黑体" w:hAnsi="宋体" w:eastAsia="黑体"/>
          <w:sz w:val="32"/>
          <w:szCs w:val="24"/>
        </w:rPr>
      </w:pPr>
      <w:r>
        <w:rPr>
          <w:rFonts w:hint="eastAsia" w:ascii="黑体" w:hAnsi="宋体" w:eastAsia="黑体"/>
          <w:sz w:val="32"/>
          <w:szCs w:val="24"/>
        </w:rPr>
        <w:t>11.6  施工期运行</w:t>
      </w:r>
      <w:bookmarkEnd w:id="559"/>
    </w:p>
    <w:p w14:paraId="7F1D0555">
      <w:pPr>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1</w:t>
      </w:r>
      <w:r>
        <w:rPr>
          <w:rFonts w:ascii="宋体" w:hAnsi="宋体"/>
          <w:b/>
          <w:kern w:val="0"/>
          <w:szCs w:val="21"/>
        </w:rPr>
        <w:t>.</w:t>
      </w:r>
      <w:r>
        <w:rPr>
          <w:rFonts w:hint="eastAsia" w:ascii="宋体" w:hAnsi="宋体"/>
          <w:b/>
          <w:kern w:val="0"/>
          <w:szCs w:val="21"/>
        </w:rPr>
        <w:t>6</w:t>
      </w:r>
      <w:r>
        <w:rPr>
          <w:rFonts w:ascii="宋体" w:hAnsi="宋体"/>
          <w:b/>
          <w:kern w:val="0"/>
          <w:szCs w:val="21"/>
        </w:rPr>
        <w:t xml:space="preserve">.1 </w:t>
      </w:r>
      <w:r>
        <w:rPr>
          <w:rFonts w:ascii="宋体" w:hAnsi="宋体"/>
          <w:kern w:val="0"/>
          <w:szCs w:val="21"/>
        </w:rPr>
        <w:t>施工期运行是指合同工程尚未全部竣工，其中某项或某几项单位工程或工程设备安装已竣工，根据专用合同条款约定，需要投入施工期运行的，经发包人按第1</w:t>
      </w:r>
      <w:r>
        <w:rPr>
          <w:rFonts w:hint="eastAsia" w:ascii="宋体" w:hAnsi="宋体"/>
          <w:kern w:val="0"/>
          <w:szCs w:val="21"/>
        </w:rPr>
        <w:t>1</w:t>
      </w:r>
      <w:r>
        <w:rPr>
          <w:rFonts w:ascii="宋体" w:hAnsi="宋体"/>
          <w:kern w:val="0"/>
          <w:szCs w:val="21"/>
        </w:rPr>
        <w:t>.</w:t>
      </w:r>
      <w:r>
        <w:rPr>
          <w:rFonts w:hint="eastAsia" w:ascii="宋体" w:hAnsi="宋体"/>
          <w:kern w:val="0"/>
          <w:szCs w:val="21"/>
        </w:rPr>
        <w:t>5条</w:t>
      </w:r>
      <w:r>
        <w:rPr>
          <w:rFonts w:ascii="宋体" w:hAnsi="宋体"/>
          <w:kern w:val="0"/>
          <w:szCs w:val="21"/>
        </w:rPr>
        <w:t>的约定验收合格，证明能确保安全后，才能在施工期投入运行。</w:t>
      </w:r>
    </w:p>
    <w:p w14:paraId="6B483B6F">
      <w:pPr>
        <w:spacing w:line="360" w:lineRule="auto"/>
        <w:ind w:firstLine="422" w:firstLineChars="200"/>
        <w:jc w:val="left"/>
        <w:rPr>
          <w:rFonts w:ascii="宋体" w:hAnsi="宋体"/>
          <w:kern w:val="0"/>
          <w:szCs w:val="21"/>
        </w:rPr>
      </w:pPr>
      <w:r>
        <w:rPr>
          <w:rFonts w:hint="eastAsia" w:ascii="宋体" w:hAnsi="宋体"/>
          <w:b/>
          <w:kern w:val="0"/>
          <w:szCs w:val="21"/>
        </w:rPr>
        <w:t>11.6.2</w:t>
      </w:r>
      <w:r>
        <w:rPr>
          <w:rFonts w:ascii="宋体" w:hAnsi="宋体"/>
          <w:kern w:val="0"/>
          <w:szCs w:val="21"/>
        </w:rPr>
        <w:t>在施工期运行中发现工程或工程设备损坏或存在缺陷的，由承包人按第</w:t>
      </w:r>
      <w:r>
        <w:rPr>
          <w:rFonts w:hint="eastAsia" w:ascii="宋体" w:hAnsi="宋体"/>
          <w:kern w:val="0"/>
          <w:szCs w:val="21"/>
        </w:rPr>
        <w:t>12</w:t>
      </w:r>
      <w:r>
        <w:rPr>
          <w:rFonts w:ascii="宋体" w:hAnsi="宋体"/>
          <w:kern w:val="0"/>
          <w:szCs w:val="21"/>
        </w:rPr>
        <w:t>.</w:t>
      </w:r>
      <w:r>
        <w:rPr>
          <w:rFonts w:hint="eastAsia" w:ascii="宋体" w:hAnsi="宋体"/>
          <w:kern w:val="0"/>
          <w:szCs w:val="21"/>
        </w:rPr>
        <w:t>1条</w:t>
      </w:r>
      <w:r>
        <w:rPr>
          <w:rFonts w:ascii="宋体" w:hAnsi="宋体"/>
          <w:kern w:val="0"/>
          <w:szCs w:val="21"/>
        </w:rPr>
        <w:t>约定进行修复。</w:t>
      </w:r>
      <w:bookmarkStart w:id="560" w:name="_Toc296503112"/>
      <w:bookmarkStart w:id="561" w:name="_Toc296346613"/>
      <w:bookmarkStart w:id="562" w:name="_Toc351203592"/>
      <w:bookmarkStart w:id="563" w:name="_Toc337558809"/>
    </w:p>
    <w:p w14:paraId="5F10FA43">
      <w:pPr>
        <w:spacing w:line="360" w:lineRule="auto"/>
        <w:ind w:left="420"/>
        <w:jc w:val="left"/>
        <w:rPr>
          <w:rFonts w:eastAsia="仿宋_GB2312"/>
          <w:kern w:val="0"/>
          <w:sz w:val="30"/>
          <w:szCs w:val="32"/>
        </w:rPr>
      </w:pPr>
    </w:p>
    <w:p w14:paraId="3C86BA39">
      <w:pPr>
        <w:pStyle w:val="13"/>
        <w:adjustRightInd w:val="0"/>
        <w:snapToGrid w:val="0"/>
        <w:spacing w:line="360" w:lineRule="auto"/>
        <w:ind w:left="0" w:leftChars="0" w:firstLine="640" w:firstLineChars="200"/>
        <w:rPr>
          <w:rFonts w:ascii="黑体" w:hAnsi="宋体" w:eastAsia="黑体"/>
          <w:sz w:val="32"/>
          <w:szCs w:val="24"/>
        </w:rPr>
      </w:pPr>
      <w:r>
        <w:rPr>
          <w:rFonts w:hint="eastAsia" w:ascii="黑体" w:hAnsi="宋体" w:eastAsia="黑体"/>
          <w:sz w:val="32"/>
          <w:szCs w:val="24"/>
        </w:rPr>
        <w:t>11.7  竣工退</w:t>
      </w:r>
      <w:bookmarkEnd w:id="560"/>
      <w:bookmarkEnd w:id="561"/>
      <w:r>
        <w:rPr>
          <w:rFonts w:hint="eastAsia" w:ascii="黑体" w:hAnsi="宋体" w:eastAsia="黑体"/>
          <w:sz w:val="32"/>
          <w:szCs w:val="24"/>
        </w:rPr>
        <w:t>场</w:t>
      </w:r>
      <w:bookmarkEnd w:id="562"/>
    </w:p>
    <w:bookmarkEnd w:id="563"/>
    <w:p w14:paraId="5B201F7A">
      <w:pPr>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1</w:t>
      </w:r>
      <w:r>
        <w:rPr>
          <w:rFonts w:ascii="宋体" w:hAnsi="宋体"/>
          <w:b/>
          <w:kern w:val="0"/>
          <w:szCs w:val="21"/>
        </w:rPr>
        <w:t>.</w:t>
      </w:r>
      <w:r>
        <w:rPr>
          <w:rFonts w:hint="eastAsia" w:ascii="宋体" w:hAnsi="宋体"/>
          <w:b/>
          <w:kern w:val="0"/>
          <w:szCs w:val="21"/>
        </w:rPr>
        <w:t>7</w:t>
      </w:r>
      <w:r>
        <w:rPr>
          <w:rFonts w:ascii="宋体" w:hAnsi="宋体"/>
          <w:b/>
          <w:kern w:val="0"/>
          <w:szCs w:val="21"/>
        </w:rPr>
        <w:t>.1</w:t>
      </w:r>
      <w:r>
        <w:rPr>
          <w:rFonts w:ascii="宋体" w:hAnsi="宋体"/>
          <w:kern w:val="0"/>
          <w:szCs w:val="21"/>
        </w:rPr>
        <w:t xml:space="preserve"> 竣工退场</w:t>
      </w:r>
    </w:p>
    <w:p w14:paraId="0675C1BF">
      <w:pPr>
        <w:spacing w:line="360" w:lineRule="auto"/>
        <w:ind w:firstLine="420" w:firstLineChars="200"/>
        <w:jc w:val="left"/>
        <w:rPr>
          <w:rFonts w:ascii="宋体" w:hAnsi="宋体"/>
          <w:kern w:val="0"/>
          <w:szCs w:val="21"/>
        </w:rPr>
      </w:pPr>
      <w:r>
        <w:rPr>
          <w:rFonts w:ascii="宋体" w:hAnsi="宋体"/>
          <w:kern w:val="0"/>
          <w:szCs w:val="21"/>
        </w:rPr>
        <w:t>颁发工程接收证书后，承包人应按以下要求对施工现场进行清理：</w:t>
      </w:r>
    </w:p>
    <w:p w14:paraId="756F8B5E">
      <w:pPr>
        <w:spacing w:line="360" w:lineRule="auto"/>
        <w:ind w:firstLine="420" w:firstLineChars="200"/>
        <w:jc w:val="left"/>
        <w:rPr>
          <w:rFonts w:ascii="宋体" w:hAnsi="宋体"/>
          <w:kern w:val="0"/>
          <w:szCs w:val="21"/>
        </w:rPr>
      </w:pPr>
      <w:r>
        <w:rPr>
          <w:rFonts w:ascii="宋体" w:hAnsi="宋体"/>
          <w:kern w:val="0"/>
          <w:szCs w:val="21"/>
        </w:rPr>
        <w:t>（1）施工现场内残留的垃圾已全部清除出场；</w:t>
      </w:r>
    </w:p>
    <w:p w14:paraId="49D4B8C3">
      <w:pPr>
        <w:spacing w:line="360" w:lineRule="auto"/>
        <w:ind w:firstLine="420" w:firstLineChars="200"/>
        <w:jc w:val="left"/>
        <w:rPr>
          <w:rFonts w:ascii="宋体" w:hAnsi="宋体"/>
          <w:kern w:val="0"/>
          <w:szCs w:val="21"/>
        </w:rPr>
      </w:pPr>
      <w:r>
        <w:rPr>
          <w:rFonts w:ascii="宋体" w:hAnsi="宋体"/>
          <w:kern w:val="0"/>
          <w:szCs w:val="21"/>
        </w:rPr>
        <w:t>（2）临时工程已拆除，场地已进行清理、平整或复原；</w:t>
      </w:r>
    </w:p>
    <w:p w14:paraId="270AE9FF">
      <w:pPr>
        <w:spacing w:line="360" w:lineRule="auto"/>
        <w:ind w:firstLine="420" w:firstLineChars="200"/>
        <w:jc w:val="left"/>
        <w:rPr>
          <w:rFonts w:ascii="宋体" w:hAnsi="宋体"/>
          <w:kern w:val="0"/>
          <w:szCs w:val="21"/>
        </w:rPr>
      </w:pPr>
      <w:r>
        <w:rPr>
          <w:rFonts w:ascii="宋体" w:hAnsi="宋体"/>
          <w:kern w:val="0"/>
          <w:szCs w:val="21"/>
        </w:rPr>
        <w:t>（3）按合同约定应撤离的人员、承包人施工设备和剩余的材料，包括废弃的施工设备和材料，已按计划撤离施工现场；</w:t>
      </w:r>
    </w:p>
    <w:p w14:paraId="7CBDB8F9">
      <w:pPr>
        <w:spacing w:line="360" w:lineRule="auto"/>
        <w:ind w:firstLine="420" w:firstLineChars="200"/>
        <w:jc w:val="left"/>
        <w:rPr>
          <w:rFonts w:ascii="宋体" w:hAnsi="宋体"/>
          <w:kern w:val="0"/>
          <w:szCs w:val="21"/>
        </w:rPr>
      </w:pPr>
      <w:r>
        <w:rPr>
          <w:rFonts w:ascii="宋体" w:hAnsi="宋体"/>
          <w:kern w:val="0"/>
          <w:szCs w:val="21"/>
        </w:rPr>
        <w:t>（4）施工现场周边及其附近道路、河道的施工堆积物，已全部清理；</w:t>
      </w:r>
    </w:p>
    <w:p w14:paraId="39741F63">
      <w:pPr>
        <w:spacing w:line="360" w:lineRule="auto"/>
        <w:ind w:firstLine="420" w:firstLineChars="200"/>
        <w:jc w:val="left"/>
        <w:rPr>
          <w:rFonts w:ascii="宋体" w:hAnsi="宋体"/>
          <w:kern w:val="0"/>
          <w:szCs w:val="21"/>
        </w:rPr>
      </w:pPr>
      <w:r>
        <w:rPr>
          <w:rFonts w:ascii="宋体" w:hAnsi="宋体"/>
          <w:kern w:val="0"/>
          <w:szCs w:val="21"/>
        </w:rPr>
        <w:t>（5）施工现场其他场地清理工作已全部完成。</w:t>
      </w:r>
    </w:p>
    <w:p w14:paraId="63539593">
      <w:pPr>
        <w:spacing w:line="360" w:lineRule="auto"/>
        <w:ind w:firstLine="420" w:firstLineChars="200"/>
        <w:jc w:val="left"/>
        <w:rPr>
          <w:rFonts w:ascii="宋体" w:hAnsi="宋体"/>
          <w:kern w:val="0"/>
          <w:szCs w:val="21"/>
        </w:rPr>
      </w:pPr>
      <w:r>
        <w:rPr>
          <w:rFonts w:ascii="宋体" w:hAnsi="宋体"/>
          <w:kern w:val="0"/>
          <w:szCs w:val="21"/>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14:paraId="0A61FEAD">
      <w:pPr>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1</w:t>
      </w:r>
      <w:r>
        <w:rPr>
          <w:rFonts w:ascii="宋体" w:hAnsi="宋体"/>
          <w:b/>
          <w:kern w:val="0"/>
          <w:szCs w:val="21"/>
        </w:rPr>
        <w:t>.</w:t>
      </w:r>
      <w:r>
        <w:rPr>
          <w:rFonts w:hint="eastAsia" w:ascii="宋体" w:hAnsi="宋体"/>
          <w:b/>
          <w:kern w:val="0"/>
          <w:szCs w:val="21"/>
        </w:rPr>
        <w:t>7</w:t>
      </w:r>
      <w:r>
        <w:rPr>
          <w:rFonts w:ascii="宋体" w:hAnsi="宋体"/>
          <w:b/>
          <w:kern w:val="0"/>
          <w:szCs w:val="21"/>
        </w:rPr>
        <w:t>.2</w:t>
      </w:r>
      <w:r>
        <w:rPr>
          <w:rFonts w:ascii="宋体" w:hAnsi="宋体"/>
          <w:kern w:val="0"/>
          <w:szCs w:val="21"/>
        </w:rPr>
        <w:t xml:space="preserve"> 地表还原</w:t>
      </w:r>
    </w:p>
    <w:p w14:paraId="32E03228">
      <w:pPr>
        <w:spacing w:line="360" w:lineRule="auto"/>
        <w:ind w:firstLine="420" w:firstLineChars="200"/>
        <w:jc w:val="left"/>
        <w:rPr>
          <w:rFonts w:ascii="宋体" w:hAnsi="宋体"/>
          <w:kern w:val="0"/>
          <w:szCs w:val="21"/>
        </w:rPr>
      </w:pPr>
      <w:r>
        <w:rPr>
          <w:rFonts w:ascii="宋体" w:hAnsi="宋体"/>
          <w:kern w:val="0"/>
          <w:szCs w:val="21"/>
        </w:rPr>
        <w:t>承包人应按发包人要求恢复临时占地及清理场地，承包人未按发包人的要求恢复临时占地，或者场地清理未达到合同约定要求的，发包人有权委托其他人恢复或清理，所发生的费用由承包人承担。</w:t>
      </w:r>
    </w:p>
    <w:p w14:paraId="1824140B">
      <w:pPr>
        <w:spacing w:line="360" w:lineRule="auto"/>
        <w:ind w:firstLine="420" w:firstLineChars="200"/>
        <w:jc w:val="left"/>
        <w:rPr>
          <w:kern w:val="0"/>
        </w:rPr>
      </w:pPr>
    </w:p>
    <w:p w14:paraId="525A1091">
      <w:pPr>
        <w:pStyle w:val="8"/>
        <w:adjustRightInd w:val="0"/>
        <w:snapToGrid w:val="0"/>
        <w:spacing w:line="360" w:lineRule="auto"/>
        <w:outlineLvl w:val="2"/>
        <w:rPr>
          <w:rFonts w:ascii="黑体" w:hAnsi="宋体" w:eastAsia="黑体"/>
          <w:sz w:val="32"/>
        </w:rPr>
      </w:pPr>
      <w:bookmarkStart w:id="564" w:name="_Toc19964"/>
      <w:bookmarkStart w:id="565" w:name="_Toc21311"/>
      <w:r>
        <w:rPr>
          <w:rFonts w:hint="eastAsia" w:ascii="黑体" w:hAnsi="宋体" w:eastAsia="黑体"/>
          <w:sz w:val="32"/>
        </w:rPr>
        <w:t>12. 缺陷责任与保修</w:t>
      </w:r>
      <w:bookmarkEnd w:id="564"/>
      <w:bookmarkEnd w:id="565"/>
    </w:p>
    <w:p w14:paraId="04380071">
      <w:pPr>
        <w:spacing w:line="360" w:lineRule="auto"/>
        <w:ind w:firstLine="640" w:firstLineChars="200"/>
        <w:jc w:val="left"/>
        <w:rPr>
          <w:rFonts w:ascii="黑体" w:eastAsia="黑体"/>
          <w:kern w:val="0"/>
          <w:sz w:val="32"/>
          <w:szCs w:val="32"/>
        </w:rPr>
      </w:pPr>
      <w:r>
        <w:rPr>
          <w:rFonts w:hint="eastAsia" w:ascii="黑体" w:eastAsia="黑体"/>
          <w:sz w:val="32"/>
          <w:szCs w:val="32"/>
        </w:rPr>
        <w:t>12.1  缺陷责任期</w:t>
      </w:r>
    </w:p>
    <w:p w14:paraId="60806A7F">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2</w:t>
      </w:r>
      <w:r>
        <w:rPr>
          <w:rFonts w:ascii="宋体" w:hAnsi="宋体"/>
          <w:b/>
          <w:kern w:val="0"/>
          <w:szCs w:val="21"/>
        </w:rPr>
        <w:t>.</w:t>
      </w:r>
      <w:r>
        <w:rPr>
          <w:rFonts w:hint="eastAsia" w:ascii="宋体" w:hAnsi="宋体"/>
          <w:b/>
          <w:kern w:val="0"/>
          <w:szCs w:val="21"/>
        </w:rPr>
        <w:t>1</w:t>
      </w:r>
      <w:r>
        <w:rPr>
          <w:rFonts w:ascii="宋体" w:hAnsi="宋体"/>
          <w:b/>
          <w:kern w:val="0"/>
          <w:szCs w:val="21"/>
        </w:rPr>
        <w:t>.1</w:t>
      </w:r>
      <w:r>
        <w:rPr>
          <w:rFonts w:ascii="宋体" w:hAnsi="宋体"/>
          <w:kern w:val="0"/>
          <w:szCs w:val="21"/>
        </w:rPr>
        <w:t xml:space="preserve"> 缺陷责任期自</w:t>
      </w:r>
      <w:r>
        <w:rPr>
          <w:rFonts w:hint="eastAsia" w:ascii="宋体" w:hAnsi="宋体"/>
          <w:kern w:val="0"/>
          <w:szCs w:val="21"/>
        </w:rPr>
        <w:t>实际竣工日期</w:t>
      </w:r>
      <w:r>
        <w:rPr>
          <w:rFonts w:ascii="宋体" w:hAnsi="宋体"/>
          <w:kern w:val="0"/>
          <w:szCs w:val="21"/>
        </w:rPr>
        <w:t>起计算，合同当事人应在专用合同条款约定缺陷责任期的具体期限，但该期限最长不超过24个月。</w:t>
      </w:r>
    </w:p>
    <w:p w14:paraId="6009D57C">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单位工程先于全部工程进行验收，经验收合格并交付使用的，该单位工程缺陷责任期自单位工程验收合格之日起算。因发包人原因导致工程无法按合同约定期限进行竣工验收的，缺陷责任期自承包人提交竣工验收申请报告之日起开始计算；发包人未经竣工验收擅自使用工程的，缺陷责任期自工程转移占有之日起开始计算。</w:t>
      </w:r>
    </w:p>
    <w:p w14:paraId="1494F0AC">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2</w:t>
      </w:r>
      <w:r>
        <w:rPr>
          <w:rFonts w:ascii="宋体" w:hAnsi="宋体"/>
          <w:b/>
          <w:kern w:val="0"/>
          <w:szCs w:val="21"/>
        </w:rPr>
        <w:t>.</w:t>
      </w:r>
      <w:r>
        <w:rPr>
          <w:rFonts w:hint="eastAsia" w:ascii="宋体" w:hAnsi="宋体"/>
          <w:b/>
          <w:kern w:val="0"/>
          <w:szCs w:val="21"/>
        </w:rPr>
        <w:t>1</w:t>
      </w:r>
      <w:r>
        <w:rPr>
          <w:rFonts w:ascii="宋体" w:hAnsi="宋体"/>
          <w:b/>
          <w:kern w:val="0"/>
          <w:szCs w:val="21"/>
        </w:rPr>
        <w:t>.2</w:t>
      </w:r>
      <w:r>
        <w:rPr>
          <w:rFonts w:ascii="宋体" w:hAnsi="宋体"/>
          <w:kern w:val="0"/>
          <w:szCs w:val="21"/>
        </w:rPr>
        <w:t xml:space="preserve"> 工程竣工验收合格后，因承包人原因导致的缺陷或损坏致使工程、单位工程或某项主要设备不能按原定目的使用的，则发包人有权要求承</w:t>
      </w:r>
      <w:r>
        <w:rPr>
          <w:rFonts w:ascii="宋体" w:hAnsi="宋体"/>
          <w:bCs/>
          <w:szCs w:val="21"/>
        </w:rPr>
        <w:t>包人延长缺陷责任期，</w:t>
      </w:r>
      <w:r>
        <w:rPr>
          <w:rFonts w:ascii="宋体" w:hAnsi="宋体"/>
          <w:kern w:val="0"/>
          <w:szCs w:val="21"/>
        </w:rPr>
        <w:t>并应在原缺陷责任期届满前发出延长通知，</w:t>
      </w:r>
      <w:r>
        <w:rPr>
          <w:rFonts w:ascii="宋体" w:hAnsi="宋体"/>
          <w:bCs/>
          <w:szCs w:val="21"/>
        </w:rPr>
        <w:t>但缺陷责任期最长</w:t>
      </w:r>
      <w:r>
        <w:rPr>
          <w:rFonts w:ascii="宋体" w:hAnsi="宋体"/>
          <w:kern w:val="0"/>
          <w:szCs w:val="21"/>
        </w:rPr>
        <w:t>不能超过24个月。</w:t>
      </w:r>
    </w:p>
    <w:p w14:paraId="496410D0">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2</w:t>
      </w:r>
      <w:r>
        <w:rPr>
          <w:rFonts w:ascii="宋体" w:hAnsi="宋体"/>
          <w:b/>
          <w:kern w:val="0"/>
          <w:szCs w:val="21"/>
        </w:rPr>
        <w:t>.</w:t>
      </w:r>
      <w:r>
        <w:rPr>
          <w:rFonts w:hint="eastAsia" w:ascii="宋体" w:hAnsi="宋体"/>
          <w:b/>
          <w:kern w:val="0"/>
          <w:szCs w:val="21"/>
        </w:rPr>
        <w:t>1</w:t>
      </w:r>
      <w:r>
        <w:rPr>
          <w:rFonts w:ascii="宋体" w:hAnsi="宋体"/>
          <w:b/>
          <w:kern w:val="0"/>
          <w:szCs w:val="21"/>
        </w:rPr>
        <w:t xml:space="preserve">.3 </w:t>
      </w:r>
      <w:r>
        <w:rPr>
          <w:rFonts w:ascii="宋体" w:hAnsi="宋体"/>
          <w:kern w:val="0"/>
          <w:szCs w:val="21"/>
        </w:rPr>
        <w:t>任何一项缺陷或损坏修复后，经检查证明其影响了工程或工程设备的使用性能，承包人应重新进行合同约定的试验和试运行，试验和试运行的全部费用应由责任方承担。</w:t>
      </w:r>
    </w:p>
    <w:p w14:paraId="0FCD59A0">
      <w:pPr>
        <w:spacing w:line="360" w:lineRule="auto"/>
        <w:ind w:left="105" w:leftChars="50" w:firstLine="316" w:firstLineChars="150"/>
        <w:rPr>
          <w:rFonts w:ascii="宋体" w:hAnsi="宋体"/>
          <w:szCs w:val="21"/>
        </w:rPr>
      </w:pPr>
      <w:r>
        <w:rPr>
          <w:rFonts w:ascii="宋体" w:hAnsi="宋体"/>
          <w:b/>
          <w:szCs w:val="21"/>
        </w:rPr>
        <w:t>1</w:t>
      </w:r>
      <w:r>
        <w:rPr>
          <w:rFonts w:hint="eastAsia" w:ascii="宋体" w:hAnsi="宋体"/>
          <w:b/>
          <w:kern w:val="0"/>
          <w:szCs w:val="21"/>
        </w:rPr>
        <w:t>2</w:t>
      </w:r>
      <w:r>
        <w:rPr>
          <w:rFonts w:ascii="宋体" w:hAnsi="宋体"/>
          <w:b/>
          <w:kern w:val="0"/>
          <w:szCs w:val="21"/>
        </w:rPr>
        <w:t>.</w:t>
      </w:r>
      <w:r>
        <w:rPr>
          <w:rFonts w:hint="eastAsia" w:ascii="宋体" w:hAnsi="宋体"/>
          <w:b/>
          <w:kern w:val="0"/>
          <w:szCs w:val="21"/>
        </w:rPr>
        <w:t>1</w:t>
      </w:r>
      <w:r>
        <w:rPr>
          <w:rFonts w:ascii="宋体" w:hAnsi="宋体"/>
          <w:b/>
          <w:kern w:val="0"/>
          <w:szCs w:val="21"/>
        </w:rPr>
        <w:t>.4</w:t>
      </w:r>
      <w:r>
        <w:rPr>
          <w:rFonts w:hint="eastAsia" w:ascii="宋体" w:hAnsi="宋体"/>
          <w:kern w:val="0"/>
          <w:szCs w:val="21"/>
        </w:rPr>
        <w:t xml:space="preserve"> </w:t>
      </w:r>
      <w:r>
        <w:rPr>
          <w:rFonts w:ascii="宋体" w:hAnsi="宋体"/>
          <w:kern w:val="0"/>
          <w:szCs w:val="21"/>
        </w:rPr>
        <w:t>承包人应于缺陷责任期届满后7天内向发包人发出缺陷责任期</w:t>
      </w:r>
      <w:r>
        <w:rPr>
          <w:rFonts w:hint="eastAsia" w:ascii="宋体" w:hAnsi="宋体"/>
          <w:kern w:val="0"/>
          <w:szCs w:val="21"/>
        </w:rPr>
        <w:t>届</w:t>
      </w:r>
      <w:r>
        <w:rPr>
          <w:rFonts w:ascii="宋体" w:hAnsi="宋体"/>
          <w:kern w:val="0"/>
          <w:szCs w:val="21"/>
        </w:rPr>
        <w:t>满通知，发包人应在</w:t>
      </w:r>
      <w:r>
        <w:rPr>
          <w:rFonts w:hint="eastAsia" w:ascii="宋体" w:hAnsi="宋体"/>
          <w:kern w:val="0"/>
          <w:szCs w:val="21"/>
        </w:rPr>
        <w:t>收</w:t>
      </w:r>
      <w:r>
        <w:rPr>
          <w:rFonts w:ascii="宋体" w:hAnsi="宋体"/>
          <w:kern w:val="0"/>
          <w:szCs w:val="21"/>
        </w:rPr>
        <w:t>到缺陷责任期满通知后14天内核实承包人是否履行缺陷</w:t>
      </w:r>
      <w:r>
        <w:rPr>
          <w:rFonts w:hint="eastAsia" w:ascii="宋体" w:hAnsi="宋体"/>
          <w:kern w:val="0"/>
          <w:szCs w:val="21"/>
        </w:rPr>
        <w:t>修复</w:t>
      </w:r>
      <w:r>
        <w:rPr>
          <w:rFonts w:ascii="宋体" w:hAnsi="宋体"/>
          <w:kern w:val="0"/>
          <w:szCs w:val="21"/>
        </w:rPr>
        <w:t>义务，承包人未能履行缺陷</w:t>
      </w:r>
      <w:r>
        <w:rPr>
          <w:rFonts w:hint="eastAsia" w:ascii="宋体" w:hAnsi="宋体"/>
          <w:kern w:val="0"/>
          <w:szCs w:val="21"/>
        </w:rPr>
        <w:t>修复</w:t>
      </w:r>
      <w:r>
        <w:rPr>
          <w:rFonts w:ascii="宋体" w:hAnsi="宋体"/>
          <w:kern w:val="0"/>
          <w:szCs w:val="21"/>
        </w:rPr>
        <w:t>义务的，发包人有权扣除相应金额的维修费用。发包人应在</w:t>
      </w:r>
      <w:r>
        <w:rPr>
          <w:rFonts w:hint="eastAsia" w:ascii="宋体" w:hAnsi="宋体"/>
          <w:kern w:val="0"/>
          <w:szCs w:val="21"/>
        </w:rPr>
        <w:t>收到</w:t>
      </w:r>
      <w:r>
        <w:rPr>
          <w:rFonts w:ascii="宋体" w:hAnsi="宋体"/>
          <w:kern w:val="0"/>
          <w:szCs w:val="21"/>
        </w:rPr>
        <w:t>缺陷责任期</w:t>
      </w:r>
      <w:r>
        <w:rPr>
          <w:rFonts w:hint="eastAsia" w:ascii="宋体" w:hAnsi="宋体"/>
          <w:kern w:val="0"/>
          <w:szCs w:val="21"/>
        </w:rPr>
        <w:t>届</w:t>
      </w:r>
      <w:r>
        <w:rPr>
          <w:rFonts w:ascii="宋体" w:hAnsi="宋体"/>
          <w:kern w:val="0"/>
          <w:szCs w:val="21"/>
        </w:rPr>
        <w:t>满</w:t>
      </w:r>
      <w:r>
        <w:rPr>
          <w:rFonts w:hint="eastAsia" w:ascii="宋体" w:hAnsi="宋体"/>
          <w:kern w:val="0"/>
          <w:szCs w:val="21"/>
        </w:rPr>
        <w:t>通知后</w:t>
      </w:r>
      <w:r>
        <w:rPr>
          <w:rFonts w:ascii="宋体" w:hAnsi="宋体"/>
          <w:kern w:val="0"/>
          <w:szCs w:val="21"/>
        </w:rPr>
        <w:t>14天内，向承包人颁发缺陷责任期终止证</w:t>
      </w:r>
      <w:r>
        <w:rPr>
          <w:rFonts w:hint="eastAsia" w:ascii="宋体" w:hAnsi="宋体"/>
          <w:kern w:val="0"/>
          <w:szCs w:val="21"/>
        </w:rPr>
        <w:t>书。</w:t>
      </w:r>
    </w:p>
    <w:p w14:paraId="3FBC7C4A">
      <w:pPr>
        <w:spacing w:line="360" w:lineRule="auto"/>
        <w:rPr>
          <w:sz w:val="24"/>
        </w:rPr>
      </w:pPr>
    </w:p>
    <w:p w14:paraId="0FF370C1">
      <w:pPr>
        <w:adjustRightInd w:val="0"/>
        <w:snapToGrid w:val="0"/>
        <w:spacing w:line="360" w:lineRule="auto"/>
        <w:ind w:firstLine="697" w:firstLineChars="218"/>
        <w:rPr>
          <w:rFonts w:ascii="黑体" w:hAnsi="宋体" w:eastAsia="黑体"/>
          <w:sz w:val="32"/>
        </w:rPr>
      </w:pPr>
      <w:r>
        <w:rPr>
          <w:rFonts w:hint="eastAsia" w:ascii="黑体" w:hAnsi="宋体" w:eastAsia="黑体"/>
          <w:sz w:val="32"/>
        </w:rPr>
        <w:t>12.2  质量保修</w:t>
      </w:r>
    </w:p>
    <w:p w14:paraId="0593C695">
      <w:pPr>
        <w:adjustRightInd w:val="0"/>
        <w:snapToGrid w:val="0"/>
        <w:spacing w:line="360" w:lineRule="auto"/>
        <w:ind w:firstLine="422" w:firstLineChars="200"/>
        <w:rPr>
          <w:rFonts w:ascii="宋体" w:hAnsi="宋体"/>
          <w:szCs w:val="21"/>
        </w:rPr>
      </w:pPr>
      <w:r>
        <w:rPr>
          <w:rFonts w:hint="eastAsia" w:ascii="宋体" w:hAnsi="宋体"/>
          <w:b/>
          <w:szCs w:val="21"/>
        </w:rPr>
        <w:t>12.2.1</w:t>
      </w:r>
      <w:r>
        <w:rPr>
          <w:rFonts w:hint="eastAsia" w:ascii="宋体" w:hAnsi="宋体"/>
          <w:szCs w:val="21"/>
        </w:rPr>
        <w:t>签订工程质量保修书</w:t>
      </w:r>
    </w:p>
    <w:p w14:paraId="784C50FD">
      <w:pPr>
        <w:pStyle w:val="13"/>
        <w:adjustRightInd w:val="0"/>
        <w:snapToGrid w:val="0"/>
        <w:spacing w:line="360" w:lineRule="auto"/>
        <w:ind w:left="0" w:leftChars="0" w:firstLine="420" w:firstLineChars="200"/>
        <w:rPr>
          <w:rFonts w:ascii="宋体"/>
          <w:sz w:val="21"/>
          <w:szCs w:val="21"/>
        </w:rPr>
      </w:pPr>
      <w:r>
        <w:rPr>
          <w:rFonts w:hint="eastAsia" w:ascii="宋体"/>
          <w:sz w:val="21"/>
          <w:szCs w:val="21"/>
        </w:rPr>
        <w:t>承包人应在质量保修期内对交付发包人使用的工程承担质量保修责任，并在工程竣工验收前，与发包人签订工程质量保修书，作为本合同的附件。</w:t>
      </w:r>
    </w:p>
    <w:p w14:paraId="661CD207">
      <w:pPr>
        <w:pStyle w:val="13"/>
        <w:adjustRightInd w:val="0"/>
        <w:snapToGrid w:val="0"/>
        <w:spacing w:line="360" w:lineRule="auto"/>
        <w:ind w:left="0" w:leftChars="0" w:firstLine="422" w:firstLineChars="200"/>
        <w:rPr>
          <w:rFonts w:ascii="宋体"/>
          <w:sz w:val="21"/>
          <w:szCs w:val="21"/>
        </w:rPr>
      </w:pPr>
      <w:r>
        <w:rPr>
          <w:rFonts w:hint="eastAsia" w:ascii="宋体"/>
          <w:b/>
          <w:sz w:val="21"/>
          <w:szCs w:val="21"/>
        </w:rPr>
        <w:t>12.2.2</w:t>
      </w:r>
      <w:r>
        <w:rPr>
          <w:rFonts w:hint="eastAsia" w:ascii="宋体"/>
          <w:sz w:val="21"/>
          <w:szCs w:val="21"/>
        </w:rPr>
        <w:t>工程质量保修</w:t>
      </w:r>
    </w:p>
    <w:p w14:paraId="00C0858B">
      <w:pPr>
        <w:adjustRightInd w:val="0"/>
        <w:snapToGrid w:val="0"/>
        <w:spacing w:line="360" w:lineRule="auto"/>
        <w:ind w:firstLine="420" w:firstLineChars="200"/>
        <w:rPr>
          <w:szCs w:val="21"/>
        </w:rPr>
      </w:pPr>
      <w:r>
        <w:rPr>
          <w:rFonts w:hint="eastAsia"/>
        </w:rPr>
        <w:t>质量保修期应从竣工验收合格之日起计算，保修期由发包人、承包人根据国家有关规定在专用条款中约定。在质量保修期内，发包人发现质量缺陷的，应及时通知承包人修正，承包人应在收到通知后的7天内派人修正；发生紧急抢修事故的，承包人应在接到通知后立即到达事故现场抢修。</w:t>
      </w:r>
    </w:p>
    <w:p w14:paraId="5AB5F25F">
      <w:pPr>
        <w:adjustRightInd w:val="0"/>
        <w:snapToGrid w:val="0"/>
        <w:spacing w:line="360" w:lineRule="auto"/>
        <w:ind w:firstLine="422" w:firstLineChars="200"/>
        <w:rPr>
          <w:rFonts w:ascii="宋体" w:hAnsi="宋体"/>
          <w:szCs w:val="21"/>
        </w:rPr>
      </w:pPr>
      <w:r>
        <w:rPr>
          <w:rFonts w:hint="eastAsia" w:ascii="宋体" w:hAnsi="宋体"/>
          <w:b/>
          <w:szCs w:val="21"/>
        </w:rPr>
        <w:t>12.2.3</w:t>
      </w:r>
      <w:r>
        <w:rPr>
          <w:rFonts w:hint="eastAsia"/>
          <w:szCs w:val="21"/>
        </w:rPr>
        <w:t>未修正质量缺陷的责任</w:t>
      </w:r>
    </w:p>
    <w:p w14:paraId="6BDD7362">
      <w:pPr>
        <w:pStyle w:val="13"/>
        <w:adjustRightInd w:val="0"/>
        <w:snapToGrid w:val="0"/>
        <w:spacing w:line="360" w:lineRule="auto"/>
        <w:ind w:left="0" w:leftChars="0" w:firstLine="420" w:firstLineChars="200"/>
        <w:rPr>
          <w:sz w:val="21"/>
          <w:szCs w:val="21"/>
        </w:rPr>
      </w:pPr>
      <w:r>
        <w:rPr>
          <w:rFonts w:hint="eastAsia"/>
          <w:sz w:val="21"/>
          <w:szCs w:val="21"/>
        </w:rPr>
        <w:t>如果承包人未能在规定时间内修正某项质量缺陷，则发包人可自行或指派第三方修正缺陷，因此产生的费用应由承包人承担。该缺陷的修正费用由造价工程师核实，承包人应支付这笔款项。</w:t>
      </w:r>
    </w:p>
    <w:p w14:paraId="73FFA6E8">
      <w:pPr>
        <w:adjustRightInd w:val="0"/>
        <w:snapToGrid w:val="0"/>
        <w:spacing w:line="360" w:lineRule="auto"/>
        <w:ind w:firstLine="422" w:firstLineChars="200"/>
        <w:rPr>
          <w:rFonts w:ascii="宋体" w:hAnsi="宋体"/>
          <w:szCs w:val="21"/>
        </w:rPr>
      </w:pPr>
      <w:r>
        <w:rPr>
          <w:rFonts w:hint="eastAsia" w:ascii="宋体" w:hAnsi="宋体"/>
          <w:b/>
          <w:szCs w:val="21"/>
        </w:rPr>
        <w:t>12.2.4</w:t>
      </w:r>
      <w:r>
        <w:rPr>
          <w:rFonts w:hint="eastAsia" w:ascii="宋体" w:hAnsi="宋体"/>
          <w:szCs w:val="21"/>
        </w:rPr>
        <w:t>修正质量缺陷以外的费用</w:t>
      </w:r>
    </w:p>
    <w:p w14:paraId="1953FE5B">
      <w:pPr>
        <w:adjustRightInd w:val="0"/>
        <w:snapToGrid w:val="0"/>
        <w:spacing w:line="360" w:lineRule="auto"/>
        <w:ind w:firstLine="420" w:firstLineChars="200"/>
      </w:pPr>
      <w:r>
        <w:rPr>
          <w:rFonts w:hint="eastAsia"/>
        </w:rPr>
        <w:t>承包人修正属于质量缺陷以外的费用，应由责任方承担。</w:t>
      </w:r>
      <w:bookmarkStart w:id="566" w:name="_Toc337558820"/>
      <w:bookmarkStart w:id="567" w:name="_Toc351203603"/>
    </w:p>
    <w:p w14:paraId="719AB260">
      <w:pPr>
        <w:adjustRightInd w:val="0"/>
        <w:snapToGrid w:val="0"/>
        <w:spacing w:line="360" w:lineRule="auto"/>
        <w:rPr>
          <w:sz w:val="32"/>
        </w:rPr>
      </w:pPr>
    </w:p>
    <w:p w14:paraId="51C76FF0">
      <w:pPr>
        <w:pStyle w:val="8"/>
        <w:adjustRightInd w:val="0"/>
        <w:snapToGrid w:val="0"/>
        <w:spacing w:line="360" w:lineRule="auto"/>
        <w:outlineLvl w:val="2"/>
        <w:rPr>
          <w:rFonts w:ascii="黑体" w:hAnsi="宋体" w:eastAsia="黑体"/>
          <w:sz w:val="32"/>
        </w:rPr>
      </w:pPr>
      <w:bookmarkStart w:id="568" w:name="_Toc1890"/>
      <w:bookmarkStart w:id="569" w:name="_Toc32571"/>
      <w:r>
        <w:rPr>
          <w:rFonts w:hint="eastAsia" w:ascii="黑体" w:hAnsi="宋体" w:eastAsia="黑体"/>
          <w:sz w:val="32"/>
        </w:rPr>
        <w:t>13. 违约</w:t>
      </w:r>
      <w:bookmarkEnd w:id="566"/>
      <w:bookmarkEnd w:id="567"/>
      <w:bookmarkEnd w:id="568"/>
      <w:bookmarkEnd w:id="569"/>
      <w:bookmarkStart w:id="570" w:name="_Toc296346630"/>
      <w:bookmarkStart w:id="571" w:name="_Toc296503129"/>
      <w:bookmarkStart w:id="572" w:name="_Toc337558821"/>
      <w:bookmarkStart w:id="573" w:name="_Toc351203604"/>
    </w:p>
    <w:p w14:paraId="1A29C0B0">
      <w:pPr>
        <w:adjustRightInd w:val="0"/>
        <w:snapToGrid w:val="0"/>
        <w:spacing w:line="360" w:lineRule="auto"/>
        <w:ind w:firstLine="640" w:firstLineChars="200"/>
        <w:rPr>
          <w:rFonts w:ascii="黑体" w:eastAsia="黑体"/>
          <w:sz w:val="32"/>
          <w:szCs w:val="32"/>
        </w:rPr>
      </w:pPr>
      <w:r>
        <w:rPr>
          <w:rFonts w:hint="eastAsia" w:ascii="黑体" w:eastAsia="黑体"/>
          <w:sz w:val="32"/>
          <w:szCs w:val="32"/>
        </w:rPr>
        <w:t>13.1 发</w:t>
      </w:r>
      <w:bookmarkEnd w:id="570"/>
      <w:bookmarkEnd w:id="571"/>
      <w:r>
        <w:rPr>
          <w:rFonts w:hint="eastAsia" w:ascii="黑体" w:eastAsia="黑体"/>
          <w:sz w:val="32"/>
          <w:szCs w:val="32"/>
        </w:rPr>
        <w:t>包人违约</w:t>
      </w:r>
      <w:bookmarkEnd w:id="572"/>
      <w:bookmarkEnd w:id="573"/>
    </w:p>
    <w:p w14:paraId="1ED60D7D">
      <w:pPr>
        <w:adjustRightInd w:val="0"/>
        <w:snapToGrid w:val="0"/>
        <w:spacing w:line="360" w:lineRule="auto"/>
        <w:ind w:firstLine="422" w:firstLineChars="200"/>
        <w:rPr>
          <w:rFonts w:ascii="黑体" w:eastAsia="黑体"/>
          <w:sz w:val="32"/>
          <w:szCs w:val="32"/>
        </w:rPr>
      </w:pPr>
      <w:r>
        <w:rPr>
          <w:rFonts w:ascii="宋体" w:hAnsi="宋体"/>
          <w:b/>
          <w:kern w:val="0"/>
          <w:szCs w:val="21"/>
        </w:rPr>
        <w:t>1</w:t>
      </w:r>
      <w:r>
        <w:rPr>
          <w:rFonts w:hint="eastAsia" w:ascii="宋体" w:hAnsi="宋体"/>
          <w:b/>
          <w:kern w:val="0"/>
          <w:szCs w:val="21"/>
        </w:rPr>
        <w:t>3</w:t>
      </w:r>
      <w:r>
        <w:rPr>
          <w:rFonts w:ascii="宋体" w:hAnsi="宋体"/>
          <w:b/>
          <w:kern w:val="0"/>
          <w:szCs w:val="21"/>
        </w:rPr>
        <w:t>.1.1</w:t>
      </w:r>
      <w:r>
        <w:rPr>
          <w:rFonts w:ascii="宋体" w:hAnsi="宋体"/>
          <w:kern w:val="0"/>
          <w:szCs w:val="21"/>
        </w:rPr>
        <w:t xml:space="preserve"> 发包人违约的情形</w:t>
      </w:r>
    </w:p>
    <w:p w14:paraId="7BC80A9B">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在合同履行过程中发生的下列情形，属于发包人违约：</w:t>
      </w:r>
    </w:p>
    <w:p w14:paraId="2B8C74D4">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（1）因发包人原因未能在计划开工日期前7天内下达开工</w:t>
      </w:r>
      <w:r>
        <w:rPr>
          <w:rFonts w:hint="eastAsia" w:ascii="宋体" w:hAnsi="宋体"/>
          <w:kern w:val="0"/>
          <w:szCs w:val="21"/>
        </w:rPr>
        <w:t>令</w:t>
      </w:r>
      <w:r>
        <w:rPr>
          <w:rFonts w:ascii="宋体" w:hAnsi="宋体"/>
          <w:kern w:val="0"/>
          <w:szCs w:val="21"/>
        </w:rPr>
        <w:t>的；</w:t>
      </w:r>
    </w:p>
    <w:p w14:paraId="27568C83">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（2）因发包人原因未能按合同约定支付合同价款的；</w:t>
      </w:r>
    </w:p>
    <w:p w14:paraId="6CF60EC1">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（3）发包人违反第</w:t>
      </w:r>
      <w:r>
        <w:rPr>
          <w:rFonts w:hint="eastAsia" w:ascii="宋体" w:hAnsi="宋体"/>
          <w:kern w:val="0"/>
          <w:szCs w:val="21"/>
        </w:rPr>
        <w:t>9</w:t>
      </w:r>
      <w:r>
        <w:rPr>
          <w:rFonts w:ascii="宋体" w:hAnsi="宋体"/>
          <w:kern w:val="0"/>
          <w:szCs w:val="21"/>
        </w:rPr>
        <w:t>.</w:t>
      </w:r>
      <w:r>
        <w:rPr>
          <w:rFonts w:hint="eastAsia" w:ascii="宋体" w:hAnsi="宋体"/>
          <w:kern w:val="0"/>
          <w:szCs w:val="21"/>
        </w:rPr>
        <w:t>9.2</w:t>
      </w:r>
      <w:r>
        <w:rPr>
          <w:rFonts w:ascii="宋体" w:hAnsi="宋体"/>
          <w:kern w:val="0"/>
          <w:szCs w:val="21"/>
        </w:rPr>
        <w:t>款第（2）项约定，自行实施被</w:t>
      </w:r>
      <w:r>
        <w:rPr>
          <w:rFonts w:hint="eastAsia" w:ascii="宋体" w:hAnsi="宋体"/>
          <w:kern w:val="0"/>
          <w:szCs w:val="21"/>
        </w:rPr>
        <w:t>删减</w:t>
      </w:r>
      <w:r>
        <w:rPr>
          <w:rFonts w:ascii="宋体" w:hAnsi="宋体"/>
          <w:kern w:val="0"/>
          <w:szCs w:val="21"/>
        </w:rPr>
        <w:t>的工作或</w:t>
      </w:r>
      <w:r>
        <w:rPr>
          <w:rFonts w:hint="eastAsia" w:ascii="宋体" w:hAnsi="宋体"/>
          <w:kern w:val="0"/>
          <w:szCs w:val="21"/>
        </w:rPr>
        <w:t>转由他人实施的</w:t>
      </w:r>
      <w:r>
        <w:rPr>
          <w:rFonts w:ascii="宋体" w:hAnsi="宋体"/>
          <w:kern w:val="0"/>
          <w:szCs w:val="21"/>
        </w:rPr>
        <w:t>；</w:t>
      </w:r>
    </w:p>
    <w:p w14:paraId="789A7773">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（4）发包人提供的材料、工程设备的规格、数量或质量不符合合同约定，或因发包人原因导致交货日期延误或交货地点变更等情况的；</w:t>
      </w:r>
    </w:p>
    <w:p w14:paraId="2CA9355C">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（5）因发包人违反合同约定造成暂停施工的；</w:t>
      </w:r>
    </w:p>
    <w:p w14:paraId="63D3242E">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（6）发包人无正当理由没有在约定期限内发出复工指示，导致承包人无法复工的；</w:t>
      </w:r>
    </w:p>
    <w:p w14:paraId="0FDD6556">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（7）发包人明确表示或者以其行为表明不履行合同主要义务的；</w:t>
      </w:r>
    </w:p>
    <w:p w14:paraId="2BCF6921">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（8）发包人未能按照合同约定履行其他义务的。</w:t>
      </w:r>
    </w:p>
    <w:p w14:paraId="2C86AD21">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发包人发生除本项第（7）</w:t>
      </w:r>
      <w:r>
        <w:rPr>
          <w:rFonts w:hint="eastAsia" w:ascii="宋体" w:hAnsi="宋体"/>
          <w:kern w:val="0"/>
          <w:szCs w:val="21"/>
        </w:rPr>
        <w:t>项</w:t>
      </w:r>
      <w:r>
        <w:rPr>
          <w:rFonts w:ascii="宋体" w:hAnsi="宋体"/>
          <w:kern w:val="0"/>
          <w:szCs w:val="21"/>
        </w:rPr>
        <w:t>以外的违约情况时，承包人可向发包人发出通知，要求发包人采取有效措施纠正违约行为。发包人收到承包人通知后28天内仍不纠正违约行为的，承包人有权暂停相应部位工程施工，并通知监理工程师。</w:t>
      </w:r>
    </w:p>
    <w:p w14:paraId="07969067">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.1.2</w:t>
      </w:r>
      <w:r>
        <w:rPr>
          <w:rFonts w:ascii="宋体" w:hAnsi="宋体"/>
          <w:kern w:val="0"/>
          <w:szCs w:val="21"/>
        </w:rPr>
        <w:t xml:space="preserve"> 发包人违约的责任</w:t>
      </w:r>
    </w:p>
    <w:p w14:paraId="72B22BE6">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发包人应承担因其违约给承包人增加的费用和（或）延误的工期，并支付承包人合理的利润。此外，合同当事人可在专用合同条款中另行约定发包人违约责任的承担方式和计算方法。</w:t>
      </w:r>
    </w:p>
    <w:p w14:paraId="5E510201">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.1.3</w:t>
      </w:r>
      <w:r>
        <w:rPr>
          <w:rFonts w:ascii="宋体" w:hAnsi="宋体"/>
          <w:kern w:val="0"/>
          <w:szCs w:val="21"/>
        </w:rPr>
        <w:t xml:space="preserve"> 因发包人违约解除合同</w:t>
      </w:r>
    </w:p>
    <w:p w14:paraId="5D0C9494">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除专用合同条款另有约定外，承包人按第1</w:t>
      </w:r>
      <w:r>
        <w:rPr>
          <w:rFonts w:hint="eastAsia" w:ascii="宋体" w:hAnsi="宋体"/>
          <w:kern w:val="0"/>
          <w:szCs w:val="21"/>
        </w:rPr>
        <w:t>3</w:t>
      </w:r>
      <w:r>
        <w:rPr>
          <w:rFonts w:ascii="宋体" w:hAnsi="宋体"/>
          <w:kern w:val="0"/>
          <w:szCs w:val="21"/>
        </w:rPr>
        <w:t>.1.1</w:t>
      </w:r>
      <w:r>
        <w:rPr>
          <w:rFonts w:hint="eastAsia" w:ascii="宋体" w:hAnsi="宋体"/>
          <w:kern w:val="0"/>
          <w:szCs w:val="21"/>
        </w:rPr>
        <w:t>款</w:t>
      </w:r>
      <w:r>
        <w:rPr>
          <w:rFonts w:ascii="宋体" w:hAnsi="宋体"/>
          <w:kern w:val="0"/>
          <w:szCs w:val="21"/>
        </w:rPr>
        <w:t>约定暂停施工满28天后</w:t>
      </w:r>
      <w:r>
        <w:rPr>
          <w:rFonts w:hint="eastAsia" w:ascii="宋体" w:hAnsi="宋体"/>
          <w:kern w:val="0"/>
          <w:szCs w:val="21"/>
        </w:rPr>
        <w:t>，</w:t>
      </w:r>
      <w:r>
        <w:rPr>
          <w:rFonts w:ascii="宋体" w:hAnsi="宋体"/>
          <w:kern w:val="0"/>
          <w:szCs w:val="21"/>
        </w:rPr>
        <w:t>发包人仍不纠正其违约行为并致使合同目的不能实现的，</w:t>
      </w:r>
      <w:r>
        <w:rPr>
          <w:rFonts w:hint="eastAsia" w:ascii="宋体" w:hAnsi="宋体"/>
          <w:kern w:val="0"/>
          <w:szCs w:val="21"/>
        </w:rPr>
        <w:t>或</w:t>
      </w:r>
      <w:r>
        <w:rPr>
          <w:rFonts w:ascii="宋体" w:hAnsi="宋体"/>
          <w:kern w:val="0"/>
          <w:szCs w:val="21"/>
        </w:rPr>
        <w:t>出现第1</w:t>
      </w:r>
      <w:r>
        <w:rPr>
          <w:rFonts w:hint="eastAsia" w:ascii="宋体" w:hAnsi="宋体"/>
          <w:kern w:val="0"/>
          <w:szCs w:val="21"/>
        </w:rPr>
        <w:t>3</w:t>
      </w:r>
      <w:r>
        <w:rPr>
          <w:rFonts w:ascii="宋体" w:hAnsi="宋体"/>
          <w:kern w:val="0"/>
          <w:szCs w:val="21"/>
        </w:rPr>
        <w:t>.1.1</w:t>
      </w:r>
      <w:r>
        <w:rPr>
          <w:rFonts w:hint="eastAsia" w:ascii="宋体" w:hAnsi="宋体"/>
          <w:kern w:val="0"/>
          <w:szCs w:val="21"/>
        </w:rPr>
        <w:t>款</w:t>
      </w:r>
      <w:r>
        <w:rPr>
          <w:rFonts w:ascii="宋体" w:hAnsi="宋体"/>
          <w:kern w:val="0"/>
          <w:szCs w:val="21"/>
        </w:rPr>
        <w:t>第（7）</w:t>
      </w:r>
      <w:r>
        <w:rPr>
          <w:rFonts w:hint="eastAsia" w:ascii="宋体" w:hAnsi="宋体"/>
          <w:kern w:val="0"/>
          <w:szCs w:val="21"/>
        </w:rPr>
        <w:t>项</w:t>
      </w:r>
      <w:r>
        <w:rPr>
          <w:rFonts w:ascii="宋体" w:hAnsi="宋体"/>
          <w:kern w:val="0"/>
          <w:szCs w:val="21"/>
        </w:rPr>
        <w:t>约定的违约情况，承包人有权解除合同，发包人应承担由此增加的费用，并支付承包人合理的利润。</w:t>
      </w:r>
    </w:p>
    <w:p w14:paraId="378E39BA">
      <w:pPr>
        <w:autoSpaceDE w:val="0"/>
        <w:autoSpaceDN w:val="0"/>
        <w:adjustRightInd w:val="0"/>
        <w:spacing w:line="360" w:lineRule="auto"/>
        <w:ind w:firstLine="422" w:firstLineChars="200"/>
        <w:jc w:val="left"/>
        <w:rPr>
          <w:rFonts w:ascii="宋体" w:hAnsi="宋体"/>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.1.4</w:t>
      </w:r>
      <w:r>
        <w:rPr>
          <w:rFonts w:ascii="宋体" w:hAnsi="宋体"/>
          <w:kern w:val="0"/>
          <w:szCs w:val="21"/>
        </w:rPr>
        <w:t xml:space="preserve"> 因发包人违约解除合同后的付款</w:t>
      </w:r>
    </w:p>
    <w:p w14:paraId="35D511F7">
      <w:pPr>
        <w:spacing w:line="360" w:lineRule="auto"/>
        <w:ind w:firstLine="420" w:firstLineChars="200"/>
        <w:jc w:val="left"/>
        <w:rPr>
          <w:rFonts w:ascii="宋体" w:hAnsi="宋体"/>
          <w:kern w:val="0"/>
          <w:szCs w:val="21"/>
        </w:rPr>
      </w:pPr>
      <w:r>
        <w:rPr>
          <w:rFonts w:ascii="宋体" w:hAnsi="宋体"/>
          <w:kern w:val="0"/>
          <w:szCs w:val="21"/>
        </w:rPr>
        <w:t>承包人按照本款约定解除合同的，发包人应在解除合同后28天内支付下列款项，并解除履约担保：</w:t>
      </w:r>
    </w:p>
    <w:p w14:paraId="2C63CC8E">
      <w:pPr>
        <w:spacing w:line="360" w:lineRule="auto"/>
        <w:ind w:firstLine="420" w:firstLineChars="200"/>
        <w:jc w:val="left"/>
        <w:rPr>
          <w:rFonts w:ascii="宋体" w:hAnsi="宋体"/>
          <w:kern w:val="0"/>
          <w:szCs w:val="21"/>
        </w:rPr>
      </w:pPr>
      <w:r>
        <w:rPr>
          <w:rFonts w:ascii="宋体" w:hAnsi="宋体"/>
          <w:kern w:val="0"/>
          <w:szCs w:val="21"/>
        </w:rPr>
        <w:t>（1）合同解除前所完成工作的价款；</w:t>
      </w:r>
    </w:p>
    <w:p w14:paraId="6ADE302D">
      <w:pPr>
        <w:spacing w:line="360" w:lineRule="auto"/>
        <w:ind w:firstLine="420" w:firstLineChars="200"/>
        <w:jc w:val="left"/>
        <w:rPr>
          <w:rFonts w:ascii="宋体" w:hAnsi="宋体"/>
          <w:kern w:val="0"/>
          <w:szCs w:val="21"/>
        </w:rPr>
      </w:pPr>
      <w:r>
        <w:rPr>
          <w:rFonts w:ascii="宋体" w:hAnsi="宋体"/>
          <w:kern w:val="0"/>
          <w:szCs w:val="21"/>
        </w:rPr>
        <w:t>（2）承包人为工程施工订购并已付款的材料、工程设备和其他物品的价款；</w:t>
      </w:r>
    </w:p>
    <w:p w14:paraId="585AA8CD">
      <w:pPr>
        <w:spacing w:line="360" w:lineRule="auto"/>
        <w:ind w:firstLine="420" w:firstLineChars="200"/>
        <w:jc w:val="left"/>
        <w:rPr>
          <w:rFonts w:ascii="宋体" w:hAnsi="宋体"/>
          <w:kern w:val="0"/>
          <w:szCs w:val="21"/>
        </w:rPr>
      </w:pPr>
      <w:r>
        <w:rPr>
          <w:rFonts w:ascii="宋体" w:hAnsi="宋体"/>
          <w:kern w:val="0"/>
          <w:szCs w:val="21"/>
        </w:rPr>
        <w:t>（3）承包人撤离施工现场以及遣散承包人人员的款项；</w:t>
      </w:r>
    </w:p>
    <w:p w14:paraId="3B2147B7">
      <w:pPr>
        <w:spacing w:line="360" w:lineRule="auto"/>
        <w:ind w:firstLine="420" w:firstLineChars="200"/>
        <w:jc w:val="left"/>
        <w:rPr>
          <w:rFonts w:ascii="宋体" w:hAnsi="宋体"/>
          <w:kern w:val="0"/>
          <w:szCs w:val="21"/>
        </w:rPr>
      </w:pPr>
      <w:r>
        <w:rPr>
          <w:rFonts w:ascii="宋体" w:hAnsi="宋体"/>
          <w:kern w:val="0"/>
          <w:szCs w:val="21"/>
        </w:rPr>
        <w:t>（4）按照合同约定在合同解除前应支付的违约金；</w:t>
      </w:r>
    </w:p>
    <w:p w14:paraId="2B4E6702">
      <w:pPr>
        <w:spacing w:line="360" w:lineRule="auto"/>
        <w:ind w:firstLine="420" w:firstLineChars="200"/>
        <w:jc w:val="left"/>
        <w:rPr>
          <w:rFonts w:ascii="宋体" w:hAnsi="宋体"/>
          <w:kern w:val="0"/>
          <w:szCs w:val="21"/>
        </w:rPr>
      </w:pPr>
      <w:r>
        <w:rPr>
          <w:rFonts w:ascii="宋体" w:hAnsi="宋体"/>
          <w:kern w:val="0"/>
          <w:szCs w:val="21"/>
        </w:rPr>
        <w:t>（5）按照合同约定应当支付给承包人的其他款项；</w:t>
      </w:r>
    </w:p>
    <w:p w14:paraId="55807281">
      <w:pPr>
        <w:spacing w:line="360" w:lineRule="auto"/>
        <w:ind w:firstLine="420" w:firstLineChars="200"/>
        <w:jc w:val="left"/>
        <w:rPr>
          <w:rFonts w:ascii="宋体" w:hAnsi="宋体"/>
          <w:kern w:val="0"/>
          <w:szCs w:val="21"/>
        </w:rPr>
      </w:pPr>
      <w:r>
        <w:rPr>
          <w:rFonts w:ascii="宋体" w:hAnsi="宋体"/>
          <w:kern w:val="0"/>
          <w:szCs w:val="21"/>
        </w:rPr>
        <w:t>（6）按照合同约定应退还的质量保证金；</w:t>
      </w:r>
    </w:p>
    <w:p w14:paraId="0C764AA9">
      <w:pPr>
        <w:spacing w:line="360" w:lineRule="auto"/>
        <w:ind w:firstLine="420" w:firstLineChars="200"/>
        <w:jc w:val="left"/>
        <w:rPr>
          <w:rFonts w:ascii="宋体" w:hAnsi="宋体"/>
          <w:kern w:val="0"/>
          <w:szCs w:val="21"/>
        </w:rPr>
      </w:pPr>
      <w:r>
        <w:rPr>
          <w:rFonts w:ascii="宋体" w:hAnsi="宋体"/>
          <w:kern w:val="0"/>
          <w:szCs w:val="21"/>
        </w:rPr>
        <w:t>（7）因解除合同给承包人造成的损失。</w:t>
      </w:r>
    </w:p>
    <w:p w14:paraId="119155C7">
      <w:pPr>
        <w:spacing w:line="360" w:lineRule="auto"/>
        <w:ind w:firstLine="420" w:firstLineChars="200"/>
        <w:jc w:val="left"/>
        <w:rPr>
          <w:rFonts w:ascii="宋体" w:hAnsi="宋体"/>
          <w:kern w:val="0"/>
          <w:szCs w:val="21"/>
        </w:rPr>
      </w:pPr>
      <w:r>
        <w:rPr>
          <w:rFonts w:ascii="宋体" w:hAnsi="宋体"/>
          <w:kern w:val="0"/>
          <w:szCs w:val="21"/>
        </w:rPr>
        <w:t>合同当事人未能就解除合同后的结清达成一致的，按照第</w:t>
      </w:r>
      <w:r>
        <w:rPr>
          <w:rFonts w:hint="eastAsia" w:ascii="宋体" w:hAnsi="宋体"/>
          <w:kern w:val="0"/>
          <w:szCs w:val="21"/>
        </w:rPr>
        <w:t>16章</w:t>
      </w:r>
      <w:r>
        <w:rPr>
          <w:rFonts w:ascii="宋体" w:hAnsi="宋体"/>
          <w:kern w:val="0"/>
          <w:szCs w:val="21"/>
        </w:rPr>
        <w:t>的约定处理。</w:t>
      </w:r>
    </w:p>
    <w:p w14:paraId="01465C51">
      <w:pPr>
        <w:spacing w:line="360" w:lineRule="auto"/>
        <w:ind w:firstLine="420" w:firstLineChars="200"/>
        <w:jc w:val="left"/>
        <w:rPr>
          <w:rFonts w:ascii="宋体" w:hAnsi="宋体"/>
          <w:kern w:val="0"/>
          <w:szCs w:val="21"/>
        </w:rPr>
      </w:pPr>
      <w:r>
        <w:rPr>
          <w:rFonts w:ascii="宋体" w:hAnsi="宋体"/>
          <w:kern w:val="0"/>
          <w:szCs w:val="21"/>
        </w:rPr>
        <w:t>承包人应妥善做好已完工程和与工程有关的已购材料、工程设备的保护和移交工作，并将施工设备和人员撤出施工现场，发包人应为承包人撤出提供必要条件。</w:t>
      </w:r>
      <w:bookmarkStart w:id="574" w:name="_Toc351203605"/>
      <w:bookmarkStart w:id="575" w:name="_Toc296346632"/>
      <w:bookmarkStart w:id="576" w:name="_Toc337558822"/>
      <w:bookmarkStart w:id="577" w:name="_Toc296503131"/>
    </w:p>
    <w:p w14:paraId="0A1D8712">
      <w:pPr>
        <w:spacing w:line="360" w:lineRule="auto"/>
        <w:ind w:firstLine="420" w:firstLineChars="200"/>
        <w:jc w:val="left"/>
        <w:rPr>
          <w:kern w:val="0"/>
        </w:rPr>
      </w:pPr>
    </w:p>
    <w:p w14:paraId="7F941775">
      <w:pPr>
        <w:spacing w:line="360" w:lineRule="auto"/>
        <w:ind w:firstLine="640" w:firstLineChars="200"/>
        <w:jc w:val="left"/>
        <w:rPr>
          <w:rFonts w:ascii="黑体" w:hAnsi="宋体" w:eastAsia="黑体"/>
          <w:sz w:val="32"/>
        </w:rPr>
      </w:pPr>
      <w:r>
        <w:rPr>
          <w:rFonts w:hint="eastAsia" w:ascii="黑体" w:hAnsi="宋体" w:eastAsia="黑体"/>
          <w:sz w:val="32"/>
        </w:rPr>
        <w:t>13.2  承包人违约</w:t>
      </w:r>
      <w:bookmarkEnd w:id="574"/>
    </w:p>
    <w:bookmarkEnd w:id="575"/>
    <w:bookmarkEnd w:id="576"/>
    <w:bookmarkEnd w:id="577"/>
    <w:p w14:paraId="204C77EF">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.2.1</w:t>
      </w:r>
      <w:r>
        <w:rPr>
          <w:rFonts w:ascii="宋体" w:hAnsi="宋体"/>
          <w:kern w:val="0"/>
          <w:szCs w:val="21"/>
        </w:rPr>
        <w:t xml:space="preserve"> 承包人违约的情形</w:t>
      </w:r>
    </w:p>
    <w:p w14:paraId="676DA855">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在合同履行过程中发生的下列情形，属于承包人违约：</w:t>
      </w:r>
    </w:p>
    <w:p w14:paraId="7EF3C281">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（1）承包人违反合同约定进行转包或违法分包的；</w:t>
      </w:r>
    </w:p>
    <w:p w14:paraId="615571F0">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（2）承包人违反合同约定采购和使用不合格的材料和工程设备的；</w:t>
      </w:r>
    </w:p>
    <w:p w14:paraId="197738DF">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 xml:space="preserve">（3）因承包人原因导致工程质量不符合合同要求的； </w:t>
      </w:r>
    </w:p>
    <w:p w14:paraId="54138824">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（4）承包人违反第</w:t>
      </w:r>
      <w:r>
        <w:rPr>
          <w:rFonts w:hint="eastAsia" w:ascii="宋体" w:hAnsi="宋体"/>
          <w:kern w:val="0"/>
          <w:szCs w:val="21"/>
        </w:rPr>
        <w:t>10.4条</w:t>
      </w:r>
      <w:r>
        <w:rPr>
          <w:rFonts w:ascii="宋体" w:hAnsi="宋体"/>
          <w:kern w:val="0"/>
          <w:szCs w:val="21"/>
        </w:rPr>
        <w:t>的约定，未经批准，私自将已按照合同约定进入施工现场的材料或设备撤离施工现场的；</w:t>
      </w:r>
    </w:p>
    <w:p w14:paraId="5E19AB93">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（5）承包人未能按施工进度计划及时完成合同约定的工作，造成工期延误的；</w:t>
      </w:r>
    </w:p>
    <w:p w14:paraId="3F91B2A6">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（6）承包人在缺陷责任期及保修期内，未能在合理期限对工程缺陷进行修复，或拒绝按发包人要求进行修复的；</w:t>
      </w:r>
    </w:p>
    <w:p w14:paraId="71C3DCD5">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（7）承包人明确表示或者以其行为表明不履行合同主要义务的；</w:t>
      </w:r>
    </w:p>
    <w:p w14:paraId="56BE5A09">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（8）承包人未能按照合同约定履行其他义务的。</w:t>
      </w:r>
    </w:p>
    <w:p w14:paraId="609565A9">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承包人发生除本</w:t>
      </w:r>
      <w:r>
        <w:rPr>
          <w:rFonts w:hint="eastAsia" w:ascii="宋体" w:hAnsi="宋体"/>
          <w:kern w:val="0"/>
          <w:szCs w:val="21"/>
        </w:rPr>
        <w:t>款</w:t>
      </w:r>
      <w:r>
        <w:rPr>
          <w:rFonts w:ascii="宋体" w:hAnsi="宋体"/>
          <w:kern w:val="0"/>
          <w:szCs w:val="21"/>
        </w:rPr>
        <w:t>第（7）</w:t>
      </w:r>
      <w:r>
        <w:rPr>
          <w:rFonts w:hint="eastAsia" w:ascii="宋体" w:hAnsi="宋体"/>
          <w:kern w:val="0"/>
          <w:szCs w:val="21"/>
        </w:rPr>
        <w:t>项</w:t>
      </w:r>
      <w:r>
        <w:rPr>
          <w:rFonts w:ascii="宋体" w:hAnsi="宋体"/>
          <w:kern w:val="0"/>
          <w:szCs w:val="21"/>
        </w:rPr>
        <w:t>约定以外的其他违约情况时，监理工程师可向承包人发出整改通知，要求其在指定的期限内改正。</w:t>
      </w:r>
    </w:p>
    <w:p w14:paraId="264FB9F0">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.2.2</w:t>
      </w:r>
      <w:r>
        <w:rPr>
          <w:rFonts w:ascii="宋体" w:hAnsi="宋体"/>
          <w:kern w:val="0"/>
          <w:szCs w:val="21"/>
        </w:rPr>
        <w:t xml:space="preserve"> 承包人违约的责任</w:t>
      </w:r>
    </w:p>
    <w:p w14:paraId="4D2B5E3A">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承包人应承担因其违约行为而增加的费用</w:t>
      </w:r>
      <w:r>
        <w:rPr>
          <w:rFonts w:hint="eastAsia" w:ascii="宋体" w:hAnsi="宋体"/>
          <w:kern w:val="0"/>
          <w:szCs w:val="21"/>
        </w:rPr>
        <w:t>和（或）延误的</w:t>
      </w:r>
      <w:r>
        <w:rPr>
          <w:rFonts w:ascii="宋体" w:hAnsi="宋体"/>
          <w:kern w:val="0"/>
          <w:szCs w:val="21"/>
        </w:rPr>
        <w:t>工期。此外，合同当事人可在专用合同条款中另行约定承包人违约责任的承担方式和计算方法。</w:t>
      </w:r>
    </w:p>
    <w:p w14:paraId="01E4FFBC">
      <w:pPr>
        <w:autoSpaceDE w:val="0"/>
        <w:autoSpaceDN w:val="0"/>
        <w:adjustRightInd w:val="0"/>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.2.3</w:t>
      </w:r>
      <w:r>
        <w:rPr>
          <w:rFonts w:ascii="宋体" w:hAnsi="宋体"/>
          <w:kern w:val="0"/>
          <w:szCs w:val="21"/>
        </w:rPr>
        <w:t xml:space="preserve"> 因承包人违约解除合同</w:t>
      </w:r>
    </w:p>
    <w:p w14:paraId="7954551C">
      <w:pPr>
        <w:autoSpaceDE w:val="0"/>
        <w:autoSpaceDN w:val="0"/>
        <w:adjustRightInd w:val="0"/>
        <w:spacing w:line="360" w:lineRule="auto"/>
        <w:ind w:firstLine="420" w:firstLineChars="200"/>
        <w:jc w:val="left"/>
        <w:rPr>
          <w:rFonts w:ascii="宋体" w:hAnsi="宋体"/>
          <w:kern w:val="0"/>
          <w:szCs w:val="21"/>
        </w:rPr>
      </w:pPr>
      <w:r>
        <w:rPr>
          <w:rFonts w:ascii="宋体" w:hAnsi="宋体"/>
          <w:kern w:val="0"/>
          <w:szCs w:val="21"/>
        </w:rPr>
        <w:t>除专用合同条款另有约定外，出现第1</w:t>
      </w:r>
      <w:r>
        <w:rPr>
          <w:rFonts w:hint="eastAsia" w:ascii="宋体" w:hAnsi="宋体"/>
          <w:kern w:val="0"/>
          <w:szCs w:val="21"/>
        </w:rPr>
        <w:t>3</w:t>
      </w:r>
      <w:r>
        <w:rPr>
          <w:rFonts w:ascii="宋体" w:hAnsi="宋体"/>
          <w:kern w:val="0"/>
          <w:szCs w:val="21"/>
        </w:rPr>
        <w:t>.2.1</w:t>
      </w:r>
      <w:r>
        <w:rPr>
          <w:rFonts w:hint="eastAsia" w:ascii="宋体" w:hAnsi="宋体"/>
          <w:kern w:val="0"/>
          <w:szCs w:val="21"/>
        </w:rPr>
        <w:t>款</w:t>
      </w:r>
      <w:r>
        <w:rPr>
          <w:rFonts w:ascii="宋体" w:hAnsi="宋体"/>
          <w:kern w:val="0"/>
          <w:szCs w:val="21"/>
        </w:rPr>
        <w:t>第（7）</w:t>
      </w:r>
      <w:r>
        <w:rPr>
          <w:rFonts w:hint="eastAsia" w:ascii="宋体" w:hAnsi="宋体"/>
          <w:kern w:val="0"/>
          <w:szCs w:val="21"/>
        </w:rPr>
        <w:t>项</w:t>
      </w:r>
      <w:r>
        <w:rPr>
          <w:rFonts w:ascii="宋体" w:hAnsi="宋体"/>
          <w:kern w:val="0"/>
          <w:szCs w:val="21"/>
        </w:rPr>
        <w:t>约定的违约情况时，或监理工程师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w:t>
      </w:r>
      <w:r>
        <w:rPr>
          <w:rFonts w:hint="eastAsia" w:ascii="宋体" w:hAnsi="宋体"/>
          <w:kern w:val="0"/>
          <w:szCs w:val="21"/>
        </w:rPr>
        <w:t>合同当事人应在专用合同条款约定相应费用的承担方式。</w:t>
      </w:r>
      <w:r>
        <w:rPr>
          <w:rFonts w:ascii="宋体" w:hAnsi="宋体"/>
          <w:kern w:val="0"/>
          <w:szCs w:val="21"/>
        </w:rPr>
        <w:t>发包人</w:t>
      </w:r>
      <w:r>
        <w:rPr>
          <w:rFonts w:hint="eastAsia" w:ascii="宋体" w:hAnsi="宋体"/>
          <w:kern w:val="0"/>
          <w:szCs w:val="21"/>
        </w:rPr>
        <w:t>继续使用的</w:t>
      </w:r>
      <w:r>
        <w:rPr>
          <w:rFonts w:ascii="宋体" w:hAnsi="宋体"/>
          <w:kern w:val="0"/>
          <w:szCs w:val="21"/>
        </w:rPr>
        <w:t>行为不免除或减轻承包人应承担的违约责任。</w:t>
      </w:r>
    </w:p>
    <w:p w14:paraId="1CB4FD4C">
      <w:pPr>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.2.4</w:t>
      </w:r>
      <w:r>
        <w:rPr>
          <w:rFonts w:ascii="宋体" w:hAnsi="宋体"/>
          <w:kern w:val="0"/>
          <w:szCs w:val="21"/>
        </w:rPr>
        <w:t>因承包人违约解除合同后的处理</w:t>
      </w:r>
    </w:p>
    <w:p w14:paraId="72817B09">
      <w:pPr>
        <w:spacing w:line="360" w:lineRule="auto"/>
        <w:ind w:firstLine="420" w:firstLineChars="200"/>
        <w:jc w:val="left"/>
        <w:rPr>
          <w:rFonts w:ascii="宋体" w:hAnsi="宋体"/>
          <w:kern w:val="0"/>
          <w:szCs w:val="21"/>
        </w:rPr>
      </w:pPr>
      <w:r>
        <w:rPr>
          <w:rFonts w:ascii="宋体" w:hAnsi="宋体"/>
          <w:kern w:val="0"/>
          <w:szCs w:val="21"/>
        </w:rPr>
        <w:t>因承包人原因导致合同解除的，则合同当事人应在合同解除后28天内完成估价、付款和清算，并按以下约定执行：</w:t>
      </w:r>
    </w:p>
    <w:p w14:paraId="46893255">
      <w:pPr>
        <w:spacing w:line="360" w:lineRule="auto"/>
        <w:ind w:firstLine="420" w:firstLineChars="200"/>
        <w:jc w:val="left"/>
        <w:rPr>
          <w:rFonts w:ascii="宋体" w:hAnsi="宋体"/>
          <w:kern w:val="0"/>
          <w:szCs w:val="21"/>
        </w:rPr>
      </w:pPr>
      <w:r>
        <w:rPr>
          <w:rFonts w:ascii="宋体" w:hAnsi="宋体"/>
          <w:kern w:val="0"/>
          <w:szCs w:val="21"/>
        </w:rPr>
        <w:t>（1）合同解除后，</w:t>
      </w:r>
      <w:r>
        <w:rPr>
          <w:rFonts w:hint="eastAsia" w:ascii="宋体" w:hAnsi="宋体"/>
          <w:kern w:val="0"/>
          <w:szCs w:val="21"/>
        </w:rPr>
        <w:t>合同当事人</w:t>
      </w:r>
      <w:r>
        <w:rPr>
          <w:rFonts w:ascii="宋体" w:hAnsi="宋体"/>
          <w:kern w:val="0"/>
          <w:szCs w:val="21"/>
        </w:rPr>
        <w:t>确定承包人实际完成工作对应的合同价款，以及承包人已提供的材料、工程设备、施工设备和临时工程等的价值；</w:t>
      </w:r>
    </w:p>
    <w:p w14:paraId="708F3173">
      <w:pPr>
        <w:spacing w:line="360" w:lineRule="auto"/>
        <w:ind w:firstLine="420" w:firstLineChars="200"/>
        <w:jc w:val="left"/>
        <w:rPr>
          <w:rFonts w:ascii="宋体" w:hAnsi="宋体"/>
          <w:kern w:val="0"/>
          <w:szCs w:val="21"/>
        </w:rPr>
      </w:pPr>
      <w:r>
        <w:rPr>
          <w:rFonts w:ascii="宋体" w:hAnsi="宋体"/>
          <w:kern w:val="0"/>
          <w:szCs w:val="21"/>
        </w:rPr>
        <w:t>（2）合同解除后，承包人应支付的违约金；</w:t>
      </w:r>
    </w:p>
    <w:p w14:paraId="1FF687B2">
      <w:pPr>
        <w:spacing w:line="360" w:lineRule="auto"/>
        <w:ind w:firstLine="420" w:firstLineChars="200"/>
        <w:jc w:val="left"/>
        <w:rPr>
          <w:rFonts w:ascii="宋体" w:hAnsi="宋体"/>
          <w:kern w:val="0"/>
          <w:szCs w:val="21"/>
        </w:rPr>
      </w:pPr>
      <w:r>
        <w:rPr>
          <w:rFonts w:ascii="宋体" w:hAnsi="宋体"/>
          <w:kern w:val="0"/>
          <w:szCs w:val="21"/>
        </w:rPr>
        <w:t>（3）合同解除后，因解除合同给发包人造成的损失；</w:t>
      </w:r>
    </w:p>
    <w:p w14:paraId="5844D3BA">
      <w:pPr>
        <w:spacing w:line="360" w:lineRule="auto"/>
        <w:ind w:firstLine="420" w:firstLineChars="200"/>
        <w:jc w:val="left"/>
        <w:rPr>
          <w:rFonts w:ascii="宋体" w:hAnsi="宋体"/>
          <w:kern w:val="0"/>
          <w:szCs w:val="21"/>
        </w:rPr>
      </w:pPr>
      <w:r>
        <w:rPr>
          <w:rFonts w:ascii="宋体" w:hAnsi="宋体"/>
          <w:kern w:val="0"/>
          <w:szCs w:val="21"/>
        </w:rPr>
        <w:t>（4）合同解除后，承包人应按照发包人要求和监理工程师的指示完成现场的清理和撤离；</w:t>
      </w:r>
    </w:p>
    <w:p w14:paraId="417CA90D">
      <w:pPr>
        <w:spacing w:line="360" w:lineRule="auto"/>
        <w:ind w:firstLine="420" w:firstLineChars="200"/>
        <w:jc w:val="left"/>
        <w:rPr>
          <w:rFonts w:ascii="宋体" w:hAnsi="宋体"/>
          <w:kern w:val="0"/>
          <w:szCs w:val="21"/>
        </w:rPr>
      </w:pPr>
      <w:r>
        <w:rPr>
          <w:rFonts w:ascii="宋体" w:hAnsi="宋体"/>
          <w:kern w:val="0"/>
          <w:szCs w:val="21"/>
        </w:rPr>
        <w:t>（5）发包人和承包人应在合同解除后进行清算，出具最终结清付款证书，结清全部款项。</w:t>
      </w:r>
    </w:p>
    <w:p w14:paraId="5D003CB3">
      <w:pPr>
        <w:spacing w:line="360" w:lineRule="auto"/>
        <w:ind w:firstLine="420" w:firstLineChars="200"/>
        <w:jc w:val="left"/>
        <w:rPr>
          <w:rFonts w:ascii="宋体" w:hAnsi="宋体"/>
          <w:kern w:val="0"/>
          <w:szCs w:val="21"/>
        </w:rPr>
      </w:pPr>
      <w:r>
        <w:rPr>
          <w:rFonts w:hint="eastAsia" w:ascii="宋体" w:hAnsi="宋体"/>
          <w:kern w:val="0"/>
          <w:szCs w:val="21"/>
        </w:rPr>
        <w:t>因承包人违约解除合同的，</w:t>
      </w:r>
      <w:r>
        <w:rPr>
          <w:rFonts w:ascii="宋体" w:hAnsi="宋体"/>
          <w:kern w:val="0"/>
          <w:szCs w:val="21"/>
        </w:rPr>
        <w:t>发包人有权暂停对承包人的付款，查清各项付款和已扣款项。发包人和承包人未能就合同解除后的清算和款项支付达成一致的，按照第</w:t>
      </w:r>
      <w:r>
        <w:rPr>
          <w:rFonts w:hint="eastAsia" w:ascii="宋体" w:hAnsi="宋体"/>
          <w:kern w:val="0"/>
          <w:szCs w:val="21"/>
        </w:rPr>
        <w:t>16章</w:t>
      </w:r>
      <w:r>
        <w:rPr>
          <w:rFonts w:ascii="宋体" w:hAnsi="宋体"/>
          <w:kern w:val="0"/>
          <w:szCs w:val="21"/>
        </w:rPr>
        <w:t>的约定处理。</w:t>
      </w:r>
    </w:p>
    <w:p w14:paraId="3764F663">
      <w:pPr>
        <w:spacing w:line="360" w:lineRule="auto"/>
        <w:ind w:firstLine="422" w:firstLineChars="200"/>
        <w:jc w:val="left"/>
        <w:rPr>
          <w:rFonts w:ascii="宋体" w:hAnsi="宋体"/>
          <w:kern w:val="0"/>
          <w:szCs w:val="21"/>
        </w:rPr>
      </w:pPr>
      <w:r>
        <w:rPr>
          <w:rFonts w:ascii="宋体" w:hAnsi="宋体"/>
          <w:b/>
          <w:kern w:val="0"/>
          <w:szCs w:val="21"/>
        </w:rPr>
        <w:t>1</w:t>
      </w:r>
      <w:r>
        <w:rPr>
          <w:rFonts w:hint="eastAsia" w:ascii="宋体" w:hAnsi="宋体"/>
          <w:b/>
          <w:kern w:val="0"/>
          <w:szCs w:val="21"/>
        </w:rPr>
        <w:t>3</w:t>
      </w:r>
      <w:r>
        <w:rPr>
          <w:rFonts w:ascii="宋体" w:hAnsi="宋体"/>
          <w:b/>
          <w:kern w:val="0"/>
          <w:szCs w:val="21"/>
        </w:rPr>
        <w:t>.2.5</w:t>
      </w:r>
      <w:r>
        <w:rPr>
          <w:rFonts w:ascii="宋体" w:hAnsi="宋体"/>
          <w:kern w:val="0"/>
          <w:szCs w:val="21"/>
        </w:rPr>
        <w:t>采购合同权益转让</w:t>
      </w:r>
    </w:p>
    <w:p w14:paraId="5FE537CB">
      <w:pPr>
        <w:spacing w:line="360" w:lineRule="auto"/>
        <w:ind w:firstLine="420" w:firstLineChars="200"/>
        <w:jc w:val="left"/>
        <w:rPr>
          <w:rFonts w:ascii="宋体" w:hAnsi="宋体"/>
          <w:kern w:val="0"/>
          <w:szCs w:val="21"/>
        </w:rPr>
      </w:pPr>
      <w:r>
        <w:rPr>
          <w:rFonts w:ascii="宋体" w:hAnsi="宋体"/>
          <w:kern w:val="0"/>
          <w:szCs w:val="21"/>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bookmarkStart w:id="578" w:name="_Toc351203606"/>
    </w:p>
    <w:p w14:paraId="654CBFD7">
      <w:pPr>
        <w:spacing w:line="360" w:lineRule="auto"/>
        <w:ind w:firstLine="420" w:firstLineChars="200"/>
        <w:jc w:val="left"/>
        <w:rPr>
          <w:kern w:val="0"/>
        </w:rPr>
      </w:pPr>
    </w:p>
    <w:p w14:paraId="07A0ACA8">
      <w:pPr>
        <w:spacing w:line="360" w:lineRule="auto"/>
        <w:ind w:firstLine="640" w:firstLineChars="200"/>
        <w:jc w:val="left"/>
        <w:rPr>
          <w:rFonts w:ascii="黑体" w:eastAsia="黑体"/>
          <w:sz w:val="32"/>
          <w:szCs w:val="32"/>
        </w:rPr>
      </w:pPr>
      <w:r>
        <w:rPr>
          <w:rFonts w:hint="eastAsia" w:ascii="黑体" w:eastAsia="黑体"/>
          <w:sz w:val="32"/>
          <w:szCs w:val="32"/>
        </w:rPr>
        <w:t>13.3  第三人造成的违约</w:t>
      </w:r>
      <w:bookmarkEnd w:id="578"/>
    </w:p>
    <w:p w14:paraId="0ACD22BA">
      <w:pPr>
        <w:spacing w:line="360" w:lineRule="auto"/>
        <w:ind w:firstLine="420" w:firstLineChars="200"/>
        <w:jc w:val="left"/>
        <w:rPr>
          <w:rFonts w:ascii="宋体" w:hAnsi="宋体"/>
          <w:kern w:val="0"/>
          <w:szCs w:val="21"/>
        </w:rPr>
      </w:pPr>
      <w:r>
        <w:rPr>
          <w:rFonts w:ascii="宋体" w:hAnsi="宋体"/>
          <w:kern w:val="0"/>
          <w:szCs w:val="21"/>
        </w:rPr>
        <w:t>在履行合同过程中，一方当事人因第三人的原因造成违约的，应当向对方当事人承担违约责任。一方当事人和第三人之间的纠纷，依照法律规定或者按照约定解决。</w:t>
      </w:r>
    </w:p>
    <w:p w14:paraId="5B45FEBE">
      <w:pPr>
        <w:spacing w:line="360" w:lineRule="auto"/>
        <w:rPr>
          <w:sz w:val="24"/>
        </w:rPr>
      </w:pPr>
    </w:p>
    <w:p w14:paraId="42D8BA85">
      <w:pPr>
        <w:pStyle w:val="8"/>
        <w:adjustRightInd w:val="0"/>
        <w:snapToGrid w:val="0"/>
        <w:spacing w:line="360" w:lineRule="auto"/>
        <w:outlineLvl w:val="2"/>
        <w:rPr>
          <w:rFonts w:ascii="黑体" w:hAnsi="宋体" w:eastAsia="黑体"/>
          <w:sz w:val="32"/>
        </w:rPr>
      </w:pPr>
      <w:bookmarkStart w:id="579" w:name="_Toc7202"/>
      <w:bookmarkStart w:id="580" w:name="_Toc16349"/>
      <w:r>
        <w:rPr>
          <w:rFonts w:hint="eastAsia" w:ascii="黑体" w:hAnsi="宋体" w:eastAsia="黑体"/>
          <w:sz w:val="32"/>
        </w:rPr>
        <w:t>14. 不可抗力</w:t>
      </w:r>
      <w:bookmarkEnd w:id="579"/>
      <w:bookmarkEnd w:id="580"/>
    </w:p>
    <w:p w14:paraId="0A7548E2">
      <w:pPr>
        <w:pStyle w:val="8"/>
        <w:tabs>
          <w:tab w:val="left" w:pos="1980"/>
        </w:tabs>
        <w:adjustRightInd w:val="0"/>
        <w:snapToGrid w:val="0"/>
        <w:spacing w:line="360" w:lineRule="auto"/>
        <w:ind w:right="-238" w:firstLine="640" w:firstLineChars="200"/>
        <w:rPr>
          <w:rFonts w:ascii="黑体" w:hAnsi="黑体" w:eastAsia="黑体"/>
          <w:sz w:val="32"/>
          <w:szCs w:val="32"/>
        </w:rPr>
      </w:pPr>
      <w:r>
        <w:rPr>
          <w:rFonts w:hint="eastAsia" w:ascii="黑体" w:hAnsi="黑体" w:eastAsia="黑体"/>
          <w:sz w:val="32"/>
          <w:szCs w:val="32"/>
        </w:rPr>
        <w:t>14.1  不可抗力的因素</w:t>
      </w:r>
    </w:p>
    <w:p w14:paraId="2913DB28">
      <w:pPr>
        <w:pStyle w:val="8"/>
        <w:widowControl/>
        <w:adjustRightInd w:val="0"/>
        <w:snapToGrid w:val="0"/>
        <w:spacing w:line="360" w:lineRule="auto"/>
        <w:ind w:firstLine="420" w:firstLineChars="200"/>
        <w:jc w:val="left"/>
        <w:rPr>
          <w:rFonts w:hAnsi="宋体"/>
          <w:szCs w:val="24"/>
        </w:rPr>
      </w:pPr>
      <w:r>
        <w:rPr>
          <w:rFonts w:hAnsi="宋体"/>
          <w:kern w:val="0"/>
          <w:szCs w:val="21"/>
        </w:rPr>
        <w:t>不可抗力是指合同当事人在签订合同时不可预见</w:t>
      </w:r>
      <w:r>
        <w:rPr>
          <w:rFonts w:hint="eastAsia" w:hAnsi="宋体"/>
          <w:kern w:val="0"/>
          <w:szCs w:val="21"/>
        </w:rPr>
        <w:t>，</w:t>
      </w:r>
      <w:r>
        <w:rPr>
          <w:rFonts w:hAnsi="宋体"/>
          <w:kern w:val="0"/>
          <w:szCs w:val="21"/>
        </w:rPr>
        <w:t>在合同履行过程中不可避免且不能克服的自然灾害和社会性突发事件</w:t>
      </w:r>
      <w:r>
        <w:rPr>
          <w:rFonts w:hint="eastAsia" w:hAnsi="宋体"/>
          <w:kern w:val="0"/>
          <w:szCs w:val="21"/>
        </w:rPr>
        <w:t>，</w:t>
      </w:r>
      <w:r>
        <w:rPr>
          <w:szCs w:val="21"/>
        </w:rPr>
        <w:t>包括战争、动乱、</w:t>
      </w:r>
      <w:r>
        <w:rPr>
          <w:rFonts w:hint="eastAsia"/>
          <w:szCs w:val="21"/>
        </w:rPr>
        <w:t>武装封锁、</w:t>
      </w:r>
      <w:r>
        <w:rPr>
          <w:szCs w:val="21"/>
        </w:rPr>
        <w:t>罢工</w:t>
      </w:r>
      <w:r>
        <w:rPr>
          <w:rFonts w:hint="eastAsia"/>
          <w:szCs w:val="21"/>
        </w:rPr>
        <w:t>、</w:t>
      </w:r>
      <w:r>
        <w:rPr>
          <w:szCs w:val="21"/>
        </w:rPr>
        <w:t>空中飞行物体坠落</w:t>
      </w:r>
      <w:r>
        <w:rPr>
          <w:rFonts w:hint="eastAsia"/>
          <w:szCs w:val="21"/>
        </w:rPr>
        <w:t>或</w:t>
      </w:r>
      <w:r>
        <w:rPr>
          <w:szCs w:val="21"/>
        </w:rPr>
        <w:t>非发包人、承包人责任</w:t>
      </w:r>
      <w:r>
        <w:rPr>
          <w:rFonts w:hint="eastAsia"/>
          <w:szCs w:val="21"/>
        </w:rPr>
        <w:t>或原因</w:t>
      </w:r>
      <w:r>
        <w:rPr>
          <w:szCs w:val="21"/>
        </w:rPr>
        <w:t>造成的爆炸、火灾，以及风、雨、雪、洪、震等自然灾害和政府或卫生部门发布的影响正常工作的疫情。</w:t>
      </w:r>
      <w:r>
        <w:rPr>
          <w:rFonts w:hint="eastAsia"/>
          <w:szCs w:val="21"/>
        </w:rPr>
        <w:t>能以数值表示的</w:t>
      </w:r>
      <w:r>
        <w:rPr>
          <w:rFonts w:hint="eastAsia" w:hAnsi="宋体"/>
          <w:szCs w:val="24"/>
        </w:rPr>
        <w:t>不可抗力因素，以专用条款的约定为准。</w:t>
      </w:r>
    </w:p>
    <w:p w14:paraId="0D8B1D6C">
      <w:pPr>
        <w:pStyle w:val="8"/>
        <w:widowControl/>
        <w:adjustRightInd w:val="0"/>
        <w:snapToGrid w:val="0"/>
        <w:spacing w:line="360" w:lineRule="auto"/>
        <w:ind w:firstLine="420" w:firstLineChars="200"/>
        <w:jc w:val="left"/>
        <w:rPr>
          <w:rFonts w:hAnsi="宋体"/>
          <w:szCs w:val="24"/>
        </w:rPr>
      </w:pPr>
    </w:p>
    <w:p w14:paraId="423CBDEC">
      <w:pPr>
        <w:pStyle w:val="8"/>
        <w:widowControl/>
        <w:adjustRightInd w:val="0"/>
        <w:snapToGrid w:val="0"/>
        <w:spacing w:line="360" w:lineRule="auto"/>
        <w:ind w:firstLine="640" w:firstLineChars="200"/>
        <w:jc w:val="left"/>
        <w:rPr>
          <w:rFonts w:ascii="黑体" w:hAnsi="黑体" w:eastAsia="黑体"/>
          <w:sz w:val="32"/>
          <w:szCs w:val="32"/>
        </w:rPr>
      </w:pPr>
      <w:r>
        <w:rPr>
          <w:rFonts w:hint="eastAsia" w:ascii="黑体" w:hAnsi="黑体" w:eastAsia="黑体"/>
          <w:sz w:val="32"/>
          <w:szCs w:val="32"/>
        </w:rPr>
        <w:t>14.2  不可抗力处理程序</w:t>
      </w:r>
    </w:p>
    <w:p w14:paraId="36F2EFCC">
      <w:pPr>
        <w:pStyle w:val="8"/>
        <w:adjustRightInd w:val="0"/>
        <w:snapToGrid w:val="0"/>
        <w:spacing w:line="360" w:lineRule="auto"/>
        <w:ind w:firstLine="420" w:firstLineChars="200"/>
        <w:rPr>
          <w:rFonts w:hAnsi="宋体"/>
          <w:szCs w:val="24"/>
        </w:rPr>
      </w:pPr>
      <w:r>
        <w:rPr>
          <w:rFonts w:hint="eastAsia" w:hAnsi="宋体"/>
          <w:szCs w:val="24"/>
        </w:rPr>
        <w:t>不可抗力事件发生后，承包人应立即通知发包人和监理工程师，并在力所能及的条件下迅速采取措施，尽力减少损失，发包人应协助承包人采取措施。监理工程师认为应当暂停施工的，承包人应暂停施工。不可抗力事件结束后48小时内，承包人向监理工程师通报受害情况和损失情况，并预计清理和修复的费用，抄送造价工程师。不可抗力事件持续发生，承包人应每隔7天向监理工程师和造价工程师报告一次受害情况。不可抗力事件结束后14天内，承包人应分别按第8.5条规定索赔工期、按第9.16条规定索赔费用。</w:t>
      </w:r>
    </w:p>
    <w:p w14:paraId="7DB82E61">
      <w:pPr>
        <w:pStyle w:val="8"/>
        <w:adjustRightInd w:val="0"/>
        <w:snapToGrid w:val="0"/>
        <w:spacing w:line="360" w:lineRule="auto"/>
        <w:ind w:firstLine="420" w:firstLineChars="200"/>
        <w:rPr>
          <w:rFonts w:hAnsi="宋体"/>
          <w:szCs w:val="24"/>
        </w:rPr>
      </w:pPr>
    </w:p>
    <w:p w14:paraId="517332F0">
      <w:pPr>
        <w:pStyle w:val="8"/>
        <w:widowControl/>
        <w:adjustRightInd w:val="0"/>
        <w:snapToGrid w:val="0"/>
        <w:spacing w:line="360" w:lineRule="auto"/>
        <w:ind w:firstLine="640" w:firstLineChars="200"/>
        <w:jc w:val="left"/>
        <w:rPr>
          <w:rFonts w:ascii="黑体" w:hAnsi="黑体" w:eastAsia="黑体"/>
          <w:sz w:val="32"/>
          <w:szCs w:val="32"/>
        </w:rPr>
      </w:pPr>
      <w:r>
        <w:rPr>
          <w:rFonts w:hint="eastAsia" w:ascii="黑体" w:hAnsi="黑体" w:eastAsia="黑体"/>
          <w:sz w:val="32"/>
          <w:szCs w:val="32"/>
        </w:rPr>
        <w:t>14.3  双方对不可抗力引起损伤的承担</w:t>
      </w:r>
    </w:p>
    <w:p w14:paraId="79ADC5A1">
      <w:pPr>
        <w:pStyle w:val="8"/>
        <w:adjustRightInd w:val="0"/>
        <w:snapToGrid w:val="0"/>
        <w:spacing w:line="360" w:lineRule="auto"/>
        <w:ind w:firstLine="420" w:firstLineChars="200"/>
        <w:rPr>
          <w:rFonts w:hAnsi="宋体"/>
          <w:szCs w:val="24"/>
        </w:rPr>
      </w:pPr>
      <w:r>
        <w:rPr>
          <w:rFonts w:hint="eastAsia" w:hAnsi="宋体"/>
          <w:szCs w:val="21"/>
        </w:rPr>
        <w:t>因不可抗力事件导致</w:t>
      </w:r>
      <w:r>
        <w:rPr>
          <w:rFonts w:hAnsi="宋体"/>
          <w:kern w:val="0"/>
          <w:szCs w:val="21"/>
        </w:rPr>
        <w:t>的人员伤亡、财产损失、费用增加和（或）工期延误等后果</w:t>
      </w:r>
      <w:r>
        <w:rPr>
          <w:rFonts w:hint="eastAsia" w:hAnsi="宋体"/>
          <w:szCs w:val="24"/>
        </w:rPr>
        <w:t>，双方按以下规定处理：</w:t>
      </w:r>
    </w:p>
    <w:p w14:paraId="6CF73DEB">
      <w:pPr>
        <w:pStyle w:val="8"/>
        <w:adjustRightInd w:val="0"/>
        <w:snapToGrid w:val="0"/>
        <w:spacing w:line="360" w:lineRule="auto"/>
        <w:ind w:firstLine="420" w:firstLineChars="200"/>
        <w:rPr>
          <w:rFonts w:hAnsi="宋体"/>
          <w:szCs w:val="24"/>
        </w:rPr>
      </w:pPr>
      <w:r>
        <w:rPr>
          <w:rFonts w:hint="eastAsia" w:hAnsi="宋体"/>
          <w:szCs w:val="24"/>
        </w:rPr>
        <w:t>（1）工程本身的损害、因工程损害导致第三方人员伤亡和财产损失以及运至施工场地用于施工的材料和待安装在永久工程上的设备的损害，应由发包人承担。</w:t>
      </w:r>
    </w:p>
    <w:p w14:paraId="6FE87197">
      <w:pPr>
        <w:pStyle w:val="8"/>
        <w:widowControl/>
        <w:adjustRightInd w:val="0"/>
        <w:snapToGrid w:val="0"/>
        <w:spacing w:line="360" w:lineRule="auto"/>
        <w:ind w:firstLine="420" w:firstLineChars="200"/>
        <w:jc w:val="left"/>
        <w:rPr>
          <w:rFonts w:hAnsi="宋体"/>
          <w:szCs w:val="24"/>
        </w:rPr>
      </w:pPr>
      <w:r>
        <w:rPr>
          <w:rFonts w:hint="eastAsia" w:hAnsi="宋体"/>
          <w:szCs w:val="24"/>
        </w:rPr>
        <w:t>（2）发包人、承包人施工场地内的人员伤亡应由其所在单位负责，并承担相应费用。</w:t>
      </w:r>
    </w:p>
    <w:p w14:paraId="52856779">
      <w:pPr>
        <w:pStyle w:val="8"/>
        <w:adjustRightInd w:val="0"/>
        <w:snapToGrid w:val="0"/>
        <w:spacing w:line="360" w:lineRule="auto"/>
        <w:ind w:firstLine="420" w:firstLineChars="200"/>
        <w:rPr>
          <w:rFonts w:hAnsi="宋体"/>
          <w:szCs w:val="24"/>
        </w:rPr>
      </w:pPr>
      <w:r>
        <w:rPr>
          <w:rFonts w:hint="eastAsia" w:hAnsi="宋体"/>
          <w:szCs w:val="24"/>
        </w:rPr>
        <w:t>（3）承包人带入现场的施工机械和用于本工程的周转材料损坏及停工损失，应由承包人承担；发包人提供的施工机械、设备损坏，应由发包人承担。</w:t>
      </w:r>
    </w:p>
    <w:p w14:paraId="13AA8771">
      <w:pPr>
        <w:pStyle w:val="8"/>
        <w:adjustRightInd w:val="0"/>
        <w:snapToGrid w:val="0"/>
        <w:spacing w:line="360" w:lineRule="auto"/>
        <w:ind w:firstLine="420" w:firstLineChars="200"/>
        <w:rPr>
          <w:rFonts w:hAnsi="宋体"/>
          <w:szCs w:val="24"/>
        </w:rPr>
      </w:pPr>
      <w:r>
        <w:rPr>
          <w:rFonts w:hint="eastAsia" w:hAnsi="宋体"/>
          <w:szCs w:val="24"/>
        </w:rPr>
        <w:t>（4）停工期间，承包人按监理工程师要求留在施工场地的必要的管理人员及保卫人员的费用，应由发包人承担。</w:t>
      </w:r>
    </w:p>
    <w:p w14:paraId="7C1CCCBC">
      <w:pPr>
        <w:pStyle w:val="8"/>
        <w:widowControl/>
        <w:adjustRightInd w:val="0"/>
        <w:snapToGrid w:val="0"/>
        <w:spacing w:line="360" w:lineRule="auto"/>
        <w:ind w:firstLine="420" w:firstLineChars="200"/>
        <w:jc w:val="left"/>
        <w:rPr>
          <w:rFonts w:hAnsi="宋体"/>
          <w:szCs w:val="24"/>
        </w:rPr>
      </w:pPr>
      <w:r>
        <w:rPr>
          <w:rFonts w:hint="eastAsia" w:hAnsi="宋体"/>
          <w:szCs w:val="24"/>
        </w:rPr>
        <w:t>（5）工程所需的清理、修复费用，应由发包人承担。</w:t>
      </w:r>
    </w:p>
    <w:p w14:paraId="73E89136">
      <w:pPr>
        <w:pStyle w:val="8"/>
        <w:widowControl/>
        <w:adjustRightInd w:val="0"/>
        <w:snapToGrid w:val="0"/>
        <w:spacing w:line="360" w:lineRule="auto"/>
        <w:ind w:firstLine="420" w:firstLineChars="200"/>
        <w:jc w:val="left"/>
        <w:rPr>
          <w:rFonts w:hAnsi="宋体"/>
          <w:szCs w:val="24"/>
        </w:rPr>
      </w:pPr>
      <w:r>
        <w:rPr>
          <w:rFonts w:hint="eastAsia" w:hAnsi="宋体"/>
          <w:szCs w:val="24"/>
        </w:rPr>
        <w:t>（6）延误的工期相应顺延。</w:t>
      </w:r>
    </w:p>
    <w:p w14:paraId="612A9CE2">
      <w:pPr>
        <w:pStyle w:val="8"/>
        <w:widowControl/>
        <w:adjustRightInd w:val="0"/>
        <w:snapToGrid w:val="0"/>
        <w:spacing w:line="360" w:lineRule="auto"/>
        <w:ind w:left="420"/>
        <w:jc w:val="left"/>
        <w:rPr>
          <w:rFonts w:hAnsi="宋体"/>
          <w:szCs w:val="24"/>
        </w:rPr>
      </w:pPr>
    </w:p>
    <w:p w14:paraId="5177314F">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14.4  延迟履行合同发生不可抗力的责任</w:t>
      </w:r>
    </w:p>
    <w:p w14:paraId="4A8CDDF8">
      <w:pPr>
        <w:pStyle w:val="8"/>
        <w:adjustRightInd w:val="0"/>
        <w:snapToGrid w:val="0"/>
        <w:spacing w:line="360" w:lineRule="auto"/>
        <w:ind w:firstLine="420" w:firstLineChars="200"/>
        <w:rPr>
          <w:rFonts w:hAnsi="宋体"/>
          <w:szCs w:val="24"/>
        </w:rPr>
      </w:pPr>
      <w:r>
        <w:rPr>
          <w:rFonts w:hint="eastAsia" w:hAnsi="宋体"/>
          <w:szCs w:val="24"/>
        </w:rPr>
        <w:t>合同任何一方延迟履行合同后发生不可抗力的，不能免除另一方因不可抗力造成损失的责任。</w:t>
      </w:r>
    </w:p>
    <w:p w14:paraId="7DD17F11">
      <w:pPr>
        <w:pStyle w:val="8"/>
        <w:adjustRightInd w:val="0"/>
        <w:snapToGrid w:val="0"/>
        <w:spacing w:line="360" w:lineRule="auto"/>
        <w:ind w:firstLine="420" w:firstLineChars="200"/>
        <w:rPr>
          <w:rFonts w:hAnsi="宋体"/>
          <w:szCs w:val="24"/>
        </w:rPr>
      </w:pPr>
    </w:p>
    <w:p w14:paraId="2D995E7E">
      <w:pPr>
        <w:pStyle w:val="8"/>
        <w:adjustRightInd w:val="0"/>
        <w:snapToGrid w:val="0"/>
        <w:spacing w:line="360" w:lineRule="auto"/>
        <w:outlineLvl w:val="2"/>
        <w:rPr>
          <w:rFonts w:ascii="黑体" w:hAnsi="宋体" w:eastAsia="黑体"/>
          <w:sz w:val="32"/>
        </w:rPr>
      </w:pPr>
      <w:bookmarkStart w:id="581" w:name="_Toc26683"/>
      <w:bookmarkStart w:id="582" w:name="_Toc13476"/>
      <w:r>
        <w:rPr>
          <w:rFonts w:hint="eastAsia" w:ascii="黑体" w:hAnsi="宋体" w:eastAsia="黑体"/>
          <w:sz w:val="32"/>
        </w:rPr>
        <w:t>15. 保险</w:t>
      </w:r>
      <w:bookmarkEnd w:id="581"/>
      <w:bookmarkEnd w:id="582"/>
    </w:p>
    <w:p w14:paraId="2C6F6615">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15.1  工程保险</w:t>
      </w:r>
    </w:p>
    <w:p w14:paraId="3A7E9CD1">
      <w:pPr>
        <w:pStyle w:val="8"/>
        <w:adjustRightInd w:val="0"/>
        <w:snapToGrid w:val="0"/>
        <w:spacing w:line="360" w:lineRule="auto"/>
        <w:ind w:firstLine="420" w:firstLineChars="200"/>
        <w:rPr>
          <w:rFonts w:hAnsi="宋体"/>
          <w:kern w:val="0"/>
          <w:szCs w:val="21"/>
        </w:rPr>
      </w:pPr>
      <w:r>
        <w:rPr>
          <w:rFonts w:hAnsi="宋体"/>
          <w:kern w:val="0"/>
          <w:szCs w:val="21"/>
        </w:rPr>
        <w:t>除专用合同条款另有约定外，发包人应投保建筑工程一切险或安装工程一切险；发包人委托承包人投保的，因投保产生的保险费和其他相关费用由发包人承担。</w:t>
      </w:r>
    </w:p>
    <w:p w14:paraId="0D97EA1F">
      <w:pPr>
        <w:pStyle w:val="8"/>
        <w:adjustRightInd w:val="0"/>
        <w:snapToGrid w:val="0"/>
        <w:spacing w:line="360" w:lineRule="auto"/>
        <w:ind w:firstLine="420" w:firstLineChars="200"/>
        <w:rPr>
          <w:rFonts w:hAnsi="宋体"/>
          <w:kern w:val="0"/>
          <w:szCs w:val="21"/>
        </w:rPr>
      </w:pPr>
    </w:p>
    <w:p w14:paraId="2472ECFC">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15.2  工伤保险</w:t>
      </w:r>
    </w:p>
    <w:p w14:paraId="1B4C0C61">
      <w:pPr>
        <w:pStyle w:val="8"/>
        <w:adjustRightInd w:val="0"/>
        <w:snapToGrid w:val="0"/>
        <w:spacing w:line="360" w:lineRule="auto"/>
        <w:ind w:firstLine="422" w:firstLineChars="200"/>
        <w:rPr>
          <w:rFonts w:hAnsi="宋体"/>
          <w:kern w:val="0"/>
          <w:szCs w:val="21"/>
        </w:rPr>
      </w:pPr>
      <w:r>
        <w:rPr>
          <w:rFonts w:hAnsi="宋体"/>
          <w:b/>
          <w:kern w:val="0"/>
          <w:szCs w:val="21"/>
        </w:rPr>
        <w:t>1</w:t>
      </w:r>
      <w:r>
        <w:rPr>
          <w:rFonts w:hint="eastAsia" w:hAnsi="宋体"/>
          <w:b/>
          <w:kern w:val="0"/>
          <w:szCs w:val="21"/>
        </w:rPr>
        <w:t>5</w:t>
      </w:r>
      <w:r>
        <w:rPr>
          <w:rFonts w:hAnsi="宋体"/>
          <w:b/>
          <w:kern w:val="0"/>
          <w:szCs w:val="21"/>
        </w:rPr>
        <w:t>.2.1</w:t>
      </w:r>
      <w:r>
        <w:rPr>
          <w:rFonts w:hAnsi="宋体"/>
          <w:kern w:val="0"/>
          <w:szCs w:val="21"/>
        </w:rPr>
        <w:t xml:space="preserve"> 发包人应依照法律规定参加工伤保险，并为在施工现场的全部员工办理工伤保险，缴纳工伤保险费，并要求监理工程师及由发包人为履行合同聘请的第三方依法参加工伤保险。</w:t>
      </w:r>
    </w:p>
    <w:p w14:paraId="0487A0D1">
      <w:pPr>
        <w:pStyle w:val="8"/>
        <w:adjustRightInd w:val="0"/>
        <w:snapToGrid w:val="0"/>
        <w:spacing w:line="360" w:lineRule="auto"/>
        <w:ind w:firstLine="422" w:firstLineChars="200"/>
        <w:rPr>
          <w:rFonts w:hAnsi="宋体"/>
          <w:kern w:val="0"/>
          <w:szCs w:val="21"/>
        </w:rPr>
      </w:pPr>
      <w:r>
        <w:rPr>
          <w:rFonts w:hAnsi="宋体"/>
          <w:b/>
          <w:kern w:val="0"/>
          <w:szCs w:val="21"/>
        </w:rPr>
        <w:t>1</w:t>
      </w:r>
      <w:r>
        <w:rPr>
          <w:rFonts w:hint="eastAsia" w:hAnsi="宋体"/>
          <w:b/>
          <w:kern w:val="0"/>
          <w:szCs w:val="21"/>
        </w:rPr>
        <w:t>5</w:t>
      </w:r>
      <w:r>
        <w:rPr>
          <w:rFonts w:hAnsi="宋体"/>
          <w:b/>
          <w:kern w:val="0"/>
          <w:szCs w:val="21"/>
        </w:rPr>
        <w:t xml:space="preserve">.2.2 </w:t>
      </w:r>
      <w:r>
        <w:rPr>
          <w:rFonts w:hAnsi="宋体"/>
          <w:kern w:val="0"/>
          <w:szCs w:val="21"/>
        </w:rPr>
        <w:t>承包人应依照法律规定参加工伤保险，并为其履行合同的全部员工办理工伤保险，缴纳工伤保险费，并要求分包人及由承包人为履行合同聘请的第三方依法参加工伤保险。</w:t>
      </w:r>
    </w:p>
    <w:p w14:paraId="519B85CC">
      <w:pPr>
        <w:pStyle w:val="8"/>
        <w:adjustRightInd w:val="0"/>
        <w:snapToGrid w:val="0"/>
        <w:spacing w:line="360" w:lineRule="auto"/>
        <w:ind w:firstLine="420" w:firstLineChars="200"/>
        <w:rPr>
          <w:rFonts w:hAnsi="宋体"/>
          <w:kern w:val="0"/>
          <w:szCs w:val="21"/>
        </w:rPr>
      </w:pPr>
    </w:p>
    <w:p w14:paraId="4D9CDBB9">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 xml:space="preserve">15.3  </w:t>
      </w:r>
      <w:r>
        <w:rPr>
          <w:rFonts w:ascii="黑体" w:hAnsi="黑体" w:eastAsia="黑体"/>
          <w:sz w:val="32"/>
          <w:szCs w:val="32"/>
        </w:rPr>
        <w:t>其他保险</w:t>
      </w:r>
    </w:p>
    <w:p w14:paraId="3A7E4DFB">
      <w:pPr>
        <w:pStyle w:val="8"/>
        <w:adjustRightInd w:val="0"/>
        <w:snapToGrid w:val="0"/>
        <w:spacing w:line="360" w:lineRule="auto"/>
        <w:ind w:firstLine="420" w:firstLineChars="200"/>
        <w:rPr>
          <w:rFonts w:hAnsi="宋体"/>
          <w:kern w:val="0"/>
          <w:szCs w:val="21"/>
        </w:rPr>
      </w:pPr>
      <w:r>
        <w:rPr>
          <w:rFonts w:hAnsi="宋体"/>
          <w:kern w:val="0"/>
          <w:szCs w:val="21"/>
        </w:rPr>
        <w:t>发包人和承包人可以为其施工现场的全部人员办理意外伤害保险并支付保险费，包括其员工及为履行合同聘请的第三方的人员，具体事项由合同当事人在专用合同条款约定。</w:t>
      </w:r>
    </w:p>
    <w:p w14:paraId="3A99327F">
      <w:pPr>
        <w:pStyle w:val="8"/>
        <w:adjustRightInd w:val="0"/>
        <w:snapToGrid w:val="0"/>
        <w:spacing w:line="360" w:lineRule="auto"/>
        <w:ind w:firstLine="420" w:firstLineChars="200"/>
        <w:rPr>
          <w:rFonts w:hAnsi="宋体"/>
          <w:kern w:val="0"/>
          <w:szCs w:val="21"/>
        </w:rPr>
      </w:pPr>
      <w:r>
        <w:rPr>
          <w:rFonts w:hAnsi="宋体"/>
          <w:kern w:val="0"/>
          <w:szCs w:val="21"/>
        </w:rPr>
        <w:t>除专用合同条款另有约定外，承包人应为其施工设备等办理财产保险。</w:t>
      </w:r>
      <w:bookmarkStart w:id="583" w:name="_Toc351203616"/>
    </w:p>
    <w:p w14:paraId="0091172F">
      <w:pPr>
        <w:pStyle w:val="8"/>
        <w:adjustRightInd w:val="0"/>
        <w:snapToGrid w:val="0"/>
        <w:spacing w:line="360" w:lineRule="auto"/>
        <w:ind w:firstLine="420" w:firstLineChars="200"/>
      </w:pPr>
    </w:p>
    <w:p w14:paraId="390133B7">
      <w:pPr>
        <w:pStyle w:val="8"/>
        <w:adjustRightInd w:val="0"/>
        <w:snapToGrid w:val="0"/>
        <w:spacing w:line="360" w:lineRule="auto"/>
        <w:ind w:firstLine="640" w:firstLineChars="200"/>
        <w:rPr>
          <w:rFonts w:ascii="黑体" w:hAnsi="黑体" w:eastAsia="黑体"/>
          <w:sz w:val="32"/>
          <w:szCs w:val="32"/>
        </w:rPr>
      </w:pPr>
      <w:r>
        <w:rPr>
          <w:rFonts w:ascii="黑体" w:hAnsi="黑体" w:eastAsia="黑体"/>
          <w:sz w:val="32"/>
          <w:szCs w:val="32"/>
        </w:rPr>
        <w:t>1</w:t>
      </w:r>
      <w:r>
        <w:rPr>
          <w:rFonts w:hint="eastAsia" w:ascii="黑体" w:hAnsi="黑体" w:eastAsia="黑体"/>
          <w:sz w:val="32"/>
          <w:szCs w:val="32"/>
        </w:rPr>
        <w:t>5</w:t>
      </w:r>
      <w:r>
        <w:rPr>
          <w:rFonts w:ascii="黑体" w:hAnsi="黑体" w:eastAsia="黑体"/>
          <w:sz w:val="32"/>
          <w:szCs w:val="32"/>
        </w:rPr>
        <w:t>.4</w:t>
      </w:r>
      <w:r>
        <w:rPr>
          <w:rFonts w:hint="eastAsia" w:ascii="黑体" w:hAnsi="黑体" w:eastAsia="黑体"/>
          <w:sz w:val="32"/>
          <w:szCs w:val="32"/>
        </w:rPr>
        <w:t xml:space="preserve">  </w:t>
      </w:r>
      <w:r>
        <w:rPr>
          <w:rFonts w:ascii="黑体" w:hAnsi="黑体" w:eastAsia="黑体"/>
          <w:sz w:val="32"/>
          <w:szCs w:val="32"/>
        </w:rPr>
        <w:t>持续保险</w:t>
      </w:r>
      <w:bookmarkEnd w:id="583"/>
    </w:p>
    <w:p w14:paraId="7F35910C">
      <w:pPr>
        <w:pStyle w:val="8"/>
        <w:adjustRightInd w:val="0"/>
        <w:snapToGrid w:val="0"/>
        <w:spacing w:line="360" w:lineRule="auto"/>
        <w:ind w:firstLine="420" w:firstLineChars="200"/>
        <w:rPr>
          <w:rFonts w:hAnsi="宋体"/>
          <w:kern w:val="0"/>
          <w:szCs w:val="21"/>
        </w:rPr>
      </w:pPr>
      <w:r>
        <w:rPr>
          <w:rFonts w:hAnsi="宋体"/>
          <w:kern w:val="0"/>
          <w:szCs w:val="21"/>
        </w:rPr>
        <w:t>合同当事人应与保险人保持联系，使保险人能够随时了解工程实施中的变动，并确保按保险合同条款要求持续保险。</w:t>
      </w:r>
    </w:p>
    <w:p w14:paraId="2AF63D81">
      <w:pPr>
        <w:pStyle w:val="8"/>
        <w:adjustRightInd w:val="0"/>
        <w:snapToGrid w:val="0"/>
        <w:spacing w:line="360" w:lineRule="auto"/>
        <w:ind w:firstLine="420" w:firstLineChars="200"/>
        <w:rPr>
          <w:rFonts w:hAnsi="宋体"/>
          <w:kern w:val="0"/>
          <w:szCs w:val="21"/>
        </w:rPr>
      </w:pPr>
    </w:p>
    <w:p w14:paraId="3FDCC5D1">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 xml:space="preserve">15.5  </w:t>
      </w:r>
      <w:r>
        <w:rPr>
          <w:rFonts w:ascii="黑体" w:hAnsi="黑体" w:eastAsia="黑体"/>
          <w:sz w:val="32"/>
          <w:szCs w:val="32"/>
        </w:rPr>
        <w:t>保险凭证</w:t>
      </w:r>
    </w:p>
    <w:p w14:paraId="6D65CE7C">
      <w:pPr>
        <w:pStyle w:val="8"/>
        <w:adjustRightInd w:val="0"/>
        <w:snapToGrid w:val="0"/>
        <w:spacing w:line="360" w:lineRule="auto"/>
        <w:ind w:firstLine="420" w:firstLineChars="200"/>
        <w:rPr>
          <w:rFonts w:hAnsi="宋体"/>
          <w:kern w:val="0"/>
          <w:szCs w:val="21"/>
        </w:rPr>
      </w:pPr>
      <w:r>
        <w:rPr>
          <w:rFonts w:hAnsi="宋体"/>
          <w:kern w:val="0"/>
          <w:szCs w:val="21"/>
        </w:rPr>
        <w:t>合同当事人应及时向另一方当事人提交其已投保的各项保险的凭证和保险单复印件。</w:t>
      </w:r>
    </w:p>
    <w:p w14:paraId="0195BCBD">
      <w:pPr>
        <w:pStyle w:val="8"/>
        <w:adjustRightInd w:val="0"/>
        <w:snapToGrid w:val="0"/>
        <w:spacing w:line="360" w:lineRule="auto"/>
        <w:ind w:firstLine="420" w:firstLineChars="200"/>
        <w:rPr>
          <w:rFonts w:hAnsi="宋体"/>
          <w:kern w:val="0"/>
          <w:szCs w:val="21"/>
        </w:rPr>
      </w:pPr>
    </w:p>
    <w:p w14:paraId="6812B7B2">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 xml:space="preserve">15.6  </w:t>
      </w:r>
      <w:r>
        <w:rPr>
          <w:rFonts w:ascii="黑体" w:hAnsi="黑体" w:eastAsia="黑体"/>
          <w:sz w:val="32"/>
          <w:szCs w:val="32"/>
        </w:rPr>
        <w:t>未按约定投保的补救</w:t>
      </w:r>
    </w:p>
    <w:p w14:paraId="280A5146">
      <w:pPr>
        <w:pStyle w:val="8"/>
        <w:adjustRightInd w:val="0"/>
        <w:snapToGrid w:val="0"/>
        <w:spacing w:line="360" w:lineRule="auto"/>
        <w:ind w:firstLine="422" w:firstLineChars="200"/>
        <w:rPr>
          <w:rFonts w:hAnsi="宋体"/>
          <w:kern w:val="0"/>
          <w:szCs w:val="21"/>
        </w:rPr>
      </w:pPr>
      <w:r>
        <w:rPr>
          <w:rFonts w:hAnsi="宋体"/>
          <w:b/>
          <w:kern w:val="0"/>
          <w:szCs w:val="21"/>
        </w:rPr>
        <w:t>1</w:t>
      </w:r>
      <w:r>
        <w:rPr>
          <w:rFonts w:hint="eastAsia" w:hAnsi="宋体"/>
          <w:b/>
          <w:kern w:val="0"/>
          <w:szCs w:val="21"/>
        </w:rPr>
        <w:t>5</w:t>
      </w:r>
      <w:r>
        <w:rPr>
          <w:rFonts w:hAnsi="宋体"/>
          <w:b/>
          <w:kern w:val="0"/>
          <w:szCs w:val="21"/>
        </w:rPr>
        <w:t>.6.1</w:t>
      </w:r>
      <w:r>
        <w:rPr>
          <w:rFonts w:hAnsi="宋体"/>
          <w:kern w:val="0"/>
          <w:szCs w:val="21"/>
        </w:rPr>
        <w:t>发包人未按合同约定办理保险，或未能使保险持续有效的，则承包人可代为办理，所需费用由发包人承担。发包人未按合同约定办理保险，导致未能得到足额赔偿的，由发包人负责补足。</w:t>
      </w:r>
    </w:p>
    <w:p w14:paraId="42212055">
      <w:pPr>
        <w:pStyle w:val="8"/>
        <w:adjustRightInd w:val="0"/>
        <w:snapToGrid w:val="0"/>
        <w:spacing w:line="360" w:lineRule="auto"/>
        <w:ind w:firstLine="422" w:firstLineChars="200"/>
        <w:rPr>
          <w:rFonts w:hAnsi="宋体"/>
          <w:kern w:val="0"/>
          <w:szCs w:val="21"/>
        </w:rPr>
      </w:pPr>
      <w:r>
        <w:rPr>
          <w:rFonts w:hAnsi="宋体"/>
          <w:b/>
          <w:kern w:val="0"/>
          <w:szCs w:val="21"/>
        </w:rPr>
        <w:t>1</w:t>
      </w:r>
      <w:r>
        <w:rPr>
          <w:rFonts w:hint="eastAsia" w:hAnsi="宋体"/>
          <w:b/>
          <w:kern w:val="0"/>
          <w:szCs w:val="21"/>
        </w:rPr>
        <w:t>5</w:t>
      </w:r>
      <w:r>
        <w:rPr>
          <w:rFonts w:hAnsi="宋体"/>
          <w:b/>
          <w:kern w:val="0"/>
          <w:szCs w:val="21"/>
        </w:rPr>
        <w:t>.6.2</w:t>
      </w:r>
      <w:r>
        <w:rPr>
          <w:rFonts w:hAnsi="宋体"/>
          <w:kern w:val="0"/>
          <w:szCs w:val="21"/>
        </w:rPr>
        <w:t>承包人未按合同约定办理保险，或未能使保险持续有效的，则发包人可代为理，所需费用由承包人承担。承包人未按合同约定办理保险，导致未能得到足额赔偿的，由承包人负责补足。</w:t>
      </w:r>
    </w:p>
    <w:p w14:paraId="23BFF434">
      <w:pPr>
        <w:pStyle w:val="8"/>
        <w:tabs>
          <w:tab w:val="left" w:pos="4980"/>
        </w:tabs>
        <w:adjustRightInd w:val="0"/>
        <w:snapToGrid w:val="0"/>
        <w:spacing w:line="360" w:lineRule="auto"/>
        <w:ind w:firstLine="600" w:firstLineChars="200"/>
        <w:rPr>
          <w:rFonts w:ascii="Times New Roman" w:hAnsi="Times New Roman" w:eastAsia="仿宋_GB2312"/>
          <w:sz w:val="30"/>
          <w:szCs w:val="32"/>
        </w:rPr>
      </w:pPr>
      <w:r>
        <w:rPr>
          <w:rFonts w:ascii="Times New Roman" w:hAnsi="Times New Roman" w:eastAsia="仿宋_GB2312"/>
          <w:sz w:val="30"/>
          <w:szCs w:val="32"/>
        </w:rPr>
        <w:tab/>
      </w:r>
    </w:p>
    <w:p w14:paraId="03305B19">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 xml:space="preserve">15.7  </w:t>
      </w:r>
      <w:r>
        <w:rPr>
          <w:rFonts w:ascii="黑体" w:hAnsi="黑体" w:eastAsia="黑体"/>
          <w:sz w:val="32"/>
          <w:szCs w:val="32"/>
        </w:rPr>
        <w:t>通知义务</w:t>
      </w:r>
    </w:p>
    <w:p w14:paraId="0C70AC0B">
      <w:pPr>
        <w:spacing w:line="360" w:lineRule="auto"/>
        <w:ind w:firstLine="420" w:firstLineChars="200"/>
      </w:pPr>
      <w:r>
        <w:t>除专用合同条款另有约定外，发包人变更除工伤保险之外的保险合同时，应事先征得承包人同意，并通知监理工程师；承包人变更除工伤保险之外的保险合同时，应事先征得发包人同意，并通知监理工程师。</w:t>
      </w:r>
    </w:p>
    <w:p w14:paraId="1BB84481">
      <w:pPr>
        <w:spacing w:line="360" w:lineRule="auto"/>
        <w:ind w:firstLine="420" w:firstLineChars="200"/>
      </w:pPr>
      <w:r>
        <w:t>保险事故发生时，投保人应按照保险合同规定的条件和期限及时向保险人报告。发包人和承包人应当在知道保险事故发生后及时通知对方。</w:t>
      </w:r>
    </w:p>
    <w:p w14:paraId="2F60BD4D">
      <w:pPr>
        <w:pStyle w:val="8"/>
        <w:adjustRightInd w:val="0"/>
        <w:snapToGrid w:val="0"/>
        <w:spacing w:line="360" w:lineRule="auto"/>
        <w:rPr>
          <w:rFonts w:ascii="黑体" w:hAnsi="黑体" w:eastAsia="黑体"/>
          <w:sz w:val="32"/>
          <w:szCs w:val="32"/>
        </w:rPr>
      </w:pPr>
    </w:p>
    <w:p w14:paraId="27E62487">
      <w:pPr>
        <w:pStyle w:val="8"/>
        <w:adjustRightInd w:val="0"/>
        <w:snapToGrid w:val="0"/>
        <w:spacing w:line="360" w:lineRule="auto"/>
        <w:outlineLvl w:val="2"/>
        <w:rPr>
          <w:rFonts w:ascii="黑体" w:hAnsi="宋体" w:eastAsia="黑体"/>
          <w:sz w:val="32"/>
        </w:rPr>
      </w:pPr>
      <w:bookmarkStart w:id="584" w:name="_Toc25849"/>
      <w:bookmarkStart w:id="585" w:name="_Toc15694"/>
      <w:r>
        <w:rPr>
          <w:rFonts w:hint="eastAsia" w:ascii="黑体" w:hAnsi="宋体" w:eastAsia="黑体"/>
          <w:sz w:val="32"/>
        </w:rPr>
        <w:t>16. 合同争议、解除与终止</w:t>
      </w:r>
      <w:bookmarkEnd w:id="584"/>
      <w:bookmarkEnd w:id="585"/>
    </w:p>
    <w:p w14:paraId="566F8745">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16.1  合同争议</w:t>
      </w:r>
    </w:p>
    <w:p w14:paraId="339C0FC2">
      <w:pPr>
        <w:pStyle w:val="8"/>
        <w:adjustRightInd w:val="0"/>
        <w:snapToGrid w:val="0"/>
        <w:spacing w:line="360" w:lineRule="auto"/>
        <w:ind w:firstLine="422" w:firstLineChars="200"/>
        <w:rPr>
          <w:rFonts w:hAnsi="宋体"/>
          <w:szCs w:val="21"/>
        </w:rPr>
      </w:pPr>
      <w:r>
        <w:rPr>
          <w:rFonts w:hint="eastAsia" w:hAnsi="宋体"/>
          <w:b/>
          <w:kern w:val="0"/>
          <w:szCs w:val="21"/>
        </w:rPr>
        <w:t>16.1.1</w:t>
      </w:r>
      <w:r>
        <w:rPr>
          <w:rFonts w:hint="eastAsia" w:hAnsi="宋体"/>
          <w:szCs w:val="21"/>
        </w:rPr>
        <w:t xml:space="preserve"> 认可暂定结果或产生争议</w:t>
      </w:r>
    </w:p>
    <w:p w14:paraId="4E33DD58">
      <w:pPr>
        <w:pStyle w:val="8"/>
        <w:adjustRightInd w:val="0"/>
        <w:snapToGrid w:val="0"/>
        <w:spacing w:line="360" w:lineRule="auto"/>
        <w:ind w:firstLine="420" w:firstLineChars="200"/>
        <w:rPr>
          <w:rFonts w:hAnsi="宋体"/>
          <w:szCs w:val="24"/>
        </w:rPr>
      </w:pPr>
      <w:r>
        <w:rPr>
          <w:rFonts w:hint="eastAsia" w:hAnsi="宋体"/>
          <w:szCs w:val="24"/>
        </w:rPr>
        <w:t>本合同履行期间，合同双方应在收到监理工程师或造价工程师依据合同约定作出暂定结果之后的14天内，对暂定结果予以确认或提出意见。</w:t>
      </w:r>
    </w:p>
    <w:p w14:paraId="31104ABB">
      <w:pPr>
        <w:pStyle w:val="8"/>
        <w:adjustRightInd w:val="0"/>
        <w:snapToGrid w:val="0"/>
        <w:spacing w:line="360" w:lineRule="auto"/>
        <w:ind w:firstLine="420" w:firstLineChars="200"/>
        <w:rPr>
          <w:rFonts w:hAnsi="宋体"/>
          <w:szCs w:val="24"/>
        </w:rPr>
      </w:pPr>
      <w:r>
        <w:rPr>
          <w:rFonts w:hint="eastAsia" w:hAnsi="宋体"/>
          <w:szCs w:val="24"/>
        </w:rPr>
        <w:t>合同双方对暂定结果认可的，应以书面形式予以确认，暂定结果成为最终决定，对合同双方都有约束力；合同双方或一方不同意暂定结果的，应以书面形式向监理工程师或造价工程师提出，说明自己认为正确的结果，同时抄送另一方，此时该暂定结果成为争议。除非本合同已解除，在暂定结果不实质影响双方履约的前提下，双方应尽量实施该结果，直到其被改变为止。</w:t>
      </w:r>
    </w:p>
    <w:p w14:paraId="2CEA3C87">
      <w:pPr>
        <w:pStyle w:val="8"/>
        <w:adjustRightInd w:val="0"/>
        <w:snapToGrid w:val="0"/>
        <w:spacing w:line="360" w:lineRule="auto"/>
        <w:ind w:firstLine="420" w:firstLineChars="200"/>
        <w:rPr>
          <w:rFonts w:hAnsi="宋体"/>
          <w:szCs w:val="24"/>
        </w:rPr>
      </w:pPr>
      <w:r>
        <w:rPr>
          <w:rFonts w:hint="eastAsia" w:hAnsi="宋体"/>
          <w:szCs w:val="24"/>
        </w:rPr>
        <w:t>合同双方在收到监理工程师或造价工程师的暂定结果之后的14天内，未对暂定结果予以确认也未提出意见的，应视为合同双方已认可暂定结果。</w:t>
      </w:r>
    </w:p>
    <w:p w14:paraId="179E8D0B">
      <w:pPr>
        <w:pStyle w:val="8"/>
        <w:adjustRightInd w:val="0"/>
        <w:snapToGrid w:val="0"/>
        <w:spacing w:line="360" w:lineRule="auto"/>
        <w:ind w:firstLine="422" w:firstLineChars="200"/>
        <w:rPr>
          <w:rFonts w:hAnsi="宋体"/>
          <w:szCs w:val="21"/>
        </w:rPr>
      </w:pPr>
      <w:r>
        <w:rPr>
          <w:rFonts w:hint="eastAsia" w:hAnsi="宋体"/>
          <w:b/>
          <w:kern w:val="0"/>
          <w:szCs w:val="21"/>
        </w:rPr>
        <w:t>16.1.2</w:t>
      </w:r>
      <w:r>
        <w:rPr>
          <w:rFonts w:hint="eastAsia" w:hAnsi="宋体"/>
          <w:szCs w:val="21"/>
        </w:rPr>
        <w:t xml:space="preserve"> 双方协商</w:t>
      </w:r>
    </w:p>
    <w:p w14:paraId="53EF1451">
      <w:pPr>
        <w:pStyle w:val="8"/>
        <w:adjustRightInd w:val="0"/>
        <w:snapToGrid w:val="0"/>
        <w:spacing w:line="360" w:lineRule="auto"/>
        <w:ind w:firstLine="420" w:firstLineChars="200"/>
        <w:rPr>
          <w:rFonts w:hAnsi="宋体"/>
          <w:szCs w:val="24"/>
        </w:rPr>
      </w:pPr>
      <w:r>
        <w:rPr>
          <w:rFonts w:hint="eastAsia" w:hAnsi="宋体"/>
          <w:szCs w:val="24"/>
        </w:rPr>
        <w:t>争议发生后的14天内，合同双方可进一步进行协商。协商达成一致的，双方应签订书面协议，并将结果抄送监理工程师或造价工程师；协商仍不能达成一致的，应按规定进行争议评审或调解、仲裁或诉讼。</w:t>
      </w:r>
    </w:p>
    <w:p w14:paraId="5DF81771">
      <w:pPr>
        <w:pStyle w:val="8"/>
        <w:adjustRightInd w:val="0"/>
        <w:snapToGrid w:val="0"/>
        <w:spacing w:line="360" w:lineRule="auto"/>
        <w:ind w:firstLine="422" w:firstLineChars="200"/>
        <w:rPr>
          <w:rFonts w:hAnsi="宋体"/>
          <w:szCs w:val="21"/>
        </w:rPr>
      </w:pPr>
      <w:bookmarkStart w:id="586" w:name="_Toc351203629"/>
      <w:bookmarkStart w:id="587" w:name="_Toc337558843"/>
      <w:bookmarkStart w:id="588" w:name="_Toc296503149"/>
      <w:bookmarkStart w:id="589" w:name="_Toc296346650"/>
      <w:r>
        <w:rPr>
          <w:rFonts w:hint="eastAsia" w:hAnsi="宋体"/>
          <w:b/>
          <w:kern w:val="0"/>
          <w:szCs w:val="21"/>
        </w:rPr>
        <w:t>16.1.3</w:t>
      </w:r>
      <w:r>
        <w:rPr>
          <w:rFonts w:hint="eastAsia" w:hAnsi="宋体"/>
          <w:szCs w:val="21"/>
        </w:rPr>
        <w:t xml:space="preserve">  解决争议方式</w:t>
      </w:r>
    </w:p>
    <w:p w14:paraId="2DE04C3C">
      <w:pPr>
        <w:pStyle w:val="8"/>
        <w:adjustRightInd w:val="0"/>
        <w:snapToGrid w:val="0"/>
        <w:spacing w:line="360" w:lineRule="auto"/>
        <w:ind w:firstLine="420" w:firstLineChars="200"/>
        <w:rPr>
          <w:rFonts w:hAnsi="宋体"/>
          <w:szCs w:val="24"/>
        </w:rPr>
      </w:pPr>
      <w:r>
        <w:rPr>
          <w:rFonts w:hint="eastAsia" w:hAnsi="宋体"/>
          <w:szCs w:val="24"/>
        </w:rPr>
        <w:t>合同双方没有按第16.1.2款规定进一步协商的，或虽然协商但未在规定期限内达成一致的，合同双方或一方应在争议发生后的28天内，将争议提交争议评审小组确定，或提交争议调解机构处理，或直接按第16.1.6款规定提请仲裁或诉讼。</w:t>
      </w:r>
    </w:p>
    <w:p w14:paraId="51DF74C4">
      <w:pPr>
        <w:pStyle w:val="8"/>
        <w:adjustRightInd w:val="0"/>
        <w:snapToGrid w:val="0"/>
        <w:spacing w:line="360" w:lineRule="auto"/>
        <w:ind w:firstLine="420" w:firstLineChars="200"/>
        <w:rPr>
          <w:rFonts w:hAnsi="宋体"/>
          <w:szCs w:val="24"/>
        </w:rPr>
      </w:pPr>
      <w:r>
        <w:rPr>
          <w:rFonts w:hint="eastAsia" w:hAnsi="宋体"/>
          <w:szCs w:val="24"/>
        </w:rPr>
        <w:t>合同双方或一方逾期既未将争议提交争议评审或调解机构，也未提请仲裁或诉讼的，应视为合同双方已认可暂定结果，暂定结果成为最终决定，对合同双方都有约束力。</w:t>
      </w:r>
    </w:p>
    <w:p w14:paraId="7CD679B1">
      <w:pPr>
        <w:pStyle w:val="8"/>
        <w:adjustRightInd w:val="0"/>
        <w:snapToGrid w:val="0"/>
        <w:spacing w:line="360" w:lineRule="auto"/>
        <w:ind w:firstLine="422" w:firstLineChars="200"/>
        <w:rPr>
          <w:rFonts w:hAnsi="宋体"/>
          <w:szCs w:val="24"/>
        </w:rPr>
      </w:pPr>
      <w:r>
        <w:rPr>
          <w:rFonts w:hint="eastAsia" w:hAnsi="宋体"/>
          <w:b/>
          <w:szCs w:val="24"/>
        </w:rPr>
        <w:t>16.1</w:t>
      </w:r>
      <w:r>
        <w:rPr>
          <w:rFonts w:hAnsi="宋体"/>
          <w:b/>
          <w:szCs w:val="24"/>
        </w:rPr>
        <w:t>.</w:t>
      </w:r>
      <w:r>
        <w:rPr>
          <w:rFonts w:hint="eastAsia" w:hAnsi="宋体"/>
          <w:b/>
          <w:szCs w:val="24"/>
        </w:rPr>
        <w:t>4</w:t>
      </w:r>
      <w:r>
        <w:rPr>
          <w:rFonts w:hAnsi="宋体"/>
          <w:szCs w:val="24"/>
        </w:rPr>
        <w:t>争议评审</w:t>
      </w:r>
      <w:bookmarkEnd w:id="586"/>
    </w:p>
    <w:bookmarkEnd w:id="587"/>
    <w:bookmarkEnd w:id="588"/>
    <w:bookmarkEnd w:id="589"/>
    <w:p w14:paraId="407F3BE7">
      <w:pPr>
        <w:pStyle w:val="8"/>
        <w:adjustRightInd w:val="0"/>
        <w:snapToGrid w:val="0"/>
        <w:spacing w:line="360" w:lineRule="auto"/>
        <w:ind w:firstLine="420" w:firstLineChars="200"/>
        <w:rPr>
          <w:rFonts w:hAnsi="宋体"/>
          <w:szCs w:val="24"/>
        </w:rPr>
      </w:pPr>
      <w:r>
        <w:rPr>
          <w:rFonts w:hAnsi="宋体"/>
          <w:szCs w:val="24"/>
        </w:rPr>
        <w:t>合同当事人在专用合同条款中约定采取争议评审方式解决争议</w:t>
      </w:r>
      <w:r>
        <w:rPr>
          <w:rFonts w:hint="eastAsia" w:hAnsi="宋体"/>
          <w:szCs w:val="24"/>
        </w:rPr>
        <w:t>以及评审规则，并</w:t>
      </w:r>
      <w:r>
        <w:rPr>
          <w:rFonts w:hAnsi="宋体"/>
          <w:szCs w:val="24"/>
        </w:rPr>
        <w:t xml:space="preserve">按下列约定执行： </w:t>
      </w:r>
    </w:p>
    <w:p w14:paraId="3717F736">
      <w:pPr>
        <w:pStyle w:val="8"/>
        <w:adjustRightInd w:val="0"/>
        <w:snapToGrid w:val="0"/>
        <w:spacing w:line="360" w:lineRule="auto"/>
        <w:ind w:firstLine="420" w:firstLineChars="200"/>
        <w:outlineLvl w:val="2"/>
        <w:rPr>
          <w:rFonts w:hAnsi="宋体"/>
          <w:szCs w:val="24"/>
        </w:rPr>
      </w:pPr>
      <w:bookmarkStart w:id="590" w:name="_Toc18604"/>
      <w:bookmarkStart w:id="591" w:name="_Toc20462"/>
      <w:r>
        <w:rPr>
          <w:rFonts w:hint="eastAsia" w:hAnsi="宋体"/>
          <w:szCs w:val="24"/>
        </w:rPr>
        <w:t>1.</w:t>
      </w:r>
      <w:r>
        <w:rPr>
          <w:rFonts w:hAnsi="宋体"/>
          <w:szCs w:val="24"/>
        </w:rPr>
        <w:t xml:space="preserve"> 争议评审小组的确定</w:t>
      </w:r>
      <w:bookmarkEnd w:id="590"/>
      <w:bookmarkEnd w:id="591"/>
    </w:p>
    <w:p w14:paraId="21EDA7A2">
      <w:pPr>
        <w:pStyle w:val="8"/>
        <w:adjustRightInd w:val="0"/>
        <w:snapToGrid w:val="0"/>
        <w:spacing w:line="360" w:lineRule="auto"/>
        <w:ind w:firstLine="420" w:firstLineChars="200"/>
        <w:rPr>
          <w:rFonts w:hAnsi="宋体"/>
          <w:szCs w:val="24"/>
        </w:rPr>
      </w:pPr>
      <w:r>
        <w:rPr>
          <w:rFonts w:hAnsi="宋体"/>
          <w:szCs w:val="24"/>
        </w:rPr>
        <w:t>除专用合同条款另有约定外，合同当事人可以共同选择三名争议评审员，组成争议评审小组。合同当事人应当自合同签订后28天内，或者争议发生后14天内，选定争议评审员。</w:t>
      </w:r>
    </w:p>
    <w:p w14:paraId="539FEAEB">
      <w:pPr>
        <w:pStyle w:val="8"/>
        <w:adjustRightInd w:val="0"/>
        <w:snapToGrid w:val="0"/>
        <w:spacing w:line="360" w:lineRule="auto"/>
        <w:ind w:firstLine="420" w:firstLineChars="200"/>
        <w:rPr>
          <w:rFonts w:hAnsi="宋体"/>
          <w:szCs w:val="24"/>
        </w:rPr>
      </w:pPr>
      <w:r>
        <w:rPr>
          <w:rFonts w:hAnsi="宋体"/>
          <w:szCs w:val="24"/>
        </w:rPr>
        <w:t>选择的三名争议评审员，</w:t>
      </w:r>
      <w:r>
        <w:rPr>
          <w:rFonts w:hint="eastAsia" w:hAnsi="宋体"/>
          <w:szCs w:val="24"/>
        </w:rPr>
        <w:t>由合同当事人</w:t>
      </w:r>
      <w:r>
        <w:rPr>
          <w:rFonts w:hAnsi="宋体"/>
          <w:szCs w:val="24"/>
        </w:rPr>
        <w:t>各自选定一名，第三名成员为首席争议评审员，由合同当事人共同确定或由合同当事人委托已选定的争议评审员共同确定，或由专用合同条款约定的</w:t>
      </w:r>
      <w:r>
        <w:rPr>
          <w:rFonts w:hint="eastAsia" w:hAnsi="宋体"/>
          <w:szCs w:val="24"/>
        </w:rPr>
        <w:t>评审</w:t>
      </w:r>
      <w:r>
        <w:rPr>
          <w:rFonts w:hAnsi="宋体"/>
          <w:szCs w:val="24"/>
        </w:rPr>
        <w:t xml:space="preserve">机构指定第三名首席争议评审员。 </w:t>
      </w:r>
    </w:p>
    <w:p w14:paraId="54468A40">
      <w:pPr>
        <w:pStyle w:val="8"/>
        <w:adjustRightInd w:val="0"/>
        <w:snapToGrid w:val="0"/>
        <w:spacing w:line="360" w:lineRule="auto"/>
        <w:ind w:firstLine="420" w:firstLineChars="200"/>
        <w:rPr>
          <w:rFonts w:hAnsi="宋体"/>
          <w:szCs w:val="24"/>
        </w:rPr>
      </w:pPr>
      <w:r>
        <w:rPr>
          <w:rFonts w:hAnsi="宋体"/>
          <w:szCs w:val="24"/>
        </w:rPr>
        <w:t>除专用合同条款另有约定外，评审员报酬由发包人和承包人各承担一半。</w:t>
      </w:r>
    </w:p>
    <w:p w14:paraId="11CA849B">
      <w:pPr>
        <w:pStyle w:val="8"/>
        <w:adjustRightInd w:val="0"/>
        <w:snapToGrid w:val="0"/>
        <w:spacing w:line="360" w:lineRule="auto"/>
        <w:ind w:firstLine="420" w:firstLineChars="200"/>
        <w:outlineLvl w:val="2"/>
        <w:rPr>
          <w:rFonts w:hAnsi="宋体"/>
          <w:szCs w:val="24"/>
        </w:rPr>
      </w:pPr>
      <w:bookmarkStart w:id="592" w:name="_Toc8896"/>
      <w:bookmarkStart w:id="593" w:name="_Toc25441"/>
      <w:r>
        <w:rPr>
          <w:rFonts w:hint="eastAsia" w:hAnsi="宋体"/>
          <w:szCs w:val="24"/>
        </w:rPr>
        <w:t>2.</w:t>
      </w:r>
      <w:r>
        <w:rPr>
          <w:rFonts w:hAnsi="宋体"/>
          <w:szCs w:val="24"/>
        </w:rPr>
        <w:t>争议评审小组的决定</w:t>
      </w:r>
      <w:bookmarkEnd w:id="592"/>
      <w:bookmarkEnd w:id="593"/>
    </w:p>
    <w:p w14:paraId="2EB92666">
      <w:pPr>
        <w:pStyle w:val="8"/>
        <w:adjustRightInd w:val="0"/>
        <w:snapToGrid w:val="0"/>
        <w:spacing w:line="360" w:lineRule="auto"/>
        <w:ind w:firstLine="420" w:firstLineChars="200"/>
        <w:rPr>
          <w:rFonts w:hAnsi="宋体"/>
          <w:szCs w:val="24"/>
        </w:rPr>
      </w:pPr>
      <w:r>
        <w:rPr>
          <w:rFonts w:hAnsi="宋体"/>
          <w:szCs w:val="24"/>
        </w:rPr>
        <w:t>合同当事人可在任何时间将与合同有关的任何争议共同提请争议评审小组进行评审。争议评审小组应秉持客观、公正原则，充分听取合同当事人的意见，依据相关法律、规范、标准、</w:t>
      </w:r>
      <w:r>
        <w:rPr>
          <w:rFonts w:hint="eastAsia" w:hAnsi="宋体"/>
          <w:szCs w:val="24"/>
        </w:rPr>
        <w:t>规定</w:t>
      </w:r>
      <w:r>
        <w:rPr>
          <w:rFonts w:hAnsi="宋体"/>
          <w:szCs w:val="24"/>
        </w:rPr>
        <w:t>，自收到争议评审申请报告后14天内作出书面决定，并说明理由。</w:t>
      </w:r>
    </w:p>
    <w:p w14:paraId="20224D35">
      <w:pPr>
        <w:pStyle w:val="8"/>
        <w:numPr>
          <w:ins w:id="0" w:author="lenovo" w:date="2013-09-26T16:27:00Z"/>
        </w:numPr>
        <w:adjustRightInd w:val="0"/>
        <w:snapToGrid w:val="0"/>
        <w:spacing w:line="360" w:lineRule="auto"/>
        <w:ind w:firstLine="420" w:firstLineChars="200"/>
        <w:outlineLvl w:val="2"/>
        <w:rPr>
          <w:rFonts w:hAnsi="宋体"/>
          <w:szCs w:val="24"/>
        </w:rPr>
      </w:pPr>
      <w:bookmarkStart w:id="594" w:name="_Toc19826"/>
      <w:bookmarkStart w:id="595" w:name="_Toc3116"/>
      <w:r>
        <w:rPr>
          <w:rFonts w:hint="eastAsia" w:hAnsi="宋体"/>
          <w:szCs w:val="24"/>
        </w:rPr>
        <w:t>3.</w:t>
      </w:r>
      <w:r>
        <w:rPr>
          <w:rFonts w:hAnsi="宋体"/>
          <w:szCs w:val="24"/>
        </w:rPr>
        <w:t xml:space="preserve"> 争议评审小组决定的效力</w:t>
      </w:r>
      <w:bookmarkEnd w:id="594"/>
      <w:bookmarkEnd w:id="595"/>
    </w:p>
    <w:p w14:paraId="6EF14876">
      <w:pPr>
        <w:pStyle w:val="8"/>
        <w:adjustRightInd w:val="0"/>
        <w:snapToGrid w:val="0"/>
        <w:spacing w:line="360" w:lineRule="auto"/>
        <w:ind w:firstLine="420" w:firstLineChars="200"/>
        <w:rPr>
          <w:rFonts w:hAnsi="宋体"/>
          <w:szCs w:val="24"/>
        </w:rPr>
      </w:pPr>
      <w:r>
        <w:rPr>
          <w:rFonts w:hAnsi="宋体"/>
          <w:szCs w:val="24"/>
        </w:rPr>
        <w:t>争议评审小组作出的书面决定经合同当事人签字确认后，对双方具有约束力，双方应遵照执行。</w:t>
      </w:r>
    </w:p>
    <w:p w14:paraId="28A3DB6A">
      <w:pPr>
        <w:pStyle w:val="8"/>
        <w:adjustRightInd w:val="0"/>
        <w:snapToGrid w:val="0"/>
        <w:spacing w:line="360" w:lineRule="auto"/>
        <w:ind w:firstLine="420" w:firstLineChars="200"/>
        <w:rPr>
          <w:rFonts w:hAnsi="宋体"/>
          <w:szCs w:val="24"/>
        </w:rPr>
      </w:pPr>
      <w:r>
        <w:rPr>
          <w:rFonts w:hAnsi="宋体"/>
          <w:szCs w:val="24"/>
        </w:rPr>
        <w:t>任何一方当事人不接受争议评审小组决定</w:t>
      </w:r>
      <w:r>
        <w:rPr>
          <w:rFonts w:hint="eastAsia" w:hAnsi="宋体"/>
          <w:szCs w:val="24"/>
        </w:rPr>
        <w:t>或不履行争议评审小组决定的</w:t>
      </w:r>
      <w:r>
        <w:rPr>
          <w:rFonts w:hAnsi="宋体"/>
          <w:szCs w:val="24"/>
        </w:rPr>
        <w:t>，可</w:t>
      </w:r>
      <w:r>
        <w:rPr>
          <w:rFonts w:hint="eastAsia" w:hAnsi="宋体"/>
          <w:szCs w:val="24"/>
        </w:rPr>
        <w:t>将争议提请调解、仲裁或诉讼。</w:t>
      </w:r>
    </w:p>
    <w:p w14:paraId="338A0871">
      <w:pPr>
        <w:pStyle w:val="8"/>
        <w:adjustRightInd w:val="0"/>
        <w:snapToGrid w:val="0"/>
        <w:spacing w:line="360" w:lineRule="auto"/>
        <w:ind w:firstLine="422" w:firstLineChars="200"/>
        <w:rPr>
          <w:rFonts w:hAnsi="宋体"/>
          <w:szCs w:val="21"/>
        </w:rPr>
      </w:pPr>
      <w:r>
        <w:rPr>
          <w:rFonts w:hint="eastAsia" w:hAnsi="宋体"/>
          <w:b/>
          <w:szCs w:val="21"/>
        </w:rPr>
        <w:t>16.1.5</w:t>
      </w:r>
      <w:r>
        <w:rPr>
          <w:rFonts w:hint="eastAsia" w:hAnsi="宋体"/>
          <w:szCs w:val="21"/>
        </w:rPr>
        <w:t>调解</w:t>
      </w:r>
    </w:p>
    <w:p w14:paraId="1BA36167">
      <w:pPr>
        <w:pStyle w:val="8"/>
        <w:adjustRightInd w:val="0"/>
        <w:snapToGrid w:val="0"/>
        <w:spacing w:line="360" w:lineRule="auto"/>
        <w:ind w:firstLine="420" w:firstLineChars="200"/>
        <w:rPr>
          <w:rFonts w:hAnsi="宋体"/>
          <w:szCs w:val="24"/>
        </w:rPr>
      </w:pPr>
      <w:r>
        <w:rPr>
          <w:rFonts w:hint="eastAsia" w:hAnsi="宋体"/>
          <w:szCs w:val="24"/>
        </w:rPr>
        <w:t>1.争议调解机构在收到争议调解请求后，可组织调查、勘察、计量等工作，合同双方应为其开展工作提供便利和协助。争议调解机构应就争议做出书面调解结果，并通知合同双方。除专用条款另有约定外，下列机构为争议调解机构：</w:t>
      </w:r>
    </w:p>
    <w:p w14:paraId="70D84DF7">
      <w:pPr>
        <w:pStyle w:val="8"/>
        <w:widowControl/>
        <w:adjustRightInd w:val="0"/>
        <w:snapToGrid w:val="0"/>
        <w:spacing w:line="360" w:lineRule="auto"/>
        <w:ind w:left="480"/>
        <w:jc w:val="left"/>
        <w:rPr>
          <w:rFonts w:hAnsi="宋体"/>
          <w:szCs w:val="24"/>
        </w:rPr>
      </w:pPr>
      <w:r>
        <w:rPr>
          <w:rFonts w:hint="eastAsia" w:hAnsi="宋体"/>
          <w:szCs w:val="24"/>
        </w:rPr>
        <w:t>(1) 建设工程造价管理机构负责有关工程造价方面争议的调解。</w:t>
      </w:r>
    </w:p>
    <w:p w14:paraId="257D517B">
      <w:pPr>
        <w:pStyle w:val="8"/>
        <w:widowControl/>
        <w:adjustRightInd w:val="0"/>
        <w:snapToGrid w:val="0"/>
        <w:spacing w:line="360" w:lineRule="auto"/>
        <w:ind w:left="480"/>
        <w:jc w:val="left"/>
        <w:rPr>
          <w:rFonts w:hAnsi="宋体"/>
          <w:szCs w:val="24"/>
        </w:rPr>
      </w:pPr>
      <w:r>
        <w:rPr>
          <w:rFonts w:hint="eastAsia" w:hAnsi="宋体"/>
          <w:szCs w:val="24"/>
        </w:rPr>
        <w:t>(2) 建设工程质量监督机构负责有关工程质量方面争议的调解。</w:t>
      </w:r>
    </w:p>
    <w:p w14:paraId="620D4839">
      <w:pPr>
        <w:pStyle w:val="8"/>
        <w:widowControl/>
        <w:adjustRightInd w:val="0"/>
        <w:snapToGrid w:val="0"/>
        <w:spacing w:line="360" w:lineRule="auto"/>
        <w:ind w:left="480"/>
        <w:jc w:val="left"/>
        <w:rPr>
          <w:rFonts w:hAnsi="宋体"/>
          <w:szCs w:val="24"/>
        </w:rPr>
      </w:pPr>
      <w:r>
        <w:rPr>
          <w:rFonts w:hint="eastAsia" w:hAnsi="宋体"/>
          <w:szCs w:val="24"/>
        </w:rPr>
        <w:t>(3) 建设工程安全监督机构负责有关工程安全方面争议的调解。</w:t>
      </w:r>
    </w:p>
    <w:p w14:paraId="0ED4966C">
      <w:pPr>
        <w:pStyle w:val="8"/>
        <w:widowControl/>
        <w:adjustRightInd w:val="0"/>
        <w:snapToGrid w:val="0"/>
        <w:spacing w:line="360" w:lineRule="auto"/>
        <w:ind w:left="480"/>
        <w:jc w:val="left"/>
        <w:outlineLvl w:val="2"/>
        <w:rPr>
          <w:rFonts w:hAnsi="宋体"/>
          <w:szCs w:val="24"/>
        </w:rPr>
      </w:pPr>
      <w:bookmarkStart w:id="596" w:name="_Toc25697"/>
      <w:bookmarkStart w:id="597" w:name="_Toc25510"/>
      <w:r>
        <w:rPr>
          <w:rFonts w:hint="eastAsia" w:hAnsi="宋体"/>
          <w:b/>
          <w:szCs w:val="24"/>
        </w:rPr>
        <w:t>2.</w:t>
      </w:r>
      <w:r>
        <w:rPr>
          <w:rFonts w:hint="eastAsia" w:hAnsi="宋体"/>
          <w:szCs w:val="24"/>
        </w:rPr>
        <w:t>调解结果的确认</w:t>
      </w:r>
      <w:bookmarkEnd w:id="596"/>
      <w:bookmarkEnd w:id="597"/>
    </w:p>
    <w:p w14:paraId="6E809E6B">
      <w:pPr>
        <w:pStyle w:val="8"/>
        <w:adjustRightInd w:val="0"/>
        <w:snapToGrid w:val="0"/>
        <w:spacing w:line="360" w:lineRule="auto"/>
        <w:ind w:firstLine="420" w:firstLineChars="200"/>
        <w:rPr>
          <w:rFonts w:hAnsi="宋体"/>
          <w:szCs w:val="24"/>
        </w:rPr>
      </w:pPr>
      <w:r>
        <w:rPr>
          <w:rFonts w:hint="eastAsia" w:hAnsi="宋体"/>
          <w:szCs w:val="24"/>
        </w:rPr>
        <w:t>合同双方或一方在收到争议调解机构书面结果后的28天内，仍可按第16.1.6款规定将争议提请仲裁或诉讼。逾期未提请仲裁或诉讼的，争议调解机构作出的书面结果是最终结果，对合同双方都有约束力。但因涉嫌腐败被司法机关认定需要改变的除外。</w:t>
      </w:r>
    </w:p>
    <w:p w14:paraId="67869638">
      <w:pPr>
        <w:pStyle w:val="8"/>
        <w:adjustRightInd w:val="0"/>
        <w:snapToGrid w:val="0"/>
        <w:spacing w:line="360" w:lineRule="auto"/>
        <w:ind w:firstLine="422" w:firstLineChars="200"/>
        <w:rPr>
          <w:rFonts w:hAnsi="宋体"/>
          <w:szCs w:val="21"/>
        </w:rPr>
      </w:pPr>
      <w:r>
        <w:rPr>
          <w:rFonts w:hint="eastAsia" w:hAnsi="宋体"/>
          <w:b/>
          <w:szCs w:val="21"/>
        </w:rPr>
        <w:t>16.1.6</w:t>
      </w:r>
      <w:r>
        <w:rPr>
          <w:rFonts w:hint="eastAsia" w:hAnsi="宋体"/>
          <w:szCs w:val="21"/>
        </w:rPr>
        <w:t>仲裁或诉讼</w:t>
      </w:r>
    </w:p>
    <w:p w14:paraId="645A5142">
      <w:pPr>
        <w:pStyle w:val="8"/>
        <w:adjustRightInd w:val="0"/>
        <w:snapToGrid w:val="0"/>
        <w:spacing w:line="360" w:lineRule="auto"/>
        <w:ind w:firstLine="420" w:firstLineChars="200"/>
        <w:rPr>
          <w:rFonts w:hAnsi="宋体"/>
          <w:szCs w:val="24"/>
        </w:rPr>
      </w:pPr>
      <w:r>
        <w:rPr>
          <w:rFonts w:hint="eastAsia" w:hAnsi="宋体"/>
          <w:szCs w:val="24"/>
        </w:rPr>
        <w:t>因合同及合同有关事项产生的争议，合同当事人可在专用条款中约定以下一种方式解决争议：</w:t>
      </w:r>
    </w:p>
    <w:p w14:paraId="00792D53">
      <w:pPr>
        <w:pStyle w:val="8"/>
        <w:adjustRightInd w:val="0"/>
        <w:snapToGrid w:val="0"/>
        <w:spacing w:line="360" w:lineRule="auto"/>
        <w:ind w:firstLine="420" w:firstLineChars="200"/>
        <w:rPr>
          <w:rFonts w:hAnsi="宋体"/>
          <w:szCs w:val="24"/>
        </w:rPr>
      </w:pPr>
      <w:r>
        <w:rPr>
          <w:rFonts w:hint="eastAsia" w:hAnsi="宋体"/>
          <w:szCs w:val="24"/>
        </w:rPr>
        <w:t>（1）向约定的仲裁委员会申请仲裁。</w:t>
      </w:r>
    </w:p>
    <w:p w14:paraId="4A27B498">
      <w:pPr>
        <w:pStyle w:val="8"/>
        <w:adjustRightInd w:val="0"/>
        <w:snapToGrid w:val="0"/>
        <w:spacing w:line="360" w:lineRule="auto"/>
        <w:ind w:firstLine="420" w:firstLineChars="200"/>
        <w:rPr>
          <w:rFonts w:hAnsi="宋体"/>
          <w:szCs w:val="24"/>
        </w:rPr>
      </w:pPr>
      <w:r>
        <w:rPr>
          <w:rFonts w:hint="eastAsia" w:hAnsi="宋体"/>
          <w:szCs w:val="24"/>
        </w:rPr>
        <w:t>（2）向有管辖权的人民法院提起诉讼。</w:t>
      </w:r>
    </w:p>
    <w:p w14:paraId="5041E7E3">
      <w:pPr>
        <w:pStyle w:val="8"/>
        <w:adjustRightInd w:val="0"/>
        <w:snapToGrid w:val="0"/>
        <w:spacing w:line="360" w:lineRule="auto"/>
        <w:ind w:firstLine="422" w:firstLineChars="200"/>
        <w:rPr>
          <w:rFonts w:hAnsi="宋体"/>
          <w:szCs w:val="21"/>
        </w:rPr>
      </w:pPr>
      <w:r>
        <w:rPr>
          <w:rFonts w:hint="eastAsia" w:hAnsi="宋体"/>
          <w:b/>
          <w:kern w:val="0"/>
          <w:szCs w:val="21"/>
        </w:rPr>
        <w:t>16.1.7</w:t>
      </w:r>
      <w:r>
        <w:rPr>
          <w:rFonts w:hint="eastAsia" w:hAnsi="宋体"/>
          <w:szCs w:val="21"/>
        </w:rPr>
        <w:t xml:space="preserve"> 争议期间继续施工</w:t>
      </w:r>
    </w:p>
    <w:p w14:paraId="5979E71D">
      <w:pPr>
        <w:pStyle w:val="8"/>
        <w:adjustRightInd w:val="0"/>
        <w:snapToGrid w:val="0"/>
        <w:spacing w:line="360" w:lineRule="auto"/>
        <w:ind w:firstLine="420" w:firstLineChars="200"/>
        <w:rPr>
          <w:rFonts w:hAnsi="宋体"/>
          <w:szCs w:val="24"/>
        </w:rPr>
      </w:pPr>
      <w:r>
        <w:rPr>
          <w:rFonts w:hint="eastAsia" w:hAnsi="宋体"/>
          <w:szCs w:val="24"/>
        </w:rPr>
        <w:t>争议期间，除出现下列情况，双方都应继续履行合同，保持施工连续，保护好已完工程：</w:t>
      </w:r>
    </w:p>
    <w:p w14:paraId="01CDF919">
      <w:pPr>
        <w:pStyle w:val="8"/>
        <w:numPr>
          <w:ilvl w:val="0"/>
          <w:numId w:val="2"/>
        </w:numPr>
        <w:adjustRightInd w:val="0"/>
        <w:snapToGrid w:val="0"/>
        <w:spacing w:line="360" w:lineRule="auto"/>
        <w:rPr>
          <w:rFonts w:hAnsi="宋体"/>
          <w:szCs w:val="24"/>
        </w:rPr>
      </w:pPr>
      <w:r>
        <w:rPr>
          <w:rFonts w:hint="eastAsia" w:hAnsi="宋体"/>
          <w:szCs w:val="24"/>
        </w:rPr>
        <w:t>双方协议停止施工。</w:t>
      </w:r>
    </w:p>
    <w:p w14:paraId="0C4EA4A9">
      <w:pPr>
        <w:pStyle w:val="8"/>
        <w:numPr>
          <w:ilvl w:val="0"/>
          <w:numId w:val="2"/>
        </w:numPr>
        <w:adjustRightInd w:val="0"/>
        <w:snapToGrid w:val="0"/>
        <w:spacing w:line="360" w:lineRule="auto"/>
        <w:rPr>
          <w:rFonts w:hAnsi="宋体"/>
          <w:szCs w:val="24"/>
        </w:rPr>
      </w:pPr>
      <w:r>
        <w:rPr>
          <w:rFonts w:hint="eastAsia" w:hAnsi="宋体"/>
          <w:szCs w:val="24"/>
        </w:rPr>
        <w:t>一方违约导致合同确已无法履行而停止施工。</w:t>
      </w:r>
    </w:p>
    <w:p w14:paraId="554BFECB">
      <w:pPr>
        <w:pStyle w:val="8"/>
        <w:numPr>
          <w:ilvl w:val="0"/>
          <w:numId w:val="2"/>
        </w:numPr>
        <w:adjustRightInd w:val="0"/>
        <w:snapToGrid w:val="0"/>
        <w:spacing w:line="360" w:lineRule="auto"/>
        <w:rPr>
          <w:rFonts w:hAnsi="宋体"/>
          <w:szCs w:val="24"/>
        </w:rPr>
      </w:pPr>
      <w:r>
        <w:rPr>
          <w:rFonts w:hint="eastAsia" w:hAnsi="宋体"/>
          <w:szCs w:val="24"/>
        </w:rPr>
        <w:t>调解时双方同意停止施工</w:t>
      </w:r>
    </w:p>
    <w:p w14:paraId="474A8132">
      <w:pPr>
        <w:pStyle w:val="8"/>
        <w:numPr>
          <w:ilvl w:val="0"/>
          <w:numId w:val="2"/>
        </w:numPr>
        <w:adjustRightInd w:val="0"/>
        <w:snapToGrid w:val="0"/>
        <w:spacing w:line="360" w:lineRule="auto"/>
        <w:rPr>
          <w:rFonts w:hAnsi="宋体"/>
          <w:szCs w:val="24"/>
        </w:rPr>
      </w:pPr>
      <w:r>
        <w:rPr>
          <w:rFonts w:hint="eastAsia" w:hAnsi="宋体"/>
          <w:szCs w:val="24"/>
        </w:rPr>
        <w:t>仲裁机构或法院认为需要且双方同意停止施工。</w:t>
      </w:r>
    </w:p>
    <w:p w14:paraId="30D66A63">
      <w:pPr>
        <w:pStyle w:val="8"/>
        <w:adjustRightInd w:val="0"/>
        <w:snapToGrid w:val="0"/>
        <w:spacing w:line="360" w:lineRule="auto"/>
        <w:ind w:firstLine="640" w:firstLineChars="200"/>
        <w:rPr>
          <w:rFonts w:ascii="黑体" w:hAnsi="黑体" w:eastAsia="黑体"/>
          <w:sz w:val="32"/>
          <w:szCs w:val="32"/>
        </w:rPr>
      </w:pPr>
    </w:p>
    <w:p w14:paraId="663DC31C">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16.2  合同解除</w:t>
      </w:r>
    </w:p>
    <w:p w14:paraId="34058CB1">
      <w:pPr>
        <w:pStyle w:val="8"/>
        <w:adjustRightInd w:val="0"/>
        <w:snapToGrid w:val="0"/>
        <w:spacing w:line="360" w:lineRule="auto"/>
        <w:ind w:firstLine="422" w:firstLineChars="200"/>
        <w:rPr>
          <w:rFonts w:hAnsi="宋体"/>
          <w:szCs w:val="21"/>
        </w:rPr>
      </w:pPr>
      <w:r>
        <w:rPr>
          <w:rFonts w:hint="eastAsia" w:hAnsi="宋体"/>
          <w:b/>
          <w:szCs w:val="21"/>
        </w:rPr>
        <w:t>16.2.1</w:t>
      </w:r>
      <w:r>
        <w:rPr>
          <w:rFonts w:hint="eastAsia" w:hAnsi="宋体"/>
          <w:szCs w:val="21"/>
        </w:rPr>
        <w:t xml:space="preserve"> 协商一致</w:t>
      </w:r>
    </w:p>
    <w:p w14:paraId="126AD960">
      <w:pPr>
        <w:pStyle w:val="8"/>
        <w:adjustRightInd w:val="0"/>
        <w:snapToGrid w:val="0"/>
        <w:spacing w:line="360" w:lineRule="auto"/>
        <w:ind w:firstLine="420" w:firstLineChars="200"/>
        <w:rPr>
          <w:rFonts w:hAnsi="宋体"/>
          <w:szCs w:val="24"/>
        </w:rPr>
      </w:pPr>
      <w:r>
        <w:rPr>
          <w:rFonts w:hint="eastAsia" w:hAnsi="宋体"/>
          <w:szCs w:val="24"/>
        </w:rPr>
        <w:t>发包人、承包人协商一致，可以解除合同。</w:t>
      </w:r>
    </w:p>
    <w:p w14:paraId="51D5232D">
      <w:pPr>
        <w:pStyle w:val="8"/>
        <w:adjustRightInd w:val="0"/>
        <w:snapToGrid w:val="0"/>
        <w:spacing w:line="360" w:lineRule="auto"/>
        <w:ind w:firstLine="422" w:firstLineChars="200"/>
        <w:rPr>
          <w:rFonts w:hAnsi="宋体"/>
          <w:szCs w:val="21"/>
        </w:rPr>
      </w:pPr>
      <w:r>
        <w:rPr>
          <w:rFonts w:hint="eastAsia" w:hAnsi="宋体"/>
          <w:b/>
          <w:szCs w:val="21"/>
        </w:rPr>
        <w:t>16.2.2</w:t>
      </w:r>
      <w:r>
        <w:rPr>
          <w:rFonts w:hint="eastAsia" w:hAnsi="宋体"/>
          <w:szCs w:val="21"/>
        </w:rPr>
        <w:t xml:space="preserve"> 不可抗力导致解除</w:t>
      </w:r>
    </w:p>
    <w:p w14:paraId="330F2469">
      <w:pPr>
        <w:pStyle w:val="8"/>
        <w:adjustRightInd w:val="0"/>
        <w:snapToGrid w:val="0"/>
        <w:spacing w:line="360" w:lineRule="auto"/>
        <w:ind w:firstLine="420" w:firstLineChars="200"/>
        <w:rPr>
          <w:rFonts w:hAnsi="宋体"/>
          <w:szCs w:val="24"/>
        </w:rPr>
      </w:pPr>
      <w:r>
        <w:rPr>
          <w:rFonts w:hAnsi="宋体"/>
          <w:szCs w:val="24"/>
        </w:rPr>
        <w:t>因不可抗力导致合同无法履行连续超过84天或累计超过140天的，发包人和承包人均有权</w:t>
      </w:r>
      <w:r>
        <w:rPr>
          <w:rFonts w:hAnsi="宋体"/>
          <w:kern w:val="0"/>
          <w:szCs w:val="21"/>
        </w:rPr>
        <w:t>解除合同。</w:t>
      </w:r>
    </w:p>
    <w:p w14:paraId="2E637718">
      <w:pPr>
        <w:pStyle w:val="8"/>
        <w:adjustRightInd w:val="0"/>
        <w:snapToGrid w:val="0"/>
        <w:spacing w:line="360" w:lineRule="auto"/>
        <w:ind w:firstLine="422" w:firstLineChars="200"/>
        <w:rPr>
          <w:rFonts w:hAnsi="宋体"/>
          <w:szCs w:val="21"/>
        </w:rPr>
      </w:pPr>
      <w:r>
        <w:rPr>
          <w:rFonts w:hint="eastAsia" w:hAnsi="宋体"/>
          <w:b/>
          <w:szCs w:val="21"/>
        </w:rPr>
        <w:t xml:space="preserve">16.2.3 </w:t>
      </w:r>
      <w:r>
        <w:rPr>
          <w:rFonts w:hint="eastAsia" w:hAnsi="宋体"/>
          <w:szCs w:val="21"/>
        </w:rPr>
        <w:t>因承包人原因解除</w:t>
      </w:r>
    </w:p>
    <w:p w14:paraId="35CCB092">
      <w:pPr>
        <w:pStyle w:val="8"/>
        <w:adjustRightInd w:val="0"/>
        <w:snapToGrid w:val="0"/>
        <w:spacing w:line="360" w:lineRule="auto"/>
        <w:ind w:firstLine="420" w:firstLineChars="200"/>
        <w:rPr>
          <w:rFonts w:hAnsi="宋体"/>
          <w:szCs w:val="24"/>
        </w:rPr>
      </w:pPr>
      <w:r>
        <w:rPr>
          <w:rFonts w:hint="eastAsia" w:hAnsi="宋体"/>
          <w:szCs w:val="24"/>
        </w:rPr>
        <w:t>承包人有下列情形之一者，发包人可以解除合同：</w:t>
      </w:r>
    </w:p>
    <w:p w14:paraId="5A355E42">
      <w:pPr>
        <w:pStyle w:val="8"/>
        <w:adjustRightInd w:val="0"/>
        <w:snapToGrid w:val="0"/>
        <w:spacing w:line="360" w:lineRule="auto"/>
        <w:ind w:firstLine="420" w:firstLineChars="200"/>
        <w:rPr>
          <w:rFonts w:hAnsi="宋体"/>
          <w:szCs w:val="24"/>
        </w:rPr>
      </w:pPr>
      <w:r>
        <w:rPr>
          <w:rFonts w:hint="eastAsia" w:hAnsi="宋体"/>
          <w:szCs w:val="24"/>
        </w:rPr>
        <w:t>（1）承包人未能在规定的开工期限内开工，经监理工程师催告后的28天内仍未开工的。</w:t>
      </w:r>
    </w:p>
    <w:p w14:paraId="44101237">
      <w:pPr>
        <w:pStyle w:val="8"/>
        <w:adjustRightInd w:val="0"/>
        <w:snapToGrid w:val="0"/>
        <w:spacing w:line="360" w:lineRule="auto"/>
        <w:ind w:firstLine="420" w:firstLineChars="200"/>
        <w:rPr>
          <w:rFonts w:hAnsi="宋体"/>
          <w:szCs w:val="24"/>
        </w:rPr>
      </w:pPr>
      <w:r>
        <w:rPr>
          <w:rFonts w:hint="eastAsia" w:hAnsi="宋体"/>
          <w:szCs w:val="24"/>
        </w:rPr>
        <w:t>（2）进度计划未表明有停工而且监理工程师也未授权停工，但承包人停止施工时间持续达28天或累计停止施工时间达42天的。</w:t>
      </w:r>
    </w:p>
    <w:p w14:paraId="15AF55F3">
      <w:pPr>
        <w:pStyle w:val="8"/>
        <w:adjustRightInd w:val="0"/>
        <w:snapToGrid w:val="0"/>
        <w:spacing w:line="360" w:lineRule="auto"/>
        <w:ind w:firstLine="420" w:firstLineChars="200"/>
        <w:rPr>
          <w:rFonts w:hAnsi="宋体"/>
          <w:szCs w:val="24"/>
        </w:rPr>
      </w:pPr>
      <w:r>
        <w:rPr>
          <w:rFonts w:hint="eastAsia" w:hAnsi="宋体"/>
          <w:szCs w:val="24"/>
        </w:rPr>
        <w:t>（3）承包人破产或清偿的，但为机构重组或联合的目的除外。</w:t>
      </w:r>
    </w:p>
    <w:p w14:paraId="01C9CB45">
      <w:pPr>
        <w:pStyle w:val="8"/>
        <w:adjustRightInd w:val="0"/>
        <w:snapToGrid w:val="0"/>
        <w:spacing w:line="360" w:lineRule="auto"/>
        <w:ind w:firstLine="420" w:firstLineChars="200"/>
        <w:rPr>
          <w:rFonts w:hAnsi="宋体"/>
          <w:szCs w:val="24"/>
        </w:rPr>
      </w:pPr>
      <w:r>
        <w:rPr>
          <w:rFonts w:hint="eastAsia" w:hAnsi="宋体"/>
          <w:szCs w:val="24"/>
        </w:rPr>
        <w:t>（4）承包人拖延完工而可偿付的误期赔偿费已达专用条款约定最高限额的。</w:t>
      </w:r>
    </w:p>
    <w:p w14:paraId="394FA62D">
      <w:pPr>
        <w:pStyle w:val="8"/>
        <w:widowControl/>
        <w:adjustRightInd w:val="0"/>
        <w:snapToGrid w:val="0"/>
        <w:spacing w:line="360" w:lineRule="auto"/>
        <w:ind w:firstLine="420" w:firstLineChars="200"/>
        <w:jc w:val="left"/>
        <w:rPr>
          <w:rFonts w:hAnsi="宋体"/>
          <w:szCs w:val="24"/>
        </w:rPr>
      </w:pPr>
      <w:r>
        <w:rPr>
          <w:rFonts w:hint="eastAsia" w:hAnsi="宋体"/>
          <w:szCs w:val="24"/>
        </w:rPr>
        <w:t>（5）承包人明确表示不履行合同规定主要义务的。</w:t>
      </w:r>
    </w:p>
    <w:p w14:paraId="19B18A03">
      <w:pPr>
        <w:pStyle w:val="8"/>
        <w:widowControl/>
        <w:adjustRightInd w:val="0"/>
        <w:snapToGrid w:val="0"/>
        <w:spacing w:line="360" w:lineRule="auto"/>
        <w:ind w:firstLine="420" w:firstLineChars="200"/>
        <w:jc w:val="left"/>
        <w:rPr>
          <w:rFonts w:hAnsi="宋体"/>
          <w:szCs w:val="24"/>
        </w:rPr>
      </w:pPr>
      <w:r>
        <w:rPr>
          <w:rFonts w:hint="eastAsia" w:hAnsi="宋体"/>
          <w:szCs w:val="24"/>
        </w:rPr>
        <w:t>（6）承包人未遵守合同约定或监理工程师的指令，经监理工程师书面指出后仍未按要求改正的。</w:t>
      </w:r>
    </w:p>
    <w:p w14:paraId="3D5B3613">
      <w:pPr>
        <w:pStyle w:val="8"/>
        <w:widowControl/>
        <w:adjustRightInd w:val="0"/>
        <w:snapToGrid w:val="0"/>
        <w:spacing w:line="360" w:lineRule="auto"/>
        <w:ind w:firstLine="420" w:firstLineChars="200"/>
        <w:jc w:val="left"/>
        <w:rPr>
          <w:rFonts w:hAnsi="宋体"/>
          <w:szCs w:val="24"/>
        </w:rPr>
      </w:pPr>
      <w:r>
        <w:rPr>
          <w:rFonts w:hint="eastAsia" w:hAnsi="宋体"/>
          <w:szCs w:val="24"/>
        </w:rPr>
        <w:t>（7）承包人在投标过程中或履行合同期间参与欺诈行为的。</w:t>
      </w:r>
    </w:p>
    <w:p w14:paraId="0B440187">
      <w:pPr>
        <w:pStyle w:val="8"/>
        <w:widowControl/>
        <w:adjustRightInd w:val="0"/>
        <w:snapToGrid w:val="0"/>
        <w:spacing w:line="360" w:lineRule="auto"/>
        <w:ind w:firstLine="420" w:firstLineChars="200"/>
        <w:jc w:val="left"/>
        <w:rPr>
          <w:rFonts w:hAnsi="宋体"/>
          <w:szCs w:val="24"/>
        </w:rPr>
      </w:pPr>
      <w:r>
        <w:rPr>
          <w:rFonts w:hint="eastAsia" w:hAnsi="宋体"/>
          <w:szCs w:val="24"/>
        </w:rPr>
        <w:t>（8）承包人非法转包工程、违法分包或未经许可擅自分包工程的。</w:t>
      </w:r>
    </w:p>
    <w:p w14:paraId="15E32BE9">
      <w:pPr>
        <w:pStyle w:val="8"/>
        <w:widowControl/>
        <w:tabs>
          <w:tab w:val="left" w:pos="5430"/>
        </w:tabs>
        <w:adjustRightInd w:val="0"/>
        <w:snapToGrid w:val="0"/>
        <w:spacing w:line="360" w:lineRule="auto"/>
        <w:ind w:firstLine="420" w:firstLineChars="200"/>
        <w:jc w:val="left"/>
        <w:rPr>
          <w:rFonts w:hAnsi="宋体"/>
          <w:szCs w:val="24"/>
        </w:rPr>
      </w:pPr>
      <w:r>
        <w:rPr>
          <w:rFonts w:hint="eastAsia" w:hAnsi="宋体"/>
          <w:szCs w:val="24"/>
        </w:rPr>
        <w:t>（9）承包人被认为是严重违反合同的其他违约行为。</w:t>
      </w:r>
      <w:r>
        <w:rPr>
          <w:rFonts w:hAnsi="宋体"/>
          <w:szCs w:val="24"/>
        </w:rPr>
        <w:tab/>
      </w:r>
    </w:p>
    <w:p w14:paraId="33A7C5FD">
      <w:pPr>
        <w:pStyle w:val="8"/>
        <w:adjustRightInd w:val="0"/>
        <w:snapToGrid w:val="0"/>
        <w:spacing w:line="360" w:lineRule="auto"/>
        <w:ind w:firstLine="420" w:firstLineChars="200"/>
        <w:rPr>
          <w:rFonts w:hAnsi="宋体"/>
          <w:szCs w:val="24"/>
        </w:rPr>
      </w:pPr>
      <w:r>
        <w:rPr>
          <w:rFonts w:hint="eastAsia" w:hAnsi="宋体"/>
          <w:szCs w:val="24"/>
        </w:rPr>
        <w:t>在这种情况下，发包人可自行或指派第三方实施、完成合同工程或其任何部分，并可使用根据第1.15.2款留下的承包人施工机械、周转性材料和临时工程，直至永久工程完工为止。</w:t>
      </w:r>
    </w:p>
    <w:p w14:paraId="43F19A4D">
      <w:pPr>
        <w:pStyle w:val="8"/>
        <w:adjustRightInd w:val="0"/>
        <w:snapToGrid w:val="0"/>
        <w:spacing w:line="360" w:lineRule="auto"/>
        <w:ind w:firstLine="422" w:firstLineChars="200"/>
        <w:rPr>
          <w:rFonts w:hAnsi="宋体"/>
          <w:szCs w:val="21"/>
        </w:rPr>
      </w:pPr>
      <w:r>
        <w:rPr>
          <w:rFonts w:hint="eastAsia" w:hAnsi="宋体"/>
          <w:b/>
          <w:szCs w:val="21"/>
        </w:rPr>
        <w:t>16.2.4</w:t>
      </w:r>
      <w:r>
        <w:rPr>
          <w:rFonts w:hint="eastAsia" w:hAnsi="宋体"/>
          <w:szCs w:val="21"/>
        </w:rPr>
        <w:t xml:space="preserve"> 因发包人原因解除</w:t>
      </w:r>
    </w:p>
    <w:p w14:paraId="210CF5D2">
      <w:pPr>
        <w:pStyle w:val="8"/>
        <w:adjustRightInd w:val="0"/>
        <w:snapToGrid w:val="0"/>
        <w:spacing w:line="360" w:lineRule="auto"/>
        <w:ind w:firstLine="420" w:firstLineChars="200"/>
        <w:rPr>
          <w:rFonts w:hAnsi="宋体"/>
          <w:szCs w:val="24"/>
        </w:rPr>
      </w:pPr>
      <w:r>
        <w:rPr>
          <w:rFonts w:hint="eastAsia" w:hAnsi="宋体"/>
          <w:szCs w:val="24"/>
        </w:rPr>
        <w:t>发包人有下列情形之一者，承包人可以解除合同：</w:t>
      </w:r>
    </w:p>
    <w:p w14:paraId="2D9BE2DC">
      <w:pPr>
        <w:pStyle w:val="8"/>
        <w:adjustRightInd w:val="0"/>
        <w:snapToGrid w:val="0"/>
        <w:spacing w:line="360" w:lineRule="auto"/>
        <w:ind w:firstLine="420" w:firstLineChars="200"/>
        <w:rPr>
          <w:rFonts w:hAnsi="宋体"/>
          <w:szCs w:val="24"/>
        </w:rPr>
      </w:pPr>
      <w:r>
        <w:rPr>
          <w:rFonts w:hint="eastAsia" w:hAnsi="宋体"/>
          <w:szCs w:val="24"/>
        </w:rPr>
        <w:t>（1）非承包人原因未在约定期限内发出开工令，经承包人催告后的28天内仍未发出开工令的。</w:t>
      </w:r>
    </w:p>
    <w:p w14:paraId="5B23383F">
      <w:pPr>
        <w:pStyle w:val="8"/>
        <w:adjustRightInd w:val="0"/>
        <w:snapToGrid w:val="0"/>
        <w:spacing w:line="360" w:lineRule="auto"/>
        <w:ind w:left="12" w:firstLine="420" w:firstLineChars="200"/>
        <w:rPr>
          <w:rFonts w:hAnsi="宋体"/>
          <w:szCs w:val="24"/>
        </w:rPr>
      </w:pPr>
      <w:r>
        <w:rPr>
          <w:rFonts w:hint="eastAsia" w:hAnsi="宋体"/>
          <w:szCs w:val="24"/>
        </w:rPr>
        <w:t>（2）非承包人原因造成暂停施工持续了84天以上或累计停工时间超过了140天的。</w:t>
      </w:r>
    </w:p>
    <w:p w14:paraId="53109DF1">
      <w:pPr>
        <w:pStyle w:val="8"/>
        <w:adjustRightInd w:val="0"/>
        <w:snapToGrid w:val="0"/>
        <w:spacing w:line="360" w:lineRule="auto"/>
        <w:ind w:left="12" w:firstLine="420" w:firstLineChars="200"/>
        <w:rPr>
          <w:rFonts w:hAnsi="宋体"/>
          <w:szCs w:val="24"/>
        </w:rPr>
      </w:pPr>
      <w:r>
        <w:rPr>
          <w:rFonts w:hint="eastAsia" w:hAnsi="宋体"/>
          <w:szCs w:val="24"/>
        </w:rPr>
        <w:t>（3）发包人破产或清偿的，但为机构重组或联合的目的除外。</w:t>
      </w:r>
    </w:p>
    <w:p w14:paraId="21CB232E">
      <w:pPr>
        <w:pStyle w:val="8"/>
        <w:adjustRightInd w:val="0"/>
        <w:snapToGrid w:val="0"/>
        <w:spacing w:line="360" w:lineRule="auto"/>
        <w:ind w:left="12" w:firstLine="420" w:firstLineChars="200"/>
        <w:rPr>
          <w:rFonts w:hAnsi="宋体"/>
          <w:szCs w:val="24"/>
        </w:rPr>
      </w:pPr>
      <w:r>
        <w:rPr>
          <w:rFonts w:hint="eastAsia" w:hAnsi="宋体"/>
          <w:szCs w:val="24"/>
        </w:rPr>
        <w:t>（4）发包人未按合同约定向承包人支付工程款，经承包人催告后的28天内仍未支付的。</w:t>
      </w:r>
    </w:p>
    <w:p w14:paraId="5C53EC02">
      <w:pPr>
        <w:pStyle w:val="8"/>
        <w:adjustRightInd w:val="0"/>
        <w:snapToGrid w:val="0"/>
        <w:spacing w:line="360" w:lineRule="auto"/>
        <w:ind w:left="12" w:firstLine="420" w:firstLineChars="200"/>
        <w:rPr>
          <w:rFonts w:hAnsi="宋体"/>
          <w:szCs w:val="24"/>
        </w:rPr>
      </w:pPr>
      <w:r>
        <w:rPr>
          <w:rFonts w:hint="eastAsia" w:hAnsi="宋体"/>
          <w:szCs w:val="24"/>
        </w:rPr>
        <w:t>（5）发包人未履行合同约定的义务，致使承包人无法继续施工的。</w:t>
      </w:r>
    </w:p>
    <w:p w14:paraId="190A7647">
      <w:pPr>
        <w:pStyle w:val="8"/>
        <w:adjustRightInd w:val="0"/>
        <w:snapToGrid w:val="0"/>
        <w:spacing w:line="360" w:lineRule="auto"/>
        <w:ind w:left="12" w:firstLine="420" w:firstLineChars="200"/>
        <w:jc w:val="left"/>
        <w:rPr>
          <w:rFonts w:hAnsi="宋体"/>
          <w:szCs w:val="24"/>
        </w:rPr>
      </w:pPr>
      <w:r>
        <w:rPr>
          <w:rFonts w:hint="eastAsia" w:hAnsi="宋体"/>
          <w:szCs w:val="24"/>
        </w:rPr>
        <w:t>（6）发包人提供的设计图纸存在缺陷或供应的材料、设备不符合要求，致使承包人无法施工，经承包人催告后28天内仍未修正或更换的。</w:t>
      </w:r>
    </w:p>
    <w:p w14:paraId="71C2F156">
      <w:pPr>
        <w:pStyle w:val="8"/>
        <w:adjustRightInd w:val="0"/>
        <w:snapToGrid w:val="0"/>
        <w:spacing w:line="360" w:lineRule="auto"/>
        <w:ind w:left="12" w:firstLine="420" w:firstLineChars="200"/>
        <w:rPr>
          <w:rFonts w:hAnsi="宋体"/>
          <w:szCs w:val="24"/>
        </w:rPr>
      </w:pPr>
      <w:r>
        <w:rPr>
          <w:rFonts w:hint="eastAsia" w:hAnsi="宋体"/>
          <w:szCs w:val="24"/>
        </w:rPr>
        <w:t>（7）发包人被认为是严重违反合同的其他违约行为。</w:t>
      </w:r>
    </w:p>
    <w:p w14:paraId="759B8617">
      <w:pPr>
        <w:pStyle w:val="8"/>
        <w:adjustRightInd w:val="0"/>
        <w:snapToGrid w:val="0"/>
        <w:spacing w:line="360" w:lineRule="auto"/>
        <w:ind w:firstLine="422" w:firstLineChars="200"/>
        <w:rPr>
          <w:rFonts w:hAnsi="宋体"/>
          <w:szCs w:val="21"/>
        </w:rPr>
      </w:pPr>
      <w:r>
        <w:rPr>
          <w:rFonts w:hint="eastAsia" w:hAnsi="宋体"/>
          <w:b/>
          <w:szCs w:val="21"/>
        </w:rPr>
        <w:t>16.2.5</w:t>
      </w:r>
      <w:r>
        <w:rPr>
          <w:rFonts w:hint="eastAsia" w:hAnsi="宋体"/>
          <w:szCs w:val="21"/>
        </w:rPr>
        <w:t xml:space="preserve"> 书面通知</w:t>
      </w:r>
    </w:p>
    <w:p w14:paraId="7758B167">
      <w:pPr>
        <w:pStyle w:val="8"/>
        <w:adjustRightInd w:val="0"/>
        <w:snapToGrid w:val="0"/>
        <w:spacing w:line="360" w:lineRule="auto"/>
        <w:ind w:firstLine="420" w:firstLineChars="200"/>
        <w:rPr>
          <w:rFonts w:hAnsi="宋体"/>
          <w:szCs w:val="24"/>
        </w:rPr>
      </w:pPr>
      <w:r>
        <w:rPr>
          <w:rFonts w:hint="eastAsia" w:hAnsi="宋体"/>
          <w:szCs w:val="24"/>
        </w:rPr>
        <w:t>合同一方根据第16.2.2款至第12.2.4款规定要求解除合同的，应以书面形式向另一方发出解除合同的通知，对方收到通知时合同即告解除。对解除合同有争议的，应按第16.1款规定处理。</w:t>
      </w:r>
    </w:p>
    <w:p w14:paraId="5DB0C610">
      <w:pPr>
        <w:pStyle w:val="8"/>
        <w:adjustRightInd w:val="0"/>
        <w:snapToGrid w:val="0"/>
        <w:spacing w:line="360" w:lineRule="auto"/>
        <w:ind w:firstLine="422" w:firstLineChars="200"/>
        <w:rPr>
          <w:rFonts w:hAnsi="宋体"/>
          <w:szCs w:val="21"/>
        </w:rPr>
      </w:pPr>
      <w:r>
        <w:rPr>
          <w:rFonts w:hint="eastAsia" w:hAnsi="宋体"/>
          <w:b/>
          <w:szCs w:val="21"/>
        </w:rPr>
        <w:t xml:space="preserve">16.2.6 </w:t>
      </w:r>
      <w:r>
        <w:rPr>
          <w:rFonts w:hint="eastAsia" w:hAnsi="宋体"/>
          <w:szCs w:val="21"/>
        </w:rPr>
        <w:t>合同解除后双方的责任和义务</w:t>
      </w:r>
    </w:p>
    <w:p w14:paraId="78C68610">
      <w:pPr>
        <w:pStyle w:val="8"/>
        <w:adjustRightInd w:val="0"/>
        <w:snapToGrid w:val="0"/>
        <w:spacing w:line="360" w:lineRule="auto"/>
        <w:ind w:firstLine="420" w:firstLineChars="200"/>
        <w:rPr>
          <w:rFonts w:hAnsi="宋体"/>
          <w:szCs w:val="24"/>
        </w:rPr>
      </w:pPr>
      <w:r>
        <w:rPr>
          <w:rFonts w:hint="eastAsia" w:hAnsi="宋体"/>
          <w:szCs w:val="24"/>
        </w:rPr>
        <w:t>合同一旦解除，承包人应立即停止施工，保证现场安全，尽快撤离现场，并将所有与本合同有关的施工文件、设计文件移交给监理工程师。发包人应为承包人的撤离提供便利和协助。</w:t>
      </w:r>
    </w:p>
    <w:p w14:paraId="18087B7B">
      <w:pPr>
        <w:pStyle w:val="8"/>
        <w:adjustRightInd w:val="0"/>
        <w:snapToGrid w:val="0"/>
        <w:spacing w:line="360" w:lineRule="auto"/>
        <w:ind w:firstLine="640" w:firstLineChars="200"/>
        <w:rPr>
          <w:rFonts w:ascii="黑体" w:hAnsi="黑体" w:eastAsia="黑体"/>
          <w:sz w:val="32"/>
          <w:szCs w:val="32"/>
        </w:rPr>
      </w:pPr>
    </w:p>
    <w:p w14:paraId="4C25D1BC">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16.3  合同解除的支付</w:t>
      </w:r>
    </w:p>
    <w:p w14:paraId="4888B57E">
      <w:pPr>
        <w:pStyle w:val="8"/>
        <w:adjustRightInd w:val="0"/>
        <w:snapToGrid w:val="0"/>
        <w:spacing w:line="360" w:lineRule="auto"/>
        <w:ind w:firstLine="422" w:firstLineChars="200"/>
        <w:rPr>
          <w:rFonts w:hAnsi="宋体"/>
          <w:szCs w:val="21"/>
        </w:rPr>
      </w:pPr>
      <w:r>
        <w:rPr>
          <w:rFonts w:hint="eastAsia" w:hAnsi="宋体"/>
          <w:b/>
          <w:szCs w:val="21"/>
        </w:rPr>
        <w:t>16.3.1</w:t>
      </w:r>
      <w:r>
        <w:rPr>
          <w:rFonts w:hint="eastAsia" w:hAnsi="宋体"/>
          <w:szCs w:val="21"/>
        </w:rPr>
        <w:t xml:space="preserve"> 协商一致解除的支付</w:t>
      </w:r>
    </w:p>
    <w:p w14:paraId="5CB0C11F">
      <w:pPr>
        <w:pStyle w:val="8"/>
        <w:adjustRightInd w:val="0"/>
        <w:snapToGrid w:val="0"/>
        <w:spacing w:line="360" w:lineRule="auto"/>
        <w:rPr>
          <w:rFonts w:hAnsi="宋体"/>
          <w:szCs w:val="24"/>
        </w:rPr>
      </w:pPr>
      <w:r>
        <w:rPr>
          <w:rFonts w:hint="eastAsia" w:hAnsi="宋体"/>
          <w:szCs w:val="24"/>
        </w:rPr>
        <w:t>根据第16.2.1款规定解除合同的，应按达成的协议办理结算和支付工程价款。</w:t>
      </w:r>
    </w:p>
    <w:p w14:paraId="5F732E98">
      <w:pPr>
        <w:pStyle w:val="8"/>
        <w:adjustRightInd w:val="0"/>
        <w:snapToGrid w:val="0"/>
        <w:spacing w:line="360" w:lineRule="auto"/>
        <w:ind w:firstLine="422" w:firstLineChars="200"/>
        <w:rPr>
          <w:rFonts w:hAnsi="宋体"/>
          <w:szCs w:val="21"/>
        </w:rPr>
      </w:pPr>
      <w:r>
        <w:rPr>
          <w:rFonts w:hint="eastAsia" w:hAnsi="宋体"/>
          <w:b/>
          <w:szCs w:val="21"/>
        </w:rPr>
        <w:t>16.3.2</w:t>
      </w:r>
      <w:r>
        <w:rPr>
          <w:rFonts w:hint="eastAsia" w:hAnsi="宋体"/>
          <w:szCs w:val="21"/>
        </w:rPr>
        <w:t xml:space="preserve"> 不可抗力解除的支付</w:t>
      </w:r>
    </w:p>
    <w:p w14:paraId="445622F7">
      <w:pPr>
        <w:pStyle w:val="8"/>
        <w:adjustRightInd w:val="0"/>
        <w:snapToGrid w:val="0"/>
        <w:spacing w:line="360" w:lineRule="auto"/>
        <w:ind w:firstLine="420" w:firstLineChars="200"/>
        <w:rPr>
          <w:rFonts w:hAnsi="宋体"/>
          <w:szCs w:val="24"/>
        </w:rPr>
      </w:pPr>
      <w:r>
        <w:rPr>
          <w:rFonts w:hint="eastAsia" w:hAnsi="宋体"/>
          <w:szCs w:val="24"/>
        </w:rPr>
        <w:t>根据第16.2.2款规定解除合同的，发包人应向承包人支付合同解除之日前已完成的尚未支付的工程款。此外，发包人还应支付下列款项：</w:t>
      </w:r>
    </w:p>
    <w:p w14:paraId="63AA37B0">
      <w:pPr>
        <w:pStyle w:val="8"/>
        <w:adjustRightInd w:val="0"/>
        <w:snapToGrid w:val="0"/>
        <w:spacing w:line="360" w:lineRule="auto"/>
        <w:ind w:firstLine="420" w:firstLineChars="200"/>
        <w:rPr>
          <w:rFonts w:hAnsi="宋体"/>
          <w:szCs w:val="24"/>
        </w:rPr>
      </w:pPr>
      <w:r>
        <w:rPr>
          <w:rFonts w:hint="eastAsia" w:hAnsi="宋体"/>
          <w:szCs w:val="24"/>
        </w:rPr>
        <w:t>（1）已实施或部分实施的措施项目费应付款额。</w:t>
      </w:r>
    </w:p>
    <w:p w14:paraId="096F14CF">
      <w:pPr>
        <w:pStyle w:val="8"/>
        <w:adjustRightInd w:val="0"/>
        <w:snapToGrid w:val="0"/>
        <w:spacing w:line="360" w:lineRule="auto"/>
        <w:ind w:firstLine="420" w:firstLineChars="200"/>
        <w:rPr>
          <w:rFonts w:hAnsi="宋体"/>
          <w:szCs w:val="24"/>
        </w:rPr>
      </w:pPr>
      <w:r>
        <w:rPr>
          <w:rFonts w:hint="eastAsia" w:hAnsi="宋体"/>
          <w:szCs w:val="24"/>
        </w:rPr>
        <w:t>（2）承包人为合同工程合理订购且已交付的材料、设备款额。发包人一经支付此项款额，该材料、设备即成为发包人的财产。</w:t>
      </w:r>
    </w:p>
    <w:p w14:paraId="486AF68C">
      <w:pPr>
        <w:pStyle w:val="8"/>
        <w:adjustRightInd w:val="0"/>
        <w:snapToGrid w:val="0"/>
        <w:spacing w:line="360" w:lineRule="auto"/>
        <w:ind w:firstLine="420" w:firstLineChars="200"/>
        <w:rPr>
          <w:rFonts w:hAnsi="宋体"/>
          <w:szCs w:val="24"/>
        </w:rPr>
      </w:pPr>
      <w:r>
        <w:rPr>
          <w:rFonts w:hint="eastAsia" w:hAnsi="宋体"/>
          <w:szCs w:val="24"/>
        </w:rPr>
        <w:t>（3）承包人为完成合同工程而预期开支的任何合理款额，且该项款额未包括在本款其他各项支付之内。</w:t>
      </w:r>
    </w:p>
    <w:p w14:paraId="21BA4952">
      <w:pPr>
        <w:pStyle w:val="8"/>
        <w:widowControl/>
        <w:adjustRightInd w:val="0"/>
        <w:snapToGrid w:val="0"/>
        <w:spacing w:line="360" w:lineRule="auto"/>
        <w:ind w:firstLine="420" w:firstLineChars="200"/>
        <w:jc w:val="left"/>
        <w:rPr>
          <w:rFonts w:hAnsi="宋体"/>
          <w:szCs w:val="24"/>
        </w:rPr>
      </w:pPr>
      <w:r>
        <w:rPr>
          <w:rFonts w:hint="eastAsia" w:hAnsi="宋体"/>
          <w:szCs w:val="24"/>
        </w:rPr>
        <w:t>（4）根据第14.3条规定承包人应得到的款额。</w:t>
      </w:r>
    </w:p>
    <w:p w14:paraId="357B2C62">
      <w:pPr>
        <w:pStyle w:val="8"/>
        <w:adjustRightInd w:val="0"/>
        <w:snapToGrid w:val="0"/>
        <w:spacing w:line="360" w:lineRule="auto"/>
        <w:ind w:firstLine="420" w:firstLineChars="200"/>
        <w:rPr>
          <w:rFonts w:hAnsi="宋体"/>
          <w:szCs w:val="24"/>
        </w:rPr>
      </w:pPr>
      <w:r>
        <w:rPr>
          <w:rFonts w:hint="eastAsia" w:hAnsi="宋体"/>
          <w:szCs w:val="24"/>
        </w:rPr>
        <w:t>（5）根据第16.2.6款规定承包人撤离现场所需的合理款额，包括雇员遣送费和临时工程的拆除、施工机械运离现场的款额。</w:t>
      </w:r>
    </w:p>
    <w:p w14:paraId="12F981BE">
      <w:pPr>
        <w:pStyle w:val="8"/>
        <w:adjustRightInd w:val="0"/>
        <w:snapToGrid w:val="0"/>
        <w:spacing w:line="360" w:lineRule="auto"/>
        <w:ind w:firstLine="420" w:firstLineChars="200"/>
        <w:rPr>
          <w:rFonts w:hAnsi="宋体"/>
          <w:szCs w:val="24"/>
        </w:rPr>
      </w:pPr>
      <w:r>
        <w:rPr>
          <w:rFonts w:hint="eastAsia" w:hAnsi="宋体"/>
          <w:szCs w:val="24"/>
        </w:rPr>
        <w:t>发包人、承包人按第9.17条规定办理，但扣除合同解除之日前发包人应向承包人收回的任何款额。如果应扣除的款额超过了应向承包人支付的款额，则承包人应在合同解除后的56天内将其差额退还给发包人。</w:t>
      </w:r>
    </w:p>
    <w:p w14:paraId="42386656">
      <w:pPr>
        <w:pStyle w:val="8"/>
        <w:adjustRightInd w:val="0"/>
        <w:snapToGrid w:val="0"/>
        <w:spacing w:line="360" w:lineRule="auto"/>
        <w:ind w:firstLine="422" w:firstLineChars="200"/>
        <w:rPr>
          <w:rFonts w:hAnsi="宋体"/>
          <w:szCs w:val="21"/>
        </w:rPr>
      </w:pPr>
      <w:r>
        <w:rPr>
          <w:rFonts w:hint="eastAsia" w:hAnsi="宋体"/>
          <w:b/>
          <w:szCs w:val="21"/>
        </w:rPr>
        <w:t>16.3.3</w:t>
      </w:r>
      <w:r>
        <w:rPr>
          <w:rFonts w:hint="eastAsia" w:hAnsi="宋体"/>
          <w:szCs w:val="21"/>
        </w:rPr>
        <w:t xml:space="preserve"> 因承包人原因解除的支付</w:t>
      </w:r>
    </w:p>
    <w:p w14:paraId="5D69DD94">
      <w:pPr>
        <w:pStyle w:val="8"/>
        <w:adjustRightInd w:val="0"/>
        <w:snapToGrid w:val="0"/>
        <w:spacing w:line="360" w:lineRule="auto"/>
        <w:ind w:firstLine="420" w:firstLineChars="200"/>
        <w:rPr>
          <w:rFonts w:hAnsi="宋体"/>
        </w:rPr>
      </w:pPr>
      <w:r>
        <w:rPr>
          <w:rFonts w:hint="eastAsia" w:hAnsi="宋体"/>
          <w:szCs w:val="24"/>
        </w:rPr>
        <w:t>根据第16.2.3款规定解除合同的，发包人暂停向承包人支付任何款额，造价工程师应在合同</w:t>
      </w:r>
      <w:r>
        <w:rPr>
          <w:rFonts w:hint="eastAsia" w:hAnsi="宋体"/>
        </w:rPr>
        <w:t>解除后的28天内核实合同解除时承包人已完成的全部工程价款以及已运至现场的材料、设备的价款，</w:t>
      </w:r>
      <w:r>
        <w:rPr>
          <w:rFonts w:hint="eastAsia" w:hAnsi="宋体"/>
          <w:szCs w:val="24"/>
        </w:rPr>
        <w:t>并扣除误期赔偿费</w:t>
      </w:r>
      <w:r>
        <w:rPr>
          <w:rFonts w:hint="eastAsia" w:hAnsi="宋体"/>
        </w:rPr>
        <w:t>（如有）和发包人已支付给承包人的各项款额，同时将结果通知承包人并抄报发包人。发包人、承包人应在收到核实结果后的28天内予以确认或提出意见，并按第9.17.4款第（1）项、第（2）项规定办理。如果应扣除的款额超过了应向承包人支付的款额，则承包人应在合同解除后的56天内将其差额退还给发包人。</w:t>
      </w:r>
    </w:p>
    <w:p w14:paraId="314792EA">
      <w:pPr>
        <w:pStyle w:val="8"/>
        <w:adjustRightInd w:val="0"/>
        <w:snapToGrid w:val="0"/>
        <w:spacing w:line="360" w:lineRule="auto"/>
        <w:ind w:firstLine="422" w:firstLineChars="200"/>
        <w:rPr>
          <w:rFonts w:hAnsi="宋体"/>
          <w:szCs w:val="21"/>
        </w:rPr>
      </w:pPr>
      <w:r>
        <w:rPr>
          <w:rFonts w:hint="eastAsia" w:hAnsi="宋体"/>
          <w:b/>
          <w:szCs w:val="21"/>
        </w:rPr>
        <w:t>16.3.4</w:t>
      </w:r>
      <w:r>
        <w:rPr>
          <w:rFonts w:hint="eastAsia" w:hAnsi="宋体"/>
          <w:szCs w:val="21"/>
        </w:rPr>
        <w:t xml:space="preserve"> 因发包人原因解除的支付</w:t>
      </w:r>
    </w:p>
    <w:p w14:paraId="23BD7CE7">
      <w:pPr>
        <w:spacing w:line="360" w:lineRule="auto"/>
        <w:ind w:firstLine="420" w:firstLineChars="200"/>
        <w:rPr>
          <w:rFonts w:hAnsi="宋体"/>
        </w:rPr>
      </w:pPr>
      <w:r>
        <w:rPr>
          <w:rFonts w:hint="eastAsia" w:ascii="宋体" w:hAnsi="宋体"/>
        </w:rPr>
        <w:t>根据第16.2.4款规定解除合同的，发包人除应按第16.3.2款规定向承包人支付各项款额外，</w:t>
      </w:r>
      <w:r>
        <w:rPr>
          <w:rFonts w:hint="eastAsia" w:hAnsi="宋体"/>
        </w:rPr>
        <w:t>还应支付给承包人由于合同解除而引起的或涉及的对承包人的损失或损害的款额。该笔款额应由承包人提出，造价工程师核实后与发包人、承包人协商确定，并在确定后的7天内由造价工程师向发包人签发支付证书，抄送承包人。协商不能达成一致的，应按照第16.1条规定处理。</w:t>
      </w:r>
    </w:p>
    <w:p w14:paraId="109DAA01">
      <w:pPr>
        <w:spacing w:line="360" w:lineRule="auto"/>
        <w:ind w:firstLine="420" w:firstLineChars="200"/>
        <w:rPr>
          <w:rFonts w:hAnsi="宋体"/>
        </w:rPr>
      </w:pPr>
    </w:p>
    <w:p w14:paraId="3E83AAB6">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16.4  合同终止</w:t>
      </w:r>
    </w:p>
    <w:p w14:paraId="105405A8">
      <w:pPr>
        <w:pStyle w:val="8"/>
        <w:adjustRightInd w:val="0"/>
        <w:snapToGrid w:val="0"/>
        <w:spacing w:line="360" w:lineRule="auto"/>
        <w:ind w:firstLine="422" w:firstLineChars="200"/>
        <w:rPr>
          <w:rFonts w:hAnsi="宋体"/>
          <w:szCs w:val="21"/>
        </w:rPr>
      </w:pPr>
      <w:r>
        <w:rPr>
          <w:rFonts w:hint="eastAsia" w:hAnsi="宋体"/>
          <w:b/>
          <w:szCs w:val="21"/>
        </w:rPr>
        <w:t>16.4.1</w:t>
      </w:r>
      <w:r>
        <w:rPr>
          <w:rFonts w:hint="eastAsia" w:hAnsi="宋体"/>
          <w:szCs w:val="21"/>
        </w:rPr>
        <w:t xml:space="preserve"> 合同解除后的终止</w:t>
      </w:r>
    </w:p>
    <w:p w14:paraId="5BAA26AC">
      <w:pPr>
        <w:spacing w:line="360" w:lineRule="auto"/>
        <w:ind w:firstLine="420" w:firstLineChars="200"/>
        <w:rPr>
          <w:rFonts w:hAnsi="宋体"/>
        </w:rPr>
      </w:pPr>
      <w:r>
        <w:rPr>
          <w:rFonts w:hint="eastAsia" w:hAnsi="宋体"/>
        </w:rPr>
        <w:t>合同解除后，除双方享有第16.1条至第16.3条规定的权利外，本合同即告终止，但不损害因一方在此以前的任何违约而使另一方应享有的权利，也不影响双方在合同中约定的结算和清理条款的效力。</w:t>
      </w:r>
    </w:p>
    <w:p w14:paraId="727B9D11">
      <w:pPr>
        <w:pStyle w:val="8"/>
        <w:adjustRightInd w:val="0"/>
        <w:snapToGrid w:val="0"/>
        <w:spacing w:line="360" w:lineRule="auto"/>
        <w:ind w:firstLine="422" w:firstLineChars="200"/>
        <w:rPr>
          <w:rFonts w:hAnsi="宋体"/>
          <w:szCs w:val="21"/>
        </w:rPr>
      </w:pPr>
      <w:r>
        <w:rPr>
          <w:rFonts w:hint="eastAsia" w:hAnsi="宋体"/>
          <w:b/>
          <w:szCs w:val="21"/>
        </w:rPr>
        <w:t>16.4.2</w:t>
      </w:r>
      <w:r>
        <w:rPr>
          <w:rFonts w:hint="eastAsia" w:hAnsi="宋体"/>
          <w:szCs w:val="21"/>
        </w:rPr>
        <w:t xml:space="preserve"> 双方履行完全部义务后的终止</w:t>
      </w:r>
    </w:p>
    <w:p w14:paraId="33523FCC">
      <w:pPr>
        <w:spacing w:line="360" w:lineRule="auto"/>
        <w:ind w:firstLine="420" w:firstLineChars="200"/>
        <w:rPr>
          <w:rFonts w:ascii="宋体" w:hAnsi="宋体"/>
          <w:b/>
          <w:szCs w:val="21"/>
        </w:rPr>
      </w:pPr>
      <w:r>
        <w:rPr>
          <w:rFonts w:hint="eastAsia" w:hAnsi="宋体"/>
        </w:rPr>
        <w:t>除第12.2条和第9.18条规定的工程质量保修外，发包人、承包人履行完合同全部义务，发</w:t>
      </w:r>
      <w:r>
        <w:rPr>
          <w:rFonts w:hint="eastAsia" w:ascii="宋体" w:hAnsi="宋体"/>
          <w:szCs w:val="21"/>
        </w:rPr>
        <w:t>包人向承包人支付竣工结算价款完毕，承包人向发包人交付竣工工程后，本合同即告终止。</w:t>
      </w:r>
    </w:p>
    <w:p w14:paraId="149AE8AB">
      <w:pPr>
        <w:pStyle w:val="8"/>
        <w:adjustRightInd w:val="0"/>
        <w:snapToGrid w:val="0"/>
        <w:spacing w:line="360" w:lineRule="auto"/>
        <w:ind w:firstLine="422" w:firstLineChars="200"/>
        <w:rPr>
          <w:rFonts w:hAnsi="宋体"/>
          <w:szCs w:val="21"/>
        </w:rPr>
      </w:pPr>
      <w:r>
        <w:rPr>
          <w:rFonts w:hint="eastAsia" w:hAnsi="宋体"/>
          <w:b/>
          <w:szCs w:val="21"/>
        </w:rPr>
        <w:t>16.4.3</w:t>
      </w:r>
      <w:r>
        <w:rPr>
          <w:rFonts w:hint="eastAsia" w:hAnsi="宋体"/>
          <w:szCs w:val="21"/>
        </w:rPr>
        <w:t xml:space="preserve"> 合同终止后双方的义务</w:t>
      </w:r>
    </w:p>
    <w:p w14:paraId="170FC634">
      <w:pPr>
        <w:pStyle w:val="8"/>
        <w:adjustRightInd w:val="0"/>
        <w:snapToGrid w:val="0"/>
        <w:spacing w:line="360" w:lineRule="auto"/>
        <w:ind w:firstLine="420" w:firstLineChars="200"/>
        <w:rPr>
          <w:rFonts w:hAnsi="宋体"/>
          <w:szCs w:val="24"/>
        </w:rPr>
      </w:pPr>
      <w:r>
        <w:rPr>
          <w:rFonts w:hint="eastAsia" w:hAnsi="宋体"/>
          <w:szCs w:val="24"/>
        </w:rPr>
        <w:t>本合同的权利义务终止后，发包人、承包人仍应当遵循诚实信用原则，履行通知、协助、保密等义务。</w:t>
      </w:r>
    </w:p>
    <w:p w14:paraId="6939FFA7">
      <w:pPr>
        <w:pStyle w:val="8"/>
        <w:adjustRightInd w:val="0"/>
        <w:snapToGrid w:val="0"/>
        <w:spacing w:line="360" w:lineRule="auto"/>
        <w:rPr>
          <w:rFonts w:hAnsi="宋体"/>
          <w:szCs w:val="24"/>
        </w:rPr>
      </w:pPr>
    </w:p>
    <w:p w14:paraId="0F76058A">
      <w:pPr>
        <w:pStyle w:val="8"/>
        <w:adjustRightInd w:val="0"/>
        <w:snapToGrid w:val="0"/>
        <w:spacing w:line="360" w:lineRule="auto"/>
        <w:outlineLvl w:val="2"/>
        <w:rPr>
          <w:rFonts w:ascii="黑体" w:hAnsi="宋体" w:eastAsia="黑体"/>
          <w:sz w:val="32"/>
        </w:rPr>
      </w:pPr>
      <w:bookmarkStart w:id="598" w:name="_Toc27658"/>
      <w:bookmarkStart w:id="599" w:name="_Toc11285"/>
      <w:r>
        <w:rPr>
          <w:rFonts w:hint="eastAsia" w:ascii="黑体" w:hAnsi="宋体" w:eastAsia="黑体"/>
          <w:sz w:val="32"/>
        </w:rPr>
        <w:t>17. 其他</w:t>
      </w:r>
      <w:bookmarkEnd w:id="598"/>
      <w:bookmarkEnd w:id="599"/>
    </w:p>
    <w:p w14:paraId="78FC1E83">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17.1  缴纳税金、规费</w:t>
      </w:r>
    </w:p>
    <w:p w14:paraId="381CA27B">
      <w:pPr>
        <w:pStyle w:val="8"/>
        <w:adjustRightInd w:val="0"/>
        <w:snapToGrid w:val="0"/>
        <w:spacing w:line="360" w:lineRule="auto"/>
        <w:ind w:firstLine="422" w:firstLineChars="200"/>
        <w:rPr>
          <w:rFonts w:hAnsi="宋体"/>
          <w:szCs w:val="21"/>
        </w:rPr>
      </w:pPr>
      <w:r>
        <w:rPr>
          <w:rFonts w:hint="eastAsia" w:hAnsi="宋体"/>
          <w:b/>
          <w:szCs w:val="21"/>
        </w:rPr>
        <w:t>17.1.1</w:t>
      </w:r>
      <w:r>
        <w:rPr>
          <w:rFonts w:hint="eastAsia" w:hAnsi="宋体"/>
          <w:szCs w:val="21"/>
        </w:rPr>
        <w:t xml:space="preserve"> 约定缴纳一切税金、规费</w:t>
      </w:r>
    </w:p>
    <w:p w14:paraId="79761B28">
      <w:pPr>
        <w:pStyle w:val="8"/>
        <w:adjustRightInd w:val="0"/>
        <w:snapToGrid w:val="0"/>
        <w:spacing w:line="360" w:lineRule="auto"/>
        <w:ind w:firstLine="420" w:firstLineChars="200"/>
        <w:rPr>
          <w:rFonts w:hAnsi="宋体"/>
          <w:szCs w:val="24"/>
        </w:rPr>
      </w:pPr>
      <w:r>
        <w:rPr>
          <w:rFonts w:hint="eastAsia" w:hAnsi="宋体"/>
          <w:szCs w:val="24"/>
        </w:rPr>
        <w:t>发包人、承包人及其分包人应按照国家现行税法和有关部门现行规定缴纳合同工程需缴的一切税金、规费。</w:t>
      </w:r>
    </w:p>
    <w:p w14:paraId="6B0BAFC9">
      <w:pPr>
        <w:pStyle w:val="8"/>
        <w:adjustRightInd w:val="0"/>
        <w:snapToGrid w:val="0"/>
        <w:spacing w:line="360" w:lineRule="auto"/>
        <w:ind w:firstLine="422" w:firstLineChars="200"/>
        <w:rPr>
          <w:rFonts w:hAnsi="宋体"/>
          <w:szCs w:val="21"/>
        </w:rPr>
      </w:pPr>
      <w:r>
        <w:rPr>
          <w:rFonts w:hint="eastAsia" w:hAnsi="宋体"/>
          <w:b/>
          <w:szCs w:val="21"/>
        </w:rPr>
        <w:t xml:space="preserve">17.1.2 </w:t>
      </w:r>
      <w:r>
        <w:rPr>
          <w:rFonts w:hint="eastAsia" w:hAnsi="宋体"/>
          <w:szCs w:val="21"/>
        </w:rPr>
        <w:t>没交或少交税金、规费的责任</w:t>
      </w:r>
    </w:p>
    <w:p w14:paraId="6764CD92">
      <w:pPr>
        <w:pStyle w:val="8"/>
        <w:adjustRightInd w:val="0"/>
        <w:snapToGrid w:val="0"/>
        <w:spacing w:line="360" w:lineRule="auto"/>
        <w:ind w:firstLine="420" w:firstLineChars="200"/>
        <w:rPr>
          <w:rFonts w:hAnsi="宋体"/>
          <w:szCs w:val="24"/>
        </w:rPr>
      </w:pPr>
      <w:r>
        <w:rPr>
          <w:rFonts w:hint="eastAsia" w:hAnsi="宋体"/>
          <w:szCs w:val="24"/>
        </w:rPr>
        <w:t>合同任何一方没交或少交合同工程需缴税金、规费的，应由违法方承担一切责任；给另一方造成损失的，应赔偿其损失。</w:t>
      </w:r>
    </w:p>
    <w:p w14:paraId="4882FA2B">
      <w:pPr>
        <w:pStyle w:val="8"/>
        <w:adjustRightInd w:val="0"/>
        <w:snapToGrid w:val="0"/>
        <w:spacing w:line="360" w:lineRule="auto"/>
        <w:ind w:firstLine="420" w:firstLineChars="200"/>
        <w:rPr>
          <w:rFonts w:hAnsi="宋体"/>
          <w:szCs w:val="24"/>
        </w:rPr>
      </w:pPr>
    </w:p>
    <w:p w14:paraId="3BC53224">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17.2  保密要求</w:t>
      </w:r>
    </w:p>
    <w:p w14:paraId="2A1579E4">
      <w:pPr>
        <w:pStyle w:val="8"/>
        <w:adjustRightInd w:val="0"/>
        <w:snapToGrid w:val="0"/>
        <w:spacing w:line="360" w:lineRule="auto"/>
        <w:ind w:firstLine="422" w:firstLineChars="200"/>
        <w:rPr>
          <w:rFonts w:hAnsi="宋体"/>
          <w:szCs w:val="21"/>
        </w:rPr>
      </w:pPr>
      <w:r>
        <w:rPr>
          <w:rFonts w:hint="eastAsia" w:hAnsi="宋体"/>
          <w:b/>
          <w:szCs w:val="21"/>
        </w:rPr>
        <w:t>17.2.1</w:t>
      </w:r>
      <w:r>
        <w:rPr>
          <w:rFonts w:hint="eastAsia" w:hAnsi="宋体"/>
          <w:szCs w:val="21"/>
        </w:rPr>
        <w:t xml:space="preserve"> 提供保密信息和履行保密义</w:t>
      </w:r>
    </w:p>
    <w:p w14:paraId="7575FBCE">
      <w:pPr>
        <w:pStyle w:val="8"/>
        <w:adjustRightInd w:val="0"/>
        <w:snapToGrid w:val="0"/>
        <w:spacing w:line="360" w:lineRule="auto"/>
        <w:ind w:firstLine="420" w:firstLineChars="200"/>
        <w:rPr>
          <w:rFonts w:hAnsi="宋体"/>
          <w:szCs w:val="24"/>
        </w:rPr>
      </w:pPr>
      <w:r>
        <w:rPr>
          <w:rFonts w:hint="eastAsia" w:hAnsi="宋体"/>
          <w:szCs w:val="24"/>
        </w:rPr>
        <w:t>合同双方应在合同规定期限内提供保密信息。自对方收到保密信息之日起，双方应履行保密义务；除双方另有约定外，保密义务不因合同完成而终止。</w:t>
      </w:r>
    </w:p>
    <w:p w14:paraId="4D0709F4">
      <w:pPr>
        <w:pStyle w:val="8"/>
        <w:adjustRightInd w:val="0"/>
        <w:snapToGrid w:val="0"/>
        <w:spacing w:line="360" w:lineRule="auto"/>
        <w:ind w:firstLine="422" w:firstLineChars="200"/>
        <w:rPr>
          <w:rFonts w:hAnsi="宋体"/>
          <w:szCs w:val="21"/>
        </w:rPr>
      </w:pPr>
      <w:r>
        <w:rPr>
          <w:rFonts w:hint="eastAsia" w:hAnsi="宋体"/>
          <w:b/>
          <w:szCs w:val="21"/>
        </w:rPr>
        <w:t>17.2.2</w:t>
      </w:r>
      <w:r>
        <w:rPr>
          <w:rFonts w:hint="eastAsia" w:hAnsi="宋体"/>
          <w:szCs w:val="21"/>
        </w:rPr>
        <w:t xml:space="preserve"> 保密信息</w:t>
      </w:r>
    </w:p>
    <w:p w14:paraId="3B9BEFCA">
      <w:pPr>
        <w:pStyle w:val="8"/>
        <w:adjustRightInd w:val="0"/>
        <w:snapToGrid w:val="0"/>
        <w:spacing w:line="360" w:lineRule="auto"/>
        <w:ind w:firstLine="420" w:firstLineChars="200"/>
        <w:rPr>
          <w:rFonts w:hAnsi="宋体"/>
          <w:szCs w:val="24"/>
        </w:rPr>
      </w:pPr>
      <w:r>
        <w:rPr>
          <w:rFonts w:hint="eastAsia" w:hAnsi="宋体"/>
          <w:szCs w:val="24"/>
        </w:rPr>
        <w:t>合同双方仅允许因执行本合同而使用另一方提供的保密信息。除双方书面委派执行本合同应知悉保密信息的人员外，任何一方不得将另一方相关的或属于另一方所有的保密信息提供给第三方。任何一方不得超出允许范围从另一方复制、摘录和转移任何保密信息。任何保密信息的公布，均应事先征得提供方的书面同意。</w:t>
      </w:r>
    </w:p>
    <w:p w14:paraId="1A25F8E2">
      <w:pPr>
        <w:pStyle w:val="8"/>
        <w:adjustRightInd w:val="0"/>
        <w:snapToGrid w:val="0"/>
        <w:spacing w:line="360" w:lineRule="auto"/>
        <w:ind w:firstLine="422" w:firstLineChars="200"/>
        <w:rPr>
          <w:rFonts w:hAnsi="宋体"/>
          <w:szCs w:val="21"/>
        </w:rPr>
      </w:pPr>
      <w:r>
        <w:rPr>
          <w:rFonts w:hint="eastAsia" w:hAnsi="宋体"/>
          <w:b/>
          <w:szCs w:val="21"/>
        </w:rPr>
        <w:t>17.2.3</w:t>
      </w:r>
      <w:r>
        <w:rPr>
          <w:rFonts w:hint="eastAsia" w:hAnsi="宋体"/>
          <w:szCs w:val="21"/>
        </w:rPr>
        <w:t xml:space="preserve"> 签订保密</w:t>
      </w:r>
    </w:p>
    <w:p w14:paraId="08F8750F">
      <w:pPr>
        <w:pStyle w:val="8"/>
        <w:adjustRightInd w:val="0"/>
        <w:snapToGrid w:val="0"/>
        <w:spacing w:line="360" w:lineRule="auto"/>
        <w:ind w:firstLine="420" w:firstLineChars="200"/>
        <w:rPr>
          <w:rFonts w:hAnsi="宋体"/>
          <w:szCs w:val="24"/>
        </w:rPr>
      </w:pPr>
      <w:r>
        <w:rPr>
          <w:rFonts w:hint="eastAsia" w:hAnsi="宋体"/>
          <w:szCs w:val="24"/>
        </w:rPr>
        <w:t>合同双方应与执行本合同应知悉保密信息的人员签订保密协议，并及时提交一份给另一方。双方应以保护自身秘密的谨慎态度采取有效措施保证另一方的保密信息，避免保密信息被不当公开或使用。任何一方若发现有第三方盗用或滥用另一方保密信息时，应及时通知另一方。</w:t>
      </w:r>
    </w:p>
    <w:p w14:paraId="36C59A5F">
      <w:pPr>
        <w:pStyle w:val="8"/>
        <w:adjustRightInd w:val="0"/>
        <w:snapToGrid w:val="0"/>
        <w:spacing w:line="360" w:lineRule="auto"/>
        <w:ind w:firstLine="422" w:firstLineChars="200"/>
        <w:rPr>
          <w:rFonts w:hAnsi="宋体"/>
          <w:szCs w:val="21"/>
        </w:rPr>
      </w:pPr>
      <w:r>
        <w:rPr>
          <w:rFonts w:hint="eastAsia" w:hAnsi="宋体"/>
          <w:b/>
          <w:szCs w:val="21"/>
        </w:rPr>
        <w:t>17.2.4</w:t>
      </w:r>
      <w:r>
        <w:rPr>
          <w:rFonts w:hint="eastAsia" w:hAnsi="宋体"/>
          <w:szCs w:val="21"/>
        </w:rPr>
        <w:t xml:space="preserve"> 配合政府要求并做</w:t>
      </w:r>
    </w:p>
    <w:p w14:paraId="39227B2F">
      <w:pPr>
        <w:pStyle w:val="8"/>
        <w:adjustRightInd w:val="0"/>
        <w:snapToGrid w:val="0"/>
        <w:spacing w:line="360" w:lineRule="auto"/>
        <w:ind w:firstLine="420" w:firstLineChars="200"/>
        <w:rPr>
          <w:rFonts w:hAnsi="宋体"/>
          <w:szCs w:val="24"/>
        </w:rPr>
      </w:pPr>
      <w:r>
        <w:rPr>
          <w:rFonts w:hint="eastAsia" w:hAnsi="宋体"/>
          <w:szCs w:val="24"/>
        </w:rPr>
        <w:t>如果法律法规或政府执法、监督管理等有要求，合同任何一方应积极配合和支持，并提供需要的保密信息。需提供另一方保密信息的，应立即书面通知另一方，以便另一方及时履行义务。若另一方未能及时作出回应的，除依法应提供另一方信息外，应尽最大努力维护另一方合法权益。</w:t>
      </w:r>
    </w:p>
    <w:p w14:paraId="008BBF3B">
      <w:pPr>
        <w:pStyle w:val="8"/>
        <w:adjustRightInd w:val="0"/>
        <w:snapToGrid w:val="0"/>
        <w:spacing w:line="360" w:lineRule="auto"/>
        <w:ind w:firstLine="422" w:firstLineChars="200"/>
        <w:rPr>
          <w:rFonts w:hAnsi="宋体"/>
          <w:szCs w:val="21"/>
        </w:rPr>
      </w:pPr>
      <w:r>
        <w:rPr>
          <w:rFonts w:hint="eastAsia" w:hAnsi="宋体"/>
          <w:b/>
          <w:szCs w:val="21"/>
        </w:rPr>
        <w:t xml:space="preserve">17.2.5 </w:t>
      </w:r>
      <w:r>
        <w:rPr>
          <w:rFonts w:hint="eastAsia" w:hAnsi="宋体"/>
          <w:szCs w:val="21"/>
        </w:rPr>
        <w:t>书面说明</w:t>
      </w:r>
    </w:p>
    <w:p w14:paraId="6B26DF79">
      <w:pPr>
        <w:pStyle w:val="8"/>
        <w:adjustRightInd w:val="0"/>
        <w:snapToGrid w:val="0"/>
        <w:spacing w:line="360" w:lineRule="auto"/>
        <w:ind w:firstLine="420" w:firstLineChars="200"/>
        <w:rPr>
          <w:rFonts w:hAnsi="宋体"/>
          <w:szCs w:val="24"/>
        </w:rPr>
      </w:pPr>
      <w:r>
        <w:rPr>
          <w:rFonts w:hint="eastAsia" w:hAnsi="宋体"/>
          <w:szCs w:val="24"/>
        </w:rPr>
        <w:t>保密信息应由提供方以书面形式说明保密程度；以口头形式提供的，则提供方应在提供后28天内以书面形式予以确认。保密信息包括但不限于双方确认的信息，以及与材料、设备产品、价格、工程设计、图纸、技术、工艺和财务等相关信息。但不包括下述信息：</w:t>
      </w:r>
    </w:p>
    <w:p w14:paraId="7792C453">
      <w:pPr>
        <w:pStyle w:val="8"/>
        <w:widowControl/>
        <w:tabs>
          <w:tab w:val="left" w:pos="1260"/>
          <w:tab w:val="left" w:pos="2520"/>
          <w:tab w:val="left" w:pos="2700"/>
        </w:tabs>
        <w:adjustRightInd w:val="0"/>
        <w:spacing w:line="360" w:lineRule="auto"/>
        <w:ind w:firstLine="420" w:firstLineChars="200"/>
        <w:rPr>
          <w:rFonts w:hAnsi="宋体"/>
          <w:szCs w:val="24"/>
        </w:rPr>
      </w:pPr>
      <w:r>
        <w:rPr>
          <w:rFonts w:hint="eastAsia" w:hAnsi="宋体"/>
          <w:szCs w:val="24"/>
        </w:rPr>
        <w:t>（1）提供前已由双方所持有的。</w:t>
      </w:r>
    </w:p>
    <w:p w14:paraId="04A3166D">
      <w:pPr>
        <w:pStyle w:val="8"/>
        <w:widowControl/>
        <w:tabs>
          <w:tab w:val="left" w:pos="1260"/>
          <w:tab w:val="left" w:pos="2520"/>
          <w:tab w:val="left" w:pos="2700"/>
        </w:tabs>
        <w:adjustRightInd w:val="0"/>
        <w:spacing w:line="360" w:lineRule="auto"/>
        <w:ind w:firstLine="420" w:firstLineChars="200"/>
        <w:rPr>
          <w:rFonts w:hAnsi="宋体"/>
          <w:szCs w:val="24"/>
        </w:rPr>
      </w:pPr>
      <w:r>
        <w:rPr>
          <w:rFonts w:hint="eastAsia" w:hAnsi="宋体"/>
          <w:szCs w:val="24"/>
        </w:rPr>
        <w:t>（2）已公开发表或非对方原因向公众公开的。</w:t>
      </w:r>
    </w:p>
    <w:p w14:paraId="2A3CD9D5">
      <w:pPr>
        <w:pStyle w:val="8"/>
        <w:widowControl/>
        <w:tabs>
          <w:tab w:val="left" w:pos="1260"/>
          <w:tab w:val="left" w:pos="2520"/>
          <w:tab w:val="left" w:pos="2700"/>
        </w:tabs>
        <w:adjustRightInd w:val="0"/>
        <w:spacing w:line="360" w:lineRule="auto"/>
        <w:ind w:firstLine="420" w:firstLineChars="200"/>
        <w:rPr>
          <w:rFonts w:hAnsi="宋体"/>
          <w:szCs w:val="24"/>
        </w:rPr>
      </w:pPr>
      <w:r>
        <w:rPr>
          <w:rFonts w:hint="eastAsia" w:hAnsi="宋体"/>
          <w:szCs w:val="24"/>
        </w:rPr>
        <w:t>（3）已由各相关方书面同意其公开的。</w:t>
      </w:r>
    </w:p>
    <w:p w14:paraId="11BAC5DB">
      <w:pPr>
        <w:pStyle w:val="8"/>
        <w:widowControl/>
        <w:tabs>
          <w:tab w:val="left" w:pos="1260"/>
          <w:tab w:val="left" w:pos="2520"/>
          <w:tab w:val="left" w:pos="2700"/>
        </w:tabs>
        <w:adjustRightInd w:val="0"/>
        <w:spacing w:line="360" w:lineRule="auto"/>
        <w:ind w:firstLine="420" w:firstLineChars="200"/>
        <w:rPr>
          <w:rFonts w:hAnsi="宋体"/>
          <w:szCs w:val="24"/>
        </w:rPr>
      </w:pPr>
      <w:r>
        <w:rPr>
          <w:rFonts w:hint="eastAsia" w:hAnsi="宋体"/>
          <w:szCs w:val="24"/>
        </w:rPr>
        <w:t>（4）在未获取保密信息前由对方独立开发的。</w:t>
      </w:r>
    </w:p>
    <w:p w14:paraId="6F8C77FD">
      <w:pPr>
        <w:pStyle w:val="8"/>
        <w:widowControl/>
        <w:tabs>
          <w:tab w:val="left" w:pos="1260"/>
          <w:tab w:val="left" w:pos="2520"/>
          <w:tab w:val="left" w:pos="2700"/>
        </w:tabs>
        <w:adjustRightInd w:val="0"/>
        <w:snapToGrid w:val="0"/>
        <w:spacing w:line="360" w:lineRule="auto"/>
        <w:ind w:firstLine="420" w:firstLineChars="200"/>
        <w:jc w:val="left"/>
        <w:rPr>
          <w:rFonts w:hAnsi="宋体"/>
          <w:szCs w:val="24"/>
        </w:rPr>
      </w:pPr>
      <w:r>
        <w:rPr>
          <w:rFonts w:hint="eastAsia" w:hAnsi="宋体"/>
          <w:szCs w:val="24"/>
        </w:rPr>
        <w:t>（5）对方从对保密信息不承担保密义务的第三方合法获得的。</w:t>
      </w:r>
    </w:p>
    <w:p w14:paraId="4F0C3FD2">
      <w:pPr>
        <w:pStyle w:val="8"/>
        <w:widowControl/>
        <w:tabs>
          <w:tab w:val="left" w:pos="1260"/>
          <w:tab w:val="left" w:pos="2520"/>
          <w:tab w:val="left" w:pos="2700"/>
        </w:tabs>
        <w:adjustRightInd w:val="0"/>
        <w:snapToGrid w:val="0"/>
        <w:spacing w:line="360" w:lineRule="auto"/>
        <w:ind w:firstLine="420" w:firstLineChars="200"/>
        <w:jc w:val="left"/>
        <w:rPr>
          <w:rFonts w:hAnsi="宋体"/>
          <w:szCs w:val="24"/>
        </w:rPr>
      </w:pPr>
    </w:p>
    <w:p w14:paraId="22D459E8">
      <w:pPr>
        <w:pStyle w:val="8"/>
        <w:adjustRightInd w:val="0"/>
        <w:snapToGrid w:val="0"/>
        <w:spacing w:line="360" w:lineRule="auto"/>
        <w:ind w:firstLine="640" w:firstLineChars="200"/>
        <w:rPr>
          <w:rFonts w:ascii="黑体" w:hAnsi="黑体" w:eastAsia="黑体"/>
          <w:sz w:val="32"/>
          <w:szCs w:val="32"/>
        </w:rPr>
      </w:pPr>
      <w:r>
        <w:rPr>
          <w:rFonts w:hint="eastAsia" w:ascii="黑体" w:hAnsi="黑体" w:eastAsia="黑体"/>
          <w:sz w:val="32"/>
          <w:szCs w:val="32"/>
        </w:rPr>
        <w:t>17.3  廉政建设</w:t>
      </w:r>
    </w:p>
    <w:p w14:paraId="316189FF">
      <w:pPr>
        <w:pStyle w:val="8"/>
        <w:adjustRightInd w:val="0"/>
        <w:snapToGrid w:val="0"/>
        <w:spacing w:line="360" w:lineRule="auto"/>
        <w:ind w:firstLine="420" w:firstLineChars="200"/>
        <w:rPr>
          <w:rFonts w:hAnsi="宋体"/>
          <w:szCs w:val="24"/>
        </w:rPr>
      </w:pPr>
      <w:r>
        <w:rPr>
          <w:rFonts w:hint="eastAsia" w:hAnsi="宋体"/>
          <w:szCs w:val="24"/>
        </w:rPr>
        <w:t>发包人、承包人在签订本合同时，应同时签订廉政合同，作为本合同的附件。发包人、承包人在合同履行期间应遵守国家和政府有关廉政方面的规定和要求，禁止任何腐败行为。</w:t>
      </w:r>
    </w:p>
    <w:p w14:paraId="411115BF">
      <w:pPr>
        <w:pStyle w:val="8"/>
        <w:adjustRightInd w:val="0"/>
        <w:snapToGrid w:val="0"/>
        <w:spacing w:line="360" w:lineRule="auto"/>
        <w:ind w:firstLine="422" w:firstLineChars="200"/>
        <w:rPr>
          <w:rFonts w:hAnsi="宋体"/>
          <w:szCs w:val="21"/>
        </w:rPr>
      </w:pPr>
      <w:r>
        <w:rPr>
          <w:rFonts w:hint="eastAsia" w:hAnsi="宋体"/>
          <w:b/>
          <w:szCs w:val="21"/>
        </w:rPr>
        <w:t>17.3.1</w:t>
      </w:r>
      <w:r>
        <w:rPr>
          <w:rFonts w:hint="eastAsia" w:hAnsi="宋体"/>
          <w:szCs w:val="21"/>
        </w:rPr>
        <w:t>违反责任的后果</w:t>
      </w:r>
    </w:p>
    <w:p w14:paraId="60574944">
      <w:pPr>
        <w:pStyle w:val="8"/>
        <w:adjustRightInd w:val="0"/>
        <w:snapToGrid w:val="0"/>
        <w:spacing w:line="360" w:lineRule="auto"/>
        <w:ind w:firstLine="420" w:firstLineChars="200"/>
        <w:rPr>
          <w:rFonts w:eastAsia="黑体"/>
          <w:sz w:val="36"/>
        </w:rPr>
      </w:pPr>
      <w:r>
        <w:rPr>
          <w:rFonts w:hint="eastAsia"/>
        </w:rPr>
        <w:t>如果承包人用行贿、送礼或其他不正当手段，影响或已经影响了发包人和监理工程师、造价工程师等人员的行为，以求获得或已获得不当利益，则发包人除追究当事人责任外，因承包人的上述行为造成发包人的损失或工程损害，承包人应负一切责任，并予赔偿。情节严重者，发包人有权解除合同，并按照第16.2条、第16.3条规定处理。</w:t>
      </w:r>
    </w:p>
    <w:p w14:paraId="0402E060">
      <w:pPr>
        <w:spacing w:line="360" w:lineRule="auto"/>
        <w:jc w:val="center"/>
        <w:rPr>
          <w:rFonts w:eastAsia="黑体"/>
          <w:sz w:val="36"/>
        </w:rPr>
      </w:pPr>
    </w:p>
    <w:p w14:paraId="48D5E200">
      <w:pPr>
        <w:spacing w:line="360" w:lineRule="auto"/>
        <w:jc w:val="left"/>
        <w:rPr>
          <w:rFonts w:eastAsia="黑体"/>
          <w:sz w:val="36"/>
        </w:rPr>
      </w:pPr>
    </w:p>
    <w:p w14:paraId="08829850">
      <w:pPr>
        <w:tabs>
          <w:tab w:val="left" w:pos="2220"/>
          <w:tab w:val="center" w:pos="4156"/>
        </w:tabs>
        <w:spacing w:line="360" w:lineRule="auto"/>
        <w:jc w:val="left"/>
        <w:outlineLvl w:val="1"/>
        <w:rPr>
          <w:rFonts w:eastAsia="黑体"/>
          <w:sz w:val="36"/>
        </w:rPr>
      </w:pPr>
      <w:r>
        <w:rPr>
          <w:rFonts w:eastAsia="黑体"/>
          <w:sz w:val="36"/>
        </w:rPr>
        <w:tab/>
      </w:r>
      <w:bookmarkStart w:id="600" w:name="_Toc24568"/>
      <w:bookmarkStart w:id="601" w:name="_Toc27668"/>
      <w:bookmarkStart w:id="602" w:name="_Toc31523"/>
    </w:p>
    <w:p w14:paraId="7E4BABDF">
      <w:pPr>
        <w:rPr>
          <w:rFonts w:eastAsia="黑体"/>
          <w:sz w:val="36"/>
        </w:rPr>
      </w:pPr>
      <w:r>
        <w:rPr>
          <w:rFonts w:eastAsia="黑体"/>
          <w:sz w:val="36"/>
        </w:rPr>
        <w:br w:type="page"/>
      </w:r>
    </w:p>
    <w:p w14:paraId="67B9D7D5">
      <w:pPr>
        <w:tabs>
          <w:tab w:val="left" w:pos="2220"/>
          <w:tab w:val="center" w:pos="4156"/>
        </w:tabs>
        <w:spacing w:line="360" w:lineRule="auto"/>
        <w:jc w:val="center"/>
        <w:outlineLvl w:val="1"/>
        <w:rPr>
          <w:rFonts w:eastAsia="黑体"/>
          <w:sz w:val="36"/>
        </w:rPr>
      </w:pPr>
      <w:r>
        <w:rPr>
          <w:rFonts w:hint="eastAsia" w:eastAsia="黑体"/>
          <w:sz w:val="36"/>
        </w:rPr>
        <w:t>第三部分</w:t>
      </w:r>
      <w:r>
        <w:rPr>
          <w:rFonts w:hint="eastAsia" w:eastAsia="黑体"/>
          <w:sz w:val="36"/>
          <w:lang w:eastAsia="zh-CN"/>
        </w:rPr>
        <w:t>　</w:t>
      </w:r>
      <w:r>
        <w:rPr>
          <w:rFonts w:hint="eastAsia" w:eastAsia="黑体"/>
          <w:sz w:val="36"/>
        </w:rPr>
        <w:t>专用条款</w:t>
      </w:r>
      <w:bookmarkEnd w:id="600"/>
      <w:bookmarkEnd w:id="601"/>
      <w:bookmarkEnd w:id="602"/>
    </w:p>
    <w:p w14:paraId="022183B9">
      <w:pPr>
        <w:spacing w:line="360" w:lineRule="auto"/>
        <w:rPr>
          <w:rFonts w:eastAsia="黑体"/>
        </w:rPr>
      </w:pPr>
    </w:p>
    <w:p w14:paraId="37D38B93">
      <w:pPr>
        <w:spacing w:line="360" w:lineRule="auto"/>
        <w:outlineLvl w:val="2"/>
        <w:rPr>
          <w:rFonts w:ascii="黑体" w:hAnsi="宋体" w:eastAsia="黑体"/>
          <w:sz w:val="24"/>
        </w:rPr>
      </w:pPr>
      <w:bookmarkStart w:id="603" w:name="_Toc5834"/>
      <w:bookmarkStart w:id="604" w:name="_Toc28898"/>
      <w:r>
        <w:rPr>
          <w:rFonts w:hint="eastAsia" w:ascii="黑体" w:hAnsi="宋体" w:eastAsia="黑体"/>
          <w:sz w:val="24"/>
        </w:rPr>
        <w:t>1.总则</w:t>
      </w:r>
      <w:bookmarkEnd w:id="603"/>
      <w:bookmarkEnd w:id="604"/>
    </w:p>
    <w:p w14:paraId="72FF699C">
      <w:pPr>
        <w:spacing w:line="360" w:lineRule="auto"/>
        <w:rPr>
          <w:rFonts w:ascii="宋体" w:hAnsi="宋体"/>
          <w:sz w:val="24"/>
        </w:rPr>
      </w:pPr>
      <w:r>
        <w:rPr>
          <w:rFonts w:hint="eastAsia" w:ascii="宋体" w:hAnsi="宋体"/>
          <w:sz w:val="24"/>
        </w:rPr>
        <w:t>1.1定义</w:t>
      </w:r>
    </w:p>
    <w:p w14:paraId="1DF8F610">
      <w:pPr>
        <w:spacing w:line="360" w:lineRule="auto"/>
        <w:ind w:firstLine="480" w:firstLineChars="200"/>
        <w:rPr>
          <w:sz w:val="24"/>
          <w:u w:val="single"/>
        </w:rPr>
      </w:pPr>
      <w:r>
        <w:rPr>
          <w:rFonts w:hint="eastAsia"/>
          <w:sz w:val="24"/>
        </w:rPr>
        <w:t>1.1.41 所采用的书面形式包括以下第</w:t>
      </w:r>
      <w:r>
        <w:rPr>
          <w:rFonts w:hint="eastAsia"/>
          <w:sz w:val="24"/>
          <w:u w:val="single"/>
        </w:rPr>
        <w:t xml:space="preserve">                  条</w:t>
      </w:r>
      <w:r>
        <w:rPr>
          <w:rFonts w:hint="eastAsia"/>
          <w:sz w:val="24"/>
        </w:rPr>
        <w:t>。</w:t>
      </w:r>
    </w:p>
    <w:p w14:paraId="0DA53FC5">
      <w:pPr>
        <w:numPr>
          <w:ilvl w:val="0"/>
          <w:numId w:val="3"/>
        </w:numPr>
        <w:spacing w:line="360" w:lineRule="auto"/>
        <w:rPr>
          <w:sz w:val="24"/>
        </w:rPr>
      </w:pPr>
      <w:r>
        <w:rPr>
          <w:rFonts w:hint="eastAsia" w:ascii="宋体" w:hAnsi="宋体"/>
          <w:sz w:val="24"/>
        </w:rPr>
        <w:t xml:space="preserve">  </w:t>
      </w:r>
      <w:r>
        <w:rPr>
          <w:rFonts w:hint="eastAsia"/>
          <w:sz w:val="24"/>
        </w:rPr>
        <w:t>文书</w:t>
      </w:r>
    </w:p>
    <w:p w14:paraId="5CE4DF24">
      <w:pPr>
        <w:numPr>
          <w:ilvl w:val="0"/>
          <w:numId w:val="3"/>
        </w:numPr>
        <w:spacing w:line="360" w:lineRule="auto"/>
        <w:rPr>
          <w:rFonts w:ascii="宋体" w:hAnsi="宋体"/>
          <w:sz w:val="24"/>
        </w:rPr>
      </w:pPr>
      <w:r>
        <w:rPr>
          <w:rFonts w:hint="eastAsia" w:ascii="宋体" w:hAnsi="宋体"/>
          <w:sz w:val="24"/>
        </w:rPr>
        <w:t xml:space="preserve">  信件</w:t>
      </w:r>
    </w:p>
    <w:p w14:paraId="1853F82B">
      <w:pPr>
        <w:numPr>
          <w:ilvl w:val="0"/>
          <w:numId w:val="3"/>
        </w:numPr>
        <w:spacing w:line="360" w:lineRule="auto"/>
        <w:rPr>
          <w:rFonts w:ascii="宋体" w:hAnsi="宋体"/>
          <w:sz w:val="24"/>
        </w:rPr>
      </w:pPr>
      <w:r>
        <w:rPr>
          <w:rFonts w:hint="eastAsia" w:ascii="宋体" w:hAnsi="宋体"/>
          <w:sz w:val="24"/>
        </w:rPr>
        <w:t xml:space="preserve">  电报</w:t>
      </w:r>
    </w:p>
    <w:p w14:paraId="43B6048C">
      <w:pPr>
        <w:numPr>
          <w:ilvl w:val="0"/>
          <w:numId w:val="3"/>
        </w:numPr>
        <w:spacing w:line="360" w:lineRule="auto"/>
        <w:rPr>
          <w:rFonts w:ascii="宋体" w:hAnsi="宋体"/>
          <w:sz w:val="24"/>
        </w:rPr>
      </w:pPr>
      <w:r>
        <w:rPr>
          <w:rFonts w:hint="eastAsia" w:ascii="宋体" w:hAnsi="宋体"/>
          <w:sz w:val="24"/>
        </w:rPr>
        <w:t xml:space="preserve">  传真</w:t>
      </w:r>
    </w:p>
    <w:p w14:paraId="6B957B07">
      <w:pPr>
        <w:numPr>
          <w:ilvl w:val="0"/>
          <w:numId w:val="3"/>
        </w:numPr>
        <w:spacing w:line="360" w:lineRule="auto"/>
        <w:rPr>
          <w:rFonts w:ascii="宋体" w:hAnsi="宋体"/>
          <w:sz w:val="24"/>
        </w:rPr>
      </w:pPr>
      <w:r>
        <w:rPr>
          <w:rFonts w:hint="eastAsia" w:ascii="宋体" w:hAnsi="宋体"/>
          <w:sz w:val="24"/>
        </w:rPr>
        <w:t xml:space="preserve">  电子邮件</w:t>
      </w:r>
    </w:p>
    <w:p w14:paraId="08823DC4">
      <w:pPr>
        <w:numPr>
          <w:ilvl w:val="0"/>
          <w:numId w:val="3"/>
        </w:numPr>
        <w:spacing w:line="360" w:lineRule="auto"/>
        <w:rPr>
          <w:rFonts w:ascii="宋体" w:hAnsi="宋体"/>
          <w:sz w:val="24"/>
        </w:rPr>
      </w:pPr>
      <w:r>
        <w:rPr>
          <w:rFonts w:hint="eastAsia" w:ascii="宋体" w:hAnsi="宋体"/>
          <w:sz w:val="24"/>
        </w:rPr>
        <w:t xml:space="preserve">  其他：</w:t>
      </w:r>
    </w:p>
    <w:p w14:paraId="70072729">
      <w:pPr>
        <w:spacing w:line="360" w:lineRule="auto"/>
        <w:ind w:firstLine="420" w:firstLineChars="200"/>
        <w:rPr>
          <w:rFonts w:ascii="黑体" w:eastAsia="黑体"/>
        </w:rPr>
      </w:pPr>
    </w:p>
    <w:p w14:paraId="0DD5BF70">
      <w:pPr>
        <w:spacing w:line="360" w:lineRule="auto"/>
        <w:rPr>
          <w:rFonts w:ascii="宋体" w:hAnsi="宋体"/>
          <w:sz w:val="24"/>
        </w:rPr>
      </w:pPr>
      <w:r>
        <w:rPr>
          <w:rFonts w:hint="eastAsia" w:ascii="宋体" w:hAnsi="宋体"/>
          <w:sz w:val="24"/>
        </w:rPr>
        <w:t>1.2  合同文件及解释</w:t>
      </w:r>
    </w:p>
    <w:p w14:paraId="4BF4B083">
      <w:pPr>
        <w:spacing w:line="360" w:lineRule="auto"/>
        <w:ind w:firstLine="480" w:firstLineChars="200"/>
        <w:rPr>
          <w:sz w:val="24"/>
        </w:rPr>
      </w:pPr>
      <w:r>
        <w:rPr>
          <w:rFonts w:hint="eastAsia"/>
          <w:sz w:val="24"/>
        </w:rPr>
        <w:t>1.2.2 本合同文件的优先解释顺序如下：</w:t>
      </w:r>
    </w:p>
    <w:p w14:paraId="20AF6B4D">
      <w:pPr>
        <w:spacing w:line="360" w:lineRule="auto"/>
        <w:ind w:left="480"/>
        <w:rPr>
          <w:sz w:val="24"/>
          <w:u w:val="single"/>
        </w:rPr>
      </w:pPr>
    </w:p>
    <w:p w14:paraId="60272E22">
      <w:pPr>
        <w:spacing w:line="360" w:lineRule="auto"/>
        <w:ind w:firstLine="480" w:firstLineChars="200"/>
        <w:rPr>
          <w:sz w:val="24"/>
        </w:rPr>
      </w:pPr>
    </w:p>
    <w:p w14:paraId="7FA26E4B">
      <w:pPr>
        <w:spacing w:line="360" w:lineRule="auto"/>
        <w:ind w:firstLine="480" w:firstLineChars="200"/>
        <w:rPr>
          <w:sz w:val="24"/>
        </w:rPr>
      </w:pPr>
    </w:p>
    <w:p w14:paraId="23A668D3">
      <w:pPr>
        <w:spacing w:line="360" w:lineRule="auto"/>
        <w:rPr>
          <w:rFonts w:ascii="宋体" w:hAnsi="宋体"/>
          <w:sz w:val="24"/>
        </w:rPr>
      </w:pPr>
      <w:r>
        <w:rPr>
          <w:rFonts w:hint="eastAsia" w:ascii="宋体" w:hAnsi="宋体"/>
          <w:sz w:val="24"/>
        </w:rPr>
        <w:t>1.4  适用的法律、标准与规范</w:t>
      </w:r>
    </w:p>
    <w:p w14:paraId="6701B436">
      <w:pPr>
        <w:spacing w:line="360" w:lineRule="auto"/>
        <w:ind w:left="480"/>
        <w:rPr>
          <w:sz w:val="24"/>
        </w:rPr>
      </w:pPr>
      <w:r>
        <w:rPr>
          <w:rFonts w:hint="eastAsia"/>
          <w:sz w:val="24"/>
        </w:rPr>
        <w:t>1.4.2约定适用的标准、规范的名称：</w:t>
      </w:r>
    </w:p>
    <w:p w14:paraId="307888FA">
      <w:pPr>
        <w:spacing w:line="360" w:lineRule="auto"/>
        <w:rPr>
          <w:sz w:val="24"/>
        </w:rPr>
      </w:pPr>
    </w:p>
    <w:p w14:paraId="4204C208">
      <w:pPr>
        <w:spacing w:line="360" w:lineRule="auto"/>
        <w:rPr>
          <w:sz w:val="24"/>
        </w:rPr>
      </w:pPr>
    </w:p>
    <w:p w14:paraId="732EE7F6">
      <w:pPr>
        <w:spacing w:line="360" w:lineRule="auto"/>
        <w:rPr>
          <w:sz w:val="24"/>
        </w:rPr>
      </w:pPr>
    </w:p>
    <w:p w14:paraId="0691BE02">
      <w:pPr>
        <w:spacing w:line="360" w:lineRule="auto"/>
        <w:rPr>
          <w:rFonts w:ascii="宋体" w:hAnsi="宋体"/>
          <w:sz w:val="24"/>
        </w:rPr>
      </w:pPr>
      <w:r>
        <w:rPr>
          <w:rFonts w:hint="eastAsia" w:ascii="宋体" w:hAnsi="宋体"/>
          <w:sz w:val="24"/>
        </w:rPr>
        <w:t>1.5  通讯联络</w:t>
      </w:r>
    </w:p>
    <w:p w14:paraId="0A438D54">
      <w:pPr>
        <w:spacing w:line="360" w:lineRule="auto"/>
        <w:ind w:firstLine="480" w:firstLineChars="200"/>
        <w:rPr>
          <w:sz w:val="24"/>
        </w:rPr>
      </w:pPr>
      <w:r>
        <w:rPr>
          <w:rFonts w:hint="eastAsia"/>
          <w:sz w:val="24"/>
        </w:rPr>
        <w:t>1.5.2  各方通讯地址、收件人及其他送达方式</w:t>
      </w:r>
    </w:p>
    <w:p w14:paraId="7DF99793">
      <w:pPr>
        <w:spacing w:line="360" w:lineRule="auto"/>
        <w:ind w:firstLine="480" w:firstLineChars="200"/>
        <w:rPr>
          <w:sz w:val="24"/>
        </w:rPr>
      </w:pPr>
      <w:r>
        <w:rPr>
          <w:rFonts w:hint="eastAsia"/>
          <w:sz w:val="24"/>
        </w:rPr>
        <w:t>(1)  各方通讯地址和收件人：</w:t>
      </w:r>
    </w:p>
    <w:p w14:paraId="71776EA9">
      <w:pPr>
        <w:spacing w:line="360" w:lineRule="auto"/>
        <w:ind w:firstLine="480" w:firstLineChars="200"/>
        <w:rPr>
          <w:rFonts w:ascii="宋体" w:hAnsi="宋体"/>
          <w:sz w:val="24"/>
        </w:rPr>
      </w:pPr>
      <w:r>
        <w:rPr>
          <w:rFonts w:hint="eastAsia" w:ascii="宋体" w:hAnsi="宋体"/>
          <w:sz w:val="24"/>
        </w:rPr>
        <w:t>发包人</w:t>
      </w:r>
    </w:p>
    <w:p w14:paraId="56242A03">
      <w:pPr>
        <w:spacing w:line="360" w:lineRule="auto"/>
        <w:ind w:firstLine="480" w:firstLineChars="200"/>
        <w:rPr>
          <w:rFonts w:ascii="宋体" w:hAnsi="宋体"/>
          <w:sz w:val="24"/>
        </w:rPr>
      </w:pPr>
      <w:r>
        <w:rPr>
          <w:rFonts w:hint="eastAsia" w:ascii="宋体" w:hAnsi="宋体"/>
          <w:sz w:val="24"/>
        </w:rPr>
        <w:t>通讯地址：                           收件人：         邮编：</w:t>
      </w:r>
    </w:p>
    <w:p w14:paraId="52A674C5">
      <w:pPr>
        <w:spacing w:line="360" w:lineRule="auto"/>
        <w:ind w:firstLine="480" w:firstLineChars="200"/>
        <w:rPr>
          <w:sz w:val="24"/>
        </w:rPr>
      </w:pPr>
      <w:r>
        <w:rPr>
          <w:rFonts w:hint="eastAsia" w:ascii="宋体" w:hAnsi="宋体"/>
          <w:sz w:val="24"/>
        </w:rPr>
        <w:t>承包人</w:t>
      </w:r>
    </w:p>
    <w:p w14:paraId="7042B5F4">
      <w:pPr>
        <w:spacing w:line="360" w:lineRule="auto"/>
        <w:ind w:firstLine="480" w:firstLineChars="200"/>
        <w:rPr>
          <w:rFonts w:ascii="宋体" w:hAnsi="宋体"/>
          <w:sz w:val="24"/>
        </w:rPr>
      </w:pPr>
      <w:r>
        <w:rPr>
          <w:rFonts w:hint="eastAsia" w:ascii="宋体" w:hAnsi="宋体"/>
          <w:sz w:val="24"/>
        </w:rPr>
        <w:t>通讯地址：                           收件人：         邮编：</w:t>
      </w:r>
    </w:p>
    <w:p w14:paraId="12F6F149">
      <w:pPr>
        <w:spacing w:line="360" w:lineRule="auto"/>
        <w:ind w:firstLine="480" w:firstLineChars="200"/>
        <w:rPr>
          <w:sz w:val="24"/>
        </w:rPr>
      </w:pPr>
      <w:r>
        <w:rPr>
          <w:rFonts w:hint="eastAsia" w:ascii="宋体" w:hAnsi="宋体"/>
          <w:sz w:val="24"/>
        </w:rPr>
        <w:t>监理单位</w:t>
      </w:r>
    </w:p>
    <w:p w14:paraId="2F3864A8">
      <w:pPr>
        <w:spacing w:line="360" w:lineRule="auto"/>
        <w:ind w:firstLine="480" w:firstLineChars="200"/>
        <w:rPr>
          <w:rFonts w:ascii="宋体" w:hAnsi="宋体"/>
          <w:sz w:val="24"/>
        </w:rPr>
      </w:pPr>
      <w:r>
        <w:rPr>
          <w:rFonts w:hint="eastAsia" w:ascii="宋体" w:hAnsi="宋体"/>
          <w:sz w:val="24"/>
        </w:rPr>
        <w:t>通讯地址：                           收件人：         邮编：</w:t>
      </w:r>
    </w:p>
    <w:p w14:paraId="2BDB241A">
      <w:pPr>
        <w:spacing w:line="360" w:lineRule="auto"/>
        <w:ind w:firstLine="480" w:firstLineChars="200"/>
        <w:rPr>
          <w:sz w:val="24"/>
        </w:rPr>
      </w:pPr>
      <w:r>
        <w:rPr>
          <w:rFonts w:hint="eastAsia" w:ascii="宋体" w:hAnsi="宋体"/>
          <w:sz w:val="24"/>
        </w:rPr>
        <w:t>造价咨询单位：</w:t>
      </w:r>
    </w:p>
    <w:p w14:paraId="4C159394">
      <w:pPr>
        <w:spacing w:line="360" w:lineRule="auto"/>
        <w:ind w:firstLine="480" w:firstLineChars="200"/>
        <w:rPr>
          <w:rFonts w:ascii="宋体" w:hAnsi="宋体"/>
          <w:sz w:val="24"/>
        </w:rPr>
      </w:pPr>
      <w:r>
        <w:rPr>
          <w:rFonts w:hint="eastAsia" w:ascii="宋体" w:hAnsi="宋体"/>
          <w:sz w:val="24"/>
        </w:rPr>
        <w:t>通讯地址：                           收件人：         邮编：</w:t>
      </w:r>
    </w:p>
    <w:p w14:paraId="6D60D64C">
      <w:pPr>
        <w:spacing w:line="360" w:lineRule="auto"/>
        <w:ind w:firstLine="480" w:firstLineChars="200"/>
        <w:rPr>
          <w:rFonts w:ascii="宋体" w:hAnsi="宋体"/>
          <w:sz w:val="24"/>
        </w:rPr>
      </w:pPr>
      <w:r>
        <w:rPr>
          <w:rFonts w:hint="eastAsia" w:ascii="宋体" w:hAnsi="宋体"/>
          <w:sz w:val="24"/>
        </w:rPr>
        <w:t>(2) 视为送达的其他方式：</w:t>
      </w:r>
    </w:p>
    <w:p w14:paraId="372D59AA">
      <w:pPr>
        <w:spacing w:line="360" w:lineRule="auto"/>
        <w:ind w:firstLine="480" w:firstLineChars="200"/>
        <w:rPr>
          <w:rFonts w:ascii="宋体" w:hAnsi="宋体"/>
          <w:sz w:val="24"/>
        </w:rPr>
      </w:pPr>
    </w:p>
    <w:p w14:paraId="3D8B00C3">
      <w:pPr>
        <w:spacing w:line="360" w:lineRule="auto"/>
        <w:ind w:firstLine="480" w:firstLineChars="200"/>
        <w:rPr>
          <w:rFonts w:ascii="宋体" w:hAnsi="宋体"/>
          <w:sz w:val="24"/>
        </w:rPr>
      </w:pPr>
    </w:p>
    <w:p w14:paraId="270DECA1">
      <w:pPr>
        <w:spacing w:line="360" w:lineRule="auto"/>
        <w:rPr>
          <w:rFonts w:ascii="宋体" w:hAnsi="宋体"/>
          <w:sz w:val="24"/>
        </w:rPr>
      </w:pPr>
      <w:r>
        <w:rPr>
          <w:rFonts w:hint="eastAsia" w:ascii="宋体" w:hAnsi="宋体"/>
          <w:sz w:val="24"/>
        </w:rPr>
        <w:t>1.6  工程分包</w:t>
      </w:r>
    </w:p>
    <w:p w14:paraId="59B7AAB9">
      <w:pPr>
        <w:spacing w:line="360" w:lineRule="auto"/>
        <w:ind w:firstLine="480" w:firstLineChars="200"/>
        <w:rPr>
          <w:sz w:val="24"/>
        </w:rPr>
      </w:pPr>
      <w:r>
        <w:rPr>
          <w:rFonts w:hint="eastAsia"/>
          <w:sz w:val="24"/>
        </w:rPr>
        <w:t>1.6.1  分包工程内容及其他事项：</w:t>
      </w:r>
    </w:p>
    <w:p w14:paraId="49A0A62F">
      <w:pPr>
        <w:spacing w:line="360" w:lineRule="auto"/>
        <w:ind w:firstLine="480" w:firstLineChars="200"/>
        <w:rPr>
          <w:sz w:val="24"/>
        </w:rPr>
      </w:pPr>
    </w:p>
    <w:p w14:paraId="5FA29213">
      <w:pPr>
        <w:spacing w:line="360" w:lineRule="auto"/>
        <w:ind w:firstLine="480" w:firstLineChars="200"/>
        <w:rPr>
          <w:sz w:val="24"/>
        </w:rPr>
      </w:pPr>
    </w:p>
    <w:p w14:paraId="6677CC76">
      <w:pPr>
        <w:spacing w:line="360" w:lineRule="auto"/>
        <w:rPr>
          <w:rFonts w:ascii="宋体" w:hAnsi="宋体"/>
          <w:sz w:val="24"/>
        </w:rPr>
      </w:pPr>
      <w:r>
        <w:rPr>
          <w:rFonts w:hint="eastAsia" w:ascii="宋体" w:hAnsi="宋体"/>
          <w:sz w:val="24"/>
        </w:rPr>
        <w:t>1.8  图纸和承包人文件</w:t>
      </w:r>
    </w:p>
    <w:p w14:paraId="732CB9E9">
      <w:pPr>
        <w:spacing w:line="360" w:lineRule="auto"/>
        <w:ind w:firstLine="480" w:firstLineChars="200"/>
        <w:rPr>
          <w:sz w:val="24"/>
        </w:rPr>
      </w:pPr>
      <w:r>
        <w:rPr>
          <w:rFonts w:hint="eastAsia"/>
          <w:sz w:val="24"/>
        </w:rPr>
        <w:t>1.8.1  发包人向承包人提供图纸的约定</w:t>
      </w:r>
    </w:p>
    <w:p w14:paraId="27170779">
      <w:pPr>
        <w:spacing w:line="360" w:lineRule="auto"/>
        <w:ind w:firstLine="480" w:firstLineChars="200"/>
        <w:rPr>
          <w:sz w:val="24"/>
        </w:rPr>
      </w:pPr>
      <w:r>
        <w:rPr>
          <w:rFonts w:hint="eastAsia"/>
          <w:sz w:val="24"/>
        </w:rPr>
        <w:t>（1）提供的期限：</w:t>
      </w:r>
    </w:p>
    <w:p w14:paraId="26C179B3">
      <w:pPr>
        <w:spacing w:line="360" w:lineRule="auto"/>
        <w:ind w:firstLine="480" w:firstLineChars="200"/>
        <w:rPr>
          <w:sz w:val="24"/>
        </w:rPr>
      </w:pPr>
      <w:r>
        <w:rPr>
          <w:rFonts w:hint="eastAsia"/>
          <w:sz w:val="24"/>
        </w:rPr>
        <w:t>（2）提供的数量：</w:t>
      </w:r>
    </w:p>
    <w:p w14:paraId="39329716">
      <w:pPr>
        <w:spacing w:line="360" w:lineRule="auto"/>
        <w:ind w:firstLine="480" w:firstLineChars="200"/>
        <w:rPr>
          <w:sz w:val="24"/>
        </w:rPr>
      </w:pPr>
      <w:r>
        <w:rPr>
          <w:rFonts w:hint="eastAsia"/>
          <w:sz w:val="24"/>
        </w:rPr>
        <w:t>（3）提供的内容：</w:t>
      </w:r>
    </w:p>
    <w:p w14:paraId="649F7C19">
      <w:pPr>
        <w:spacing w:line="360" w:lineRule="auto"/>
        <w:ind w:firstLine="480" w:firstLineChars="200"/>
        <w:rPr>
          <w:sz w:val="24"/>
        </w:rPr>
      </w:pPr>
    </w:p>
    <w:p w14:paraId="1DEACAEC">
      <w:pPr>
        <w:spacing w:line="360" w:lineRule="auto"/>
        <w:ind w:firstLine="480" w:firstLineChars="200"/>
        <w:rPr>
          <w:sz w:val="24"/>
        </w:rPr>
      </w:pPr>
    </w:p>
    <w:p w14:paraId="28C90E78">
      <w:pPr>
        <w:spacing w:line="360" w:lineRule="auto"/>
        <w:ind w:firstLine="480" w:firstLineChars="200"/>
        <w:rPr>
          <w:sz w:val="24"/>
        </w:rPr>
      </w:pPr>
      <w:r>
        <w:rPr>
          <w:rFonts w:hint="eastAsia"/>
          <w:sz w:val="24"/>
        </w:rPr>
        <w:t>1.8.4  承包人提供文件的约定</w:t>
      </w:r>
    </w:p>
    <w:p w14:paraId="310B813F">
      <w:pPr>
        <w:spacing w:line="360" w:lineRule="auto"/>
        <w:ind w:firstLine="480" w:firstLineChars="200"/>
        <w:rPr>
          <w:sz w:val="24"/>
        </w:rPr>
      </w:pPr>
      <w:r>
        <w:rPr>
          <w:rFonts w:hint="eastAsia"/>
          <w:sz w:val="24"/>
        </w:rPr>
        <w:t>（1）需要由承包人提供的文件包括：</w:t>
      </w:r>
    </w:p>
    <w:p w14:paraId="63E3C392">
      <w:pPr>
        <w:spacing w:line="360" w:lineRule="auto"/>
        <w:ind w:firstLine="480" w:firstLineChars="200"/>
        <w:rPr>
          <w:sz w:val="24"/>
        </w:rPr>
      </w:pPr>
    </w:p>
    <w:p w14:paraId="12E1A21F">
      <w:pPr>
        <w:spacing w:line="360" w:lineRule="auto"/>
        <w:ind w:firstLine="480" w:firstLineChars="200"/>
        <w:rPr>
          <w:sz w:val="24"/>
        </w:rPr>
      </w:pPr>
    </w:p>
    <w:p w14:paraId="52406D49">
      <w:pPr>
        <w:spacing w:line="360" w:lineRule="auto"/>
        <w:ind w:firstLine="480" w:firstLineChars="200"/>
        <w:rPr>
          <w:sz w:val="24"/>
        </w:rPr>
      </w:pPr>
      <w:r>
        <w:rPr>
          <w:rFonts w:hint="eastAsia"/>
          <w:sz w:val="24"/>
        </w:rPr>
        <w:t>（2）承包人提供的文件的期限：</w:t>
      </w:r>
    </w:p>
    <w:p w14:paraId="4397548E">
      <w:pPr>
        <w:spacing w:line="360" w:lineRule="auto"/>
        <w:ind w:firstLine="480" w:firstLineChars="200"/>
        <w:rPr>
          <w:sz w:val="24"/>
        </w:rPr>
      </w:pPr>
      <w:r>
        <w:rPr>
          <w:rFonts w:hint="eastAsia"/>
          <w:sz w:val="24"/>
        </w:rPr>
        <w:t>（3）承包人提供的文件的数量：</w:t>
      </w:r>
    </w:p>
    <w:p w14:paraId="55E5985B">
      <w:pPr>
        <w:spacing w:line="360" w:lineRule="auto"/>
        <w:ind w:firstLine="480" w:firstLineChars="200"/>
        <w:rPr>
          <w:sz w:val="24"/>
        </w:rPr>
      </w:pPr>
      <w:r>
        <w:rPr>
          <w:rFonts w:hint="eastAsia"/>
          <w:sz w:val="24"/>
        </w:rPr>
        <w:t>（4）承包人提供的文件的形式：</w:t>
      </w:r>
    </w:p>
    <w:p w14:paraId="2A125B68">
      <w:pPr>
        <w:spacing w:line="360" w:lineRule="auto"/>
        <w:ind w:firstLine="480" w:firstLineChars="200"/>
        <w:rPr>
          <w:sz w:val="24"/>
        </w:rPr>
      </w:pPr>
    </w:p>
    <w:p w14:paraId="793EEE06">
      <w:pPr>
        <w:spacing w:line="360" w:lineRule="auto"/>
        <w:ind w:firstLine="480" w:firstLineChars="200"/>
        <w:rPr>
          <w:sz w:val="24"/>
        </w:rPr>
      </w:pPr>
    </w:p>
    <w:p w14:paraId="2DEEB4E2">
      <w:pPr>
        <w:spacing w:line="360" w:lineRule="auto"/>
        <w:ind w:firstLine="480" w:firstLineChars="200"/>
        <w:rPr>
          <w:sz w:val="24"/>
        </w:rPr>
      </w:pPr>
      <w:r>
        <w:rPr>
          <w:rFonts w:hint="eastAsia"/>
          <w:sz w:val="24"/>
        </w:rPr>
        <w:t>（5）发包人审批承包人文件的期限：</w:t>
      </w:r>
    </w:p>
    <w:p w14:paraId="61659E88">
      <w:pPr>
        <w:spacing w:line="360" w:lineRule="auto"/>
        <w:ind w:firstLine="480" w:firstLineChars="200"/>
        <w:rPr>
          <w:sz w:val="24"/>
        </w:rPr>
      </w:pPr>
    </w:p>
    <w:p w14:paraId="49547EE6">
      <w:pPr>
        <w:spacing w:line="360" w:lineRule="auto"/>
        <w:ind w:firstLine="480" w:firstLineChars="200"/>
        <w:rPr>
          <w:sz w:val="24"/>
        </w:rPr>
      </w:pPr>
    </w:p>
    <w:p w14:paraId="3DC7D230">
      <w:pPr>
        <w:spacing w:line="360" w:lineRule="auto"/>
        <w:rPr>
          <w:rFonts w:ascii="宋体" w:hAnsi="宋体"/>
          <w:sz w:val="24"/>
        </w:rPr>
      </w:pPr>
      <w:r>
        <w:rPr>
          <w:rFonts w:hint="eastAsia" w:ascii="宋体" w:hAnsi="宋体"/>
          <w:sz w:val="24"/>
        </w:rPr>
        <w:t>1.16  交通运输</w:t>
      </w:r>
    </w:p>
    <w:p w14:paraId="5C375E3E">
      <w:pPr>
        <w:spacing w:line="360" w:lineRule="auto"/>
        <w:ind w:firstLine="480" w:firstLineChars="200"/>
        <w:rPr>
          <w:sz w:val="24"/>
        </w:rPr>
      </w:pPr>
      <w:r>
        <w:rPr>
          <w:rFonts w:hint="eastAsia"/>
          <w:sz w:val="24"/>
        </w:rPr>
        <w:t>1.16.1  出入现场的权利的约定：</w:t>
      </w:r>
    </w:p>
    <w:p w14:paraId="5732D99A">
      <w:pPr>
        <w:spacing w:line="360" w:lineRule="auto"/>
        <w:ind w:firstLine="480" w:firstLineChars="200"/>
        <w:rPr>
          <w:sz w:val="24"/>
        </w:rPr>
      </w:pPr>
    </w:p>
    <w:p w14:paraId="00F1CC7F">
      <w:pPr>
        <w:spacing w:line="360" w:lineRule="auto"/>
        <w:ind w:firstLine="480" w:firstLineChars="200"/>
        <w:rPr>
          <w:sz w:val="24"/>
        </w:rPr>
      </w:pPr>
    </w:p>
    <w:p w14:paraId="22C474B8">
      <w:pPr>
        <w:spacing w:line="360" w:lineRule="auto"/>
        <w:ind w:firstLine="480" w:firstLineChars="200"/>
        <w:rPr>
          <w:sz w:val="24"/>
        </w:rPr>
      </w:pPr>
      <w:r>
        <w:rPr>
          <w:rFonts w:hint="eastAsia"/>
          <w:sz w:val="24"/>
        </w:rPr>
        <w:t>1.16.3 （1）场外交通和场内交通的边界约定：</w:t>
      </w:r>
    </w:p>
    <w:p w14:paraId="027B007A">
      <w:pPr>
        <w:spacing w:line="360" w:lineRule="auto"/>
        <w:ind w:firstLine="480" w:firstLineChars="200"/>
        <w:rPr>
          <w:sz w:val="24"/>
        </w:rPr>
      </w:pPr>
    </w:p>
    <w:p w14:paraId="0FE4513F">
      <w:pPr>
        <w:spacing w:line="360" w:lineRule="auto"/>
        <w:ind w:firstLine="480" w:firstLineChars="200"/>
        <w:rPr>
          <w:sz w:val="24"/>
        </w:rPr>
      </w:pPr>
    </w:p>
    <w:p w14:paraId="021D5DA8">
      <w:pPr>
        <w:spacing w:line="360" w:lineRule="auto"/>
        <w:ind w:left="1" w:firstLine="1200" w:firstLineChars="500"/>
        <w:jc w:val="left"/>
        <w:rPr>
          <w:rFonts w:ascii="宋体" w:hAnsi="宋体"/>
          <w:sz w:val="24"/>
        </w:rPr>
      </w:pPr>
      <w:r>
        <w:rPr>
          <w:rFonts w:hint="eastAsia" w:ascii="宋体" w:hAnsi="宋体"/>
          <w:sz w:val="24"/>
        </w:rPr>
        <w:t>（2）发包人向承包人免费提供满足工程施工需要的场内道路和交通设施的约定：</w:t>
      </w:r>
    </w:p>
    <w:p w14:paraId="0412C22A">
      <w:pPr>
        <w:spacing w:line="360" w:lineRule="auto"/>
        <w:ind w:firstLine="480" w:firstLineChars="200"/>
        <w:rPr>
          <w:sz w:val="24"/>
        </w:rPr>
      </w:pPr>
    </w:p>
    <w:p w14:paraId="77AB1583">
      <w:pPr>
        <w:spacing w:line="360" w:lineRule="auto"/>
        <w:ind w:firstLine="480" w:firstLineChars="200"/>
        <w:rPr>
          <w:sz w:val="24"/>
        </w:rPr>
      </w:pPr>
    </w:p>
    <w:p w14:paraId="6B205799">
      <w:pPr>
        <w:spacing w:line="360" w:lineRule="auto"/>
        <w:ind w:firstLine="480" w:firstLineChars="200"/>
        <w:jc w:val="left"/>
        <w:rPr>
          <w:sz w:val="24"/>
        </w:rPr>
      </w:pPr>
      <w:r>
        <w:rPr>
          <w:sz w:val="24"/>
        </w:rPr>
        <w:t>1.1</w:t>
      </w:r>
      <w:r>
        <w:rPr>
          <w:rFonts w:hint="eastAsia"/>
          <w:sz w:val="24"/>
        </w:rPr>
        <w:t>6</w:t>
      </w:r>
      <w:r>
        <w:rPr>
          <w:sz w:val="24"/>
        </w:rPr>
        <w:t>.4超大件和超重件的运输</w:t>
      </w:r>
    </w:p>
    <w:p w14:paraId="18EB0BBC">
      <w:pPr>
        <w:spacing w:line="360" w:lineRule="auto"/>
        <w:ind w:firstLine="480" w:firstLineChars="200"/>
        <w:rPr>
          <w:sz w:val="24"/>
        </w:rPr>
      </w:pPr>
      <w:r>
        <w:rPr>
          <w:sz w:val="24"/>
        </w:rPr>
        <w:t>运输超大件或超重件所需的道路和桥梁临时加固改造费用和其他有关费用由</w:t>
      </w:r>
      <w:r>
        <w:rPr>
          <w:rFonts w:hint="eastAsia"/>
          <w:sz w:val="24"/>
          <w:u w:val="single"/>
        </w:rPr>
        <w:t xml:space="preserve">                </w:t>
      </w:r>
      <w:r>
        <w:rPr>
          <w:sz w:val="24"/>
        </w:rPr>
        <w:t>承担。</w:t>
      </w:r>
    </w:p>
    <w:p w14:paraId="5FAC4DEE">
      <w:pPr>
        <w:spacing w:line="360" w:lineRule="auto"/>
        <w:ind w:firstLine="480" w:firstLineChars="200"/>
        <w:rPr>
          <w:sz w:val="24"/>
        </w:rPr>
      </w:pPr>
    </w:p>
    <w:p w14:paraId="6E532584">
      <w:pPr>
        <w:spacing w:line="360" w:lineRule="auto"/>
        <w:outlineLvl w:val="2"/>
        <w:rPr>
          <w:rFonts w:ascii="黑体" w:hAnsi="宋体" w:eastAsia="黑体"/>
          <w:sz w:val="24"/>
        </w:rPr>
      </w:pPr>
      <w:bookmarkStart w:id="605" w:name="_Toc8711"/>
      <w:bookmarkStart w:id="606" w:name="_Toc30577"/>
      <w:r>
        <w:rPr>
          <w:rFonts w:hint="eastAsia" w:ascii="黑体" w:hAnsi="宋体" w:eastAsia="黑体"/>
          <w:sz w:val="24"/>
        </w:rPr>
        <w:t>2. 发包人</w:t>
      </w:r>
      <w:bookmarkEnd w:id="605"/>
      <w:bookmarkEnd w:id="606"/>
    </w:p>
    <w:p w14:paraId="471B0B4B">
      <w:pPr>
        <w:spacing w:line="360" w:lineRule="auto"/>
        <w:ind w:firstLine="480" w:firstLineChars="200"/>
        <w:rPr>
          <w:sz w:val="24"/>
        </w:rPr>
      </w:pPr>
      <w:r>
        <w:rPr>
          <w:rFonts w:hint="eastAsia"/>
          <w:sz w:val="24"/>
        </w:rPr>
        <w:t>2.1  发包人完成下列工作的约定</w:t>
      </w:r>
    </w:p>
    <w:p w14:paraId="59CDB916">
      <w:pPr>
        <w:numPr>
          <w:ilvl w:val="0"/>
          <w:numId w:val="4"/>
        </w:numPr>
        <w:spacing w:line="360" w:lineRule="auto"/>
        <w:jc w:val="left"/>
        <w:rPr>
          <w:rFonts w:ascii="宋体" w:hAnsi="宋体"/>
          <w:sz w:val="24"/>
        </w:rPr>
      </w:pPr>
      <w:r>
        <w:rPr>
          <w:rFonts w:hint="eastAsia" w:ascii="宋体" w:hAnsi="宋体"/>
          <w:sz w:val="24"/>
        </w:rPr>
        <w:t xml:space="preserve">办理土地征用、拆迁工作、平整工作场地等工作，使施工场地具备施工条件的时间： </w:t>
      </w:r>
    </w:p>
    <w:p w14:paraId="6C3F731D">
      <w:pPr>
        <w:spacing w:line="360" w:lineRule="auto"/>
        <w:ind w:left="480"/>
        <w:jc w:val="left"/>
        <w:rPr>
          <w:rFonts w:ascii="宋体" w:hAnsi="宋体"/>
          <w:sz w:val="24"/>
        </w:rPr>
      </w:pPr>
    </w:p>
    <w:p w14:paraId="62170584">
      <w:pPr>
        <w:numPr>
          <w:ilvl w:val="0"/>
          <w:numId w:val="4"/>
        </w:numPr>
        <w:spacing w:line="360" w:lineRule="auto"/>
        <w:jc w:val="left"/>
        <w:rPr>
          <w:rFonts w:ascii="宋体" w:hAnsi="宋体"/>
          <w:sz w:val="24"/>
        </w:rPr>
      </w:pPr>
      <w:r>
        <w:rPr>
          <w:rFonts w:hint="eastAsia" w:ascii="宋体" w:hAnsi="宋体"/>
          <w:sz w:val="24"/>
        </w:rPr>
        <w:t>完成施工所需水、电、通讯线路接驳的时间及地点：</w:t>
      </w:r>
    </w:p>
    <w:p w14:paraId="6AB5D930">
      <w:pPr>
        <w:spacing w:line="360" w:lineRule="auto"/>
        <w:ind w:left="480"/>
        <w:jc w:val="left"/>
        <w:rPr>
          <w:rFonts w:ascii="宋体" w:hAnsi="宋体"/>
          <w:sz w:val="24"/>
        </w:rPr>
      </w:pPr>
    </w:p>
    <w:p w14:paraId="3C05451C">
      <w:pPr>
        <w:spacing w:line="360" w:lineRule="auto"/>
        <w:ind w:left="480"/>
        <w:jc w:val="left"/>
        <w:rPr>
          <w:rFonts w:ascii="宋体" w:hAnsi="宋体"/>
          <w:sz w:val="24"/>
        </w:rPr>
      </w:pPr>
    </w:p>
    <w:p w14:paraId="7861F3F4">
      <w:pPr>
        <w:numPr>
          <w:ilvl w:val="0"/>
          <w:numId w:val="4"/>
        </w:numPr>
        <w:spacing w:line="360" w:lineRule="auto"/>
        <w:jc w:val="left"/>
        <w:rPr>
          <w:rFonts w:ascii="宋体" w:hAnsi="宋体"/>
          <w:sz w:val="24"/>
        </w:rPr>
      </w:pPr>
      <w:r>
        <w:rPr>
          <w:rFonts w:hint="eastAsia" w:ascii="宋体" w:hAnsi="宋体"/>
          <w:sz w:val="24"/>
        </w:rPr>
        <w:t>开通施工现场与城乡公共道路间的通道的约定：</w:t>
      </w:r>
    </w:p>
    <w:p w14:paraId="504E9B3A">
      <w:pPr>
        <w:spacing w:line="360" w:lineRule="auto"/>
        <w:ind w:left="480"/>
        <w:jc w:val="left"/>
        <w:rPr>
          <w:rFonts w:ascii="宋体" w:hAnsi="宋体"/>
          <w:sz w:val="24"/>
        </w:rPr>
      </w:pPr>
    </w:p>
    <w:p w14:paraId="7FF9442A">
      <w:pPr>
        <w:spacing w:line="360" w:lineRule="auto"/>
        <w:ind w:left="480"/>
        <w:jc w:val="left"/>
        <w:rPr>
          <w:rFonts w:ascii="宋体" w:hAnsi="宋体"/>
          <w:sz w:val="24"/>
        </w:rPr>
      </w:pPr>
    </w:p>
    <w:p w14:paraId="1930536B">
      <w:pPr>
        <w:numPr>
          <w:ilvl w:val="0"/>
          <w:numId w:val="4"/>
        </w:numPr>
        <w:spacing w:line="360" w:lineRule="auto"/>
        <w:jc w:val="left"/>
        <w:rPr>
          <w:rFonts w:ascii="宋体" w:hAnsi="宋体"/>
          <w:sz w:val="24"/>
        </w:rPr>
      </w:pPr>
      <w:r>
        <w:rPr>
          <w:rFonts w:hint="eastAsia" w:ascii="宋体" w:hAnsi="宋体"/>
          <w:sz w:val="24"/>
        </w:rPr>
        <w:t>工程地质和地下管线资料的提供时间及约定：</w:t>
      </w:r>
    </w:p>
    <w:p w14:paraId="3A511F97">
      <w:pPr>
        <w:spacing w:line="360" w:lineRule="auto"/>
        <w:ind w:left="480"/>
        <w:jc w:val="left"/>
        <w:rPr>
          <w:rFonts w:ascii="宋体" w:hAnsi="宋体"/>
          <w:sz w:val="24"/>
        </w:rPr>
      </w:pPr>
    </w:p>
    <w:p w14:paraId="4898C71F">
      <w:pPr>
        <w:spacing w:line="360" w:lineRule="auto"/>
        <w:ind w:left="480"/>
        <w:jc w:val="left"/>
        <w:rPr>
          <w:rFonts w:ascii="宋体" w:hAnsi="宋体"/>
          <w:sz w:val="24"/>
        </w:rPr>
      </w:pPr>
    </w:p>
    <w:p w14:paraId="7360523D">
      <w:pPr>
        <w:numPr>
          <w:ilvl w:val="0"/>
          <w:numId w:val="4"/>
        </w:numPr>
        <w:spacing w:line="360" w:lineRule="auto"/>
        <w:jc w:val="left"/>
        <w:rPr>
          <w:rFonts w:ascii="宋体" w:hAnsi="宋体"/>
          <w:sz w:val="24"/>
        </w:rPr>
      </w:pPr>
      <w:r>
        <w:rPr>
          <w:rFonts w:hint="eastAsia" w:ascii="宋体" w:hAnsi="宋体"/>
          <w:sz w:val="24"/>
        </w:rPr>
        <w:t>办理有关证件的约定：</w:t>
      </w:r>
    </w:p>
    <w:p w14:paraId="1C8D5693">
      <w:pPr>
        <w:spacing w:line="360" w:lineRule="auto"/>
        <w:ind w:left="720"/>
        <w:jc w:val="left"/>
        <w:rPr>
          <w:rFonts w:ascii="宋体" w:hAnsi="宋体"/>
          <w:sz w:val="24"/>
        </w:rPr>
      </w:pPr>
    </w:p>
    <w:p w14:paraId="2D7F69AD">
      <w:pPr>
        <w:spacing w:line="360" w:lineRule="auto"/>
        <w:ind w:left="720"/>
        <w:jc w:val="left"/>
        <w:rPr>
          <w:rFonts w:ascii="宋体" w:hAnsi="宋体"/>
          <w:sz w:val="24"/>
        </w:rPr>
      </w:pPr>
    </w:p>
    <w:p w14:paraId="688F2E79">
      <w:pPr>
        <w:numPr>
          <w:ilvl w:val="0"/>
          <w:numId w:val="4"/>
        </w:numPr>
        <w:spacing w:line="360" w:lineRule="auto"/>
        <w:jc w:val="left"/>
        <w:rPr>
          <w:rFonts w:ascii="宋体" w:hAnsi="宋体"/>
          <w:sz w:val="24"/>
        </w:rPr>
      </w:pPr>
      <w:r>
        <w:rPr>
          <w:rFonts w:hint="eastAsia" w:ascii="宋体" w:hAnsi="宋体"/>
          <w:sz w:val="24"/>
        </w:rPr>
        <w:t>组织现场交验的时间：</w:t>
      </w:r>
    </w:p>
    <w:p w14:paraId="3BC12E5D">
      <w:pPr>
        <w:spacing w:line="360" w:lineRule="auto"/>
        <w:ind w:left="720"/>
        <w:jc w:val="left"/>
        <w:rPr>
          <w:rFonts w:ascii="宋体" w:hAnsi="宋体"/>
          <w:sz w:val="24"/>
        </w:rPr>
      </w:pPr>
    </w:p>
    <w:p w14:paraId="732E51FC">
      <w:pPr>
        <w:spacing w:line="360" w:lineRule="auto"/>
        <w:ind w:left="720"/>
        <w:jc w:val="left"/>
        <w:rPr>
          <w:rFonts w:ascii="宋体" w:hAnsi="宋体"/>
          <w:sz w:val="24"/>
        </w:rPr>
      </w:pPr>
    </w:p>
    <w:p w14:paraId="329195F3">
      <w:pPr>
        <w:numPr>
          <w:ilvl w:val="0"/>
          <w:numId w:val="4"/>
        </w:numPr>
        <w:spacing w:line="360" w:lineRule="auto"/>
        <w:jc w:val="left"/>
        <w:rPr>
          <w:rFonts w:ascii="宋体" w:hAnsi="宋体"/>
          <w:sz w:val="24"/>
        </w:rPr>
      </w:pPr>
      <w:r>
        <w:rPr>
          <w:rFonts w:hint="eastAsia" w:ascii="宋体" w:hAnsi="宋体"/>
          <w:sz w:val="24"/>
        </w:rPr>
        <w:t>组织图纸会审和设计交底的约定：</w:t>
      </w:r>
    </w:p>
    <w:p w14:paraId="38A352AB">
      <w:pPr>
        <w:spacing w:line="360" w:lineRule="auto"/>
        <w:jc w:val="left"/>
        <w:rPr>
          <w:rFonts w:ascii="宋体" w:hAnsi="宋体"/>
          <w:sz w:val="24"/>
        </w:rPr>
      </w:pPr>
    </w:p>
    <w:p w14:paraId="3A71FD9B">
      <w:pPr>
        <w:spacing w:line="360" w:lineRule="auto"/>
        <w:jc w:val="left"/>
        <w:rPr>
          <w:rFonts w:ascii="宋体" w:hAnsi="宋体"/>
          <w:sz w:val="24"/>
        </w:rPr>
      </w:pPr>
    </w:p>
    <w:p w14:paraId="191AEC4A">
      <w:pPr>
        <w:numPr>
          <w:ilvl w:val="0"/>
          <w:numId w:val="4"/>
        </w:numPr>
        <w:spacing w:line="360" w:lineRule="auto"/>
        <w:jc w:val="left"/>
        <w:rPr>
          <w:rFonts w:ascii="宋体" w:hAnsi="宋体"/>
          <w:sz w:val="24"/>
        </w:rPr>
      </w:pPr>
      <w:r>
        <w:rPr>
          <w:rFonts w:hint="eastAsia" w:ascii="宋体" w:hAnsi="宋体"/>
          <w:sz w:val="24"/>
        </w:rPr>
        <w:t>协调处理施工场地周围地下管线和邻近建筑物、构筑物（含文物保护建筑）、古树名木的保护工作：</w:t>
      </w:r>
    </w:p>
    <w:p w14:paraId="2CA55751">
      <w:pPr>
        <w:spacing w:line="360" w:lineRule="auto"/>
        <w:ind w:left="720"/>
        <w:jc w:val="left"/>
        <w:rPr>
          <w:rFonts w:ascii="宋体" w:hAnsi="宋体"/>
          <w:sz w:val="24"/>
        </w:rPr>
      </w:pPr>
    </w:p>
    <w:p w14:paraId="48BD78C5">
      <w:pPr>
        <w:spacing w:line="360" w:lineRule="auto"/>
        <w:ind w:left="720"/>
        <w:jc w:val="left"/>
        <w:rPr>
          <w:rFonts w:ascii="宋体" w:hAnsi="宋体"/>
          <w:sz w:val="24"/>
        </w:rPr>
      </w:pPr>
    </w:p>
    <w:p w14:paraId="14CFC4CF">
      <w:pPr>
        <w:numPr>
          <w:ilvl w:val="0"/>
          <w:numId w:val="4"/>
        </w:numPr>
        <w:spacing w:line="360" w:lineRule="auto"/>
        <w:jc w:val="left"/>
        <w:rPr>
          <w:rFonts w:ascii="宋体" w:hAnsi="宋体"/>
          <w:sz w:val="24"/>
        </w:rPr>
      </w:pPr>
      <w:r>
        <w:rPr>
          <w:rFonts w:hint="eastAsia" w:ascii="宋体" w:hAnsi="宋体"/>
          <w:sz w:val="24"/>
        </w:rPr>
        <w:t>双方约定发包人应做的其他工作及其约定：</w:t>
      </w:r>
    </w:p>
    <w:p w14:paraId="2FA7F27B">
      <w:pPr>
        <w:spacing w:line="360" w:lineRule="auto"/>
        <w:rPr>
          <w:rFonts w:ascii="宋体" w:hAnsi="宋体"/>
          <w:sz w:val="24"/>
        </w:rPr>
      </w:pPr>
    </w:p>
    <w:p w14:paraId="424FB3EA">
      <w:pPr>
        <w:spacing w:line="360" w:lineRule="auto"/>
        <w:rPr>
          <w:rFonts w:ascii="宋体" w:hAnsi="宋体"/>
          <w:sz w:val="24"/>
        </w:rPr>
      </w:pPr>
    </w:p>
    <w:p w14:paraId="3072C26E">
      <w:pPr>
        <w:spacing w:line="360" w:lineRule="auto"/>
        <w:ind w:firstLine="480" w:firstLineChars="200"/>
        <w:rPr>
          <w:rFonts w:ascii="宋体" w:hAnsi="宋体"/>
          <w:sz w:val="24"/>
        </w:rPr>
      </w:pPr>
      <w:r>
        <w:rPr>
          <w:rFonts w:hint="eastAsia" w:ascii="宋体" w:hAnsi="宋体"/>
          <w:sz w:val="24"/>
        </w:rPr>
        <w:t>委托给承包人负责的工作有：</w:t>
      </w:r>
    </w:p>
    <w:p w14:paraId="07031F3C">
      <w:pPr>
        <w:spacing w:line="360" w:lineRule="auto"/>
        <w:ind w:firstLine="480" w:firstLineChars="200"/>
        <w:rPr>
          <w:rFonts w:ascii="宋体" w:hAnsi="宋体"/>
          <w:sz w:val="24"/>
        </w:rPr>
      </w:pPr>
    </w:p>
    <w:p w14:paraId="0F28C95C">
      <w:pPr>
        <w:spacing w:line="360" w:lineRule="auto"/>
        <w:ind w:firstLine="480" w:firstLineChars="200"/>
        <w:rPr>
          <w:rFonts w:ascii="宋体" w:hAnsi="宋体"/>
          <w:sz w:val="24"/>
        </w:rPr>
      </w:pPr>
    </w:p>
    <w:p w14:paraId="5CE7B79E">
      <w:pPr>
        <w:spacing w:line="360" w:lineRule="auto"/>
        <w:ind w:firstLine="480" w:firstLineChars="200"/>
        <w:rPr>
          <w:rFonts w:ascii="宋体" w:hAnsi="宋体"/>
          <w:sz w:val="24"/>
        </w:rPr>
      </w:pPr>
      <w:r>
        <w:rPr>
          <w:rFonts w:hint="eastAsia" w:ascii="宋体" w:hAnsi="宋体"/>
          <w:sz w:val="24"/>
        </w:rPr>
        <w:t>2.2 发包人代表</w:t>
      </w:r>
    </w:p>
    <w:p w14:paraId="0BF21C37">
      <w:pPr>
        <w:spacing w:line="360" w:lineRule="auto"/>
        <w:ind w:firstLine="480" w:firstLineChars="200"/>
        <w:rPr>
          <w:rFonts w:ascii="宋体" w:hAnsi="宋体"/>
          <w:sz w:val="24"/>
        </w:rPr>
      </w:pPr>
      <w:r>
        <w:rPr>
          <w:rFonts w:hint="eastAsia" w:ascii="宋体" w:hAnsi="宋体"/>
          <w:sz w:val="24"/>
        </w:rPr>
        <w:t>2.2.1  发包人代表及其权力的限制</w:t>
      </w:r>
    </w:p>
    <w:p w14:paraId="4E9CA8FF">
      <w:pPr>
        <w:spacing w:line="360" w:lineRule="auto"/>
        <w:ind w:firstLine="480" w:firstLineChars="200"/>
        <w:rPr>
          <w:rFonts w:ascii="宋体" w:hAnsi="宋体"/>
          <w:sz w:val="24"/>
        </w:rPr>
      </w:pPr>
      <w:r>
        <w:rPr>
          <w:rFonts w:hint="eastAsia" w:ascii="宋体" w:hAnsi="宋体"/>
          <w:sz w:val="24"/>
        </w:rPr>
        <w:t>(1) 发包人任命（             ）为发包人代表，其联络通讯地址如下：</w:t>
      </w:r>
    </w:p>
    <w:p w14:paraId="0099CE0E">
      <w:pPr>
        <w:spacing w:line="360" w:lineRule="auto"/>
        <w:ind w:firstLine="480" w:firstLineChars="200"/>
        <w:rPr>
          <w:rFonts w:ascii="宋体" w:hAnsi="宋体"/>
          <w:sz w:val="24"/>
        </w:rPr>
      </w:pPr>
      <w:r>
        <w:rPr>
          <w:rFonts w:hint="eastAsia" w:ascii="宋体" w:hAnsi="宋体"/>
          <w:sz w:val="24"/>
        </w:rPr>
        <w:t>联系电话：</w:t>
      </w:r>
    </w:p>
    <w:p w14:paraId="4EFFF57D">
      <w:pPr>
        <w:spacing w:line="360" w:lineRule="auto"/>
        <w:ind w:firstLine="480" w:firstLineChars="200"/>
        <w:rPr>
          <w:rFonts w:ascii="宋体" w:hAnsi="宋体"/>
          <w:sz w:val="24"/>
        </w:rPr>
      </w:pPr>
      <w:r>
        <w:rPr>
          <w:rFonts w:hint="eastAsia" w:ascii="宋体" w:hAnsi="宋体"/>
          <w:sz w:val="24"/>
        </w:rPr>
        <w:t>通讯地址：</w:t>
      </w:r>
    </w:p>
    <w:p w14:paraId="04D4EE18">
      <w:pPr>
        <w:spacing w:line="360" w:lineRule="auto"/>
        <w:ind w:firstLine="480" w:firstLineChars="200"/>
        <w:rPr>
          <w:rFonts w:ascii="宋体" w:hAnsi="宋体"/>
          <w:sz w:val="24"/>
        </w:rPr>
      </w:pPr>
      <w:r>
        <w:rPr>
          <w:rFonts w:hint="eastAsia" w:ascii="宋体" w:hAnsi="宋体"/>
          <w:sz w:val="24"/>
        </w:rPr>
        <w:t xml:space="preserve">邮政编码：                         </w:t>
      </w:r>
    </w:p>
    <w:p w14:paraId="36DF087A">
      <w:pPr>
        <w:spacing w:line="360" w:lineRule="auto"/>
        <w:ind w:firstLine="480" w:firstLineChars="200"/>
        <w:rPr>
          <w:rFonts w:ascii="宋体" w:hAnsi="宋体"/>
          <w:sz w:val="24"/>
          <w:u w:val="single"/>
        </w:rPr>
      </w:pPr>
      <w:r>
        <w:rPr>
          <w:rFonts w:hint="eastAsia" w:ascii="宋体" w:hAnsi="宋体"/>
          <w:sz w:val="24"/>
        </w:rPr>
        <w:t>(2)  发包人对发包人代表权力做如下限制：</w:t>
      </w:r>
    </w:p>
    <w:p w14:paraId="7E803483">
      <w:pPr>
        <w:spacing w:line="360" w:lineRule="auto"/>
        <w:rPr>
          <w:rFonts w:ascii="宋体" w:hAnsi="宋体"/>
          <w:sz w:val="24"/>
          <w:u w:val="single"/>
        </w:rPr>
      </w:pPr>
    </w:p>
    <w:p w14:paraId="0DBAC927">
      <w:pPr>
        <w:spacing w:line="360" w:lineRule="auto"/>
        <w:rPr>
          <w:sz w:val="24"/>
        </w:rPr>
      </w:pPr>
    </w:p>
    <w:p w14:paraId="580D48A0">
      <w:pPr>
        <w:spacing w:line="360" w:lineRule="auto"/>
        <w:ind w:firstLine="480" w:firstLineChars="200"/>
        <w:rPr>
          <w:rFonts w:ascii="宋体" w:hAnsi="宋体"/>
          <w:sz w:val="24"/>
        </w:rPr>
      </w:pPr>
      <w:r>
        <w:rPr>
          <w:rFonts w:hint="eastAsia" w:ascii="宋体" w:hAnsi="宋体"/>
          <w:sz w:val="24"/>
        </w:rPr>
        <w:t>2.5  资金来源证明及支付担保的约定</w:t>
      </w:r>
    </w:p>
    <w:p w14:paraId="4FB05A7C">
      <w:pPr>
        <w:spacing w:line="360" w:lineRule="auto"/>
        <w:ind w:firstLine="480" w:firstLineChars="200"/>
        <w:rPr>
          <w:rFonts w:ascii="宋体" w:hAnsi="宋体"/>
          <w:sz w:val="24"/>
        </w:rPr>
      </w:pPr>
      <w:r>
        <w:rPr>
          <w:rFonts w:hint="eastAsia" w:ascii="宋体" w:hAnsi="宋体"/>
          <w:sz w:val="24"/>
        </w:rPr>
        <w:t>（1）</w:t>
      </w:r>
      <w:r>
        <w:rPr>
          <w:rFonts w:ascii="宋体" w:hAnsi="宋体"/>
          <w:sz w:val="24"/>
        </w:rPr>
        <w:t>发包人提供资金来源证明的期限要求：</w:t>
      </w:r>
    </w:p>
    <w:p w14:paraId="7C69F646">
      <w:pPr>
        <w:spacing w:line="360" w:lineRule="auto"/>
        <w:ind w:firstLine="480" w:firstLineChars="200"/>
        <w:rPr>
          <w:rFonts w:ascii="宋体" w:hAnsi="宋体"/>
          <w:sz w:val="24"/>
        </w:rPr>
      </w:pPr>
      <w:r>
        <w:rPr>
          <w:rFonts w:hint="eastAsia" w:ascii="宋体" w:hAnsi="宋体"/>
          <w:sz w:val="24"/>
        </w:rPr>
        <w:t>（2）</w:t>
      </w:r>
      <w:r>
        <w:rPr>
          <w:rFonts w:ascii="宋体" w:hAnsi="宋体"/>
          <w:sz w:val="24"/>
        </w:rPr>
        <w:t>发包人是否提供支付担保：</w:t>
      </w:r>
    </w:p>
    <w:p w14:paraId="6F6D05A0">
      <w:pPr>
        <w:spacing w:line="360" w:lineRule="auto"/>
        <w:ind w:firstLine="480" w:firstLineChars="200"/>
        <w:rPr>
          <w:rFonts w:ascii="宋体" w:hAnsi="宋体"/>
          <w:sz w:val="24"/>
        </w:rPr>
      </w:pPr>
      <w:r>
        <w:rPr>
          <w:rFonts w:hint="eastAsia" w:ascii="宋体" w:hAnsi="宋体"/>
          <w:sz w:val="24"/>
        </w:rPr>
        <w:t>（3）</w:t>
      </w:r>
      <w:r>
        <w:rPr>
          <w:rFonts w:ascii="宋体" w:hAnsi="宋体"/>
          <w:sz w:val="24"/>
        </w:rPr>
        <w:t>发包人提供支付担保</w:t>
      </w:r>
      <w:r>
        <w:rPr>
          <w:rFonts w:hint="eastAsia" w:ascii="宋体" w:hAnsi="宋体"/>
          <w:sz w:val="24"/>
        </w:rPr>
        <w:t>采用</w:t>
      </w:r>
      <w:r>
        <w:rPr>
          <w:rFonts w:hint="eastAsia"/>
          <w:sz w:val="24"/>
          <w:u w:val="single"/>
        </w:rPr>
        <w:t xml:space="preserve">         </w:t>
      </w:r>
      <w:r>
        <w:rPr>
          <w:rFonts w:ascii="宋体" w:hAnsi="宋体"/>
          <w:sz w:val="24"/>
        </w:rPr>
        <w:t>形式</w:t>
      </w:r>
    </w:p>
    <w:p w14:paraId="1DBB3ECC">
      <w:pPr>
        <w:spacing w:line="360" w:lineRule="auto"/>
        <w:ind w:firstLine="960" w:firstLineChars="400"/>
        <w:rPr>
          <w:rFonts w:ascii="宋体" w:hAnsi="宋体"/>
          <w:sz w:val="24"/>
        </w:rPr>
      </w:pPr>
      <w:r>
        <w:rPr>
          <w:rFonts w:hint="eastAsia" w:ascii="宋体" w:hAnsi="宋体"/>
          <w:sz w:val="24"/>
        </w:rPr>
        <w:t>1）银行保函</w:t>
      </w:r>
    </w:p>
    <w:p w14:paraId="33791E43">
      <w:pPr>
        <w:spacing w:line="360" w:lineRule="auto"/>
        <w:ind w:firstLine="960" w:firstLineChars="400"/>
        <w:rPr>
          <w:rFonts w:ascii="宋体" w:hAnsi="宋体"/>
          <w:sz w:val="24"/>
        </w:rPr>
      </w:pPr>
      <w:r>
        <w:rPr>
          <w:rFonts w:hint="eastAsia" w:ascii="宋体" w:hAnsi="宋体"/>
          <w:sz w:val="24"/>
        </w:rPr>
        <w:t>2）担保公司</w:t>
      </w:r>
    </w:p>
    <w:p w14:paraId="0FB836B0">
      <w:pPr>
        <w:spacing w:line="360" w:lineRule="auto"/>
        <w:ind w:firstLine="960" w:firstLineChars="400"/>
        <w:rPr>
          <w:rFonts w:ascii="宋体" w:hAnsi="宋体"/>
          <w:sz w:val="24"/>
          <w:u w:val="single"/>
        </w:rPr>
      </w:pPr>
      <w:r>
        <w:rPr>
          <w:rFonts w:hint="eastAsia" w:ascii="宋体" w:hAnsi="宋体"/>
          <w:sz w:val="24"/>
        </w:rPr>
        <w:t>3）其他方式：</w:t>
      </w:r>
    </w:p>
    <w:p w14:paraId="7F1CA45E">
      <w:pPr>
        <w:spacing w:line="360" w:lineRule="auto"/>
        <w:ind w:firstLine="480" w:firstLineChars="200"/>
        <w:rPr>
          <w:sz w:val="24"/>
        </w:rPr>
      </w:pPr>
    </w:p>
    <w:p w14:paraId="129855A7">
      <w:pPr>
        <w:spacing w:line="360" w:lineRule="auto"/>
        <w:ind w:firstLine="480" w:firstLineChars="200"/>
        <w:rPr>
          <w:sz w:val="24"/>
        </w:rPr>
      </w:pPr>
    </w:p>
    <w:p w14:paraId="09BD2A93">
      <w:pPr>
        <w:spacing w:line="360" w:lineRule="auto"/>
        <w:ind w:left="480"/>
        <w:rPr>
          <w:sz w:val="24"/>
        </w:rPr>
      </w:pPr>
      <w:r>
        <w:rPr>
          <w:rFonts w:hint="eastAsia"/>
          <w:sz w:val="24"/>
        </w:rPr>
        <w:t>2.6  支付方式的约定按以下第</w:t>
      </w:r>
      <w:r>
        <w:rPr>
          <w:rFonts w:hint="eastAsia"/>
          <w:sz w:val="24"/>
          <w:u w:val="single"/>
        </w:rPr>
        <w:t xml:space="preserve">         </w:t>
      </w:r>
      <w:r>
        <w:rPr>
          <w:rFonts w:hint="eastAsia"/>
          <w:sz w:val="24"/>
        </w:rPr>
        <w:t>条。</w:t>
      </w:r>
    </w:p>
    <w:p w14:paraId="043C45AE">
      <w:pPr>
        <w:spacing w:line="360" w:lineRule="auto"/>
        <w:rPr>
          <w:rFonts w:ascii="宋体" w:hAnsi="宋体"/>
          <w:sz w:val="24"/>
        </w:rPr>
      </w:pPr>
      <w:r>
        <w:rPr>
          <w:rFonts w:hint="eastAsia"/>
          <w:sz w:val="24"/>
        </w:rPr>
        <w:t xml:space="preserve">        </w:t>
      </w:r>
      <w:r>
        <w:rPr>
          <w:rFonts w:hint="eastAsia" w:ascii="宋体" w:hAnsi="宋体"/>
          <w:sz w:val="24"/>
        </w:rPr>
        <w:t>1）  按协议书所注明的帐号银行转帐。</w:t>
      </w:r>
    </w:p>
    <w:p w14:paraId="42CED281">
      <w:pPr>
        <w:spacing w:line="360" w:lineRule="auto"/>
        <w:ind w:firstLine="960" w:firstLineChars="400"/>
        <w:rPr>
          <w:rFonts w:ascii="宋体" w:hAnsi="宋体"/>
          <w:sz w:val="24"/>
        </w:rPr>
      </w:pPr>
      <w:r>
        <w:rPr>
          <w:rFonts w:hint="eastAsia" w:ascii="宋体" w:hAnsi="宋体"/>
          <w:sz w:val="24"/>
        </w:rPr>
        <w:t>2）  支票支付。</w:t>
      </w:r>
    </w:p>
    <w:p w14:paraId="33B23BDC">
      <w:pPr>
        <w:spacing w:line="360" w:lineRule="auto"/>
        <w:ind w:firstLine="960" w:firstLineChars="400"/>
        <w:rPr>
          <w:sz w:val="24"/>
        </w:rPr>
      </w:pPr>
      <w:r>
        <w:rPr>
          <w:rFonts w:hint="eastAsia" w:ascii="宋体" w:hAnsi="宋体"/>
          <w:sz w:val="24"/>
        </w:rPr>
        <w:t>3）  其他方式：</w:t>
      </w:r>
    </w:p>
    <w:p w14:paraId="2142552B">
      <w:pPr>
        <w:spacing w:line="360" w:lineRule="auto"/>
        <w:ind w:firstLine="480" w:firstLineChars="200"/>
        <w:rPr>
          <w:sz w:val="24"/>
        </w:rPr>
      </w:pPr>
    </w:p>
    <w:p w14:paraId="0EB65BBC">
      <w:pPr>
        <w:spacing w:line="360" w:lineRule="auto"/>
        <w:rPr>
          <w:sz w:val="24"/>
        </w:rPr>
      </w:pPr>
    </w:p>
    <w:p w14:paraId="5205B742">
      <w:pPr>
        <w:spacing w:line="360" w:lineRule="auto"/>
        <w:outlineLvl w:val="2"/>
        <w:rPr>
          <w:rFonts w:ascii="黑体" w:hAnsi="宋体" w:eastAsia="黑体"/>
          <w:sz w:val="24"/>
        </w:rPr>
      </w:pPr>
      <w:bookmarkStart w:id="607" w:name="_Toc26136"/>
      <w:bookmarkStart w:id="608" w:name="_Toc20309"/>
      <w:r>
        <w:rPr>
          <w:rFonts w:hint="eastAsia" w:ascii="黑体" w:hAnsi="宋体" w:eastAsia="黑体"/>
          <w:sz w:val="24"/>
        </w:rPr>
        <w:t>3.  承包人</w:t>
      </w:r>
      <w:bookmarkEnd w:id="607"/>
      <w:bookmarkEnd w:id="608"/>
    </w:p>
    <w:p w14:paraId="7A7F5B90">
      <w:pPr>
        <w:spacing w:line="360" w:lineRule="auto"/>
        <w:ind w:firstLine="480" w:firstLineChars="200"/>
        <w:rPr>
          <w:sz w:val="24"/>
        </w:rPr>
      </w:pPr>
      <w:r>
        <w:rPr>
          <w:rFonts w:hint="eastAsia"/>
          <w:sz w:val="24"/>
        </w:rPr>
        <w:t>3.1  承包人有关工作的约定</w:t>
      </w:r>
    </w:p>
    <w:p w14:paraId="7DC669D9">
      <w:pPr>
        <w:spacing w:line="360" w:lineRule="auto"/>
        <w:ind w:firstLine="480" w:firstLineChars="200"/>
        <w:rPr>
          <w:sz w:val="24"/>
        </w:rPr>
      </w:pPr>
      <w:r>
        <w:rPr>
          <w:rFonts w:hint="eastAsia"/>
          <w:sz w:val="24"/>
        </w:rPr>
        <w:t>（4）向发包人提供施工现场办公和生活的房屋设施的时间和要求：</w:t>
      </w:r>
    </w:p>
    <w:p w14:paraId="6DD9320E">
      <w:pPr>
        <w:spacing w:line="360" w:lineRule="auto"/>
        <w:ind w:firstLine="480" w:firstLineChars="200"/>
        <w:rPr>
          <w:sz w:val="24"/>
        </w:rPr>
      </w:pPr>
    </w:p>
    <w:p w14:paraId="7E02D2F4">
      <w:pPr>
        <w:spacing w:line="360" w:lineRule="auto"/>
        <w:ind w:firstLine="480" w:firstLineChars="200"/>
        <w:rPr>
          <w:sz w:val="24"/>
        </w:rPr>
      </w:pPr>
    </w:p>
    <w:p w14:paraId="53212DC2">
      <w:pPr>
        <w:spacing w:line="360" w:lineRule="auto"/>
        <w:ind w:firstLine="480" w:firstLineChars="200"/>
        <w:rPr>
          <w:sz w:val="24"/>
        </w:rPr>
      </w:pPr>
      <w:r>
        <w:rPr>
          <w:rFonts w:hint="eastAsia"/>
          <w:sz w:val="24"/>
        </w:rPr>
        <w:t>（9）承包人应做的其他工作及要求：</w:t>
      </w:r>
    </w:p>
    <w:p w14:paraId="51DBC977">
      <w:pPr>
        <w:spacing w:line="360" w:lineRule="auto"/>
        <w:ind w:firstLine="480" w:firstLineChars="200"/>
        <w:rPr>
          <w:sz w:val="24"/>
        </w:rPr>
      </w:pPr>
    </w:p>
    <w:p w14:paraId="170BB9C5">
      <w:pPr>
        <w:spacing w:line="360" w:lineRule="auto"/>
        <w:ind w:firstLine="480" w:firstLineChars="200"/>
        <w:rPr>
          <w:sz w:val="24"/>
        </w:rPr>
      </w:pPr>
    </w:p>
    <w:p w14:paraId="7BE2A875">
      <w:pPr>
        <w:spacing w:after="120" w:line="360" w:lineRule="auto"/>
        <w:ind w:firstLine="480" w:firstLineChars="200"/>
        <w:rPr>
          <w:sz w:val="24"/>
        </w:rPr>
      </w:pPr>
      <w:r>
        <w:rPr>
          <w:sz w:val="24"/>
        </w:rPr>
        <w:t xml:space="preserve">3.2 </w:t>
      </w:r>
      <w:r>
        <w:rPr>
          <w:rFonts w:hint="eastAsia"/>
          <w:sz w:val="24"/>
        </w:rPr>
        <w:t xml:space="preserve"> </w:t>
      </w:r>
      <w:r>
        <w:rPr>
          <w:sz w:val="24"/>
        </w:rPr>
        <w:t>项目经理</w:t>
      </w:r>
    </w:p>
    <w:p w14:paraId="0EF30C84">
      <w:pPr>
        <w:spacing w:line="360" w:lineRule="auto"/>
        <w:ind w:firstLine="480" w:firstLineChars="200"/>
        <w:rPr>
          <w:rFonts w:ascii="宋体" w:hAnsi="宋体"/>
          <w:sz w:val="24"/>
        </w:rPr>
      </w:pPr>
      <w:r>
        <w:rPr>
          <w:rFonts w:ascii="宋体" w:hAnsi="宋体"/>
          <w:kern w:val="0"/>
          <w:sz w:val="24"/>
        </w:rPr>
        <w:t xml:space="preserve">3.2.1 </w:t>
      </w:r>
      <w:r>
        <w:rPr>
          <w:rFonts w:ascii="宋体" w:hAnsi="宋体"/>
          <w:sz w:val="24"/>
        </w:rPr>
        <w:t>项目经理</w:t>
      </w:r>
    </w:p>
    <w:p w14:paraId="4AD46CA2">
      <w:pPr>
        <w:spacing w:line="360" w:lineRule="auto"/>
        <w:ind w:firstLine="480" w:firstLineChars="200"/>
        <w:rPr>
          <w:rFonts w:ascii="宋体" w:hAnsi="宋体"/>
          <w:sz w:val="24"/>
        </w:rPr>
      </w:pPr>
      <w:r>
        <w:rPr>
          <w:rFonts w:hint="eastAsia" w:ascii="宋体" w:hAnsi="宋体"/>
          <w:sz w:val="24"/>
        </w:rPr>
        <w:t xml:space="preserve">(1)确认（             ）为项目经理，其联络通讯地址如下：                            </w:t>
      </w:r>
    </w:p>
    <w:p w14:paraId="639126B2">
      <w:pPr>
        <w:spacing w:line="360" w:lineRule="auto"/>
        <w:ind w:firstLine="480" w:firstLineChars="200"/>
        <w:rPr>
          <w:rFonts w:ascii="宋体" w:hAnsi="宋体"/>
          <w:sz w:val="24"/>
        </w:rPr>
      </w:pPr>
      <w:r>
        <w:rPr>
          <w:rFonts w:ascii="宋体" w:hAnsi="宋体"/>
          <w:sz w:val="24"/>
        </w:rPr>
        <w:t>身份证号：</w:t>
      </w:r>
    </w:p>
    <w:p w14:paraId="3567967C">
      <w:pPr>
        <w:spacing w:line="360" w:lineRule="auto"/>
        <w:ind w:firstLine="480" w:firstLineChars="200"/>
        <w:rPr>
          <w:rFonts w:ascii="宋体" w:hAnsi="宋体"/>
          <w:sz w:val="24"/>
        </w:rPr>
      </w:pPr>
      <w:r>
        <w:rPr>
          <w:rFonts w:ascii="宋体" w:hAnsi="宋体"/>
          <w:sz w:val="24"/>
        </w:rPr>
        <w:t>建造师执业资格等级：</w:t>
      </w:r>
      <w:r>
        <w:rPr>
          <w:rFonts w:hint="eastAsia" w:ascii="宋体" w:hAnsi="宋体"/>
          <w:sz w:val="24"/>
        </w:rPr>
        <w:t xml:space="preserve">                  </w:t>
      </w:r>
    </w:p>
    <w:p w14:paraId="49044F96">
      <w:pPr>
        <w:spacing w:line="360" w:lineRule="auto"/>
        <w:ind w:firstLine="480" w:firstLineChars="200"/>
        <w:rPr>
          <w:rFonts w:ascii="宋体" w:hAnsi="宋体"/>
          <w:sz w:val="24"/>
        </w:rPr>
      </w:pPr>
      <w:r>
        <w:rPr>
          <w:rFonts w:ascii="宋体" w:hAnsi="宋体"/>
          <w:sz w:val="24"/>
        </w:rPr>
        <w:t>建造师注册证书号：</w:t>
      </w:r>
    </w:p>
    <w:p w14:paraId="1FE6D46D">
      <w:pPr>
        <w:spacing w:line="360" w:lineRule="auto"/>
        <w:ind w:firstLine="480" w:firstLineChars="200"/>
        <w:rPr>
          <w:rFonts w:ascii="宋体" w:hAnsi="宋体"/>
          <w:sz w:val="24"/>
        </w:rPr>
      </w:pPr>
      <w:r>
        <w:rPr>
          <w:rFonts w:ascii="宋体" w:hAnsi="宋体"/>
          <w:sz w:val="24"/>
        </w:rPr>
        <w:t>建造师执业印章号：</w:t>
      </w:r>
      <w:r>
        <w:rPr>
          <w:rFonts w:hint="eastAsia" w:ascii="宋体" w:hAnsi="宋体"/>
          <w:sz w:val="24"/>
        </w:rPr>
        <w:t xml:space="preserve">                    </w:t>
      </w:r>
    </w:p>
    <w:p w14:paraId="777020C9">
      <w:pPr>
        <w:spacing w:line="360" w:lineRule="auto"/>
        <w:ind w:firstLine="480" w:firstLineChars="200"/>
        <w:rPr>
          <w:rFonts w:ascii="宋体" w:hAnsi="宋体"/>
          <w:sz w:val="24"/>
        </w:rPr>
      </w:pPr>
      <w:r>
        <w:rPr>
          <w:rFonts w:ascii="宋体" w:hAnsi="宋体"/>
          <w:sz w:val="24"/>
        </w:rPr>
        <w:t>安全生产考核合格证书号：</w:t>
      </w:r>
    </w:p>
    <w:p w14:paraId="7AA31D67">
      <w:pPr>
        <w:spacing w:line="360" w:lineRule="auto"/>
        <w:ind w:firstLine="480" w:firstLineChars="200"/>
        <w:rPr>
          <w:rFonts w:ascii="宋体" w:hAnsi="宋体"/>
          <w:sz w:val="24"/>
        </w:rPr>
      </w:pPr>
      <w:r>
        <w:rPr>
          <w:rFonts w:ascii="宋体" w:hAnsi="宋体"/>
          <w:sz w:val="24"/>
        </w:rPr>
        <w:t>联系电话：</w:t>
      </w:r>
      <w:r>
        <w:rPr>
          <w:rFonts w:hint="eastAsia" w:ascii="宋体" w:hAnsi="宋体"/>
          <w:sz w:val="24"/>
        </w:rPr>
        <w:t xml:space="preserve">                            </w:t>
      </w:r>
    </w:p>
    <w:p w14:paraId="3F099523">
      <w:pPr>
        <w:spacing w:line="360" w:lineRule="auto"/>
        <w:ind w:firstLine="480" w:firstLineChars="200"/>
        <w:rPr>
          <w:rFonts w:ascii="宋体" w:hAnsi="宋体"/>
          <w:sz w:val="24"/>
        </w:rPr>
      </w:pPr>
      <w:r>
        <w:rPr>
          <w:rFonts w:ascii="宋体" w:hAnsi="宋体"/>
          <w:sz w:val="24"/>
        </w:rPr>
        <w:t>电子信箱：</w:t>
      </w:r>
    </w:p>
    <w:p w14:paraId="7DD81515">
      <w:pPr>
        <w:spacing w:line="360" w:lineRule="auto"/>
        <w:ind w:firstLine="480" w:firstLineChars="200"/>
        <w:rPr>
          <w:rFonts w:ascii="宋体" w:hAnsi="宋体"/>
          <w:sz w:val="24"/>
        </w:rPr>
      </w:pPr>
      <w:r>
        <w:rPr>
          <w:rFonts w:ascii="宋体" w:hAnsi="宋体"/>
          <w:sz w:val="24"/>
        </w:rPr>
        <w:t>通信地址：</w:t>
      </w:r>
    </w:p>
    <w:p w14:paraId="1F455182">
      <w:pPr>
        <w:spacing w:line="360" w:lineRule="auto"/>
        <w:ind w:firstLine="480" w:firstLineChars="200"/>
        <w:rPr>
          <w:rFonts w:ascii="宋体" w:hAnsi="宋体"/>
          <w:sz w:val="24"/>
        </w:rPr>
      </w:pPr>
      <w:r>
        <w:rPr>
          <w:rFonts w:hint="eastAsia" w:ascii="宋体" w:hAnsi="宋体"/>
          <w:sz w:val="24"/>
        </w:rPr>
        <w:t>（2）</w:t>
      </w:r>
      <w:r>
        <w:rPr>
          <w:rFonts w:ascii="宋体" w:hAnsi="宋体"/>
          <w:sz w:val="24"/>
        </w:rPr>
        <w:t>承包人对项目经理的授权范围如下：</w:t>
      </w:r>
    </w:p>
    <w:p w14:paraId="532B0F73">
      <w:pPr>
        <w:spacing w:line="360" w:lineRule="auto"/>
        <w:ind w:firstLine="480" w:firstLineChars="200"/>
        <w:rPr>
          <w:rFonts w:ascii="宋体" w:hAnsi="宋体"/>
          <w:sz w:val="24"/>
        </w:rPr>
      </w:pPr>
    </w:p>
    <w:p w14:paraId="58CBD129">
      <w:pPr>
        <w:spacing w:line="360" w:lineRule="auto"/>
        <w:ind w:firstLine="480" w:firstLineChars="200"/>
        <w:rPr>
          <w:rFonts w:ascii="宋体" w:hAnsi="宋体"/>
          <w:sz w:val="24"/>
        </w:rPr>
      </w:pPr>
    </w:p>
    <w:p w14:paraId="2F2D0775">
      <w:pPr>
        <w:spacing w:line="360" w:lineRule="auto"/>
        <w:ind w:firstLine="480" w:firstLineChars="200"/>
        <w:rPr>
          <w:rFonts w:ascii="宋体" w:hAnsi="宋体"/>
          <w:kern w:val="0"/>
          <w:sz w:val="24"/>
        </w:rPr>
      </w:pPr>
      <w:r>
        <w:rPr>
          <w:rFonts w:hint="eastAsia" w:ascii="宋体" w:hAnsi="宋体"/>
          <w:kern w:val="0"/>
          <w:sz w:val="24"/>
        </w:rPr>
        <w:t>（3）</w:t>
      </w:r>
      <w:r>
        <w:rPr>
          <w:rFonts w:ascii="宋体" w:hAnsi="宋体"/>
          <w:kern w:val="0"/>
          <w:sz w:val="24"/>
        </w:rPr>
        <w:t>关于项目经理每月在施工现场的时间要求：</w:t>
      </w:r>
    </w:p>
    <w:p w14:paraId="5D0A6BAD">
      <w:pPr>
        <w:spacing w:line="360" w:lineRule="auto"/>
        <w:ind w:firstLine="480" w:firstLineChars="200"/>
        <w:rPr>
          <w:rFonts w:ascii="宋体" w:hAnsi="宋体"/>
          <w:kern w:val="0"/>
          <w:sz w:val="24"/>
        </w:rPr>
      </w:pPr>
    </w:p>
    <w:p w14:paraId="10FD955B">
      <w:pPr>
        <w:spacing w:line="360" w:lineRule="auto"/>
        <w:ind w:firstLine="480" w:firstLineChars="200"/>
        <w:rPr>
          <w:rFonts w:ascii="宋体" w:hAnsi="宋体"/>
          <w:kern w:val="0"/>
          <w:sz w:val="24"/>
        </w:rPr>
      </w:pPr>
    </w:p>
    <w:p w14:paraId="0B42F6EA">
      <w:pPr>
        <w:spacing w:line="360" w:lineRule="auto"/>
        <w:ind w:firstLine="480" w:firstLineChars="200"/>
        <w:rPr>
          <w:rFonts w:ascii="宋体" w:hAnsi="宋体"/>
          <w:kern w:val="0"/>
          <w:sz w:val="24"/>
        </w:rPr>
      </w:pPr>
      <w:r>
        <w:rPr>
          <w:rFonts w:hint="eastAsia" w:ascii="宋体" w:hAnsi="宋体"/>
          <w:kern w:val="0"/>
          <w:sz w:val="24"/>
        </w:rPr>
        <w:t>（4）</w:t>
      </w:r>
      <w:r>
        <w:rPr>
          <w:rFonts w:ascii="宋体" w:hAnsi="宋体"/>
          <w:kern w:val="0"/>
          <w:sz w:val="24"/>
        </w:rPr>
        <w:t>承包人未提交劳动合同，以及没有为项目经理缴纳社会保险证明的违约责任：</w:t>
      </w:r>
    </w:p>
    <w:p w14:paraId="41D40098">
      <w:pPr>
        <w:spacing w:line="360" w:lineRule="auto"/>
        <w:ind w:firstLine="480" w:firstLineChars="200"/>
        <w:rPr>
          <w:rFonts w:ascii="宋体" w:hAnsi="宋体"/>
          <w:kern w:val="0"/>
          <w:sz w:val="24"/>
        </w:rPr>
      </w:pPr>
    </w:p>
    <w:p w14:paraId="2AE4D081">
      <w:pPr>
        <w:spacing w:line="360" w:lineRule="auto"/>
        <w:ind w:firstLine="480" w:firstLineChars="200"/>
        <w:rPr>
          <w:rFonts w:ascii="宋体" w:hAnsi="宋体"/>
          <w:kern w:val="0"/>
          <w:sz w:val="24"/>
        </w:rPr>
      </w:pPr>
    </w:p>
    <w:p w14:paraId="7EE48D6F">
      <w:pPr>
        <w:spacing w:line="360" w:lineRule="auto"/>
        <w:ind w:firstLine="480" w:firstLineChars="200"/>
        <w:rPr>
          <w:rFonts w:ascii="宋体" w:hAnsi="宋体"/>
          <w:kern w:val="0"/>
          <w:sz w:val="24"/>
        </w:rPr>
      </w:pPr>
      <w:r>
        <w:rPr>
          <w:rFonts w:hint="eastAsia" w:ascii="宋体" w:hAnsi="宋体"/>
          <w:kern w:val="0"/>
          <w:sz w:val="24"/>
        </w:rPr>
        <w:t>（5）</w:t>
      </w:r>
      <w:r>
        <w:rPr>
          <w:rFonts w:ascii="宋体" w:hAnsi="宋体"/>
          <w:kern w:val="0"/>
          <w:sz w:val="24"/>
        </w:rPr>
        <w:t>项目经理未经批准，擅自离开施工现场的违约责任：</w:t>
      </w:r>
    </w:p>
    <w:p w14:paraId="4BECCB50">
      <w:pPr>
        <w:spacing w:line="360" w:lineRule="auto"/>
        <w:ind w:firstLine="480" w:firstLineChars="200"/>
        <w:rPr>
          <w:rFonts w:ascii="宋体" w:hAnsi="宋体"/>
          <w:sz w:val="24"/>
          <w:u w:val="single"/>
        </w:rPr>
      </w:pPr>
    </w:p>
    <w:p w14:paraId="6EFCB876">
      <w:pPr>
        <w:spacing w:line="360" w:lineRule="auto"/>
        <w:ind w:firstLine="480" w:firstLineChars="200"/>
        <w:rPr>
          <w:rFonts w:ascii="宋体" w:hAnsi="宋体"/>
          <w:sz w:val="24"/>
          <w:u w:val="single"/>
        </w:rPr>
      </w:pPr>
    </w:p>
    <w:p w14:paraId="660A9969">
      <w:pPr>
        <w:spacing w:line="360" w:lineRule="auto"/>
        <w:ind w:firstLine="480" w:firstLineChars="200"/>
        <w:rPr>
          <w:rFonts w:ascii="宋体" w:hAnsi="宋体"/>
          <w:sz w:val="24"/>
        </w:rPr>
      </w:pPr>
      <w:r>
        <w:rPr>
          <w:rFonts w:ascii="宋体" w:hAnsi="宋体"/>
          <w:sz w:val="24"/>
        </w:rPr>
        <w:t>3.2.3 承包人擅自更换项目经理的违约责任：</w:t>
      </w:r>
    </w:p>
    <w:p w14:paraId="0429B144">
      <w:pPr>
        <w:spacing w:line="360" w:lineRule="auto"/>
        <w:ind w:firstLine="480" w:firstLineChars="200"/>
        <w:rPr>
          <w:rFonts w:ascii="宋体" w:hAnsi="宋体"/>
          <w:sz w:val="24"/>
        </w:rPr>
      </w:pPr>
    </w:p>
    <w:p w14:paraId="285E927E">
      <w:pPr>
        <w:spacing w:line="360" w:lineRule="auto"/>
        <w:ind w:firstLine="480" w:firstLineChars="200"/>
        <w:rPr>
          <w:rFonts w:ascii="宋体" w:hAnsi="宋体"/>
          <w:sz w:val="24"/>
        </w:rPr>
      </w:pPr>
    </w:p>
    <w:p w14:paraId="7B1CCBCD">
      <w:pPr>
        <w:spacing w:line="360" w:lineRule="auto"/>
        <w:ind w:firstLine="360" w:firstLineChars="150"/>
        <w:rPr>
          <w:rFonts w:ascii="宋体" w:hAnsi="宋体"/>
          <w:sz w:val="24"/>
        </w:rPr>
      </w:pPr>
      <w:r>
        <w:rPr>
          <w:rFonts w:ascii="宋体" w:hAnsi="宋体"/>
          <w:sz w:val="24"/>
        </w:rPr>
        <w:t xml:space="preserve"> 3.2.4 承包人无正当理由拒绝更换项目经理的违约责任：</w:t>
      </w:r>
    </w:p>
    <w:p w14:paraId="5502740C">
      <w:pPr>
        <w:spacing w:line="360" w:lineRule="auto"/>
        <w:ind w:firstLine="360" w:firstLineChars="150"/>
        <w:rPr>
          <w:rFonts w:ascii="宋体" w:hAnsi="宋体"/>
          <w:sz w:val="24"/>
        </w:rPr>
      </w:pPr>
    </w:p>
    <w:p w14:paraId="475C5339">
      <w:pPr>
        <w:spacing w:line="360" w:lineRule="auto"/>
        <w:rPr>
          <w:rFonts w:ascii="宋体" w:hAnsi="宋体"/>
          <w:sz w:val="24"/>
        </w:rPr>
      </w:pPr>
    </w:p>
    <w:p w14:paraId="7AA68220">
      <w:pPr>
        <w:spacing w:after="120" w:line="360" w:lineRule="auto"/>
        <w:ind w:firstLine="480" w:firstLineChars="200"/>
        <w:rPr>
          <w:rFonts w:ascii="宋体" w:hAnsi="宋体"/>
          <w:sz w:val="24"/>
        </w:rPr>
      </w:pPr>
      <w:r>
        <w:rPr>
          <w:rFonts w:ascii="宋体" w:hAnsi="宋体"/>
          <w:sz w:val="24"/>
        </w:rPr>
        <w:t>3.3 承包人人员</w:t>
      </w:r>
    </w:p>
    <w:p w14:paraId="484EE82F">
      <w:pPr>
        <w:spacing w:line="360" w:lineRule="auto"/>
        <w:ind w:firstLine="480" w:firstLineChars="200"/>
        <w:rPr>
          <w:rFonts w:ascii="宋体" w:hAnsi="宋体"/>
          <w:sz w:val="24"/>
        </w:rPr>
      </w:pPr>
      <w:r>
        <w:rPr>
          <w:rFonts w:ascii="宋体" w:hAnsi="宋体"/>
          <w:sz w:val="24"/>
        </w:rPr>
        <w:t>3.3.1 承包人提交项目管理机构及施工现场管理人员安排报告的期限：</w:t>
      </w:r>
    </w:p>
    <w:p w14:paraId="124BDCB0">
      <w:pPr>
        <w:spacing w:line="360" w:lineRule="auto"/>
        <w:ind w:firstLine="480" w:firstLineChars="200"/>
        <w:rPr>
          <w:rFonts w:ascii="宋体" w:hAnsi="宋体"/>
          <w:sz w:val="24"/>
        </w:rPr>
      </w:pPr>
    </w:p>
    <w:p w14:paraId="1C8389FD">
      <w:pPr>
        <w:spacing w:line="360" w:lineRule="auto"/>
        <w:ind w:firstLine="480" w:firstLineChars="200"/>
        <w:rPr>
          <w:rFonts w:ascii="宋体" w:hAnsi="宋体"/>
          <w:sz w:val="24"/>
        </w:rPr>
      </w:pPr>
    </w:p>
    <w:p w14:paraId="4DEFC778">
      <w:pPr>
        <w:spacing w:line="360" w:lineRule="auto"/>
        <w:ind w:firstLine="480" w:firstLineChars="200"/>
        <w:rPr>
          <w:rFonts w:ascii="宋体" w:hAnsi="宋体"/>
          <w:sz w:val="24"/>
          <w:u w:val="single"/>
        </w:rPr>
      </w:pPr>
      <w:r>
        <w:rPr>
          <w:rFonts w:ascii="宋体" w:hAnsi="宋体"/>
          <w:sz w:val="24"/>
        </w:rPr>
        <w:t>3.3.3 承包人无正当理由拒绝撤换主要施工管理人员的违约责任：</w:t>
      </w:r>
    </w:p>
    <w:p w14:paraId="4BCC7BBC">
      <w:pPr>
        <w:spacing w:line="360" w:lineRule="auto"/>
        <w:ind w:firstLine="480" w:firstLineChars="200"/>
        <w:rPr>
          <w:rFonts w:ascii="宋体" w:hAnsi="宋体"/>
          <w:sz w:val="24"/>
          <w:u w:val="single"/>
        </w:rPr>
      </w:pPr>
    </w:p>
    <w:p w14:paraId="7BDB941D">
      <w:pPr>
        <w:spacing w:line="360" w:lineRule="auto"/>
        <w:ind w:firstLine="480" w:firstLineChars="200"/>
        <w:rPr>
          <w:rFonts w:ascii="宋体" w:hAnsi="宋体"/>
          <w:sz w:val="24"/>
        </w:rPr>
      </w:pPr>
    </w:p>
    <w:p w14:paraId="685FA769">
      <w:pPr>
        <w:spacing w:line="360" w:lineRule="auto"/>
        <w:ind w:firstLine="480" w:firstLineChars="200"/>
        <w:rPr>
          <w:rFonts w:ascii="宋体" w:hAnsi="宋体"/>
          <w:sz w:val="24"/>
        </w:rPr>
      </w:pPr>
      <w:r>
        <w:rPr>
          <w:rFonts w:ascii="宋体" w:hAnsi="宋体"/>
          <w:sz w:val="24"/>
        </w:rPr>
        <w:t xml:space="preserve">3.3.4 承包人主要施工管理人员离开施工现场的批准要求： </w:t>
      </w:r>
    </w:p>
    <w:p w14:paraId="09AADEE0">
      <w:pPr>
        <w:spacing w:line="360" w:lineRule="auto"/>
        <w:ind w:firstLine="480" w:firstLineChars="200"/>
        <w:rPr>
          <w:rFonts w:ascii="宋体" w:hAnsi="宋体"/>
          <w:sz w:val="24"/>
        </w:rPr>
      </w:pPr>
    </w:p>
    <w:p w14:paraId="480D29FD">
      <w:pPr>
        <w:spacing w:line="360" w:lineRule="auto"/>
        <w:ind w:firstLine="480" w:firstLineChars="200"/>
        <w:rPr>
          <w:rFonts w:ascii="宋体" w:hAnsi="宋体"/>
          <w:sz w:val="24"/>
          <w:u w:val="single"/>
        </w:rPr>
      </w:pPr>
    </w:p>
    <w:p w14:paraId="3F138E28">
      <w:pPr>
        <w:spacing w:line="360" w:lineRule="auto"/>
        <w:ind w:firstLine="480" w:firstLineChars="200"/>
        <w:rPr>
          <w:rFonts w:ascii="宋体" w:hAnsi="宋体"/>
          <w:sz w:val="24"/>
          <w:u w:val="single"/>
        </w:rPr>
      </w:pPr>
      <w:r>
        <w:rPr>
          <w:rFonts w:ascii="宋体" w:hAnsi="宋体"/>
          <w:sz w:val="24"/>
        </w:rPr>
        <w:t>3.3.5</w:t>
      </w:r>
      <w:r>
        <w:rPr>
          <w:rFonts w:hint="eastAsia" w:ascii="宋体" w:hAnsi="宋体"/>
          <w:sz w:val="24"/>
        </w:rPr>
        <w:t>（1）</w:t>
      </w:r>
      <w:r>
        <w:rPr>
          <w:rFonts w:ascii="宋体" w:hAnsi="宋体"/>
          <w:sz w:val="24"/>
        </w:rPr>
        <w:t>承包人擅自更换主要施工管理人员的违约责任：</w:t>
      </w:r>
    </w:p>
    <w:p w14:paraId="587FC8BF">
      <w:pPr>
        <w:spacing w:line="360" w:lineRule="auto"/>
        <w:ind w:firstLine="480" w:firstLineChars="200"/>
        <w:rPr>
          <w:rFonts w:ascii="宋体" w:hAnsi="宋体"/>
          <w:sz w:val="24"/>
        </w:rPr>
      </w:pPr>
    </w:p>
    <w:p w14:paraId="60A17299">
      <w:pPr>
        <w:spacing w:line="360" w:lineRule="auto"/>
        <w:ind w:firstLine="480" w:firstLineChars="200"/>
        <w:rPr>
          <w:rFonts w:ascii="宋体" w:hAnsi="宋体"/>
          <w:sz w:val="24"/>
        </w:rPr>
      </w:pPr>
    </w:p>
    <w:p w14:paraId="481584EE">
      <w:pPr>
        <w:spacing w:line="360" w:lineRule="auto"/>
        <w:ind w:firstLine="1080" w:firstLineChars="450"/>
        <w:rPr>
          <w:rFonts w:ascii="宋体" w:hAnsi="宋体"/>
          <w:sz w:val="24"/>
        </w:rPr>
      </w:pPr>
      <w:r>
        <w:rPr>
          <w:rFonts w:hint="eastAsia" w:ascii="宋体" w:hAnsi="宋体"/>
          <w:sz w:val="24"/>
        </w:rPr>
        <w:t>（2）</w:t>
      </w:r>
      <w:r>
        <w:rPr>
          <w:rFonts w:ascii="宋体" w:hAnsi="宋体"/>
          <w:sz w:val="24"/>
        </w:rPr>
        <w:t>承包人主要施工管理人员擅自离开施工现场的违约责任：</w:t>
      </w:r>
    </w:p>
    <w:p w14:paraId="2519BBEA">
      <w:pPr>
        <w:spacing w:line="360" w:lineRule="auto"/>
        <w:rPr>
          <w:rFonts w:ascii="宋体" w:hAnsi="宋体"/>
          <w:sz w:val="24"/>
        </w:rPr>
      </w:pPr>
    </w:p>
    <w:p w14:paraId="145A14AD">
      <w:pPr>
        <w:spacing w:line="360" w:lineRule="auto"/>
        <w:rPr>
          <w:rFonts w:ascii="宋体" w:hAnsi="宋体"/>
          <w:sz w:val="24"/>
        </w:rPr>
      </w:pPr>
    </w:p>
    <w:p w14:paraId="302BE1E0">
      <w:pPr>
        <w:spacing w:line="360" w:lineRule="auto"/>
        <w:ind w:left="480"/>
        <w:rPr>
          <w:sz w:val="24"/>
        </w:rPr>
      </w:pPr>
      <w:r>
        <w:rPr>
          <w:rFonts w:hint="eastAsia"/>
          <w:sz w:val="24"/>
        </w:rPr>
        <w:t>3.9  承包人负责的设计的约定</w:t>
      </w:r>
    </w:p>
    <w:p w14:paraId="3C3B622D">
      <w:pPr>
        <w:spacing w:line="360" w:lineRule="auto"/>
        <w:ind w:left="480"/>
        <w:rPr>
          <w:rFonts w:ascii="宋体" w:hAnsi="宋体"/>
          <w:sz w:val="24"/>
        </w:rPr>
      </w:pPr>
      <w:r>
        <w:rPr>
          <w:rFonts w:hint="eastAsia" w:ascii="宋体" w:hAnsi="宋体"/>
          <w:sz w:val="24"/>
        </w:rPr>
        <w:t>(1) 合同规定由承包人负责的设计：</w:t>
      </w:r>
    </w:p>
    <w:p w14:paraId="14DC1952">
      <w:pPr>
        <w:spacing w:line="360" w:lineRule="auto"/>
        <w:ind w:left="480"/>
        <w:rPr>
          <w:rFonts w:ascii="宋体" w:hAnsi="宋体"/>
          <w:sz w:val="24"/>
        </w:rPr>
      </w:pPr>
    </w:p>
    <w:p w14:paraId="39F4F1C4">
      <w:pPr>
        <w:spacing w:line="360" w:lineRule="auto"/>
        <w:ind w:left="480"/>
        <w:rPr>
          <w:rFonts w:ascii="宋体" w:hAnsi="宋体"/>
          <w:sz w:val="24"/>
        </w:rPr>
      </w:pPr>
    </w:p>
    <w:p w14:paraId="0F1C3C73">
      <w:pPr>
        <w:spacing w:line="360" w:lineRule="auto"/>
        <w:ind w:left="480"/>
        <w:rPr>
          <w:rFonts w:ascii="宋体" w:hAnsi="宋体"/>
          <w:sz w:val="24"/>
        </w:rPr>
      </w:pPr>
      <w:r>
        <w:rPr>
          <w:rFonts w:hint="eastAsia" w:ascii="宋体" w:hAnsi="宋体"/>
          <w:sz w:val="24"/>
        </w:rPr>
        <w:t>(2) 承包人提供设计的时间：</w:t>
      </w:r>
    </w:p>
    <w:p w14:paraId="05D60061">
      <w:pPr>
        <w:spacing w:line="360" w:lineRule="auto"/>
        <w:ind w:firstLine="480" w:firstLineChars="200"/>
        <w:rPr>
          <w:rFonts w:ascii="宋体" w:hAnsi="宋体"/>
          <w:sz w:val="24"/>
        </w:rPr>
      </w:pPr>
    </w:p>
    <w:p w14:paraId="14F42926">
      <w:pPr>
        <w:spacing w:line="360" w:lineRule="auto"/>
        <w:rPr>
          <w:rFonts w:ascii="黑体" w:eastAsia="黑体"/>
          <w:sz w:val="24"/>
        </w:rPr>
      </w:pPr>
    </w:p>
    <w:p w14:paraId="112077D9">
      <w:pPr>
        <w:spacing w:after="120" w:line="360" w:lineRule="auto"/>
        <w:ind w:firstLine="480" w:firstLineChars="200"/>
        <w:rPr>
          <w:sz w:val="24"/>
        </w:rPr>
      </w:pPr>
      <w:r>
        <w:rPr>
          <w:sz w:val="24"/>
        </w:rPr>
        <w:t>3.</w:t>
      </w:r>
      <w:r>
        <w:rPr>
          <w:rFonts w:hint="eastAsia"/>
          <w:sz w:val="24"/>
        </w:rPr>
        <w:t>11</w:t>
      </w:r>
      <w:r>
        <w:rPr>
          <w:sz w:val="24"/>
        </w:rPr>
        <w:t xml:space="preserve"> 履约担保</w:t>
      </w:r>
    </w:p>
    <w:p w14:paraId="60BF288C">
      <w:pPr>
        <w:spacing w:line="360" w:lineRule="auto"/>
        <w:ind w:firstLine="480" w:firstLineChars="200"/>
        <w:jc w:val="left"/>
        <w:rPr>
          <w:sz w:val="24"/>
        </w:rPr>
      </w:pPr>
      <w:r>
        <w:rPr>
          <w:rFonts w:hint="eastAsia"/>
          <w:sz w:val="24"/>
        </w:rPr>
        <w:t>（1）承包人是否提供履约担保：</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p>
    <w:p w14:paraId="6C2B5272">
      <w:pPr>
        <w:spacing w:line="360" w:lineRule="auto"/>
        <w:ind w:firstLine="480" w:firstLineChars="200"/>
        <w:jc w:val="left"/>
        <w:rPr>
          <w:sz w:val="24"/>
        </w:rPr>
      </w:pPr>
      <w:r>
        <w:rPr>
          <w:rFonts w:hint="eastAsia"/>
          <w:sz w:val="24"/>
        </w:rPr>
        <w:t>（2）</w:t>
      </w:r>
      <w:r>
        <w:rPr>
          <w:sz w:val="24"/>
        </w:rPr>
        <w:t>承包人提供履约担保的</w:t>
      </w:r>
      <w:r>
        <w:rPr>
          <w:rFonts w:hint="eastAsia"/>
          <w:sz w:val="24"/>
        </w:rPr>
        <w:t>金额及期限</w:t>
      </w:r>
      <w:r>
        <w:rPr>
          <w:sz w:val="24"/>
        </w:rPr>
        <w:t>：</w:t>
      </w:r>
    </w:p>
    <w:p w14:paraId="16A42F1C">
      <w:pPr>
        <w:spacing w:line="360" w:lineRule="auto"/>
        <w:ind w:firstLine="480" w:firstLineChars="200"/>
        <w:jc w:val="left"/>
        <w:rPr>
          <w:sz w:val="24"/>
        </w:rPr>
      </w:pPr>
    </w:p>
    <w:p w14:paraId="2B6E24E3">
      <w:pPr>
        <w:spacing w:line="360" w:lineRule="auto"/>
        <w:ind w:firstLine="480" w:firstLineChars="200"/>
        <w:rPr>
          <w:rFonts w:ascii="宋体" w:hAnsi="宋体"/>
          <w:sz w:val="24"/>
        </w:rPr>
      </w:pPr>
      <w:r>
        <w:rPr>
          <w:rFonts w:hint="eastAsia" w:ascii="宋体" w:hAnsi="宋体"/>
          <w:sz w:val="24"/>
        </w:rPr>
        <w:t>（3）承包</w:t>
      </w:r>
      <w:r>
        <w:rPr>
          <w:rFonts w:ascii="宋体" w:hAnsi="宋体"/>
          <w:sz w:val="24"/>
        </w:rPr>
        <w:t>人提供支付担保</w:t>
      </w:r>
      <w:r>
        <w:rPr>
          <w:rFonts w:hint="eastAsia" w:ascii="宋体" w:hAnsi="宋体"/>
          <w:sz w:val="24"/>
        </w:rPr>
        <w:t>采用</w:t>
      </w:r>
      <w:r>
        <w:rPr>
          <w:rFonts w:hint="eastAsia"/>
          <w:sz w:val="24"/>
          <w:u w:val="single"/>
        </w:rPr>
        <w:t xml:space="preserve">         </w:t>
      </w:r>
      <w:r>
        <w:rPr>
          <w:rFonts w:ascii="宋体" w:hAnsi="宋体"/>
          <w:sz w:val="24"/>
        </w:rPr>
        <w:t>形式</w:t>
      </w:r>
    </w:p>
    <w:p w14:paraId="05102D94">
      <w:pPr>
        <w:spacing w:line="360" w:lineRule="auto"/>
        <w:ind w:firstLine="960" w:firstLineChars="400"/>
        <w:rPr>
          <w:rFonts w:ascii="宋体" w:hAnsi="宋体"/>
          <w:sz w:val="24"/>
        </w:rPr>
      </w:pPr>
      <w:r>
        <w:rPr>
          <w:rFonts w:hint="eastAsia" w:ascii="宋体" w:hAnsi="宋体"/>
          <w:sz w:val="24"/>
        </w:rPr>
        <w:t>1）银行保函</w:t>
      </w:r>
    </w:p>
    <w:p w14:paraId="5B1F73EC">
      <w:pPr>
        <w:spacing w:line="360" w:lineRule="auto"/>
        <w:ind w:firstLine="960" w:firstLineChars="400"/>
        <w:rPr>
          <w:rFonts w:ascii="宋体" w:hAnsi="宋体"/>
          <w:sz w:val="24"/>
        </w:rPr>
      </w:pPr>
      <w:r>
        <w:rPr>
          <w:rFonts w:hint="eastAsia" w:ascii="宋体" w:hAnsi="宋体"/>
          <w:sz w:val="24"/>
        </w:rPr>
        <w:t>2）担保公司</w:t>
      </w:r>
    </w:p>
    <w:p w14:paraId="5F031E3D">
      <w:pPr>
        <w:spacing w:line="360" w:lineRule="auto"/>
        <w:ind w:firstLine="960" w:firstLineChars="400"/>
        <w:rPr>
          <w:rFonts w:ascii="宋体" w:hAnsi="宋体"/>
          <w:sz w:val="24"/>
          <w:u w:val="single"/>
        </w:rPr>
      </w:pPr>
      <w:r>
        <w:rPr>
          <w:rFonts w:hint="eastAsia" w:ascii="宋体" w:hAnsi="宋体"/>
          <w:sz w:val="24"/>
        </w:rPr>
        <w:t>3）其他方式：</w:t>
      </w:r>
    </w:p>
    <w:p w14:paraId="34EA4D6F">
      <w:pPr>
        <w:spacing w:line="360" w:lineRule="auto"/>
        <w:ind w:firstLine="480" w:firstLineChars="200"/>
        <w:jc w:val="left"/>
        <w:rPr>
          <w:sz w:val="24"/>
        </w:rPr>
      </w:pPr>
      <w:r>
        <w:rPr>
          <w:sz w:val="24"/>
        </w:rPr>
        <w:t xml:space="preserve">              </w:t>
      </w:r>
    </w:p>
    <w:p w14:paraId="73F41C5D">
      <w:pPr>
        <w:spacing w:line="360" w:lineRule="auto"/>
        <w:ind w:firstLine="480" w:firstLineChars="200"/>
        <w:jc w:val="left"/>
        <w:rPr>
          <w:sz w:val="24"/>
        </w:rPr>
      </w:pPr>
    </w:p>
    <w:p w14:paraId="64C3B694">
      <w:pPr>
        <w:spacing w:line="360" w:lineRule="auto"/>
        <w:outlineLvl w:val="2"/>
        <w:rPr>
          <w:rFonts w:ascii="黑体" w:hAnsi="宋体" w:eastAsia="黑体"/>
          <w:sz w:val="24"/>
        </w:rPr>
      </w:pPr>
      <w:bookmarkStart w:id="609" w:name="_Toc4308"/>
      <w:bookmarkStart w:id="610" w:name="_Toc23571"/>
      <w:r>
        <w:rPr>
          <w:rFonts w:hint="eastAsia" w:ascii="黑体" w:hAnsi="宋体" w:eastAsia="黑体"/>
          <w:sz w:val="24"/>
        </w:rPr>
        <w:t>4.  监理工程师</w:t>
      </w:r>
      <w:bookmarkEnd w:id="609"/>
      <w:bookmarkEnd w:id="610"/>
    </w:p>
    <w:p w14:paraId="662F00DF">
      <w:pPr>
        <w:spacing w:line="360" w:lineRule="auto"/>
        <w:ind w:firstLine="480" w:firstLineChars="200"/>
        <w:rPr>
          <w:rFonts w:ascii="宋体" w:hAnsi="宋体"/>
          <w:sz w:val="24"/>
        </w:rPr>
      </w:pPr>
      <w:r>
        <w:rPr>
          <w:rFonts w:hint="eastAsia" w:ascii="宋体" w:hAnsi="宋体"/>
          <w:sz w:val="24"/>
        </w:rPr>
        <w:t>4.1  负责合同工程的监理单位及确认的监理工程师</w:t>
      </w:r>
    </w:p>
    <w:p w14:paraId="7CE4B433">
      <w:pPr>
        <w:spacing w:line="360" w:lineRule="auto"/>
        <w:ind w:firstLine="480" w:firstLineChars="200"/>
        <w:rPr>
          <w:rFonts w:ascii="宋体" w:hAnsi="宋体"/>
          <w:sz w:val="24"/>
        </w:rPr>
      </w:pPr>
      <w:r>
        <w:rPr>
          <w:rFonts w:hint="eastAsia" w:ascii="宋体" w:hAnsi="宋体"/>
          <w:sz w:val="24"/>
        </w:rPr>
        <w:t xml:space="preserve">(1)监理单位：                            </w:t>
      </w:r>
    </w:p>
    <w:p w14:paraId="7843E062">
      <w:pPr>
        <w:spacing w:line="360" w:lineRule="auto"/>
        <w:ind w:firstLine="840" w:firstLineChars="350"/>
        <w:rPr>
          <w:rFonts w:ascii="宋体" w:hAnsi="宋体"/>
          <w:sz w:val="24"/>
        </w:rPr>
      </w:pPr>
      <w:r>
        <w:rPr>
          <w:rFonts w:hint="eastAsia" w:ascii="宋体" w:hAnsi="宋体"/>
          <w:sz w:val="24"/>
        </w:rPr>
        <w:t>法定代表人 ：</w:t>
      </w:r>
    </w:p>
    <w:p w14:paraId="43630E9C">
      <w:pPr>
        <w:spacing w:line="360" w:lineRule="auto"/>
        <w:ind w:firstLine="480" w:firstLineChars="200"/>
        <w:rPr>
          <w:rFonts w:ascii="宋体" w:hAnsi="宋体"/>
          <w:sz w:val="24"/>
        </w:rPr>
      </w:pPr>
      <w:r>
        <w:rPr>
          <w:rFonts w:hint="eastAsia" w:ascii="宋体" w:hAnsi="宋体"/>
          <w:sz w:val="24"/>
        </w:rPr>
        <w:t>(2) 确认（             ）为总监理工程师，其联络通讯地址如下：</w:t>
      </w:r>
    </w:p>
    <w:p w14:paraId="434B7ACD">
      <w:pPr>
        <w:spacing w:line="360" w:lineRule="auto"/>
        <w:ind w:firstLine="960" w:firstLineChars="400"/>
        <w:rPr>
          <w:sz w:val="24"/>
        </w:rPr>
      </w:pPr>
      <w:r>
        <w:rPr>
          <w:rFonts w:hint="eastAsia"/>
          <w:sz w:val="24"/>
        </w:rPr>
        <w:t xml:space="preserve">职务：                                 </w:t>
      </w:r>
    </w:p>
    <w:p w14:paraId="4A1995C1">
      <w:pPr>
        <w:spacing w:line="360" w:lineRule="auto"/>
        <w:ind w:firstLine="960" w:firstLineChars="400"/>
        <w:rPr>
          <w:sz w:val="24"/>
        </w:rPr>
      </w:pPr>
      <w:r>
        <w:rPr>
          <w:rFonts w:hint="eastAsia"/>
          <w:sz w:val="24"/>
        </w:rPr>
        <w:t>监理工程师执业资格证书：</w:t>
      </w:r>
    </w:p>
    <w:p w14:paraId="700015BB">
      <w:pPr>
        <w:spacing w:line="360" w:lineRule="auto"/>
        <w:ind w:firstLine="960" w:firstLineChars="400"/>
        <w:rPr>
          <w:sz w:val="24"/>
        </w:rPr>
      </w:pPr>
      <w:r>
        <w:rPr>
          <w:rFonts w:hint="eastAsia"/>
          <w:sz w:val="24"/>
        </w:rPr>
        <w:t xml:space="preserve">联系电话：                             </w:t>
      </w:r>
    </w:p>
    <w:p w14:paraId="3076CF3A">
      <w:pPr>
        <w:spacing w:line="360" w:lineRule="auto"/>
        <w:ind w:firstLine="960" w:firstLineChars="400"/>
        <w:rPr>
          <w:sz w:val="24"/>
        </w:rPr>
      </w:pPr>
      <w:r>
        <w:rPr>
          <w:rFonts w:hint="eastAsia"/>
          <w:sz w:val="24"/>
        </w:rPr>
        <w:t>传真号码：</w:t>
      </w:r>
    </w:p>
    <w:p w14:paraId="64C080D1">
      <w:pPr>
        <w:spacing w:line="360" w:lineRule="auto"/>
        <w:ind w:firstLine="960" w:firstLineChars="400"/>
        <w:rPr>
          <w:sz w:val="24"/>
        </w:rPr>
      </w:pPr>
      <w:r>
        <w:rPr>
          <w:rFonts w:hint="eastAsia"/>
          <w:sz w:val="24"/>
        </w:rPr>
        <w:t xml:space="preserve">通讯地址：                             </w:t>
      </w:r>
    </w:p>
    <w:p w14:paraId="72207217">
      <w:pPr>
        <w:spacing w:line="360" w:lineRule="auto"/>
        <w:ind w:firstLine="960" w:firstLineChars="400"/>
        <w:rPr>
          <w:sz w:val="24"/>
        </w:rPr>
      </w:pPr>
      <w:r>
        <w:rPr>
          <w:rFonts w:hint="eastAsia"/>
          <w:sz w:val="24"/>
        </w:rPr>
        <w:t>邮政编码：</w:t>
      </w:r>
    </w:p>
    <w:p w14:paraId="57BD75E7">
      <w:pPr>
        <w:spacing w:line="360" w:lineRule="auto"/>
        <w:ind w:firstLine="960" w:firstLineChars="400"/>
        <w:rPr>
          <w:sz w:val="24"/>
        </w:rPr>
      </w:pPr>
      <w:r>
        <w:rPr>
          <w:rFonts w:hint="eastAsia"/>
          <w:sz w:val="24"/>
        </w:rPr>
        <w:t>关于监理工程师的的其他约定：</w:t>
      </w:r>
    </w:p>
    <w:p w14:paraId="45506EAA">
      <w:pPr>
        <w:spacing w:line="360" w:lineRule="auto"/>
        <w:ind w:firstLine="960" w:firstLineChars="400"/>
        <w:rPr>
          <w:sz w:val="24"/>
        </w:rPr>
      </w:pPr>
    </w:p>
    <w:p w14:paraId="213DBBAB">
      <w:pPr>
        <w:spacing w:line="360" w:lineRule="auto"/>
        <w:ind w:firstLine="960" w:firstLineChars="400"/>
        <w:rPr>
          <w:sz w:val="24"/>
        </w:rPr>
      </w:pPr>
    </w:p>
    <w:p w14:paraId="48B82E26">
      <w:pPr>
        <w:spacing w:line="360" w:lineRule="auto"/>
        <w:ind w:firstLine="480" w:firstLineChars="200"/>
        <w:rPr>
          <w:sz w:val="24"/>
        </w:rPr>
      </w:pPr>
      <w:r>
        <w:rPr>
          <w:rFonts w:hint="eastAsia"/>
          <w:sz w:val="24"/>
        </w:rPr>
        <w:t>4.3  （11）需要发包人批准的事项：</w:t>
      </w:r>
    </w:p>
    <w:p w14:paraId="6B1D008A">
      <w:pPr>
        <w:spacing w:line="360" w:lineRule="auto"/>
        <w:rPr>
          <w:rFonts w:ascii="黑体" w:eastAsia="黑体"/>
          <w:sz w:val="24"/>
        </w:rPr>
      </w:pPr>
    </w:p>
    <w:p w14:paraId="01B77166">
      <w:pPr>
        <w:spacing w:line="360" w:lineRule="auto"/>
        <w:rPr>
          <w:rFonts w:ascii="黑体" w:eastAsia="黑体"/>
          <w:sz w:val="24"/>
        </w:rPr>
      </w:pPr>
    </w:p>
    <w:p w14:paraId="765E38D2">
      <w:pPr>
        <w:spacing w:line="360" w:lineRule="auto"/>
        <w:rPr>
          <w:rFonts w:ascii="黑体" w:eastAsia="黑体"/>
          <w:sz w:val="24"/>
        </w:rPr>
      </w:pPr>
    </w:p>
    <w:p w14:paraId="606A4258">
      <w:pPr>
        <w:spacing w:line="360" w:lineRule="auto"/>
        <w:outlineLvl w:val="2"/>
        <w:rPr>
          <w:rFonts w:ascii="黑体" w:hAnsi="宋体" w:eastAsia="黑体"/>
          <w:sz w:val="24"/>
        </w:rPr>
      </w:pPr>
      <w:bookmarkStart w:id="611" w:name="_Toc13006"/>
      <w:bookmarkStart w:id="612" w:name="_Toc29573"/>
      <w:r>
        <w:rPr>
          <w:rFonts w:hint="eastAsia" w:ascii="黑体" w:hAnsi="宋体" w:eastAsia="黑体"/>
          <w:sz w:val="24"/>
        </w:rPr>
        <w:t>5. 造价工程师</w:t>
      </w:r>
      <w:bookmarkEnd w:id="611"/>
      <w:bookmarkEnd w:id="612"/>
    </w:p>
    <w:p w14:paraId="74660DBE">
      <w:pPr>
        <w:spacing w:line="360" w:lineRule="auto"/>
        <w:ind w:left="480"/>
        <w:rPr>
          <w:rFonts w:ascii="宋体" w:hAnsi="宋体"/>
          <w:sz w:val="24"/>
        </w:rPr>
      </w:pPr>
      <w:r>
        <w:rPr>
          <w:rFonts w:hint="eastAsia" w:ascii="宋体" w:hAnsi="宋体"/>
          <w:sz w:val="24"/>
        </w:rPr>
        <w:t>5.1  负责合同工程的造价咨询单位及确认的造价工程师</w:t>
      </w:r>
    </w:p>
    <w:p w14:paraId="22EE4EEF">
      <w:pPr>
        <w:spacing w:line="360" w:lineRule="auto"/>
        <w:ind w:left="480"/>
        <w:rPr>
          <w:rFonts w:ascii="宋体" w:hAnsi="宋体"/>
          <w:sz w:val="24"/>
        </w:rPr>
      </w:pPr>
      <w:r>
        <w:rPr>
          <w:rFonts w:hint="eastAsia" w:ascii="宋体" w:hAnsi="宋体"/>
          <w:sz w:val="24"/>
        </w:rPr>
        <w:t xml:space="preserve">(1)造价咨询单位：                         </w:t>
      </w:r>
    </w:p>
    <w:p w14:paraId="19BF9E34">
      <w:pPr>
        <w:spacing w:line="360" w:lineRule="auto"/>
        <w:ind w:left="481" w:leftChars="229" w:firstLine="360" w:firstLineChars="150"/>
        <w:rPr>
          <w:rFonts w:ascii="宋体" w:hAnsi="宋体"/>
          <w:sz w:val="24"/>
        </w:rPr>
      </w:pPr>
      <w:r>
        <w:rPr>
          <w:rFonts w:hint="eastAsia" w:ascii="宋体" w:hAnsi="宋体"/>
          <w:sz w:val="24"/>
        </w:rPr>
        <w:t xml:space="preserve">法定代表人：            </w:t>
      </w:r>
    </w:p>
    <w:p w14:paraId="3913DC97">
      <w:pPr>
        <w:spacing w:line="360" w:lineRule="auto"/>
        <w:ind w:left="480"/>
        <w:rPr>
          <w:rFonts w:ascii="宋体" w:hAnsi="宋体"/>
          <w:sz w:val="24"/>
        </w:rPr>
      </w:pPr>
      <w:r>
        <w:rPr>
          <w:rFonts w:hint="eastAsia" w:ascii="宋体" w:hAnsi="宋体"/>
          <w:sz w:val="24"/>
        </w:rPr>
        <w:t>(2) 确认（             ）为造价工程师，其联络通讯地址如下:</w:t>
      </w:r>
    </w:p>
    <w:p w14:paraId="0F71F702">
      <w:pPr>
        <w:spacing w:line="360" w:lineRule="auto"/>
        <w:ind w:firstLine="960" w:firstLineChars="400"/>
        <w:rPr>
          <w:sz w:val="24"/>
        </w:rPr>
      </w:pPr>
      <w:r>
        <w:rPr>
          <w:rFonts w:hint="eastAsia" w:ascii="宋体" w:hAnsi="宋体"/>
          <w:sz w:val="24"/>
        </w:rPr>
        <w:t>联系电话：</w:t>
      </w:r>
      <w:r>
        <w:rPr>
          <w:rFonts w:hint="eastAsia"/>
          <w:sz w:val="24"/>
        </w:rPr>
        <w:t xml:space="preserve">                            </w:t>
      </w:r>
    </w:p>
    <w:p w14:paraId="693875C3">
      <w:pPr>
        <w:spacing w:line="360" w:lineRule="auto"/>
        <w:ind w:left="481" w:leftChars="229" w:firstLine="480" w:firstLineChars="200"/>
        <w:rPr>
          <w:sz w:val="24"/>
        </w:rPr>
      </w:pPr>
      <w:r>
        <w:rPr>
          <w:rFonts w:hint="eastAsia"/>
          <w:sz w:val="24"/>
        </w:rPr>
        <w:t>传真号码：</w:t>
      </w:r>
    </w:p>
    <w:p w14:paraId="541F0D1F">
      <w:pPr>
        <w:spacing w:line="360" w:lineRule="auto"/>
        <w:ind w:left="481" w:leftChars="229" w:firstLine="480" w:firstLineChars="200"/>
        <w:rPr>
          <w:sz w:val="24"/>
        </w:rPr>
      </w:pPr>
      <w:r>
        <w:rPr>
          <w:rFonts w:hint="eastAsia"/>
          <w:sz w:val="24"/>
        </w:rPr>
        <w:t xml:space="preserve">通讯地址：                            </w:t>
      </w:r>
    </w:p>
    <w:p w14:paraId="3F406689">
      <w:pPr>
        <w:spacing w:line="360" w:lineRule="auto"/>
        <w:ind w:left="481" w:leftChars="229" w:firstLine="480" w:firstLineChars="200"/>
        <w:rPr>
          <w:sz w:val="24"/>
        </w:rPr>
      </w:pPr>
      <w:r>
        <w:rPr>
          <w:rFonts w:hint="eastAsia"/>
          <w:sz w:val="24"/>
        </w:rPr>
        <w:t>邮政编码：</w:t>
      </w:r>
    </w:p>
    <w:p w14:paraId="6EC1F2E6">
      <w:pPr>
        <w:spacing w:line="360" w:lineRule="auto"/>
        <w:ind w:firstLine="480" w:firstLineChars="200"/>
        <w:rPr>
          <w:sz w:val="24"/>
        </w:rPr>
      </w:pPr>
      <w:r>
        <w:rPr>
          <w:rFonts w:hint="eastAsia"/>
          <w:sz w:val="24"/>
        </w:rPr>
        <w:t>5.3（4）需要发包人批准的事项：</w:t>
      </w:r>
    </w:p>
    <w:p w14:paraId="534C2F20">
      <w:pPr>
        <w:spacing w:line="360" w:lineRule="auto"/>
        <w:rPr>
          <w:sz w:val="24"/>
        </w:rPr>
      </w:pPr>
    </w:p>
    <w:p w14:paraId="16C7454C">
      <w:pPr>
        <w:spacing w:line="360" w:lineRule="auto"/>
        <w:rPr>
          <w:sz w:val="24"/>
        </w:rPr>
      </w:pPr>
    </w:p>
    <w:p w14:paraId="5C9B2627">
      <w:pPr>
        <w:spacing w:line="360" w:lineRule="auto"/>
        <w:outlineLvl w:val="2"/>
        <w:rPr>
          <w:rFonts w:ascii="黑体" w:hAnsi="宋体" w:eastAsia="黑体"/>
          <w:sz w:val="24"/>
        </w:rPr>
      </w:pPr>
      <w:bookmarkStart w:id="613" w:name="_Toc2994"/>
      <w:bookmarkStart w:id="614" w:name="_Toc18732"/>
      <w:r>
        <w:rPr>
          <w:rFonts w:hint="eastAsia" w:ascii="黑体" w:hAnsi="宋体" w:eastAsia="黑体"/>
          <w:sz w:val="24"/>
        </w:rPr>
        <w:t>6. 工程质量</w:t>
      </w:r>
      <w:bookmarkEnd w:id="613"/>
      <w:bookmarkEnd w:id="614"/>
    </w:p>
    <w:p w14:paraId="0AEFFD93">
      <w:pPr>
        <w:spacing w:line="360" w:lineRule="auto"/>
        <w:ind w:firstLine="480" w:firstLineChars="200"/>
        <w:rPr>
          <w:rFonts w:ascii="宋体" w:hAnsi="宋体"/>
          <w:sz w:val="24"/>
        </w:rPr>
      </w:pPr>
      <w:r>
        <w:rPr>
          <w:rFonts w:hint="eastAsia" w:ascii="宋体" w:hAnsi="宋体"/>
          <w:sz w:val="24"/>
        </w:rPr>
        <w:t>6.2  质量目标</w:t>
      </w:r>
    </w:p>
    <w:p w14:paraId="09F47334">
      <w:pPr>
        <w:spacing w:line="360" w:lineRule="auto"/>
        <w:ind w:firstLine="480" w:firstLineChars="200"/>
        <w:rPr>
          <w:rFonts w:ascii="宋体" w:hAnsi="宋体"/>
          <w:sz w:val="24"/>
        </w:rPr>
      </w:pPr>
      <w:r>
        <w:rPr>
          <w:rFonts w:hint="eastAsia" w:ascii="宋体" w:hAnsi="宋体"/>
          <w:sz w:val="24"/>
        </w:rPr>
        <w:t>6.2.1（1）工程质量标准：</w:t>
      </w:r>
    </w:p>
    <w:p w14:paraId="39EE995D">
      <w:pPr>
        <w:spacing w:line="360" w:lineRule="auto"/>
        <w:rPr>
          <w:rFonts w:ascii="宋体" w:hAnsi="宋体"/>
          <w:sz w:val="24"/>
        </w:rPr>
      </w:pPr>
    </w:p>
    <w:p w14:paraId="40BE8A18">
      <w:pPr>
        <w:spacing w:line="360" w:lineRule="auto"/>
        <w:rPr>
          <w:rFonts w:ascii="宋体" w:hAnsi="宋体"/>
          <w:sz w:val="24"/>
        </w:rPr>
      </w:pPr>
    </w:p>
    <w:p w14:paraId="18B72941">
      <w:pPr>
        <w:spacing w:line="360" w:lineRule="auto"/>
        <w:ind w:left="479" w:leftChars="228" w:firstLine="600" w:firstLineChars="250"/>
        <w:rPr>
          <w:rFonts w:ascii="宋体" w:hAnsi="宋体"/>
          <w:sz w:val="24"/>
        </w:rPr>
      </w:pPr>
      <w:r>
        <w:rPr>
          <w:rFonts w:hint="eastAsia" w:ascii="宋体" w:hAnsi="宋体"/>
          <w:sz w:val="24"/>
        </w:rPr>
        <w:t>（2）工程质量达到以下第</w:t>
      </w:r>
      <w:r>
        <w:rPr>
          <w:rFonts w:hint="eastAsia" w:ascii="宋体" w:hAnsi="宋体"/>
          <w:sz w:val="24"/>
          <w:u w:val="single"/>
        </w:rPr>
        <w:t xml:space="preserve">           </w:t>
      </w:r>
      <w:r>
        <w:rPr>
          <w:rFonts w:hint="eastAsia" w:ascii="宋体" w:hAnsi="宋体"/>
          <w:sz w:val="24"/>
        </w:rPr>
        <w:t>项标准的，发包人按工程造价的</w:t>
      </w:r>
      <w:r>
        <w:rPr>
          <w:rFonts w:hint="eastAsia" w:ascii="宋体" w:hAnsi="宋体"/>
          <w:sz w:val="24"/>
          <w:u w:val="single"/>
        </w:rPr>
        <w:t xml:space="preserve">          </w:t>
      </w:r>
      <w:r>
        <w:rPr>
          <w:rFonts w:hint="eastAsia" w:ascii="宋体" w:hAnsi="宋体"/>
          <w:sz w:val="24"/>
        </w:rPr>
        <w:t>﹪给予承包人补偿奖励。</w:t>
      </w:r>
    </w:p>
    <w:p w14:paraId="6E0E5028">
      <w:pPr>
        <w:spacing w:line="360" w:lineRule="auto"/>
        <w:ind w:firstLine="480" w:firstLineChars="200"/>
        <w:rPr>
          <w:rFonts w:ascii="宋体" w:hAnsi="宋体"/>
          <w:sz w:val="24"/>
        </w:rPr>
      </w:pPr>
      <w:r>
        <w:rPr>
          <w:rFonts w:hint="eastAsia" w:ascii="宋体" w:hAnsi="宋体"/>
          <w:sz w:val="24"/>
        </w:rPr>
        <w:t>1）国家级优质工程奖</w:t>
      </w:r>
    </w:p>
    <w:p w14:paraId="7B970D72">
      <w:pPr>
        <w:spacing w:line="360" w:lineRule="auto"/>
        <w:ind w:firstLine="480" w:firstLineChars="200"/>
        <w:rPr>
          <w:rFonts w:ascii="宋体" w:hAnsi="宋体"/>
          <w:sz w:val="24"/>
        </w:rPr>
      </w:pPr>
      <w:r>
        <w:rPr>
          <w:rFonts w:hint="eastAsia" w:ascii="宋体" w:hAnsi="宋体"/>
          <w:sz w:val="24"/>
        </w:rPr>
        <w:t>2) 省级优质工程奖</w:t>
      </w:r>
    </w:p>
    <w:p w14:paraId="32942EE8">
      <w:pPr>
        <w:spacing w:line="360" w:lineRule="auto"/>
        <w:ind w:firstLine="480" w:firstLineChars="200"/>
        <w:rPr>
          <w:rFonts w:ascii="宋体" w:hAnsi="宋体"/>
          <w:sz w:val="24"/>
        </w:rPr>
      </w:pPr>
      <w:r>
        <w:rPr>
          <w:rFonts w:hint="eastAsia" w:ascii="宋体" w:hAnsi="宋体"/>
          <w:sz w:val="24"/>
        </w:rPr>
        <w:t>3) 结构优质工程奖</w:t>
      </w:r>
    </w:p>
    <w:p w14:paraId="32570D46">
      <w:pPr>
        <w:spacing w:line="360" w:lineRule="auto"/>
        <w:ind w:firstLine="480" w:firstLineChars="200"/>
        <w:rPr>
          <w:rFonts w:ascii="宋体" w:hAnsi="宋体"/>
          <w:sz w:val="24"/>
        </w:rPr>
      </w:pPr>
      <w:r>
        <w:rPr>
          <w:rFonts w:hint="eastAsia" w:ascii="宋体" w:hAnsi="宋体"/>
          <w:sz w:val="24"/>
        </w:rPr>
        <w:t>4）市级优质工程奖</w:t>
      </w:r>
    </w:p>
    <w:p w14:paraId="68B27499">
      <w:pPr>
        <w:spacing w:line="360" w:lineRule="auto"/>
        <w:ind w:firstLine="960" w:firstLineChars="400"/>
        <w:rPr>
          <w:rFonts w:ascii="宋体" w:hAnsi="宋体"/>
          <w:sz w:val="24"/>
        </w:rPr>
      </w:pPr>
    </w:p>
    <w:p w14:paraId="0AFD4F1A">
      <w:pPr>
        <w:spacing w:line="360" w:lineRule="auto"/>
        <w:ind w:firstLine="480" w:firstLineChars="200"/>
        <w:rPr>
          <w:rFonts w:ascii="宋体" w:hAnsi="宋体"/>
          <w:sz w:val="24"/>
        </w:rPr>
      </w:pPr>
      <w:r>
        <w:rPr>
          <w:rFonts w:hint="eastAsia" w:ascii="宋体" w:hAnsi="宋体"/>
          <w:sz w:val="24"/>
        </w:rPr>
        <w:t>6.3  隐蔽工程和中间验收</w:t>
      </w:r>
    </w:p>
    <w:p w14:paraId="52A2E8FB">
      <w:pPr>
        <w:spacing w:line="360" w:lineRule="auto"/>
        <w:ind w:left="480"/>
        <w:rPr>
          <w:sz w:val="24"/>
        </w:rPr>
      </w:pPr>
      <w:r>
        <w:rPr>
          <w:rFonts w:hint="eastAsia" w:ascii="宋体" w:hAnsi="宋体"/>
          <w:sz w:val="24"/>
        </w:rPr>
        <w:t>6.3.1中间验收部位包括：</w:t>
      </w:r>
    </w:p>
    <w:p w14:paraId="7AEE425C">
      <w:pPr>
        <w:spacing w:line="360" w:lineRule="auto"/>
        <w:ind w:firstLine="480" w:firstLineChars="200"/>
        <w:rPr>
          <w:sz w:val="24"/>
        </w:rPr>
      </w:pPr>
    </w:p>
    <w:p w14:paraId="1806744E">
      <w:pPr>
        <w:spacing w:line="360" w:lineRule="auto"/>
        <w:ind w:firstLine="480" w:firstLineChars="200"/>
        <w:rPr>
          <w:sz w:val="24"/>
        </w:rPr>
      </w:pPr>
    </w:p>
    <w:p w14:paraId="211F4895">
      <w:pPr>
        <w:spacing w:line="360" w:lineRule="auto"/>
        <w:outlineLvl w:val="2"/>
        <w:rPr>
          <w:rFonts w:ascii="黑体" w:hAnsi="宋体" w:eastAsia="黑体"/>
          <w:sz w:val="24"/>
        </w:rPr>
      </w:pPr>
      <w:bookmarkStart w:id="615" w:name="_Toc1950"/>
      <w:bookmarkStart w:id="616" w:name="_Toc16917"/>
      <w:r>
        <w:rPr>
          <w:rFonts w:hint="eastAsia" w:ascii="黑体" w:hAnsi="宋体" w:eastAsia="黑体"/>
          <w:sz w:val="24"/>
        </w:rPr>
        <w:t>8. 工期和进度</w:t>
      </w:r>
      <w:bookmarkEnd w:id="615"/>
      <w:bookmarkEnd w:id="616"/>
    </w:p>
    <w:p w14:paraId="2452EF2C">
      <w:pPr>
        <w:spacing w:line="360" w:lineRule="auto"/>
        <w:ind w:firstLine="480" w:firstLineChars="200"/>
        <w:rPr>
          <w:rFonts w:ascii="宋体" w:hAnsi="宋体"/>
          <w:sz w:val="24"/>
        </w:rPr>
      </w:pPr>
      <w:r>
        <w:rPr>
          <w:rFonts w:hint="eastAsia" w:ascii="宋体" w:hAnsi="宋体"/>
          <w:sz w:val="24"/>
        </w:rPr>
        <w:t>8.2 进度计划和报告</w:t>
      </w:r>
    </w:p>
    <w:p w14:paraId="1CF05EDE">
      <w:pPr>
        <w:spacing w:line="360" w:lineRule="auto"/>
        <w:ind w:left="480"/>
        <w:rPr>
          <w:rFonts w:ascii="宋体" w:hAnsi="宋体"/>
          <w:sz w:val="24"/>
        </w:rPr>
      </w:pPr>
      <w:r>
        <w:rPr>
          <w:rFonts w:hint="eastAsia" w:ascii="宋体" w:hAnsi="宋体"/>
          <w:sz w:val="24"/>
        </w:rPr>
        <w:t>8.2.3承包人编制进度报告和修订进度计划的时间要求</w:t>
      </w:r>
    </w:p>
    <w:p w14:paraId="7929DFFF">
      <w:pPr>
        <w:spacing w:line="360" w:lineRule="auto"/>
        <w:rPr>
          <w:rFonts w:ascii="宋体" w:hAnsi="宋体"/>
          <w:sz w:val="24"/>
        </w:rPr>
      </w:pPr>
    </w:p>
    <w:p w14:paraId="5DDB2D61">
      <w:pPr>
        <w:spacing w:line="360" w:lineRule="auto"/>
        <w:rPr>
          <w:rFonts w:ascii="宋体" w:hAnsi="宋体"/>
          <w:sz w:val="24"/>
        </w:rPr>
      </w:pPr>
    </w:p>
    <w:p w14:paraId="3EF6F21C">
      <w:pPr>
        <w:spacing w:line="360" w:lineRule="auto"/>
        <w:ind w:firstLine="480" w:firstLineChars="200"/>
        <w:rPr>
          <w:rFonts w:ascii="宋体" w:hAnsi="宋体"/>
          <w:sz w:val="24"/>
        </w:rPr>
      </w:pPr>
      <w:r>
        <w:rPr>
          <w:rFonts w:hint="eastAsia" w:ascii="宋体" w:hAnsi="宋体"/>
          <w:sz w:val="24"/>
        </w:rPr>
        <w:t>8.3  开工</w:t>
      </w:r>
    </w:p>
    <w:p w14:paraId="3A4656ED">
      <w:pPr>
        <w:spacing w:line="360" w:lineRule="auto"/>
        <w:ind w:firstLine="480" w:firstLineChars="200"/>
        <w:jc w:val="left"/>
        <w:rPr>
          <w:rFonts w:ascii="宋体" w:hAnsi="宋体"/>
          <w:sz w:val="24"/>
        </w:rPr>
      </w:pPr>
      <w:r>
        <w:rPr>
          <w:rFonts w:hint="eastAsia" w:ascii="宋体" w:hAnsi="宋体"/>
          <w:sz w:val="24"/>
        </w:rPr>
        <w:t>8.3.4</w:t>
      </w:r>
      <w:r>
        <w:rPr>
          <w:rFonts w:ascii="宋体" w:hAnsi="宋体"/>
          <w:sz w:val="24"/>
        </w:rPr>
        <w:t>因发包人原因造成监理工程师未能在计划开工日期之日起</w:t>
      </w:r>
      <w:r>
        <w:rPr>
          <w:rFonts w:ascii="宋体" w:hAnsi="宋体"/>
          <w:sz w:val="24"/>
          <w:u w:val="single"/>
        </w:rPr>
        <w:t xml:space="preserve">     </w:t>
      </w:r>
      <w:r>
        <w:rPr>
          <w:rFonts w:ascii="宋体" w:hAnsi="宋体"/>
          <w:sz w:val="24"/>
        </w:rPr>
        <w:t>天内发出开工通知的，承包人有权提出价格调整要求，或者解除合同。</w:t>
      </w:r>
    </w:p>
    <w:p w14:paraId="0AB3FA7E">
      <w:pPr>
        <w:spacing w:line="360" w:lineRule="auto"/>
        <w:rPr>
          <w:rFonts w:ascii="宋体" w:hAnsi="宋体"/>
          <w:sz w:val="24"/>
        </w:rPr>
      </w:pPr>
    </w:p>
    <w:p w14:paraId="19451531">
      <w:pPr>
        <w:spacing w:line="360" w:lineRule="auto"/>
        <w:ind w:firstLine="480" w:firstLineChars="200"/>
        <w:rPr>
          <w:rFonts w:ascii="宋体" w:hAnsi="宋体"/>
          <w:sz w:val="24"/>
        </w:rPr>
      </w:pPr>
      <w:r>
        <w:rPr>
          <w:rFonts w:hint="eastAsia" w:ascii="宋体" w:hAnsi="宋体"/>
          <w:sz w:val="24"/>
        </w:rPr>
        <w:t>8.5  工期和工期延误</w:t>
      </w:r>
    </w:p>
    <w:p w14:paraId="586FCF25">
      <w:pPr>
        <w:spacing w:line="360" w:lineRule="auto"/>
        <w:ind w:firstLine="480" w:firstLineChars="200"/>
        <w:rPr>
          <w:rFonts w:ascii="宋体" w:hAnsi="宋体"/>
          <w:sz w:val="24"/>
        </w:rPr>
      </w:pPr>
      <w:r>
        <w:rPr>
          <w:rFonts w:hint="eastAsia" w:ascii="宋体" w:hAnsi="宋体"/>
          <w:sz w:val="24"/>
        </w:rPr>
        <w:t>8.5.1  合同工程工期：（          ）天。</w:t>
      </w:r>
    </w:p>
    <w:p w14:paraId="5D53AE6A">
      <w:pPr>
        <w:tabs>
          <w:tab w:val="left" w:pos="900"/>
        </w:tabs>
        <w:spacing w:line="360" w:lineRule="auto"/>
        <w:ind w:firstLine="943" w:firstLineChars="393"/>
        <w:rPr>
          <w:rFonts w:ascii="宋体" w:hAnsi="宋体"/>
          <w:sz w:val="24"/>
        </w:rPr>
      </w:pPr>
      <w:r>
        <w:rPr>
          <w:rFonts w:hint="eastAsia" w:ascii="宋体" w:hAnsi="宋体"/>
          <w:sz w:val="24"/>
        </w:rPr>
        <w:t xml:space="preserve">(1)  （               ）单项工程的工期：（       ）天，从 </w:t>
      </w:r>
      <w:r>
        <w:rPr>
          <w:rFonts w:hint="eastAsia" w:ascii="宋体" w:hAnsi="宋体"/>
          <w:sz w:val="24"/>
          <w:u w:val="single"/>
        </w:rPr>
        <w:t xml:space="preserve">    </w:t>
      </w:r>
      <w:r>
        <w:rPr>
          <w:rFonts w:hint="eastAsia" w:ascii="宋体" w:hAnsi="宋体"/>
          <w:sz w:val="24"/>
        </w:rPr>
        <w:t xml:space="preserve"> 年</w:t>
      </w:r>
    </w:p>
    <w:p w14:paraId="468F4996">
      <w:pPr>
        <w:tabs>
          <w:tab w:val="left" w:pos="900"/>
        </w:tabs>
        <w:spacing w:line="360" w:lineRule="auto"/>
        <w:ind w:firstLine="943" w:firstLineChars="393"/>
        <w:rPr>
          <w:rFonts w:ascii="宋体" w:hAnsi="宋体"/>
          <w:sz w:val="24"/>
        </w:rPr>
      </w:pP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日开始施工，至</w:t>
      </w:r>
      <w:r>
        <w:rPr>
          <w:rFonts w:hint="eastAsia" w:ascii="宋体" w:hAnsi="宋体"/>
          <w:sz w:val="24"/>
          <w:u w:val="single"/>
        </w:rPr>
        <w:t xml:space="preserve">    </w:t>
      </w:r>
      <w:r>
        <w:rPr>
          <w:rFonts w:hint="eastAsia" w:ascii="宋体" w:hAnsi="宋体"/>
          <w:sz w:val="24"/>
        </w:rPr>
        <w:t xml:space="preserve"> 年 </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日竣工完成。</w:t>
      </w:r>
    </w:p>
    <w:p w14:paraId="549F9590">
      <w:pPr>
        <w:spacing w:line="360" w:lineRule="auto"/>
        <w:ind w:firstLine="960" w:firstLineChars="400"/>
        <w:rPr>
          <w:rFonts w:ascii="宋体" w:hAnsi="宋体"/>
          <w:sz w:val="24"/>
        </w:rPr>
      </w:pPr>
      <w:r>
        <w:rPr>
          <w:rFonts w:hint="eastAsia" w:ascii="宋体" w:hAnsi="宋体"/>
          <w:sz w:val="24"/>
        </w:rPr>
        <w:t xml:space="preserve">(2)  （               ）单项工程的工期：（       ）天，从 </w:t>
      </w:r>
      <w:r>
        <w:rPr>
          <w:rFonts w:hint="eastAsia" w:ascii="宋体" w:hAnsi="宋体"/>
          <w:sz w:val="24"/>
          <w:u w:val="single"/>
        </w:rPr>
        <w:t xml:space="preserve">    </w:t>
      </w:r>
      <w:r>
        <w:rPr>
          <w:rFonts w:hint="eastAsia" w:ascii="宋体" w:hAnsi="宋体"/>
          <w:sz w:val="24"/>
        </w:rPr>
        <w:t xml:space="preserve"> 年</w:t>
      </w:r>
    </w:p>
    <w:p w14:paraId="50E5B3E7">
      <w:pPr>
        <w:spacing w:line="360" w:lineRule="auto"/>
        <w:ind w:firstLine="960" w:firstLineChars="400"/>
        <w:rPr>
          <w:rFonts w:ascii="宋体" w:hAnsi="宋体"/>
          <w:sz w:val="24"/>
        </w:rPr>
      </w:pP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日开始施工，至</w:t>
      </w:r>
      <w:r>
        <w:rPr>
          <w:rFonts w:hint="eastAsia" w:ascii="宋体" w:hAnsi="宋体"/>
          <w:sz w:val="24"/>
          <w:u w:val="single"/>
        </w:rPr>
        <w:t xml:space="preserve">    </w:t>
      </w:r>
      <w:r>
        <w:rPr>
          <w:rFonts w:hint="eastAsia" w:ascii="宋体" w:hAnsi="宋体"/>
          <w:sz w:val="24"/>
        </w:rPr>
        <w:t xml:space="preserve"> 年 </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日竣工完成。</w:t>
      </w:r>
    </w:p>
    <w:p w14:paraId="46C2D573">
      <w:pPr>
        <w:spacing w:line="360" w:lineRule="auto"/>
        <w:ind w:firstLine="900" w:firstLineChars="375"/>
        <w:rPr>
          <w:rFonts w:ascii="宋体" w:hAnsi="宋体"/>
          <w:sz w:val="24"/>
        </w:rPr>
      </w:pPr>
      <w:r>
        <w:rPr>
          <w:rFonts w:hint="eastAsia" w:ascii="宋体" w:hAnsi="宋体"/>
          <w:sz w:val="24"/>
        </w:rPr>
        <w:t>（3）</w:t>
      </w:r>
    </w:p>
    <w:p w14:paraId="1361678C">
      <w:pPr>
        <w:spacing w:line="360" w:lineRule="auto"/>
        <w:ind w:firstLine="900" w:firstLineChars="375"/>
        <w:rPr>
          <w:rFonts w:ascii="宋体" w:hAnsi="宋体"/>
          <w:sz w:val="24"/>
        </w:rPr>
      </w:pPr>
    </w:p>
    <w:p w14:paraId="23007C28">
      <w:pPr>
        <w:spacing w:line="360" w:lineRule="auto"/>
        <w:ind w:firstLine="900" w:firstLineChars="375"/>
        <w:rPr>
          <w:sz w:val="24"/>
        </w:rPr>
      </w:pPr>
      <w:r>
        <w:rPr>
          <w:rFonts w:hint="eastAsia" w:ascii="宋体" w:hAnsi="宋体"/>
          <w:sz w:val="24"/>
        </w:rPr>
        <w:t xml:space="preserve">  </w:t>
      </w:r>
      <w:r>
        <w:rPr>
          <w:rFonts w:hint="eastAsia"/>
          <w:sz w:val="24"/>
        </w:rPr>
        <w:t xml:space="preserve">                                                     </w:t>
      </w:r>
    </w:p>
    <w:p w14:paraId="5DB285C9">
      <w:pPr>
        <w:spacing w:after="120" w:line="360" w:lineRule="auto"/>
        <w:ind w:firstLine="480" w:firstLineChars="200"/>
        <w:rPr>
          <w:rFonts w:ascii="宋体" w:hAnsi="宋体"/>
          <w:sz w:val="24"/>
        </w:rPr>
      </w:pPr>
      <w:bookmarkStart w:id="617" w:name="_Toc300934971"/>
      <w:bookmarkStart w:id="618" w:name="_Toc304295549"/>
      <w:bookmarkStart w:id="619" w:name="_Toc297216178"/>
      <w:bookmarkStart w:id="620" w:name="_Toc303539128"/>
      <w:bookmarkStart w:id="621" w:name="_Toc297123519"/>
      <w:bookmarkStart w:id="622" w:name="_Toc312678015"/>
      <w:r>
        <w:rPr>
          <w:rFonts w:hint="eastAsia" w:ascii="宋体" w:hAnsi="宋体"/>
          <w:sz w:val="24"/>
        </w:rPr>
        <w:t>8.6</w:t>
      </w:r>
      <w:r>
        <w:rPr>
          <w:rFonts w:ascii="宋体" w:hAnsi="宋体"/>
          <w:sz w:val="24"/>
        </w:rPr>
        <w:t xml:space="preserve"> </w:t>
      </w:r>
      <w:r>
        <w:rPr>
          <w:rFonts w:hint="eastAsia" w:ascii="宋体" w:hAnsi="宋体"/>
          <w:sz w:val="24"/>
        </w:rPr>
        <w:t xml:space="preserve"> </w:t>
      </w:r>
      <w:r>
        <w:rPr>
          <w:rFonts w:ascii="宋体" w:hAnsi="宋体"/>
          <w:sz w:val="24"/>
        </w:rPr>
        <w:t>不</w:t>
      </w:r>
      <w:bookmarkEnd w:id="617"/>
      <w:bookmarkEnd w:id="618"/>
      <w:bookmarkEnd w:id="619"/>
      <w:bookmarkEnd w:id="620"/>
      <w:bookmarkEnd w:id="621"/>
      <w:bookmarkEnd w:id="622"/>
      <w:r>
        <w:rPr>
          <w:rFonts w:ascii="宋体" w:hAnsi="宋体"/>
          <w:sz w:val="24"/>
        </w:rPr>
        <w:t>利物质条件</w:t>
      </w:r>
    </w:p>
    <w:p w14:paraId="595ED01F">
      <w:pPr>
        <w:spacing w:line="360" w:lineRule="auto"/>
        <w:ind w:firstLine="480" w:firstLineChars="200"/>
        <w:jc w:val="left"/>
        <w:rPr>
          <w:rFonts w:ascii="宋体" w:hAnsi="宋体"/>
          <w:sz w:val="24"/>
          <w:u w:val="single"/>
        </w:rPr>
      </w:pPr>
      <w:bookmarkStart w:id="623" w:name="_Toc300934972"/>
      <w:bookmarkStart w:id="624" w:name="_Toc312678016"/>
      <w:bookmarkStart w:id="625" w:name="_Toc304295550"/>
      <w:bookmarkStart w:id="626" w:name="_Toc303539129"/>
      <w:bookmarkStart w:id="627" w:name="_Toc297123520"/>
      <w:bookmarkStart w:id="628" w:name="_Toc297216179"/>
      <w:bookmarkStart w:id="629" w:name="_Toc318581172"/>
      <w:r>
        <w:rPr>
          <w:rFonts w:hint="eastAsia" w:ascii="宋体" w:hAnsi="宋体"/>
          <w:sz w:val="24"/>
        </w:rPr>
        <w:t>不利物质条件包括以下情形：</w:t>
      </w:r>
    </w:p>
    <w:p w14:paraId="529D0BC1">
      <w:pPr>
        <w:spacing w:line="360" w:lineRule="auto"/>
        <w:ind w:firstLine="480" w:firstLineChars="200"/>
        <w:jc w:val="left"/>
        <w:rPr>
          <w:rFonts w:ascii="宋体" w:hAnsi="宋体"/>
          <w:sz w:val="24"/>
          <w:u w:val="single"/>
        </w:rPr>
      </w:pPr>
    </w:p>
    <w:p w14:paraId="06CE7C53">
      <w:pPr>
        <w:spacing w:line="360" w:lineRule="auto"/>
        <w:ind w:firstLine="480" w:firstLineChars="200"/>
        <w:jc w:val="left"/>
        <w:rPr>
          <w:rFonts w:ascii="宋体" w:hAnsi="宋体"/>
          <w:sz w:val="24"/>
          <w:u w:val="single"/>
        </w:rPr>
      </w:pPr>
    </w:p>
    <w:bookmarkEnd w:id="623"/>
    <w:bookmarkEnd w:id="624"/>
    <w:bookmarkEnd w:id="625"/>
    <w:bookmarkEnd w:id="626"/>
    <w:bookmarkEnd w:id="627"/>
    <w:bookmarkEnd w:id="628"/>
    <w:bookmarkEnd w:id="629"/>
    <w:p w14:paraId="12C31F51">
      <w:pPr>
        <w:spacing w:after="120" w:line="360" w:lineRule="auto"/>
        <w:ind w:firstLine="480" w:firstLineChars="200"/>
        <w:rPr>
          <w:rFonts w:ascii="宋体" w:hAnsi="宋体"/>
          <w:sz w:val="24"/>
        </w:rPr>
      </w:pPr>
      <w:bookmarkStart w:id="630" w:name="_Toc297216180"/>
      <w:bookmarkStart w:id="631" w:name="_Toc304295551"/>
      <w:bookmarkStart w:id="632" w:name="_Toc300934973"/>
      <w:bookmarkStart w:id="633" w:name="_Toc312678017"/>
      <w:bookmarkStart w:id="634" w:name="_Toc303539130"/>
      <w:bookmarkStart w:id="635" w:name="_Toc297123521"/>
      <w:r>
        <w:rPr>
          <w:rFonts w:hint="eastAsia" w:ascii="宋体" w:hAnsi="宋体"/>
          <w:sz w:val="24"/>
        </w:rPr>
        <w:t xml:space="preserve">8.7  </w:t>
      </w:r>
      <w:r>
        <w:rPr>
          <w:rFonts w:ascii="宋体" w:hAnsi="宋体"/>
          <w:sz w:val="24"/>
        </w:rPr>
        <w:t>异常恶劣的气候条件</w:t>
      </w:r>
    </w:p>
    <w:bookmarkEnd w:id="630"/>
    <w:bookmarkEnd w:id="631"/>
    <w:bookmarkEnd w:id="632"/>
    <w:bookmarkEnd w:id="633"/>
    <w:bookmarkEnd w:id="634"/>
    <w:bookmarkEnd w:id="635"/>
    <w:p w14:paraId="34BF2FFA">
      <w:pPr>
        <w:spacing w:line="360" w:lineRule="auto"/>
        <w:ind w:firstLine="480" w:firstLineChars="200"/>
        <w:jc w:val="left"/>
        <w:rPr>
          <w:rFonts w:ascii="宋体" w:hAnsi="宋体"/>
          <w:sz w:val="24"/>
        </w:rPr>
      </w:pPr>
      <w:r>
        <w:rPr>
          <w:rFonts w:ascii="宋体" w:hAnsi="宋体"/>
          <w:sz w:val="24"/>
        </w:rPr>
        <w:t>发包人和承包人同意以下情形视为异常恶劣的气候条件：</w:t>
      </w:r>
    </w:p>
    <w:p w14:paraId="61A673D0">
      <w:pPr>
        <w:spacing w:line="360" w:lineRule="auto"/>
        <w:ind w:firstLine="480" w:firstLineChars="200"/>
        <w:jc w:val="left"/>
        <w:rPr>
          <w:rFonts w:ascii="宋体" w:hAnsi="宋体"/>
          <w:sz w:val="24"/>
        </w:rPr>
      </w:pPr>
    </w:p>
    <w:p w14:paraId="3C23B842">
      <w:pPr>
        <w:spacing w:line="360" w:lineRule="auto"/>
        <w:rPr>
          <w:sz w:val="24"/>
        </w:rPr>
      </w:pPr>
    </w:p>
    <w:p w14:paraId="35A664E5">
      <w:pPr>
        <w:spacing w:line="360" w:lineRule="auto"/>
        <w:rPr>
          <w:sz w:val="24"/>
        </w:rPr>
      </w:pPr>
    </w:p>
    <w:p w14:paraId="2D38F557">
      <w:pPr>
        <w:spacing w:line="360" w:lineRule="auto"/>
        <w:outlineLvl w:val="2"/>
        <w:rPr>
          <w:rFonts w:ascii="黑体" w:hAnsi="宋体" w:eastAsia="黑体"/>
          <w:sz w:val="24"/>
        </w:rPr>
      </w:pPr>
      <w:bookmarkStart w:id="636" w:name="_Toc30453"/>
      <w:bookmarkStart w:id="637" w:name="_Toc16450"/>
      <w:r>
        <w:rPr>
          <w:rFonts w:hint="eastAsia" w:ascii="黑体" w:hAnsi="宋体" w:eastAsia="黑体"/>
          <w:sz w:val="24"/>
        </w:rPr>
        <w:t>9. 造价</w:t>
      </w:r>
      <w:bookmarkEnd w:id="636"/>
      <w:bookmarkEnd w:id="637"/>
    </w:p>
    <w:p w14:paraId="39822686">
      <w:pPr>
        <w:spacing w:line="360" w:lineRule="auto"/>
        <w:ind w:firstLine="480" w:firstLineChars="200"/>
        <w:rPr>
          <w:rFonts w:ascii="宋体" w:hAnsi="宋体"/>
          <w:sz w:val="24"/>
        </w:rPr>
      </w:pPr>
      <w:r>
        <w:rPr>
          <w:rFonts w:hint="eastAsia" w:ascii="宋体" w:hAnsi="宋体"/>
          <w:sz w:val="24"/>
        </w:rPr>
        <w:t>9.4  暂列金额</w:t>
      </w:r>
    </w:p>
    <w:p w14:paraId="110F535F">
      <w:pPr>
        <w:spacing w:line="360" w:lineRule="auto"/>
        <w:ind w:firstLine="480" w:firstLineChars="200"/>
        <w:rPr>
          <w:rFonts w:ascii="宋体" w:hAnsi="宋体"/>
          <w:sz w:val="24"/>
        </w:rPr>
      </w:pPr>
      <w:r>
        <w:rPr>
          <w:rFonts w:hint="eastAsia" w:ascii="宋体" w:hAnsi="宋体"/>
          <w:sz w:val="24"/>
        </w:rPr>
        <w:t>本合同暂列金额为（          ）元。</w:t>
      </w:r>
    </w:p>
    <w:p w14:paraId="35C9EC34">
      <w:pPr>
        <w:spacing w:line="360" w:lineRule="auto"/>
        <w:rPr>
          <w:rFonts w:ascii="宋体" w:hAnsi="宋体"/>
          <w:sz w:val="24"/>
        </w:rPr>
      </w:pPr>
    </w:p>
    <w:p w14:paraId="7E9870D9">
      <w:pPr>
        <w:spacing w:line="360" w:lineRule="auto"/>
        <w:ind w:firstLine="480" w:firstLineChars="200"/>
        <w:rPr>
          <w:rFonts w:ascii="宋体" w:hAnsi="宋体"/>
          <w:sz w:val="24"/>
        </w:rPr>
      </w:pPr>
      <w:r>
        <w:rPr>
          <w:rFonts w:hint="eastAsia" w:ascii="宋体" w:hAnsi="宋体"/>
          <w:sz w:val="24"/>
        </w:rPr>
        <w:t>9.6提前竣工奖与误期赔偿费</w:t>
      </w:r>
    </w:p>
    <w:p w14:paraId="0A8D89E9">
      <w:pPr>
        <w:spacing w:line="360" w:lineRule="auto"/>
        <w:ind w:left="480"/>
        <w:rPr>
          <w:rFonts w:ascii="宋体" w:hAnsi="宋体"/>
          <w:sz w:val="24"/>
        </w:rPr>
      </w:pPr>
      <w:r>
        <w:rPr>
          <w:rFonts w:hint="eastAsia" w:ascii="宋体" w:hAnsi="宋体"/>
          <w:sz w:val="24"/>
        </w:rPr>
        <w:t>9.6.1提前竣工奖按以下第</w:t>
      </w:r>
      <w:r>
        <w:rPr>
          <w:rFonts w:hint="eastAsia" w:ascii="宋体" w:hAnsi="宋体"/>
          <w:sz w:val="24"/>
          <w:u w:val="single"/>
        </w:rPr>
        <w:t xml:space="preserve">         </w:t>
      </w:r>
      <w:r>
        <w:rPr>
          <w:rFonts w:hint="eastAsia" w:ascii="宋体" w:hAnsi="宋体"/>
          <w:sz w:val="24"/>
        </w:rPr>
        <w:t>条的约定。</w:t>
      </w:r>
    </w:p>
    <w:p w14:paraId="592CDA8C">
      <w:pPr>
        <w:spacing w:line="360" w:lineRule="auto"/>
        <w:ind w:left="481" w:leftChars="229" w:firstLine="480" w:firstLineChars="200"/>
        <w:rPr>
          <w:rFonts w:ascii="宋体" w:hAnsi="宋体"/>
          <w:sz w:val="24"/>
        </w:rPr>
      </w:pPr>
      <w:r>
        <w:rPr>
          <w:rFonts w:hint="eastAsia" w:ascii="宋体" w:hAnsi="宋体"/>
          <w:sz w:val="24"/>
        </w:rPr>
        <w:t>（1）   不设提前竣工奖。</w:t>
      </w:r>
    </w:p>
    <w:p w14:paraId="428BB304">
      <w:pPr>
        <w:spacing w:line="360" w:lineRule="auto"/>
        <w:ind w:left="481" w:leftChars="229" w:firstLine="480" w:firstLineChars="200"/>
        <w:rPr>
          <w:rFonts w:ascii="宋体" w:hAnsi="宋体"/>
          <w:sz w:val="24"/>
        </w:rPr>
      </w:pPr>
      <w:r>
        <w:rPr>
          <w:rFonts w:hint="eastAsia" w:ascii="宋体" w:hAnsi="宋体"/>
          <w:sz w:val="24"/>
        </w:rPr>
        <w:t>（2）   每日历天应奖额度为（        ）元，提前竣工奖的最高限额是（                ）元。</w:t>
      </w:r>
    </w:p>
    <w:p w14:paraId="2A2C5E20">
      <w:pPr>
        <w:spacing w:line="360" w:lineRule="auto"/>
        <w:ind w:left="480"/>
        <w:rPr>
          <w:rFonts w:ascii="宋体" w:hAnsi="宋体"/>
          <w:sz w:val="24"/>
        </w:rPr>
      </w:pPr>
      <w:r>
        <w:rPr>
          <w:rFonts w:hint="eastAsia" w:ascii="宋体" w:hAnsi="宋体"/>
          <w:sz w:val="24"/>
        </w:rPr>
        <w:t>9.6.2误期赔偿费按以下第</w:t>
      </w:r>
      <w:r>
        <w:rPr>
          <w:rFonts w:hint="eastAsia" w:ascii="宋体" w:hAnsi="宋体"/>
          <w:sz w:val="24"/>
          <w:u w:val="single"/>
        </w:rPr>
        <w:t xml:space="preserve">        </w:t>
      </w:r>
      <w:r>
        <w:rPr>
          <w:rFonts w:hint="eastAsia" w:ascii="宋体" w:hAnsi="宋体"/>
          <w:sz w:val="24"/>
        </w:rPr>
        <w:t xml:space="preserve"> 条的约定。</w:t>
      </w:r>
    </w:p>
    <w:p w14:paraId="6E93C49F">
      <w:pPr>
        <w:spacing w:line="360" w:lineRule="auto"/>
        <w:ind w:firstLine="720" w:firstLineChars="300"/>
        <w:rPr>
          <w:rFonts w:ascii="宋体" w:hAnsi="宋体"/>
          <w:sz w:val="24"/>
        </w:rPr>
      </w:pPr>
      <w:r>
        <w:rPr>
          <w:rFonts w:hint="eastAsia" w:ascii="宋体" w:hAnsi="宋体"/>
          <w:sz w:val="24"/>
        </w:rPr>
        <w:t>(1)  不设误期赔偿费。</w:t>
      </w:r>
    </w:p>
    <w:p w14:paraId="2616D0B7">
      <w:pPr>
        <w:spacing w:line="360" w:lineRule="auto"/>
        <w:ind w:firstLine="720" w:firstLineChars="300"/>
        <w:rPr>
          <w:rFonts w:ascii="宋体" w:hAnsi="宋体"/>
          <w:sz w:val="24"/>
        </w:rPr>
      </w:pPr>
      <w:r>
        <w:rPr>
          <w:rFonts w:hint="eastAsia" w:ascii="宋体" w:hAnsi="宋体"/>
          <w:sz w:val="24"/>
        </w:rPr>
        <w:t>(2)  每日历天应赔付额度为（        ）元，误期赔偿费最高限额是（              ）元。</w:t>
      </w:r>
    </w:p>
    <w:p w14:paraId="70D5B4B9">
      <w:pPr>
        <w:spacing w:line="360" w:lineRule="auto"/>
        <w:rPr>
          <w:rFonts w:ascii="宋体" w:hAnsi="宋体"/>
          <w:sz w:val="24"/>
        </w:rPr>
      </w:pPr>
    </w:p>
    <w:p w14:paraId="5B3270CF">
      <w:pPr>
        <w:spacing w:line="360" w:lineRule="auto"/>
        <w:ind w:firstLine="480" w:firstLineChars="200"/>
        <w:rPr>
          <w:rFonts w:ascii="宋体" w:hAnsi="宋体"/>
          <w:sz w:val="24"/>
        </w:rPr>
      </w:pPr>
      <w:r>
        <w:rPr>
          <w:rFonts w:hint="eastAsia" w:ascii="宋体" w:hAnsi="宋体"/>
          <w:sz w:val="24"/>
        </w:rPr>
        <w:t>9.7合同价款的约定与调整因素</w:t>
      </w:r>
    </w:p>
    <w:p w14:paraId="370B73B9">
      <w:pPr>
        <w:spacing w:line="360" w:lineRule="auto"/>
        <w:ind w:left="840"/>
        <w:rPr>
          <w:rFonts w:ascii="宋体" w:hAnsi="宋体"/>
          <w:sz w:val="24"/>
        </w:rPr>
      </w:pPr>
      <w:r>
        <w:rPr>
          <w:rFonts w:hint="eastAsia" w:ascii="宋体" w:hAnsi="宋体"/>
          <w:sz w:val="24"/>
        </w:rPr>
        <w:t>9.7.1  合同价款采用以下第</w:t>
      </w:r>
      <w:r>
        <w:rPr>
          <w:rFonts w:hint="eastAsia" w:ascii="宋体" w:hAnsi="宋体"/>
          <w:sz w:val="24"/>
          <w:u w:val="single"/>
        </w:rPr>
        <w:t xml:space="preserve">            </w:t>
      </w:r>
      <w:r>
        <w:rPr>
          <w:rFonts w:hint="eastAsia" w:ascii="宋体" w:hAnsi="宋体"/>
          <w:sz w:val="24"/>
        </w:rPr>
        <w:t>条的方式。</w:t>
      </w:r>
    </w:p>
    <w:p w14:paraId="4AC216F7">
      <w:pPr>
        <w:spacing w:line="360" w:lineRule="auto"/>
        <w:ind w:left="840"/>
        <w:rPr>
          <w:rFonts w:ascii="宋体" w:hAnsi="宋体"/>
          <w:sz w:val="24"/>
        </w:rPr>
      </w:pPr>
      <w:r>
        <w:rPr>
          <w:rFonts w:hint="eastAsia" w:ascii="宋体" w:hAnsi="宋体"/>
          <w:sz w:val="24"/>
        </w:rPr>
        <w:t>（1）固定单价。</w:t>
      </w:r>
    </w:p>
    <w:p w14:paraId="72FE7E94">
      <w:pPr>
        <w:spacing w:line="360" w:lineRule="auto"/>
        <w:ind w:left="840"/>
        <w:rPr>
          <w:rFonts w:ascii="宋体" w:hAnsi="宋体"/>
          <w:sz w:val="24"/>
        </w:rPr>
      </w:pPr>
      <w:r>
        <w:rPr>
          <w:rFonts w:hint="eastAsia" w:ascii="宋体" w:hAnsi="宋体"/>
          <w:sz w:val="24"/>
        </w:rPr>
        <w:t>（2）固定总价。</w:t>
      </w:r>
    </w:p>
    <w:p w14:paraId="6A1D9A44">
      <w:pPr>
        <w:spacing w:line="360" w:lineRule="auto"/>
        <w:ind w:left="840"/>
        <w:rPr>
          <w:rFonts w:ascii="宋体" w:hAnsi="宋体"/>
          <w:sz w:val="24"/>
        </w:rPr>
      </w:pPr>
      <w:r>
        <w:rPr>
          <w:rFonts w:hint="eastAsia" w:ascii="宋体" w:hAnsi="宋体"/>
          <w:sz w:val="24"/>
        </w:rPr>
        <w:t>（3）可调价格。</w:t>
      </w:r>
    </w:p>
    <w:p w14:paraId="2B023E2E">
      <w:pPr>
        <w:spacing w:line="360" w:lineRule="auto"/>
        <w:ind w:left="840"/>
        <w:rPr>
          <w:rFonts w:ascii="宋体" w:hAnsi="宋体"/>
          <w:sz w:val="24"/>
        </w:rPr>
      </w:pPr>
      <w:r>
        <w:rPr>
          <w:rFonts w:hint="eastAsia" w:ascii="宋体" w:hAnsi="宋体"/>
          <w:sz w:val="24"/>
        </w:rPr>
        <w:t xml:space="preserve">9.7.2  合同价款的调整因素除包括通用条款9.7.2款第（1）项至第（13）项规定外，还包括以下调整因素：                                     </w:t>
      </w:r>
    </w:p>
    <w:p w14:paraId="2919B617">
      <w:pPr>
        <w:spacing w:line="360" w:lineRule="auto"/>
        <w:ind w:left="840"/>
        <w:rPr>
          <w:rFonts w:ascii="宋体" w:hAnsi="宋体"/>
          <w:sz w:val="24"/>
        </w:rPr>
      </w:pPr>
      <w:r>
        <w:rPr>
          <w:rFonts w:hint="eastAsia" w:ascii="宋体" w:hAnsi="宋体"/>
          <w:sz w:val="24"/>
        </w:rPr>
        <w:t xml:space="preserve">                                                               </w:t>
      </w:r>
    </w:p>
    <w:p w14:paraId="58B0576D">
      <w:pPr>
        <w:spacing w:line="360" w:lineRule="auto"/>
        <w:rPr>
          <w:rFonts w:ascii="宋体" w:hAnsi="宋体"/>
          <w:sz w:val="24"/>
        </w:rPr>
      </w:pPr>
    </w:p>
    <w:p w14:paraId="52A9AE33">
      <w:pPr>
        <w:spacing w:line="360" w:lineRule="auto"/>
        <w:ind w:firstLine="480" w:firstLineChars="200"/>
        <w:rPr>
          <w:rFonts w:ascii="宋体" w:hAnsi="宋体"/>
          <w:sz w:val="24"/>
        </w:rPr>
      </w:pPr>
      <w:r>
        <w:rPr>
          <w:rFonts w:hint="eastAsia" w:ascii="宋体" w:hAnsi="宋体"/>
          <w:sz w:val="24"/>
        </w:rPr>
        <w:t>9.10  合同价款调整方法</w:t>
      </w:r>
    </w:p>
    <w:p w14:paraId="7860AADD">
      <w:pPr>
        <w:spacing w:line="360" w:lineRule="auto"/>
        <w:ind w:leftChars="-400" w:hanging="840" w:hangingChars="350"/>
        <w:rPr>
          <w:rFonts w:ascii="宋体" w:hAnsi="宋体"/>
          <w:sz w:val="24"/>
        </w:rPr>
      </w:pPr>
      <w:r>
        <w:rPr>
          <w:rFonts w:hint="eastAsia" w:ascii="宋体" w:hAnsi="宋体"/>
          <w:sz w:val="24"/>
        </w:rPr>
        <w:t xml:space="preserve">            </w:t>
      </w:r>
      <w:r>
        <w:rPr>
          <w:rFonts w:ascii="宋体" w:hAnsi="宋体"/>
          <w:sz w:val="24"/>
        </w:rPr>
        <w:tab/>
      </w:r>
      <w:r>
        <w:rPr>
          <w:rFonts w:hint="eastAsia" w:ascii="宋体" w:hAnsi="宋体"/>
          <w:sz w:val="24"/>
        </w:rPr>
        <w:t xml:space="preserve"> 9.10.1价款的调整方法</w:t>
      </w:r>
    </w:p>
    <w:p w14:paraId="3C04B3F0">
      <w:pPr>
        <w:spacing w:line="360" w:lineRule="auto"/>
        <w:ind w:leftChars="-400" w:hanging="840" w:hangingChars="350"/>
        <w:rPr>
          <w:rFonts w:ascii="宋体" w:hAnsi="宋体"/>
          <w:sz w:val="24"/>
          <w:u w:val="single"/>
        </w:rPr>
      </w:pPr>
      <w:r>
        <w:rPr>
          <w:rFonts w:hint="eastAsia" w:ascii="宋体" w:hAnsi="宋体"/>
          <w:sz w:val="24"/>
        </w:rPr>
        <w:t xml:space="preserve">               合同价款调整方法按以下第</w:t>
      </w:r>
      <w:r>
        <w:rPr>
          <w:rFonts w:hint="eastAsia" w:ascii="宋体" w:hAnsi="宋体"/>
          <w:sz w:val="24"/>
          <w:u w:val="single"/>
        </w:rPr>
        <w:t xml:space="preserve">            </w:t>
      </w:r>
      <w:r>
        <w:rPr>
          <w:rFonts w:hint="eastAsia" w:ascii="宋体" w:hAnsi="宋体"/>
          <w:sz w:val="24"/>
        </w:rPr>
        <w:t>项的约定。</w:t>
      </w:r>
    </w:p>
    <w:p w14:paraId="280E0972">
      <w:pPr>
        <w:spacing w:line="360" w:lineRule="auto"/>
        <w:ind w:firstLine="720" w:firstLineChars="300"/>
        <w:rPr>
          <w:rFonts w:ascii="宋体" w:hAnsi="宋体"/>
          <w:sz w:val="24"/>
          <w:u w:val="single"/>
        </w:rPr>
      </w:pPr>
      <w:r>
        <w:rPr>
          <w:rFonts w:hint="eastAsia" w:ascii="宋体" w:hAnsi="宋体"/>
          <w:sz w:val="24"/>
        </w:rPr>
        <w:t>（1）本合同第二部分通用条款第9.10条。</w:t>
      </w:r>
    </w:p>
    <w:p w14:paraId="1B0D699E">
      <w:pPr>
        <w:spacing w:line="360" w:lineRule="auto"/>
        <w:ind w:firstLine="720" w:firstLineChars="300"/>
        <w:rPr>
          <w:rFonts w:ascii="宋体" w:hAnsi="宋体"/>
          <w:sz w:val="24"/>
        </w:rPr>
      </w:pPr>
      <w:r>
        <w:rPr>
          <w:rFonts w:hint="eastAsia" w:ascii="宋体" w:hAnsi="宋体"/>
          <w:sz w:val="24"/>
        </w:rPr>
        <w:t>（2）按下列方法：</w:t>
      </w:r>
    </w:p>
    <w:p w14:paraId="4DDE884A">
      <w:pPr>
        <w:pStyle w:val="8"/>
        <w:adjustRightInd w:val="0"/>
        <w:snapToGrid w:val="0"/>
        <w:spacing w:line="360" w:lineRule="auto"/>
        <w:ind w:firstLine="1200" w:firstLineChars="500"/>
        <w:rPr>
          <w:rFonts w:hAnsi="宋体"/>
          <w:sz w:val="24"/>
          <w:szCs w:val="24"/>
        </w:rPr>
      </w:pPr>
      <w:r>
        <w:rPr>
          <w:rFonts w:hint="eastAsia" w:hAnsi="宋体"/>
          <w:sz w:val="24"/>
          <w:szCs w:val="24"/>
        </w:rPr>
        <w:t>a）工程量按照9.3.1条规定计算。</w:t>
      </w:r>
    </w:p>
    <w:p w14:paraId="6C3EC6C8">
      <w:pPr>
        <w:spacing w:line="360" w:lineRule="auto"/>
        <w:ind w:firstLine="720" w:firstLineChars="300"/>
        <w:rPr>
          <w:rFonts w:ascii="宋体" w:hAnsi="宋体"/>
          <w:sz w:val="24"/>
        </w:rPr>
      </w:pPr>
      <w:r>
        <w:rPr>
          <w:rFonts w:hint="eastAsia" w:ascii="宋体" w:hAnsi="宋体"/>
          <w:sz w:val="24"/>
        </w:rPr>
        <w:t xml:space="preserve">    b）</w:t>
      </w:r>
      <w:r>
        <w:rPr>
          <w:rFonts w:ascii="宋体" w:hAnsi="宋体"/>
          <w:sz w:val="24"/>
        </w:rPr>
        <w:t>分部分项工程量清单项目</w:t>
      </w:r>
      <w:r>
        <w:rPr>
          <w:rFonts w:hint="eastAsia" w:ascii="宋体" w:hAnsi="宋体"/>
          <w:sz w:val="24"/>
        </w:rPr>
        <w:t>、单价措施项目</w:t>
      </w:r>
      <w:r>
        <w:rPr>
          <w:rFonts w:ascii="宋体" w:hAnsi="宋体"/>
          <w:sz w:val="24"/>
        </w:rPr>
        <w:t>漏项</w:t>
      </w:r>
      <w:r>
        <w:rPr>
          <w:rFonts w:hint="eastAsia" w:ascii="宋体" w:hAnsi="宋体"/>
          <w:sz w:val="24"/>
        </w:rPr>
        <w:t>、项目特征不符、</w:t>
      </w:r>
      <w:r>
        <w:rPr>
          <w:rFonts w:ascii="宋体" w:hAnsi="宋体"/>
          <w:sz w:val="24"/>
        </w:rPr>
        <w:t>设计变更引起新的工程量清单项目，其综合单价及对应的措施项目费，由承包人提出</w:t>
      </w:r>
      <w:r>
        <w:rPr>
          <w:rFonts w:hint="eastAsia" w:ascii="宋体" w:hAnsi="宋体"/>
          <w:sz w:val="24"/>
        </w:rPr>
        <w:t>。</w:t>
      </w:r>
    </w:p>
    <w:p w14:paraId="0B66B3AA">
      <w:pPr>
        <w:pStyle w:val="8"/>
        <w:widowControl/>
        <w:adjustRightInd w:val="0"/>
        <w:snapToGrid w:val="0"/>
        <w:spacing w:line="360" w:lineRule="auto"/>
        <w:ind w:firstLine="1233" w:firstLineChars="514"/>
        <w:jc w:val="left"/>
        <w:rPr>
          <w:rFonts w:hAnsi="宋体"/>
          <w:sz w:val="24"/>
          <w:szCs w:val="24"/>
        </w:rPr>
      </w:pPr>
      <w:r>
        <w:rPr>
          <w:rFonts w:hint="eastAsia" w:hAnsi="宋体"/>
          <w:sz w:val="24"/>
          <w:szCs w:val="24"/>
        </w:rPr>
        <w:t>c）变更引起的原有项目工程</w:t>
      </w:r>
      <w:r>
        <w:rPr>
          <w:rFonts w:hAnsi="宋体"/>
          <w:sz w:val="24"/>
          <w:szCs w:val="24"/>
        </w:rPr>
        <w:t>量变化幅度在±</w:t>
      </w:r>
      <w:r>
        <w:rPr>
          <w:rFonts w:hint="eastAsia" w:hAnsi="宋体"/>
          <w:sz w:val="24"/>
          <w:szCs w:val="24"/>
        </w:rPr>
        <w:t>(  )</w:t>
      </w:r>
      <w:r>
        <w:rPr>
          <w:rFonts w:hAnsi="宋体"/>
          <w:sz w:val="24"/>
          <w:szCs w:val="24"/>
        </w:rPr>
        <w:t>%以内时，其综合单价不变，措施项目费</w:t>
      </w:r>
      <w:r>
        <w:rPr>
          <w:rFonts w:hint="eastAsia" w:hAnsi="宋体"/>
          <w:sz w:val="24"/>
          <w:szCs w:val="24"/>
        </w:rPr>
        <w:t>相应调整</w:t>
      </w:r>
      <w:r>
        <w:rPr>
          <w:rFonts w:hAnsi="宋体"/>
          <w:sz w:val="24"/>
          <w:szCs w:val="24"/>
        </w:rPr>
        <w:t>；当</w:t>
      </w:r>
      <w:r>
        <w:rPr>
          <w:rFonts w:hint="eastAsia" w:hAnsi="宋体"/>
          <w:sz w:val="24"/>
          <w:szCs w:val="24"/>
        </w:rPr>
        <w:t>变更引起的数量变化幅度</w:t>
      </w:r>
      <w:r>
        <w:rPr>
          <w:rFonts w:hAnsi="宋体"/>
          <w:sz w:val="24"/>
          <w:szCs w:val="24"/>
        </w:rPr>
        <w:t>超过±</w:t>
      </w:r>
      <w:r>
        <w:rPr>
          <w:rFonts w:hint="eastAsia" w:hAnsi="宋体"/>
          <w:sz w:val="24"/>
          <w:szCs w:val="24"/>
        </w:rPr>
        <w:t>（  ）</w:t>
      </w:r>
      <w:r>
        <w:rPr>
          <w:rFonts w:hAnsi="宋体"/>
          <w:sz w:val="24"/>
          <w:szCs w:val="24"/>
        </w:rPr>
        <w:t>%时，</w:t>
      </w:r>
      <w:r>
        <w:rPr>
          <w:rFonts w:hint="eastAsia" w:hAnsi="宋体"/>
          <w:sz w:val="24"/>
          <w:szCs w:val="24"/>
        </w:rPr>
        <w:t>增加（  ）%以外</w:t>
      </w:r>
      <w:r>
        <w:rPr>
          <w:rFonts w:hAnsi="宋体"/>
          <w:sz w:val="24"/>
          <w:szCs w:val="24"/>
        </w:rPr>
        <w:t>的数量或减少后剩余的数量所对应的综合单价</w:t>
      </w:r>
      <w:r>
        <w:rPr>
          <w:rFonts w:hint="eastAsia" w:hAnsi="宋体"/>
          <w:sz w:val="24"/>
          <w:szCs w:val="24"/>
        </w:rPr>
        <w:t>及措施项目费</w:t>
      </w:r>
      <w:r>
        <w:rPr>
          <w:rFonts w:hAnsi="宋体"/>
          <w:sz w:val="24"/>
          <w:szCs w:val="24"/>
        </w:rPr>
        <w:t>由承包人重新提出</w:t>
      </w:r>
      <w:r>
        <w:rPr>
          <w:rFonts w:hint="eastAsia" w:hAnsi="宋体"/>
          <w:sz w:val="24"/>
          <w:szCs w:val="24"/>
        </w:rPr>
        <w:t>。</w:t>
      </w:r>
    </w:p>
    <w:p w14:paraId="2A859EF7">
      <w:pPr>
        <w:pStyle w:val="8"/>
        <w:widowControl/>
        <w:adjustRightInd w:val="0"/>
        <w:snapToGrid w:val="0"/>
        <w:spacing w:line="360" w:lineRule="auto"/>
        <w:ind w:firstLine="1233" w:firstLineChars="514"/>
        <w:jc w:val="left"/>
        <w:rPr>
          <w:rFonts w:hAnsi="宋体"/>
          <w:sz w:val="24"/>
          <w:szCs w:val="24"/>
        </w:rPr>
      </w:pPr>
      <w:r>
        <w:rPr>
          <w:rFonts w:hint="eastAsia" w:hAnsi="宋体"/>
          <w:sz w:val="24"/>
          <w:szCs w:val="24"/>
        </w:rPr>
        <w:t>d）数量偏差</w:t>
      </w:r>
      <w:r>
        <w:rPr>
          <w:rFonts w:hAnsi="宋体"/>
          <w:sz w:val="24"/>
          <w:szCs w:val="24"/>
        </w:rPr>
        <w:t>在±</w:t>
      </w:r>
      <w:r>
        <w:rPr>
          <w:rFonts w:hint="eastAsia" w:hAnsi="宋体"/>
          <w:sz w:val="24"/>
          <w:szCs w:val="24"/>
        </w:rPr>
        <w:t>5</w:t>
      </w:r>
      <w:r>
        <w:rPr>
          <w:rFonts w:hAnsi="宋体"/>
          <w:sz w:val="24"/>
          <w:szCs w:val="24"/>
        </w:rPr>
        <w:t>%内时，该项目的综合单价不变，措施项目费</w:t>
      </w:r>
      <w:r>
        <w:rPr>
          <w:rFonts w:hint="eastAsia" w:hAnsi="宋体"/>
          <w:sz w:val="24"/>
          <w:szCs w:val="24"/>
        </w:rPr>
        <w:t>相应</w:t>
      </w:r>
      <w:r>
        <w:rPr>
          <w:rFonts w:hAnsi="宋体"/>
          <w:sz w:val="24"/>
          <w:szCs w:val="24"/>
        </w:rPr>
        <w:t>调整；当数量偏差</w:t>
      </w:r>
      <w:r>
        <w:rPr>
          <w:rFonts w:hint="eastAsia" w:hAnsi="宋体"/>
          <w:sz w:val="24"/>
          <w:szCs w:val="24"/>
        </w:rPr>
        <w:t>率</w:t>
      </w:r>
      <w:r>
        <w:rPr>
          <w:rFonts w:hAnsi="宋体"/>
          <w:sz w:val="24"/>
          <w:szCs w:val="24"/>
        </w:rPr>
        <w:t>超过±</w:t>
      </w:r>
      <w:r>
        <w:rPr>
          <w:rFonts w:hint="eastAsia" w:hAnsi="宋体"/>
          <w:sz w:val="24"/>
          <w:szCs w:val="24"/>
        </w:rPr>
        <w:t>5</w:t>
      </w:r>
      <w:r>
        <w:rPr>
          <w:rFonts w:hAnsi="宋体"/>
          <w:sz w:val="24"/>
          <w:szCs w:val="24"/>
        </w:rPr>
        <w:t>%时，</w:t>
      </w:r>
      <w:r>
        <w:rPr>
          <w:rFonts w:hint="eastAsia" w:hAnsi="宋体"/>
          <w:sz w:val="24"/>
          <w:szCs w:val="24"/>
        </w:rPr>
        <w:t>增加5</w:t>
      </w:r>
      <w:r>
        <w:rPr>
          <w:rFonts w:hAnsi="宋体"/>
          <w:sz w:val="24"/>
          <w:szCs w:val="24"/>
        </w:rPr>
        <w:t>%</w:t>
      </w:r>
      <w:r>
        <w:rPr>
          <w:rFonts w:hint="eastAsia" w:hAnsi="宋体"/>
          <w:sz w:val="24"/>
          <w:szCs w:val="24"/>
        </w:rPr>
        <w:t>以外</w:t>
      </w:r>
      <w:r>
        <w:rPr>
          <w:rFonts w:hAnsi="宋体"/>
          <w:sz w:val="24"/>
          <w:szCs w:val="24"/>
        </w:rPr>
        <w:t>的数量或减少后剩余的</w:t>
      </w:r>
      <w:r>
        <w:rPr>
          <w:rFonts w:hint="eastAsia" w:hAnsi="宋体"/>
          <w:sz w:val="24"/>
          <w:szCs w:val="24"/>
        </w:rPr>
        <w:t>数</w:t>
      </w:r>
      <w:r>
        <w:rPr>
          <w:rFonts w:hAnsi="宋体"/>
          <w:sz w:val="24"/>
          <w:szCs w:val="24"/>
        </w:rPr>
        <w:t>量所对应的综合单价</w:t>
      </w:r>
      <w:r>
        <w:rPr>
          <w:rFonts w:hint="eastAsia" w:hAnsi="宋体"/>
          <w:sz w:val="24"/>
          <w:szCs w:val="24"/>
        </w:rPr>
        <w:t>及措施项目费</w:t>
      </w:r>
      <w:r>
        <w:rPr>
          <w:rFonts w:hAnsi="宋体"/>
          <w:sz w:val="24"/>
          <w:szCs w:val="24"/>
        </w:rPr>
        <w:t>由承包人重新提出</w:t>
      </w:r>
      <w:r>
        <w:rPr>
          <w:rFonts w:hint="eastAsia" w:hAnsi="宋体"/>
          <w:sz w:val="24"/>
          <w:szCs w:val="24"/>
        </w:rPr>
        <w:t>。</w:t>
      </w:r>
    </w:p>
    <w:p w14:paraId="7B6715B8">
      <w:pPr>
        <w:tabs>
          <w:tab w:val="left" w:pos="1040"/>
        </w:tabs>
        <w:spacing w:line="360" w:lineRule="auto"/>
        <w:ind w:firstLine="1192" w:firstLineChars="497"/>
        <w:rPr>
          <w:rFonts w:ascii="宋体" w:hAnsi="宋体"/>
          <w:sz w:val="24"/>
        </w:rPr>
      </w:pPr>
      <w:r>
        <w:rPr>
          <w:rFonts w:hint="eastAsia" w:ascii="宋体" w:hAnsi="宋体"/>
          <w:sz w:val="24"/>
        </w:rPr>
        <w:t>e）承包人重新提出的综合单价及措施项目费依据现行的河北省计价依据计算，人工单价、材料单价、机械单价、费率等按承包人投标时的数值；没有可参照的数值时，按当时省</w:t>
      </w:r>
      <w:r>
        <w:rPr>
          <w:rFonts w:ascii="宋体" w:hAnsi="宋体"/>
          <w:sz w:val="24"/>
        </w:rPr>
        <w:t>工程造价管理机构代表政府发布的人工、材料、设备、机械市场价格信息</w:t>
      </w:r>
      <w:r>
        <w:rPr>
          <w:rFonts w:hint="eastAsia" w:ascii="宋体" w:hAnsi="宋体"/>
          <w:sz w:val="24"/>
        </w:rPr>
        <w:t>、计价方法确定。</w:t>
      </w:r>
    </w:p>
    <w:p w14:paraId="121DA8BC">
      <w:pPr>
        <w:pStyle w:val="8"/>
        <w:widowControl/>
        <w:adjustRightInd w:val="0"/>
        <w:snapToGrid w:val="0"/>
        <w:spacing w:line="360" w:lineRule="auto"/>
        <w:ind w:firstLine="1233" w:firstLineChars="514"/>
        <w:jc w:val="left"/>
        <w:rPr>
          <w:rFonts w:hAnsi="宋体"/>
          <w:sz w:val="24"/>
          <w:szCs w:val="24"/>
        </w:rPr>
      </w:pPr>
      <w:r>
        <w:rPr>
          <w:rFonts w:hint="eastAsia" w:hAnsi="宋体"/>
          <w:sz w:val="24"/>
          <w:szCs w:val="24"/>
        </w:rPr>
        <w:t>f）</w:t>
      </w:r>
      <w:r>
        <w:rPr>
          <w:rFonts w:hAnsi="宋体"/>
          <w:sz w:val="24"/>
          <w:szCs w:val="24"/>
        </w:rPr>
        <w:t>人工、材料、机械单价上涨或下降引起的价款调整</w:t>
      </w:r>
      <w:r>
        <w:rPr>
          <w:rFonts w:hint="eastAsia" w:hAnsi="宋体"/>
          <w:sz w:val="24"/>
          <w:szCs w:val="24"/>
        </w:rPr>
        <w:t>按河北省《建设工程工程量清单编制与计价规程》第11.0.8条第2款规定调整合同价款。</w:t>
      </w:r>
    </w:p>
    <w:p w14:paraId="72B1BD22">
      <w:pPr>
        <w:pStyle w:val="8"/>
        <w:widowControl/>
        <w:adjustRightInd w:val="0"/>
        <w:snapToGrid w:val="0"/>
        <w:spacing w:line="360" w:lineRule="auto"/>
        <w:ind w:firstLine="1233" w:firstLineChars="514"/>
        <w:jc w:val="left"/>
        <w:rPr>
          <w:rFonts w:hAnsi="宋体"/>
          <w:sz w:val="24"/>
          <w:szCs w:val="24"/>
        </w:rPr>
      </w:pPr>
      <w:r>
        <w:rPr>
          <w:rFonts w:hint="eastAsia" w:hAnsi="宋体"/>
          <w:sz w:val="24"/>
          <w:szCs w:val="24"/>
        </w:rPr>
        <w:t>固定系数、加权系数按投标文件填报的数值。</w:t>
      </w:r>
    </w:p>
    <w:p w14:paraId="48EC0A34">
      <w:pPr>
        <w:pStyle w:val="8"/>
        <w:widowControl/>
        <w:adjustRightInd w:val="0"/>
        <w:snapToGrid w:val="0"/>
        <w:spacing w:line="360" w:lineRule="auto"/>
        <w:ind w:firstLine="1233" w:firstLineChars="514"/>
        <w:jc w:val="left"/>
        <w:rPr>
          <w:rFonts w:hAnsi="宋体"/>
          <w:sz w:val="24"/>
          <w:szCs w:val="24"/>
        </w:rPr>
      </w:pPr>
      <w:r>
        <w:rPr>
          <w:rFonts w:hAnsi="宋体"/>
          <w:sz w:val="24"/>
          <w:szCs w:val="24"/>
        </w:rPr>
        <w:t>价款调整系数</w:t>
      </w:r>
      <w:r>
        <w:rPr>
          <w:rFonts w:hint="eastAsia" w:hAnsi="宋体"/>
          <w:sz w:val="24"/>
          <w:szCs w:val="24"/>
        </w:rPr>
        <w:t>（Y）</w:t>
      </w:r>
      <w:r>
        <w:rPr>
          <w:rFonts w:hAnsi="宋体"/>
          <w:sz w:val="24"/>
          <w:szCs w:val="24"/>
        </w:rPr>
        <w:t>幅度限制</w:t>
      </w:r>
      <w:r>
        <w:rPr>
          <w:rFonts w:hint="eastAsia" w:hAnsi="宋体"/>
          <w:sz w:val="24"/>
          <w:szCs w:val="24"/>
        </w:rPr>
        <w:t>：</w:t>
      </w:r>
      <w:r>
        <w:rPr>
          <w:rFonts w:hint="eastAsia" w:hAnsi="宋体"/>
          <w:sz w:val="24"/>
          <w:szCs w:val="24"/>
          <w:u w:val="single"/>
        </w:rPr>
        <w:t xml:space="preserve">          </w:t>
      </w:r>
      <w:r>
        <w:rPr>
          <w:rFonts w:hint="eastAsia" w:hAnsi="宋体"/>
          <w:sz w:val="24"/>
          <w:szCs w:val="24"/>
        </w:rPr>
        <w:t xml:space="preserve"> </w:t>
      </w:r>
    </w:p>
    <w:p w14:paraId="6A215D3C">
      <w:pPr>
        <w:pStyle w:val="8"/>
        <w:widowControl/>
        <w:adjustRightInd w:val="0"/>
        <w:snapToGrid w:val="0"/>
        <w:spacing w:line="360" w:lineRule="auto"/>
        <w:ind w:firstLine="1233" w:firstLineChars="514"/>
        <w:jc w:val="left"/>
        <w:rPr>
          <w:rFonts w:hAnsi="宋体"/>
          <w:sz w:val="24"/>
          <w:szCs w:val="24"/>
        </w:rPr>
      </w:pPr>
      <w:r>
        <w:rPr>
          <w:rFonts w:hint="eastAsia" w:hAnsi="宋体"/>
          <w:sz w:val="24"/>
          <w:szCs w:val="24"/>
        </w:rPr>
        <w:t>g）人工单价、材料单价、机械单价的基期价格</w:t>
      </w:r>
      <w:r>
        <w:rPr>
          <w:rFonts w:hAnsi="宋体"/>
          <w:sz w:val="24"/>
          <w:szCs w:val="24"/>
        </w:rPr>
        <w:t>以</w:t>
      </w:r>
      <w:r>
        <w:rPr>
          <w:rFonts w:hint="eastAsia" w:hAnsi="宋体"/>
          <w:sz w:val="24"/>
          <w:szCs w:val="24"/>
        </w:rPr>
        <w:t>基准</w:t>
      </w:r>
      <w:r>
        <w:rPr>
          <w:rFonts w:hAnsi="宋体"/>
          <w:sz w:val="24"/>
          <w:szCs w:val="24"/>
        </w:rPr>
        <w:t>日</w:t>
      </w:r>
      <w:r>
        <w:rPr>
          <w:rFonts w:hint="eastAsia" w:hAnsi="宋体"/>
          <w:sz w:val="24"/>
          <w:szCs w:val="24"/>
        </w:rPr>
        <w:t>的</w:t>
      </w:r>
      <w:r>
        <w:rPr>
          <w:rFonts w:hAnsi="宋体"/>
          <w:sz w:val="24"/>
          <w:szCs w:val="24"/>
        </w:rPr>
        <w:t>省工程造价</w:t>
      </w:r>
      <w:r>
        <w:rPr>
          <w:rFonts w:hint="eastAsia" w:hAnsi="宋体"/>
          <w:sz w:val="24"/>
          <w:szCs w:val="24"/>
        </w:rPr>
        <w:t>管理机构</w:t>
      </w:r>
      <w:r>
        <w:rPr>
          <w:rFonts w:hAnsi="宋体"/>
          <w:sz w:val="24"/>
          <w:szCs w:val="24"/>
        </w:rPr>
        <w:t>发布</w:t>
      </w:r>
      <w:r>
        <w:rPr>
          <w:rFonts w:hint="eastAsia" w:hAnsi="宋体"/>
          <w:sz w:val="24"/>
          <w:szCs w:val="24"/>
        </w:rPr>
        <w:t>的信息</w:t>
      </w:r>
      <w:r>
        <w:rPr>
          <w:rFonts w:hAnsi="宋体"/>
          <w:sz w:val="24"/>
          <w:szCs w:val="24"/>
        </w:rPr>
        <w:t>价格为准</w:t>
      </w:r>
      <w:r>
        <w:rPr>
          <w:rFonts w:hint="eastAsia" w:hAnsi="宋体"/>
          <w:sz w:val="24"/>
          <w:szCs w:val="24"/>
        </w:rPr>
        <w:t>，现行价格以当月省工程造价管理机构</w:t>
      </w:r>
      <w:r>
        <w:rPr>
          <w:rFonts w:hAnsi="宋体"/>
          <w:sz w:val="24"/>
          <w:szCs w:val="24"/>
        </w:rPr>
        <w:t>发布</w:t>
      </w:r>
      <w:r>
        <w:rPr>
          <w:rFonts w:hint="eastAsia" w:hAnsi="宋体"/>
          <w:sz w:val="24"/>
          <w:szCs w:val="24"/>
        </w:rPr>
        <w:t>的信息价格为准。</w:t>
      </w:r>
    </w:p>
    <w:p w14:paraId="65DADC7F">
      <w:pPr>
        <w:pStyle w:val="8"/>
        <w:widowControl/>
        <w:adjustRightInd w:val="0"/>
        <w:snapToGrid w:val="0"/>
        <w:spacing w:line="360" w:lineRule="auto"/>
        <w:ind w:firstLine="1233" w:firstLineChars="514"/>
        <w:jc w:val="left"/>
        <w:rPr>
          <w:rFonts w:hAnsi="宋体"/>
          <w:sz w:val="24"/>
          <w:szCs w:val="24"/>
        </w:rPr>
      </w:pPr>
      <w:r>
        <w:rPr>
          <w:rFonts w:hint="eastAsia" w:hAnsi="宋体"/>
          <w:sz w:val="24"/>
          <w:szCs w:val="24"/>
        </w:rPr>
        <w:t>h）价款</w:t>
      </w:r>
      <w:r>
        <w:rPr>
          <w:rFonts w:hAnsi="宋体"/>
          <w:sz w:val="24"/>
          <w:szCs w:val="24"/>
        </w:rPr>
        <w:t>调整以</w:t>
      </w:r>
      <w:r>
        <w:rPr>
          <w:rFonts w:hint="eastAsia" w:hAnsi="宋体"/>
          <w:sz w:val="24"/>
          <w:szCs w:val="24"/>
        </w:rPr>
        <w:t>(   )</w:t>
      </w:r>
      <w:r>
        <w:rPr>
          <w:rFonts w:hAnsi="宋体"/>
          <w:sz w:val="24"/>
          <w:szCs w:val="24"/>
        </w:rPr>
        <w:t>为时间单元。</w:t>
      </w:r>
    </w:p>
    <w:p w14:paraId="6D5A3FAC">
      <w:pPr>
        <w:spacing w:line="360" w:lineRule="auto"/>
        <w:ind w:firstLine="720" w:firstLineChars="300"/>
        <w:rPr>
          <w:rFonts w:ascii="宋体" w:hAnsi="宋体"/>
          <w:sz w:val="24"/>
        </w:rPr>
      </w:pPr>
      <w:r>
        <w:rPr>
          <w:rFonts w:hint="eastAsia" w:ascii="宋体" w:hAnsi="宋体"/>
          <w:sz w:val="24"/>
        </w:rPr>
        <w:t>（3）其他调整方法：</w:t>
      </w:r>
    </w:p>
    <w:p w14:paraId="45BF2BA3">
      <w:pPr>
        <w:spacing w:line="360" w:lineRule="auto"/>
        <w:rPr>
          <w:rFonts w:ascii="宋体" w:hAnsi="宋体"/>
          <w:sz w:val="24"/>
          <w:u w:val="single"/>
        </w:rPr>
      </w:pPr>
    </w:p>
    <w:p w14:paraId="251B8571">
      <w:pPr>
        <w:spacing w:line="360" w:lineRule="auto"/>
        <w:rPr>
          <w:rFonts w:ascii="宋体" w:hAnsi="宋体"/>
          <w:sz w:val="24"/>
          <w:u w:val="single"/>
        </w:rPr>
      </w:pPr>
    </w:p>
    <w:p w14:paraId="239B278A">
      <w:pPr>
        <w:spacing w:line="360" w:lineRule="auto"/>
        <w:ind w:firstLine="480" w:firstLineChars="200"/>
        <w:rPr>
          <w:rFonts w:ascii="宋体" w:hAnsi="宋体"/>
          <w:sz w:val="24"/>
        </w:rPr>
      </w:pPr>
      <w:r>
        <w:rPr>
          <w:rFonts w:hint="eastAsia" w:ascii="宋体" w:hAnsi="宋体"/>
          <w:sz w:val="24"/>
        </w:rPr>
        <w:t>9.12  支付事项</w:t>
      </w:r>
    </w:p>
    <w:p w14:paraId="51180768">
      <w:pPr>
        <w:spacing w:line="360" w:lineRule="auto"/>
        <w:ind w:firstLine="480" w:firstLineChars="200"/>
        <w:rPr>
          <w:rFonts w:ascii="宋体" w:hAnsi="宋体"/>
          <w:sz w:val="24"/>
        </w:rPr>
      </w:pPr>
      <w:r>
        <w:rPr>
          <w:rFonts w:hint="eastAsia" w:ascii="宋体" w:hAnsi="宋体"/>
          <w:sz w:val="24"/>
        </w:rPr>
        <w:t>9.12.2 利率按以下第</w:t>
      </w:r>
      <w:r>
        <w:rPr>
          <w:rFonts w:hint="eastAsia" w:ascii="宋体" w:hAnsi="宋体"/>
          <w:sz w:val="24"/>
          <w:u w:val="single"/>
        </w:rPr>
        <w:t xml:space="preserve">         </w:t>
      </w:r>
      <w:r>
        <w:rPr>
          <w:rFonts w:hint="eastAsia" w:ascii="宋体" w:hAnsi="宋体"/>
          <w:sz w:val="24"/>
        </w:rPr>
        <w:t>条的约定。</w:t>
      </w:r>
    </w:p>
    <w:p w14:paraId="475F8643">
      <w:pPr>
        <w:spacing w:line="360" w:lineRule="auto"/>
        <w:ind w:firstLine="960" w:firstLineChars="400"/>
        <w:rPr>
          <w:rFonts w:ascii="宋体" w:hAnsi="宋体"/>
          <w:sz w:val="24"/>
        </w:rPr>
      </w:pPr>
      <w:r>
        <w:rPr>
          <w:rFonts w:hint="eastAsia" w:ascii="宋体" w:hAnsi="宋体"/>
          <w:sz w:val="24"/>
        </w:rPr>
        <w:t>（1）  按照中国人民银行发布的同期同类贷款利率。</w:t>
      </w:r>
    </w:p>
    <w:p w14:paraId="4EC6A71F">
      <w:pPr>
        <w:spacing w:line="360" w:lineRule="auto"/>
        <w:ind w:firstLine="960" w:firstLineChars="400"/>
        <w:rPr>
          <w:rFonts w:ascii="宋体" w:hAnsi="宋体"/>
          <w:sz w:val="24"/>
        </w:rPr>
      </w:pPr>
      <w:r>
        <w:rPr>
          <w:rFonts w:hint="eastAsia" w:ascii="宋体" w:hAnsi="宋体"/>
          <w:sz w:val="24"/>
        </w:rPr>
        <w:t>（2）  按照中国人民银行发布的同期同类贷款两倍利率。</w:t>
      </w:r>
    </w:p>
    <w:p w14:paraId="081AF770">
      <w:pPr>
        <w:spacing w:line="360" w:lineRule="auto"/>
        <w:ind w:firstLine="960" w:firstLineChars="400"/>
        <w:rPr>
          <w:rFonts w:ascii="宋体" w:hAnsi="宋体"/>
          <w:sz w:val="24"/>
        </w:rPr>
      </w:pPr>
      <w:r>
        <w:rPr>
          <w:rFonts w:hint="eastAsia" w:ascii="宋体" w:hAnsi="宋体"/>
          <w:sz w:val="24"/>
        </w:rPr>
        <w:t>（3）  利率为：（            ）。</w:t>
      </w:r>
    </w:p>
    <w:p w14:paraId="7A10F03C">
      <w:pPr>
        <w:spacing w:line="360" w:lineRule="auto"/>
        <w:rPr>
          <w:rFonts w:ascii="宋体" w:hAnsi="宋体"/>
          <w:sz w:val="24"/>
        </w:rPr>
      </w:pPr>
    </w:p>
    <w:p w14:paraId="4115CE42">
      <w:pPr>
        <w:spacing w:line="360" w:lineRule="auto"/>
        <w:ind w:firstLine="480" w:firstLineChars="200"/>
        <w:rPr>
          <w:rFonts w:ascii="宋体" w:hAnsi="宋体"/>
          <w:sz w:val="24"/>
        </w:rPr>
      </w:pPr>
      <w:r>
        <w:rPr>
          <w:rFonts w:hint="eastAsia" w:ascii="宋体" w:hAnsi="宋体"/>
          <w:sz w:val="24"/>
        </w:rPr>
        <w:t>9.13  预付款</w:t>
      </w:r>
    </w:p>
    <w:p w14:paraId="5B204A11">
      <w:pPr>
        <w:spacing w:line="360" w:lineRule="auto"/>
        <w:ind w:firstLine="480" w:firstLineChars="200"/>
        <w:rPr>
          <w:rFonts w:ascii="宋体" w:hAnsi="宋体"/>
          <w:sz w:val="24"/>
        </w:rPr>
      </w:pPr>
      <w:r>
        <w:rPr>
          <w:rFonts w:hint="eastAsia" w:ascii="宋体" w:hAnsi="宋体"/>
          <w:sz w:val="24"/>
        </w:rPr>
        <w:t>9.13.1  预付款的金额为（       ）元。</w:t>
      </w:r>
    </w:p>
    <w:p w14:paraId="27B5F2D3">
      <w:pPr>
        <w:spacing w:line="360" w:lineRule="auto"/>
        <w:ind w:firstLine="480" w:firstLineChars="200"/>
        <w:rPr>
          <w:rFonts w:ascii="宋体" w:hAnsi="宋体"/>
          <w:sz w:val="24"/>
        </w:rPr>
      </w:pPr>
      <w:r>
        <w:rPr>
          <w:rFonts w:hint="eastAsia" w:ascii="宋体" w:hAnsi="宋体"/>
          <w:sz w:val="24"/>
        </w:rPr>
        <w:t>9.13.2  预付款支付的有关规定：</w:t>
      </w:r>
    </w:p>
    <w:p w14:paraId="4D666D00">
      <w:pPr>
        <w:spacing w:line="360" w:lineRule="auto"/>
        <w:ind w:firstLine="480" w:firstLineChars="200"/>
        <w:rPr>
          <w:rFonts w:ascii="宋体" w:hAnsi="宋体"/>
          <w:sz w:val="24"/>
        </w:rPr>
      </w:pPr>
    </w:p>
    <w:p w14:paraId="3952E84E">
      <w:pPr>
        <w:spacing w:line="360" w:lineRule="auto"/>
        <w:ind w:firstLine="480" w:firstLineChars="200"/>
        <w:rPr>
          <w:rFonts w:ascii="宋体" w:hAnsi="宋体"/>
          <w:sz w:val="24"/>
        </w:rPr>
      </w:pPr>
    </w:p>
    <w:p w14:paraId="06DF1A28">
      <w:pPr>
        <w:spacing w:line="360" w:lineRule="auto"/>
        <w:ind w:firstLine="480" w:firstLineChars="200"/>
        <w:rPr>
          <w:rFonts w:ascii="宋体" w:hAnsi="宋体"/>
          <w:sz w:val="24"/>
        </w:rPr>
      </w:pPr>
      <w:r>
        <w:rPr>
          <w:rFonts w:hint="eastAsia" w:ascii="宋体" w:hAnsi="宋体"/>
          <w:sz w:val="24"/>
        </w:rPr>
        <w:t>9.13.4  预付款抵扣办法按以下第</w:t>
      </w:r>
      <w:r>
        <w:rPr>
          <w:rFonts w:hint="eastAsia" w:ascii="宋体" w:hAnsi="宋体"/>
          <w:sz w:val="24"/>
          <w:u w:val="single"/>
        </w:rPr>
        <w:t xml:space="preserve">         </w:t>
      </w:r>
      <w:r>
        <w:rPr>
          <w:rFonts w:hint="eastAsia" w:ascii="宋体" w:hAnsi="宋体"/>
          <w:sz w:val="24"/>
        </w:rPr>
        <w:t>条的约定。</w:t>
      </w:r>
    </w:p>
    <w:p w14:paraId="4D56DCFA">
      <w:pPr>
        <w:spacing w:line="360" w:lineRule="auto"/>
        <w:ind w:firstLine="960" w:firstLineChars="400"/>
        <w:rPr>
          <w:rFonts w:ascii="宋体" w:hAnsi="宋体"/>
          <w:sz w:val="24"/>
        </w:rPr>
      </w:pPr>
      <w:r>
        <w:rPr>
          <w:rFonts w:hint="eastAsia" w:ascii="宋体" w:hAnsi="宋体"/>
          <w:sz w:val="24"/>
        </w:rPr>
        <w:t>（1）  预付款按照抵扣比例从期中应支付款项扣回，直到扣完为止，抵扣比例按预付款占合同价扣减暂列金额后的百分比计算。</w:t>
      </w:r>
    </w:p>
    <w:p w14:paraId="0B5673ED">
      <w:pPr>
        <w:spacing w:line="360" w:lineRule="auto"/>
        <w:ind w:firstLine="960" w:firstLineChars="400"/>
        <w:rPr>
          <w:rFonts w:ascii="宋体" w:hAnsi="宋体"/>
          <w:sz w:val="24"/>
        </w:rPr>
      </w:pPr>
      <w:r>
        <w:rPr>
          <w:rFonts w:hint="eastAsia" w:ascii="宋体" w:hAnsi="宋体"/>
          <w:sz w:val="24"/>
        </w:rPr>
        <w:t>（2）  抵扣办法为：</w:t>
      </w:r>
    </w:p>
    <w:p w14:paraId="7B6AC065">
      <w:pPr>
        <w:spacing w:line="360" w:lineRule="auto"/>
        <w:rPr>
          <w:rFonts w:ascii="宋体" w:hAnsi="宋体"/>
          <w:sz w:val="24"/>
        </w:rPr>
      </w:pPr>
    </w:p>
    <w:p w14:paraId="5379A8B1">
      <w:pPr>
        <w:spacing w:line="360" w:lineRule="auto"/>
        <w:rPr>
          <w:rFonts w:ascii="宋体" w:hAnsi="宋体"/>
          <w:sz w:val="24"/>
        </w:rPr>
      </w:pPr>
    </w:p>
    <w:p w14:paraId="3AE0786D">
      <w:pPr>
        <w:spacing w:line="360" w:lineRule="auto"/>
        <w:ind w:firstLine="480" w:firstLineChars="200"/>
        <w:rPr>
          <w:rFonts w:ascii="宋体" w:hAnsi="宋体"/>
          <w:sz w:val="24"/>
        </w:rPr>
      </w:pPr>
      <w:r>
        <w:rPr>
          <w:rFonts w:hint="eastAsia" w:ascii="宋体" w:hAnsi="宋体"/>
          <w:sz w:val="24"/>
        </w:rPr>
        <w:t>9.14  安全生产、文明施工措施费</w:t>
      </w:r>
    </w:p>
    <w:p w14:paraId="7793797D">
      <w:pPr>
        <w:spacing w:line="360" w:lineRule="auto"/>
        <w:ind w:firstLine="480" w:firstLineChars="200"/>
        <w:rPr>
          <w:rFonts w:ascii="宋体" w:hAnsi="宋体"/>
          <w:sz w:val="24"/>
        </w:rPr>
      </w:pPr>
      <w:r>
        <w:rPr>
          <w:rFonts w:hint="eastAsia" w:ascii="宋体" w:hAnsi="宋体"/>
          <w:sz w:val="24"/>
        </w:rPr>
        <w:t>9.14.1  安全生产、文明施工措施费费用的约定</w:t>
      </w:r>
    </w:p>
    <w:p w14:paraId="56C854F6">
      <w:pPr>
        <w:spacing w:line="360" w:lineRule="auto"/>
        <w:ind w:firstLine="480" w:firstLineChars="200"/>
        <w:rPr>
          <w:rFonts w:ascii="宋体" w:hAnsi="宋体"/>
          <w:sz w:val="24"/>
        </w:rPr>
      </w:pPr>
      <w:r>
        <w:rPr>
          <w:rFonts w:hint="eastAsia" w:ascii="宋体" w:hAnsi="宋体"/>
          <w:sz w:val="24"/>
        </w:rPr>
        <w:t>(1)  安全生产、文明施工措施费的总额按规定计取。</w:t>
      </w:r>
    </w:p>
    <w:p w14:paraId="44538211">
      <w:pPr>
        <w:spacing w:line="360" w:lineRule="auto"/>
        <w:ind w:firstLine="480" w:firstLineChars="200"/>
        <w:rPr>
          <w:rFonts w:ascii="宋体" w:hAnsi="宋体"/>
          <w:sz w:val="24"/>
        </w:rPr>
      </w:pPr>
    </w:p>
    <w:p w14:paraId="051CF5DD">
      <w:pPr>
        <w:spacing w:line="360" w:lineRule="auto"/>
        <w:ind w:firstLine="480" w:firstLineChars="200"/>
        <w:rPr>
          <w:rFonts w:ascii="宋体" w:hAnsi="宋体"/>
          <w:sz w:val="24"/>
        </w:rPr>
      </w:pPr>
    </w:p>
    <w:p w14:paraId="6697559E">
      <w:pPr>
        <w:spacing w:line="360" w:lineRule="auto"/>
        <w:ind w:firstLine="477" w:firstLineChars="199"/>
        <w:rPr>
          <w:rFonts w:hint="eastAsia" w:ascii="宋体" w:hAnsi="宋体" w:eastAsia="宋体"/>
          <w:sz w:val="24"/>
          <w:lang w:eastAsia="zh-CN"/>
        </w:rPr>
      </w:pPr>
      <w:r>
        <w:rPr>
          <w:rFonts w:hint="eastAsia" w:ascii="宋体" w:hAnsi="宋体"/>
          <w:sz w:val="24"/>
        </w:rPr>
        <w:t>9.14.2  安全生产、文明施工措施费预付、支付办法和扣回方式按以下第</w:t>
      </w:r>
    </w:p>
    <w:p w14:paraId="1D09026D">
      <w:pPr>
        <w:spacing w:line="360" w:lineRule="auto"/>
        <w:ind w:firstLine="477" w:firstLineChars="199"/>
        <w:rPr>
          <w:rFonts w:ascii="宋体" w:hAnsi="宋体"/>
          <w:sz w:val="24"/>
        </w:rPr>
      </w:pPr>
      <w:r>
        <w:rPr>
          <w:rFonts w:hint="eastAsia" w:ascii="宋体" w:hAnsi="宋体"/>
          <w:sz w:val="24"/>
          <w:u w:val="single"/>
        </w:rPr>
        <w:t xml:space="preserve">      </w:t>
      </w:r>
      <w:r>
        <w:rPr>
          <w:rFonts w:hint="eastAsia" w:ascii="宋体" w:hAnsi="宋体"/>
          <w:sz w:val="24"/>
        </w:rPr>
        <w:t>条的约定。</w:t>
      </w:r>
    </w:p>
    <w:p w14:paraId="3A8ABA96">
      <w:pPr>
        <w:spacing w:line="360" w:lineRule="auto"/>
        <w:ind w:left="840"/>
        <w:rPr>
          <w:rFonts w:ascii="宋体" w:hAnsi="宋体"/>
          <w:sz w:val="24"/>
        </w:rPr>
      </w:pPr>
      <w:r>
        <w:rPr>
          <w:rFonts w:hint="eastAsia" w:ascii="宋体" w:hAnsi="宋体"/>
          <w:sz w:val="24"/>
        </w:rPr>
        <w:t>(1)本合同第二部分通用条款第9.14.2款的规定。</w:t>
      </w:r>
    </w:p>
    <w:p w14:paraId="736C2ABB">
      <w:pPr>
        <w:spacing w:line="360" w:lineRule="auto"/>
        <w:ind w:left="840"/>
        <w:rPr>
          <w:rFonts w:ascii="宋体" w:hAnsi="宋体"/>
          <w:sz w:val="24"/>
        </w:rPr>
      </w:pPr>
      <w:r>
        <w:rPr>
          <w:rFonts w:hint="eastAsia" w:ascii="宋体" w:hAnsi="宋体"/>
          <w:sz w:val="24"/>
        </w:rPr>
        <w:t>(2) 预付、支付办法和扣回方式为：</w:t>
      </w:r>
    </w:p>
    <w:p w14:paraId="00AE9D76">
      <w:pPr>
        <w:spacing w:line="360" w:lineRule="auto"/>
        <w:ind w:firstLine="480" w:firstLineChars="200"/>
        <w:rPr>
          <w:rFonts w:ascii="宋体" w:hAnsi="宋体"/>
          <w:sz w:val="24"/>
        </w:rPr>
      </w:pPr>
    </w:p>
    <w:p w14:paraId="38AEDD95">
      <w:pPr>
        <w:spacing w:line="360" w:lineRule="auto"/>
        <w:rPr>
          <w:rFonts w:ascii="宋体" w:hAnsi="宋体"/>
          <w:sz w:val="24"/>
        </w:rPr>
      </w:pPr>
    </w:p>
    <w:p w14:paraId="7010AA00">
      <w:pPr>
        <w:spacing w:line="360" w:lineRule="auto"/>
        <w:ind w:firstLine="480" w:firstLineChars="200"/>
        <w:rPr>
          <w:rFonts w:ascii="宋体" w:hAnsi="宋体"/>
          <w:sz w:val="24"/>
        </w:rPr>
      </w:pPr>
      <w:r>
        <w:rPr>
          <w:rFonts w:hint="eastAsia" w:ascii="宋体" w:hAnsi="宋体"/>
          <w:sz w:val="24"/>
        </w:rPr>
        <w:t>9.15  进度款</w:t>
      </w:r>
    </w:p>
    <w:p w14:paraId="28C7FC2C">
      <w:pPr>
        <w:spacing w:line="360" w:lineRule="auto"/>
        <w:ind w:firstLine="480" w:firstLineChars="200"/>
        <w:rPr>
          <w:rFonts w:ascii="宋体" w:hAnsi="宋体"/>
          <w:sz w:val="24"/>
        </w:rPr>
      </w:pPr>
      <w:r>
        <w:rPr>
          <w:rFonts w:hint="eastAsia" w:ascii="宋体" w:hAnsi="宋体"/>
          <w:sz w:val="24"/>
        </w:rPr>
        <w:t>9.15.1  支付期间按以下第</w:t>
      </w:r>
      <w:r>
        <w:rPr>
          <w:rFonts w:hint="eastAsia" w:ascii="宋体" w:hAnsi="宋体"/>
          <w:sz w:val="24"/>
          <w:u w:val="single"/>
        </w:rPr>
        <w:t xml:space="preserve">         </w:t>
      </w:r>
      <w:r>
        <w:rPr>
          <w:rFonts w:hint="eastAsia" w:ascii="宋体" w:hAnsi="宋体"/>
          <w:sz w:val="24"/>
        </w:rPr>
        <w:t>条的约定。</w:t>
      </w:r>
    </w:p>
    <w:p w14:paraId="0A71E989">
      <w:pPr>
        <w:spacing w:line="360" w:lineRule="auto"/>
        <w:ind w:left="840"/>
        <w:rPr>
          <w:rFonts w:ascii="宋体" w:hAnsi="宋体"/>
          <w:sz w:val="24"/>
        </w:rPr>
      </w:pPr>
      <w:r>
        <w:rPr>
          <w:rFonts w:hint="eastAsia" w:ascii="宋体" w:hAnsi="宋体"/>
          <w:sz w:val="24"/>
        </w:rPr>
        <w:t>(1)以月为单位。</w:t>
      </w:r>
    </w:p>
    <w:p w14:paraId="52D140C0">
      <w:pPr>
        <w:spacing w:line="360" w:lineRule="auto"/>
        <w:ind w:left="840"/>
        <w:rPr>
          <w:rFonts w:ascii="宋体" w:hAnsi="宋体"/>
          <w:sz w:val="24"/>
        </w:rPr>
      </w:pPr>
      <w:r>
        <w:rPr>
          <w:rFonts w:hint="eastAsia" w:ascii="宋体" w:hAnsi="宋体"/>
          <w:sz w:val="24"/>
        </w:rPr>
        <w:t>(2)以季度为单位。</w:t>
      </w:r>
    </w:p>
    <w:p w14:paraId="6BAED7EF">
      <w:pPr>
        <w:spacing w:line="360" w:lineRule="auto"/>
        <w:ind w:left="840"/>
        <w:rPr>
          <w:rFonts w:ascii="宋体" w:hAnsi="宋体"/>
          <w:sz w:val="24"/>
        </w:rPr>
      </w:pPr>
      <w:r>
        <w:rPr>
          <w:rFonts w:hint="eastAsia" w:ascii="宋体" w:hAnsi="宋体"/>
          <w:sz w:val="24"/>
        </w:rPr>
        <w:t>(3)以形象进度为准，具体为：</w:t>
      </w:r>
    </w:p>
    <w:p w14:paraId="5D44FA0F">
      <w:pPr>
        <w:spacing w:line="360" w:lineRule="auto"/>
        <w:ind w:left="840"/>
        <w:rPr>
          <w:rFonts w:ascii="宋体" w:hAnsi="宋体"/>
          <w:sz w:val="24"/>
        </w:rPr>
      </w:pPr>
    </w:p>
    <w:p w14:paraId="67C5AAEA">
      <w:pPr>
        <w:spacing w:line="360" w:lineRule="auto"/>
        <w:rPr>
          <w:rFonts w:ascii="宋体" w:hAnsi="宋体"/>
          <w:sz w:val="24"/>
        </w:rPr>
      </w:pPr>
    </w:p>
    <w:p w14:paraId="5B203E9F">
      <w:pPr>
        <w:spacing w:line="360" w:lineRule="auto"/>
        <w:ind w:firstLine="480" w:firstLineChars="200"/>
        <w:rPr>
          <w:rFonts w:ascii="宋体" w:hAnsi="宋体"/>
          <w:sz w:val="24"/>
        </w:rPr>
      </w:pPr>
      <w:r>
        <w:rPr>
          <w:rFonts w:hint="eastAsia" w:ascii="宋体" w:hAnsi="宋体"/>
          <w:sz w:val="24"/>
        </w:rPr>
        <w:t>9.15.2  期中付款的最低限额是：（         ）元。</w:t>
      </w:r>
    </w:p>
    <w:p w14:paraId="4273C30A">
      <w:pPr>
        <w:spacing w:line="360" w:lineRule="auto"/>
        <w:rPr>
          <w:rFonts w:ascii="宋体" w:hAnsi="宋体"/>
          <w:sz w:val="24"/>
        </w:rPr>
      </w:pPr>
    </w:p>
    <w:p w14:paraId="0BD387B6">
      <w:pPr>
        <w:spacing w:line="360" w:lineRule="auto"/>
        <w:ind w:firstLine="480" w:firstLineChars="200"/>
        <w:rPr>
          <w:rFonts w:ascii="宋体" w:hAnsi="宋体"/>
          <w:sz w:val="24"/>
        </w:rPr>
      </w:pPr>
      <w:r>
        <w:rPr>
          <w:rFonts w:hint="eastAsia" w:ascii="宋体" w:hAnsi="宋体"/>
          <w:sz w:val="24"/>
        </w:rPr>
        <w:t>9.17  竣工结算与结算款</w:t>
      </w:r>
    </w:p>
    <w:p w14:paraId="2E3D4475">
      <w:pPr>
        <w:spacing w:line="360" w:lineRule="auto"/>
        <w:ind w:firstLine="480" w:firstLineChars="200"/>
        <w:rPr>
          <w:rFonts w:ascii="宋体" w:hAnsi="宋体"/>
          <w:sz w:val="24"/>
        </w:rPr>
      </w:pPr>
      <w:r>
        <w:rPr>
          <w:rFonts w:hint="eastAsia" w:ascii="宋体" w:hAnsi="宋体"/>
          <w:sz w:val="24"/>
        </w:rPr>
        <w:t>9.17.1  结算的程序和时限按以下第</w:t>
      </w:r>
      <w:r>
        <w:rPr>
          <w:rFonts w:hint="eastAsia" w:ascii="宋体" w:hAnsi="宋体"/>
          <w:sz w:val="24"/>
          <w:u w:val="single"/>
        </w:rPr>
        <w:t xml:space="preserve">        </w:t>
      </w:r>
      <w:r>
        <w:rPr>
          <w:rFonts w:hint="eastAsia" w:ascii="宋体" w:hAnsi="宋体"/>
          <w:sz w:val="24"/>
        </w:rPr>
        <w:t>条的约定。</w:t>
      </w:r>
    </w:p>
    <w:p w14:paraId="6F14E13F">
      <w:pPr>
        <w:spacing w:line="360" w:lineRule="auto"/>
        <w:ind w:firstLine="960" w:firstLineChars="400"/>
        <w:rPr>
          <w:rFonts w:ascii="宋体" w:hAnsi="宋体"/>
          <w:sz w:val="24"/>
        </w:rPr>
      </w:pPr>
      <w:r>
        <w:rPr>
          <w:rFonts w:hint="eastAsia" w:ascii="宋体" w:hAnsi="宋体"/>
          <w:sz w:val="24"/>
        </w:rPr>
        <w:t>(1)  按本合同第二部分通用条款9.17.2款至9.17.7款的规定办理。</w:t>
      </w:r>
    </w:p>
    <w:p w14:paraId="034371C1">
      <w:pPr>
        <w:spacing w:line="360" w:lineRule="auto"/>
        <w:ind w:firstLine="960" w:firstLineChars="400"/>
        <w:rPr>
          <w:rFonts w:ascii="宋体" w:hAnsi="宋体"/>
          <w:sz w:val="24"/>
        </w:rPr>
      </w:pPr>
      <w:r>
        <w:rPr>
          <w:rFonts w:hint="eastAsia" w:ascii="宋体" w:hAnsi="宋体"/>
          <w:sz w:val="24"/>
        </w:rPr>
        <w:t>(2)  办理结算程序和时限为：</w:t>
      </w:r>
    </w:p>
    <w:p w14:paraId="2714FFA5">
      <w:pPr>
        <w:spacing w:line="360" w:lineRule="auto"/>
        <w:ind w:firstLine="480" w:firstLineChars="200"/>
        <w:rPr>
          <w:rFonts w:ascii="宋体" w:hAnsi="宋体"/>
          <w:sz w:val="24"/>
        </w:rPr>
      </w:pPr>
    </w:p>
    <w:p w14:paraId="19518170">
      <w:pPr>
        <w:spacing w:line="360" w:lineRule="auto"/>
        <w:ind w:firstLine="480" w:firstLineChars="200"/>
        <w:rPr>
          <w:rFonts w:ascii="宋体" w:hAnsi="宋体"/>
          <w:sz w:val="24"/>
        </w:rPr>
      </w:pPr>
    </w:p>
    <w:p w14:paraId="4BAB1F6D">
      <w:pPr>
        <w:spacing w:line="360" w:lineRule="auto"/>
        <w:ind w:firstLine="480" w:firstLineChars="200"/>
        <w:rPr>
          <w:rFonts w:ascii="宋体" w:hAnsi="宋体"/>
          <w:sz w:val="24"/>
        </w:rPr>
      </w:pPr>
      <w:r>
        <w:rPr>
          <w:rFonts w:hint="eastAsia" w:ascii="宋体" w:hAnsi="宋体"/>
          <w:sz w:val="24"/>
        </w:rPr>
        <w:t>9.18  质量保证金</w:t>
      </w:r>
    </w:p>
    <w:p w14:paraId="09D0D35D">
      <w:pPr>
        <w:spacing w:line="360" w:lineRule="auto"/>
        <w:ind w:firstLine="480" w:firstLineChars="200"/>
        <w:rPr>
          <w:rFonts w:ascii="宋体" w:hAnsi="宋体"/>
          <w:sz w:val="24"/>
        </w:rPr>
      </w:pPr>
      <w:r>
        <w:rPr>
          <w:rFonts w:hint="eastAsia" w:ascii="宋体" w:hAnsi="宋体"/>
          <w:sz w:val="24"/>
        </w:rPr>
        <w:t>9.18.2  质量保证金的金额及扣留方式</w:t>
      </w:r>
    </w:p>
    <w:p w14:paraId="01DD43D4">
      <w:pPr>
        <w:spacing w:line="360" w:lineRule="auto"/>
        <w:ind w:firstLine="480" w:firstLineChars="200"/>
        <w:rPr>
          <w:rFonts w:ascii="宋体" w:hAnsi="宋体"/>
          <w:sz w:val="24"/>
        </w:rPr>
      </w:pPr>
      <w:r>
        <w:rPr>
          <w:rFonts w:hint="eastAsia" w:ascii="宋体" w:hAnsi="宋体"/>
          <w:sz w:val="24"/>
        </w:rPr>
        <w:t>(1)  质量保证金的金额按以下第</w:t>
      </w:r>
      <w:r>
        <w:rPr>
          <w:rFonts w:hint="eastAsia" w:ascii="宋体" w:hAnsi="宋体"/>
          <w:sz w:val="24"/>
          <w:u w:val="single"/>
        </w:rPr>
        <w:t xml:space="preserve">        </w:t>
      </w:r>
      <w:r>
        <w:rPr>
          <w:rFonts w:hint="eastAsia" w:ascii="宋体" w:hAnsi="宋体"/>
          <w:sz w:val="24"/>
        </w:rPr>
        <w:t>条的约定。</w:t>
      </w:r>
    </w:p>
    <w:p w14:paraId="6574333E">
      <w:pPr>
        <w:spacing w:line="360" w:lineRule="auto"/>
        <w:ind w:firstLine="960" w:firstLineChars="400"/>
        <w:rPr>
          <w:rFonts w:ascii="宋体" w:hAnsi="宋体"/>
          <w:sz w:val="24"/>
        </w:rPr>
      </w:pPr>
      <w:r>
        <w:rPr>
          <w:rFonts w:hint="eastAsia" w:ascii="宋体" w:hAnsi="宋体"/>
          <w:sz w:val="24"/>
        </w:rPr>
        <w:t>1)  按本合同第二部分通用条款第9.18.2款的规定。</w:t>
      </w:r>
    </w:p>
    <w:p w14:paraId="6D0A3944">
      <w:pPr>
        <w:spacing w:line="360" w:lineRule="auto"/>
        <w:ind w:firstLine="960" w:firstLineChars="400"/>
        <w:rPr>
          <w:rFonts w:ascii="宋体" w:hAnsi="宋体"/>
          <w:spacing w:val="-20"/>
          <w:sz w:val="24"/>
        </w:rPr>
      </w:pPr>
      <w:r>
        <w:rPr>
          <w:rFonts w:hint="eastAsia" w:ascii="宋体" w:hAnsi="宋体"/>
          <w:sz w:val="24"/>
        </w:rPr>
        <w:t xml:space="preserve">2)  </w:t>
      </w:r>
      <w:r>
        <w:rPr>
          <w:rFonts w:hint="eastAsia" w:ascii="宋体" w:hAnsi="宋体"/>
          <w:spacing w:val="-6"/>
          <w:sz w:val="24"/>
        </w:rPr>
        <w:t>为扣除暂列金额和计日工项目费后的合同价款的</w:t>
      </w:r>
      <w:r>
        <w:rPr>
          <w:rFonts w:hint="eastAsia" w:ascii="宋体" w:hAnsi="宋体"/>
          <w:spacing w:val="-20"/>
          <w:sz w:val="24"/>
          <w:u w:val="single"/>
        </w:rPr>
        <w:t xml:space="preserve">             </w:t>
      </w:r>
      <w:r>
        <w:rPr>
          <w:rFonts w:hint="eastAsia" w:ascii="宋体" w:hAnsi="宋体"/>
          <w:spacing w:val="-20"/>
          <w:sz w:val="24"/>
        </w:rPr>
        <w:t>％。</w:t>
      </w:r>
    </w:p>
    <w:p w14:paraId="412EC8D5">
      <w:pPr>
        <w:spacing w:line="360" w:lineRule="auto"/>
        <w:ind w:firstLine="480" w:firstLineChars="200"/>
        <w:rPr>
          <w:rFonts w:ascii="宋体" w:hAnsi="宋体"/>
          <w:sz w:val="24"/>
        </w:rPr>
      </w:pPr>
      <w:r>
        <w:rPr>
          <w:rFonts w:hint="eastAsia" w:ascii="宋体" w:hAnsi="宋体"/>
          <w:sz w:val="24"/>
        </w:rPr>
        <w:t>(2)  质量保证金的扣留按以下第</w:t>
      </w:r>
      <w:r>
        <w:rPr>
          <w:rFonts w:hint="eastAsia" w:ascii="宋体" w:hAnsi="宋体"/>
          <w:sz w:val="24"/>
          <w:u w:val="single"/>
        </w:rPr>
        <w:t xml:space="preserve">        </w:t>
      </w:r>
      <w:r>
        <w:rPr>
          <w:rFonts w:hint="eastAsia" w:ascii="宋体" w:hAnsi="宋体"/>
          <w:sz w:val="24"/>
        </w:rPr>
        <w:t xml:space="preserve"> 条的约定。</w:t>
      </w:r>
    </w:p>
    <w:p w14:paraId="1A1A7983">
      <w:pPr>
        <w:spacing w:line="360" w:lineRule="auto"/>
        <w:ind w:firstLine="960" w:firstLineChars="400"/>
        <w:rPr>
          <w:rFonts w:ascii="宋体" w:hAnsi="宋体"/>
          <w:sz w:val="24"/>
        </w:rPr>
      </w:pPr>
      <w:r>
        <w:rPr>
          <w:rFonts w:hint="eastAsia" w:ascii="宋体" w:hAnsi="宋体"/>
          <w:sz w:val="24"/>
        </w:rPr>
        <w:t>1）  按照本合同第二部分通用条款的规定，从每次应支付给承包人的工程款（包括进度款和结算款）中扣留，扣留的比例为5%。</w:t>
      </w:r>
    </w:p>
    <w:p w14:paraId="551823EB">
      <w:pPr>
        <w:spacing w:line="360" w:lineRule="auto"/>
        <w:ind w:firstLine="960" w:firstLineChars="400"/>
        <w:rPr>
          <w:rFonts w:ascii="宋体" w:hAnsi="宋体"/>
          <w:sz w:val="24"/>
        </w:rPr>
      </w:pPr>
      <w:r>
        <w:rPr>
          <w:rFonts w:hint="eastAsia" w:ascii="宋体" w:hAnsi="宋体"/>
          <w:sz w:val="24"/>
        </w:rPr>
        <w:t>2）  其他扣留方式：</w:t>
      </w:r>
    </w:p>
    <w:p w14:paraId="743566B6">
      <w:pPr>
        <w:spacing w:line="360" w:lineRule="auto"/>
        <w:ind w:firstLine="960" w:firstLineChars="400"/>
        <w:rPr>
          <w:rFonts w:ascii="宋体" w:hAnsi="宋体"/>
          <w:sz w:val="24"/>
        </w:rPr>
      </w:pPr>
    </w:p>
    <w:p w14:paraId="6DFAAE79">
      <w:pPr>
        <w:spacing w:line="360" w:lineRule="auto"/>
        <w:ind w:firstLine="960" w:firstLineChars="400"/>
        <w:rPr>
          <w:rFonts w:ascii="宋体" w:hAnsi="宋体"/>
          <w:sz w:val="24"/>
        </w:rPr>
      </w:pPr>
    </w:p>
    <w:p w14:paraId="43C1F77A">
      <w:pPr>
        <w:spacing w:line="360" w:lineRule="auto"/>
        <w:rPr>
          <w:sz w:val="24"/>
        </w:rPr>
      </w:pPr>
    </w:p>
    <w:p w14:paraId="768EBF78">
      <w:pPr>
        <w:spacing w:line="360" w:lineRule="auto"/>
        <w:outlineLvl w:val="2"/>
        <w:rPr>
          <w:rFonts w:ascii="黑体" w:hAnsi="宋体" w:eastAsia="黑体"/>
          <w:sz w:val="24"/>
        </w:rPr>
      </w:pPr>
      <w:bookmarkStart w:id="638" w:name="_Toc11853"/>
      <w:bookmarkStart w:id="639" w:name="_Toc29745"/>
      <w:r>
        <w:rPr>
          <w:rFonts w:hint="eastAsia" w:ascii="黑体" w:hAnsi="宋体" w:eastAsia="黑体"/>
          <w:sz w:val="24"/>
        </w:rPr>
        <w:t>10. 材料与设备</w:t>
      </w:r>
      <w:bookmarkEnd w:id="638"/>
      <w:bookmarkEnd w:id="639"/>
    </w:p>
    <w:p w14:paraId="1A688A1B">
      <w:pPr>
        <w:spacing w:line="360" w:lineRule="auto"/>
        <w:ind w:firstLine="480" w:firstLineChars="200"/>
        <w:rPr>
          <w:rFonts w:ascii="宋体" w:hAnsi="宋体"/>
          <w:sz w:val="24"/>
        </w:rPr>
      </w:pPr>
      <w:r>
        <w:rPr>
          <w:rFonts w:hint="eastAsia" w:ascii="宋体" w:hAnsi="宋体"/>
          <w:sz w:val="24"/>
        </w:rPr>
        <w:t>10.1  发包人供应材料、设备</w:t>
      </w:r>
    </w:p>
    <w:p w14:paraId="6E373CFD">
      <w:pPr>
        <w:spacing w:line="360" w:lineRule="auto"/>
        <w:ind w:firstLine="480" w:firstLineChars="200"/>
        <w:rPr>
          <w:rFonts w:ascii="宋体" w:hAnsi="宋体"/>
          <w:sz w:val="24"/>
          <w:u w:val="single"/>
        </w:rPr>
      </w:pPr>
      <w:r>
        <w:rPr>
          <w:rFonts w:hint="eastAsia" w:ascii="宋体" w:hAnsi="宋体"/>
          <w:sz w:val="24"/>
        </w:rPr>
        <w:t>10.1.1  发包人供应材料、设备按以下第</w:t>
      </w:r>
      <w:r>
        <w:rPr>
          <w:rFonts w:hint="eastAsia" w:ascii="宋体" w:hAnsi="宋体"/>
          <w:sz w:val="24"/>
          <w:u w:val="single"/>
        </w:rPr>
        <w:t xml:space="preserve">         </w:t>
      </w:r>
      <w:r>
        <w:rPr>
          <w:rFonts w:hint="eastAsia" w:ascii="宋体" w:hAnsi="宋体"/>
          <w:sz w:val="24"/>
        </w:rPr>
        <w:t>条的约定。</w:t>
      </w:r>
    </w:p>
    <w:p w14:paraId="13EE30F6">
      <w:pPr>
        <w:spacing w:line="360" w:lineRule="auto"/>
        <w:ind w:firstLine="600" w:firstLineChars="250"/>
        <w:rPr>
          <w:rFonts w:ascii="宋体" w:hAnsi="宋体"/>
          <w:sz w:val="24"/>
        </w:rPr>
      </w:pPr>
      <w:r>
        <w:rPr>
          <w:rFonts w:hint="eastAsia" w:ascii="宋体" w:hAnsi="宋体"/>
          <w:sz w:val="24"/>
        </w:rPr>
        <w:t>（1） 发包人不供应材料、设备。</w:t>
      </w:r>
    </w:p>
    <w:p w14:paraId="34486C32">
      <w:pPr>
        <w:spacing w:line="360" w:lineRule="auto"/>
        <w:ind w:firstLine="600" w:firstLineChars="250"/>
        <w:rPr>
          <w:rFonts w:ascii="宋体" w:hAnsi="宋体"/>
          <w:sz w:val="24"/>
        </w:rPr>
      </w:pPr>
      <w:r>
        <w:rPr>
          <w:rFonts w:hint="eastAsia" w:ascii="宋体" w:hAnsi="宋体"/>
          <w:sz w:val="24"/>
        </w:rPr>
        <w:t>（2） 发包人供应材料、设备的数量、质量等，按“招标人供应材料、设备明细表”。</w:t>
      </w:r>
    </w:p>
    <w:p w14:paraId="4C8F93A8">
      <w:pPr>
        <w:spacing w:line="360" w:lineRule="auto"/>
        <w:ind w:firstLine="480" w:firstLineChars="200"/>
        <w:rPr>
          <w:rFonts w:ascii="宋体" w:hAnsi="宋体"/>
          <w:sz w:val="24"/>
        </w:rPr>
      </w:pPr>
    </w:p>
    <w:p w14:paraId="5B8DB8A7">
      <w:pPr>
        <w:spacing w:line="360" w:lineRule="auto"/>
        <w:ind w:firstLine="480" w:firstLineChars="200"/>
        <w:rPr>
          <w:rFonts w:ascii="宋体" w:hAnsi="宋体"/>
          <w:sz w:val="24"/>
        </w:rPr>
      </w:pPr>
      <w:r>
        <w:rPr>
          <w:rFonts w:hint="eastAsia" w:ascii="宋体" w:hAnsi="宋体"/>
          <w:sz w:val="24"/>
        </w:rPr>
        <w:t>10.2  承包人采购材料、设备</w:t>
      </w:r>
    </w:p>
    <w:p w14:paraId="152C8DF3">
      <w:pPr>
        <w:spacing w:line="360" w:lineRule="auto"/>
        <w:ind w:firstLine="480" w:firstLineChars="200"/>
        <w:rPr>
          <w:rFonts w:ascii="宋体" w:hAnsi="宋体"/>
          <w:sz w:val="24"/>
        </w:rPr>
      </w:pPr>
      <w:r>
        <w:rPr>
          <w:rFonts w:hint="eastAsia" w:ascii="宋体" w:hAnsi="宋体"/>
          <w:sz w:val="24"/>
        </w:rPr>
        <w:t>10.2.7 （1）发包人指定的生产厂家或供应商：</w:t>
      </w:r>
    </w:p>
    <w:p w14:paraId="5040EC3F">
      <w:pPr>
        <w:spacing w:line="360" w:lineRule="auto"/>
        <w:ind w:firstLine="480" w:firstLineChars="200"/>
        <w:rPr>
          <w:rFonts w:ascii="宋体" w:hAnsi="宋体"/>
          <w:sz w:val="24"/>
        </w:rPr>
      </w:pPr>
    </w:p>
    <w:p w14:paraId="073A91EF">
      <w:pPr>
        <w:spacing w:line="360" w:lineRule="auto"/>
        <w:rPr>
          <w:rFonts w:ascii="宋体" w:hAnsi="宋体"/>
          <w:sz w:val="24"/>
        </w:rPr>
      </w:pPr>
      <w:r>
        <w:rPr>
          <w:rFonts w:hint="eastAsia" w:ascii="宋体" w:hAnsi="宋体"/>
          <w:sz w:val="24"/>
        </w:rPr>
        <w:t xml:space="preserve">          </w:t>
      </w:r>
    </w:p>
    <w:p w14:paraId="30D4DD11">
      <w:pPr>
        <w:spacing w:line="360" w:lineRule="auto"/>
        <w:ind w:firstLine="1320" w:firstLineChars="550"/>
        <w:rPr>
          <w:rFonts w:ascii="宋体" w:hAnsi="宋体"/>
          <w:sz w:val="24"/>
        </w:rPr>
      </w:pPr>
      <w:r>
        <w:rPr>
          <w:rFonts w:hint="eastAsia" w:ascii="宋体" w:hAnsi="宋体"/>
          <w:sz w:val="24"/>
        </w:rPr>
        <w:t>（2）指定生产厂家或供应商的材料名称、规格、数量：</w:t>
      </w:r>
    </w:p>
    <w:p w14:paraId="17A7F0DD">
      <w:pPr>
        <w:spacing w:line="360" w:lineRule="auto"/>
        <w:rPr>
          <w:rFonts w:ascii="宋体" w:hAnsi="宋体"/>
          <w:sz w:val="24"/>
        </w:rPr>
      </w:pPr>
      <w:r>
        <w:rPr>
          <w:rFonts w:hint="eastAsia" w:ascii="宋体" w:hAnsi="宋体"/>
          <w:sz w:val="24"/>
        </w:rPr>
        <w:t xml:space="preserve">         </w:t>
      </w:r>
    </w:p>
    <w:p w14:paraId="5269B75F">
      <w:pPr>
        <w:spacing w:line="360" w:lineRule="auto"/>
        <w:rPr>
          <w:rFonts w:ascii="宋体" w:hAnsi="宋体"/>
          <w:sz w:val="24"/>
        </w:rPr>
      </w:pPr>
      <w:r>
        <w:rPr>
          <w:rFonts w:hint="eastAsia" w:ascii="宋体" w:hAnsi="宋体"/>
          <w:sz w:val="24"/>
        </w:rPr>
        <w:t xml:space="preserve"> </w:t>
      </w:r>
    </w:p>
    <w:p w14:paraId="0405030F">
      <w:pPr>
        <w:spacing w:line="360" w:lineRule="auto"/>
        <w:rPr>
          <w:rFonts w:ascii="宋体" w:hAnsi="宋体"/>
          <w:sz w:val="24"/>
        </w:rPr>
      </w:pPr>
    </w:p>
    <w:p w14:paraId="58FD72D9">
      <w:pPr>
        <w:spacing w:after="120" w:line="360" w:lineRule="auto"/>
        <w:ind w:firstLine="480" w:firstLineChars="200"/>
        <w:rPr>
          <w:rFonts w:ascii="宋体" w:hAnsi="宋体"/>
          <w:sz w:val="24"/>
        </w:rPr>
      </w:pPr>
      <w:r>
        <w:rPr>
          <w:rFonts w:hint="eastAsia" w:ascii="宋体" w:hAnsi="宋体"/>
          <w:sz w:val="24"/>
        </w:rPr>
        <w:t>10.3</w:t>
      </w:r>
      <w:r>
        <w:rPr>
          <w:rFonts w:ascii="宋体" w:hAnsi="宋体"/>
          <w:sz w:val="24"/>
        </w:rPr>
        <w:t xml:space="preserve"> </w:t>
      </w:r>
      <w:r>
        <w:rPr>
          <w:rFonts w:hint="eastAsia" w:ascii="宋体" w:hAnsi="宋体"/>
          <w:sz w:val="24"/>
        </w:rPr>
        <w:t xml:space="preserve"> </w:t>
      </w:r>
      <w:r>
        <w:rPr>
          <w:rFonts w:ascii="宋体" w:hAnsi="宋体"/>
          <w:sz w:val="24"/>
        </w:rPr>
        <w:t>样品</w:t>
      </w:r>
    </w:p>
    <w:p w14:paraId="6942CFBD">
      <w:pPr>
        <w:autoSpaceDE w:val="0"/>
        <w:autoSpaceDN w:val="0"/>
        <w:adjustRightInd w:val="0"/>
        <w:spacing w:line="360" w:lineRule="auto"/>
        <w:ind w:firstLine="480" w:firstLineChars="200"/>
        <w:jc w:val="left"/>
        <w:rPr>
          <w:rFonts w:ascii="宋体" w:hAnsi="宋体"/>
          <w:kern w:val="0"/>
          <w:sz w:val="24"/>
        </w:rPr>
      </w:pPr>
      <w:r>
        <w:rPr>
          <w:rFonts w:hint="eastAsia" w:ascii="宋体" w:hAnsi="宋体"/>
          <w:kern w:val="0"/>
          <w:sz w:val="24"/>
        </w:rPr>
        <w:t>10.3</w:t>
      </w:r>
      <w:r>
        <w:rPr>
          <w:rFonts w:ascii="宋体" w:hAnsi="宋体"/>
          <w:kern w:val="0"/>
          <w:sz w:val="24"/>
        </w:rPr>
        <w:t>.1</w:t>
      </w:r>
      <w:r>
        <w:rPr>
          <w:rFonts w:ascii="宋体" w:hAnsi="宋体"/>
          <w:kern w:val="0"/>
          <w:sz w:val="24"/>
        </w:rPr>
        <w:tab/>
      </w:r>
      <w:r>
        <w:rPr>
          <w:rFonts w:ascii="宋体" w:hAnsi="宋体"/>
          <w:kern w:val="0"/>
          <w:sz w:val="24"/>
        </w:rPr>
        <w:t>样品的报送</w:t>
      </w:r>
      <w:r>
        <w:rPr>
          <w:rFonts w:hint="eastAsia" w:ascii="宋体" w:hAnsi="宋体"/>
          <w:kern w:val="0"/>
          <w:sz w:val="24"/>
        </w:rPr>
        <w:t>与封存</w:t>
      </w:r>
    </w:p>
    <w:p w14:paraId="4E14A47E">
      <w:pPr>
        <w:autoSpaceDE w:val="0"/>
        <w:autoSpaceDN w:val="0"/>
        <w:adjustRightInd w:val="0"/>
        <w:spacing w:line="360" w:lineRule="auto"/>
        <w:ind w:firstLine="480" w:firstLineChars="200"/>
        <w:jc w:val="left"/>
        <w:rPr>
          <w:rFonts w:ascii="宋体" w:hAnsi="宋体"/>
          <w:sz w:val="24"/>
          <w:u w:val="single"/>
        </w:rPr>
      </w:pPr>
      <w:r>
        <w:rPr>
          <w:rFonts w:ascii="宋体" w:hAnsi="宋体"/>
          <w:kern w:val="0"/>
          <w:sz w:val="24"/>
        </w:rPr>
        <w:t>需要承包人报送样品的材料或工程设备，样品的种类、名称、规格、数量要求：</w:t>
      </w:r>
    </w:p>
    <w:p w14:paraId="7B9BFD5D">
      <w:pPr>
        <w:spacing w:line="360" w:lineRule="auto"/>
        <w:rPr>
          <w:sz w:val="24"/>
        </w:rPr>
      </w:pPr>
    </w:p>
    <w:p w14:paraId="107AED09">
      <w:pPr>
        <w:spacing w:line="360" w:lineRule="auto"/>
        <w:rPr>
          <w:sz w:val="24"/>
        </w:rPr>
      </w:pPr>
    </w:p>
    <w:p w14:paraId="33F6FB98">
      <w:pPr>
        <w:spacing w:line="360" w:lineRule="auto"/>
        <w:rPr>
          <w:sz w:val="24"/>
        </w:rPr>
      </w:pPr>
    </w:p>
    <w:p w14:paraId="6910F21C">
      <w:pPr>
        <w:spacing w:line="360" w:lineRule="auto"/>
        <w:outlineLvl w:val="2"/>
        <w:rPr>
          <w:rFonts w:ascii="黑体" w:hAnsi="宋体" w:eastAsia="黑体"/>
          <w:sz w:val="24"/>
        </w:rPr>
      </w:pPr>
      <w:bookmarkStart w:id="640" w:name="_Toc11297"/>
      <w:bookmarkStart w:id="641" w:name="_Toc20848"/>
      <w:r>
        <w:rPr>
          <w:rFonts w:hint="eastAsia" w:ascii="黑体" w:hAnsi="宋体" w:eastAsia="黑体"/>
          <w:sz w:val="24"/>
        </w:rPr>
        <w:t>11.  验收和工程试车</w:t>
      </w:r>
      <w:bookmarkEnd w:id="640"/>
      <w:bookmarkEnd w:id="641"/>
    </w:p>
    <w:p w14:paraId="10E43572">
      <w:pPr>
        <w:spacing w:after="120" w:line="360" w:lineRule="auto"/>
        <w:ind w:firstLine="480" w:firstLineChars="200"/>
        <w:rPr>
          <w:rFonts w:ascii="宋体" w:hAnsi="宋体"/>
          <w:sz w:val="24"/>
        </w:rPr>
      </w:pPr>
      <w:r>
        <w:rPr>
          <w:rFonts w:ascii="宋体" w:hAnsi="宋体"/>
          <w:sz w:val="24"/>
        </w:rPr>
        <w:t>1</w:t>
      </w:r>
      <w:r>
        <w:rPr>
          <w:rFonts w:hint="eastAsia" w:ascii="宋体" w:hAnsi="宋体"/>
          <w:sz w:val="24"/>
        </w:rPr>
        <w:t>1</w:t>
      </w:r>
      <w:r>
        <w:rPr>
          <w:rFonts w:ascii="宋体" w:hAnsi="宋体"/>
          <w:sz w:val="24"/>
        </w:rPr>
        <w:t>.1 分部分项工程验收</w:t>
      </w:r>
    </w:p>
    <w:p w14:paraId="640A6BDE">
      <w:pPr>
        <w:spacing w:line="360" w:lineRule="auto"/>
        <w:ind w:firstLine="480" w:firstLineChars="200"/>
        <w:jc w:val="left"/>
        <w:rPr>
          <w:rFonts w:ascii="宋体" w:hAnsi="宋体"/>
          <w:sz w:val="24"/>
        </w:rPr>
      </w:pPr>
      <w:r>
        <w:rPr>
          <w:rFonts w:ascii="宋体" w:hAnsi="宋体"/>
          <w:sz w:val="24"/>
        </w:rPr>
        <w:t>1</w:t>
      </w:r>
      <w:r>
        <w:rPr>
          <w:rFonts w:hint="eastAsia" w:ascii="宋体" w:hAnsi="宋体"/>
          <w:sz w:val="24"/>
        </w:rPr>
        <w:t>1</w:t>
      </w:r>
      <w:r>
        <w:rPr>
          <w:rFonts w:ascii="宋体" w:hAnsi="宋体"/>
          <w:sz w:val="24"/>
        </w:rPr>
        <w:t>.1.2监理工程师不能按时进行验收时，应提前</w:t>
      </w:r>
      <w:r>
        <w:rPr>
          <w:rFonts w:ascii="宋体" w:hAnsi="宋体"/>
          <w:sz w:val="24"/>
          <w:u w:val="single"/>
        </w:rPr>
        <w:t xml:space="preserve">       </w:t>
      </w:r>
      <w:r>
        <w:rPr>
          <w:rFonts w:ascii="宋体" w:hAnsi="宋体"/>
          <w:sz w:val="24"/>
        </w:rPr>
        <w:t>小时提交书面延期要求。</w:t>
      </w:r>
    </w:p>
    <w:p w14:paraId="358E721F">
      <w:pPr>
        <w:spacing w:line="360" w:lineRule="auto"/>
        <w:ind w:firstLine="480" w:firstLineChars="200"/>
        <w:jc w:val="left"/>
        <w:rPr>
          <w:rFonts w:eastAsia="仿宋_GB2312"/>
          <w:b/>
          <w:sz w:val="30"/>
          <w:szCs w:val="32"/>
        </w:rPr>
      </w:pPr>
      <w:r>
        <w:rPr>
          <w:rFonts w:ascii="宋体" w:hAnsi="宋体"/>
          <w:sz w:val="24"/>
        </w:rPr>
        <w:t>关于延期最长不得超过：</w:t>
      </w:r>
      <w:r>
        <w:rPr>
          <w:rFonts w:ascii="宋体" w:hAnsi="宋体"/>
          <w:sz w:val="24"/>
          <w:u w:val="single"/>
        </w:rPr>
        <w:t xml:space="preserve">         </w:t>
      </w:r>
      <w:r>
        <w:rPr>
          <w:rFonts w:ascii="宋体" w:hAnsi="宋体"/>
          <w:sz w:val="24"/>
        </w:rPr>
        <w:t>小时。</w:t>
      </w:r>
    </w:p>
    <w:p w14:paraId="5C5398E8">
      <w:pPr>
        <w:spacing w:line="360" w:lineRule="auto"/>
        <w:rPr>
          <w:sz w:val="24"/>
        </w:rPr>
      </w:pPr>
    </w:p>
    <w:p w14:paraId="536C5D80">
      <w:pPr>
        <w:spacing w:line="360" w:lineRule="auto"/>
        <w:rPr>
          <w:sz w:val="24"/>
        </w:rPr>
      </w:pPr>
    </w:p>
    <w:p w14:paraId="59DB8121">
      <w:pPr>
        <w:spacing w:line="360" w:lineRule="auto"/>
        <w:ind w:firstLine="480" w:firstLineChars="200"/>
        <w:rPr>
          <w:rFonts w:ascii="宋体" w:hAnsi="宋体"/>
          <w:sz w:val="24"/>
        </w:rPr>
      </w:pPr>
      <w:r>
        <w:rPr>
          <w:rFonts w:hint="eastAsia" w:ascii="黑体" w:eastAsia="黑体"/>
          <w:sz w:val="24"/>
        </w:rPr>
        <w:t xml:space="preserve">11.4  </w:t>
      </w:r>
      <w:r>
        <w:rPr>
          <w:rFonts w:hint="eastAsia" w:ascii="宋体" w:hAnsi="宋体"/>
          <w:sz w:val="24"/>
        </w:rPr>
        <w:t>工程试车</w:t>
      </w:r>
    </w:p>
    <w:p w14:paraId="41378476">
      <w:pPr>
        <w:spacing w:line="360" w:lineRule="auto"/>
        <w:ind w:firstLine="480" w:firstLineChars="200"/>
        <w:rPr>
          <w:rFonts w:ascii="宋体" w:hAnsi="宋体"/>
          <w:sz w:val="24"/>
        </w:rPr>
      </w:pPr>
      <w:r>
        <w:rPr>
          <w:rFonts w:hint="eastAsia" w:ascii="宋体" w:hAnsi="宋体"/>
          <w:sz w:val="24"/>
        </w:rPr>
        <w:t>11.4.1  工程试车按以下</w:t>
      </w:r>
      <w:r>
        <w:rPr>
          <w:rFonts w:hint="eastAsia"/>
          <w:sz w:val="24"/>
        </w:rPr>
        <w:t>第</w:t>
      </w:r>
      <w:r>
        <w:rPr>
          <w:rFonts w:hint="eastAsia" w:ascii="宋体" w:hAnsi="宋体"/>
          <w:sz w:val="24"/>
          <w:u w:val="single"/>
        </w:rPr>
        <w:t xml:space="preserve">         </w:t>
      </w:r>
      <w:r>
        <w:rPr>
          <w:rFonts w:hint="eastAsia" w:ascii="宋体" w:hAnsi="宋体"/>
          <w:sz w:val="24"/>
        </w:rPr>
        <w:t>条的约定。</w:t>
      </w:r>
    </w:p>
    <w:p w14:paraId="4160578C">
      <w:pPr>
        <w:spacing w:line="360" w:lineRule="auto"/>
        <w:ind w:firstLine="960" w:firstLineChars="400"/>
        <w:rPr>
          <w:rFonts w:ascii="宋体" w:hAnsi="宋体"/>
          <w:sz w:val="24"/>
        </w:rPr>
      </w:pPr>
      <w:r>
        <w:rPr>
          <w:rFonts w:hint="eastAsia" w:ascii="宋体" w:hAnsi="宋体"/>
          <w:sz w:val="24"/>
        </w:rPr>
        <w:t>（1）  不需要试车。</w:t>
      </w:r>
    </w:p>
    <w:p w14:paraId="7A435A12">
      <w:pPr>
        <w:spacing w:line="360" w:lineRule="auto"/>
        <w:ind w:firstLine="960" w:firstLineChars="400"/>
        <w:rPr>
          <w:sz w:val="24"/>
        </w:rPr>
      </w:pPr>
      <w:r>
        <w:rPr>
          <w:rFonts w:hint="eastAsia" w:ascii="宋体" w:hAnsi="宋体"/>
          <w:sz w:val="24"/>
        </w:rPr>
        <w:t xml:space="preserve">（2）  </w:t>
      </w:r>
      <w:r>
        <w:rPr>
          <w:rFonts w:hint="eastAsia"/>
          <w:sz w:val="24"/>
        </w:rPr>
        <w:t>试车的内容及要求具体如下：</w:t>
      </w:r>
    </w:p>
    <w:p w14:paraId="7C955EF1">
      <w:pPr>
        <w:spacing w:line="360" w:lineRule="auto"/>
        <w:rPr>
          <w:sz w:val="24"/>
        </w:rPr>
      </w:pPr>
    </w:p>
    <w:p w14:paraId="135E532D">
      <w:pPr>
        <w:spacing w:line="360" w:lineRule="auto"/>
        <w:rPr>
          <w:sz w:val="24"/>
        </w:rPr>
      </w:pPr>
    </w:p>
    <w:p w14:paraId="55E59EC1">
      <w:pPr>
        <w:spacing w:line="360" w:lineRule="auto"/>
        <w:ind w:firstLine="480" w:firstLineChars="200"/>
        <w:rPr>
          <w:rFonts w:ascii="宋体" w:hAnsi="宋体"/>
          <w:sz w:val="24"/>
        </w:rPr>
      </w:pPr>
      <w:r>
        <w:rPr>
          <w:rFonts w:hint="eastAsia" w:ascii="宋体" w:hAnsi="宋体"/>
          <w:sz w:val="24"/>
        </w:rPr>
        <w:t>11.4.5  联动无负荷试车费用由</w:t>
      </w:r>
      <w:r>
        <w:rPr>
          <w:rFonts w:hint="eastAsia" w:ascii="宋体" w:hAnsi="宋体"/>
          <w:sz w:val="24"/>
          <w:u w:val="single"/>
        </w:rPr>
        <w:t xml:space="preserve">         </w:t>
      </w:r>
      <w:r>
        <w:rPr>
          <w:rFonts w:hint="eastAsia" w:ascii="宋体" w:hAnsi="宋体"/>
          <w:sz w:val="24"/>
        </w:rPr>
        <w:t>承担。</w:t>
      </w:r>
    </w:p>
    <w:p w14:paraId="11236A84">
      <w:pPr>
        <w:spacing w:line="360" w:lineRule="auto"/>
        <w:rPr>
          <w:sz w:val="24"/>
        </w:rPr>
      </w:pPr>
    </w:p>
    <w:p w14:paraId="4B501203">
      <w:pPr>
        <w:spacing w:after="120" w:line="360" w:lineRule="auto"/>
        <w:ind w:firstLine="480" w:firstLineChars="200"/>
        <w:rPr>
          <w:rFonts w:ascii="宋体" w:hAnsi="宋体"/>
          <w:sz w:val="24"/>
        </w:rPr>
      </w:pPr>
      <w:r>
        <w:rPr>
          <w:rFonts w:ascii="宋体" w:hAnsi="宋体"/>
          <w:sz w:val="24"/>
        </w:rPr>
        <w:t>1</w:t>
      </w:r>
      <w:r>
        <w:rPr>
          <w:rFonts w:hint="eastAsia" w:ascii="宋体" w:hAnsi="宋体"/>
          <w:sz w:val="24"/>
        </w:rPr>
        <w:t>1.7</w:t>
      </w:r>
      <w:r>
        <w:rPr>
          <w:rFonts w:ascii="宋体" w:hAnsi="宋体"/>
          <w:sz w:val="24"/>
        </w:rPr>
        <w:t xml:space="preserve"> </w:t>
      </w:r>
      <w:r>
        <w:rPr>
          <w:rFonts w:hint="eastAsia" w:ascii="宋体" w:hAnsi="宋体"/>
          <w:sz w:val="24"/>
        </w:rPr>
        <w:t xml:space="preserve"> </w:t>
      </w:r>
      <w:r>
        <w:rPr>
          <w:rFonts w:ascii="宋体" w:hAnsi="宋体"/>
          <w:sz w:val="24"/>
        </w:rPr>
        <w:t>竣工退场</w:t>
      </w:r>
    </w:p>
    <w:p w14:paraId="72811445">
      <w:pPr>
        <w:spacing w:line="360" w:lineRule="auto"/>
        <w:ind w:firstLine="480" w:firstLineChars="200"/>
        <w:jc w:val="left"/>
        <w:rPr>
          <w:rFonts w:ascii="宋体" w:hAnsi="宋体"/>
          <w:kern w:val="0"/>
          <w:sz w:val="24"/>
        </w:rPr>
      </w:pPr>
      <w:r>
        <w:rPr>
          <w:rFonts w:ascii="宋体" w:hAnsi="宋体"/>
          <w:kern w:val="0"/>
          <w:sz w:val="24"/>
        </w:rPr>
        <w:t>1</w:t>
      </w:r>
      <w:r>
        <w:rPr>
          <w:rFonts w:hint="eastAsia" w:ascii="宋体" w:hAnsi="宋体"/>
          <w:kern w:val="0"/>
          <w:sz w:val="24"/>
        </w:rPr>
        <w:t>1.7</w:t>
      </w:r>
      <w:r>
        <w:rPr>
          <w:rFonts w:ascii="宋体" w:hAnsi="宋体"/>
          <w:kern w:val="0"/>
          <w:sz w:val="24"/>
        </w:rPr>
        <w:t>.1 竣工退场</w:t>
      </w:r>
    </w:p>
    <w:p w14:paraId="34EF9DC6">
      <w:pPr>
        <w:spacing w:line="360" w:lineRule="auto"/>
        <w:ind w:firstLine="480" w:firstLineChars="200"/>
        <w:jc w:val="left"/>
        <w:rPr>
          <w:rFonts w:eastAsia="仿宋_GB2312"/>
          <w:kern w:val="0"/>
          <w:sz w:val="30"/>
          <w:szCs w:val="32"/>
        </w:rPr>
      </w:pPr>
      <w:r>
        <w:rPr>
          <w:rFonts w:ascii="宋体" w:hAnsi="宋体"/>
          <w:kern w:val="0"/>
          <w:sz w:val="24"/>
        </w:rPr>
        <w:t>承包人完成竣工退场的期限：</w:t>
      </w:r>
    </w:p>
    <w:p w14:paraId="2661B14E">
      <w:pPr>
        <w:spacing w:line="360" w:lineRule="auto"/>
        <w:rPr>
          <w:sz w:val="24"/>
        </w:rPr>
      </w:pPr>
    </w:p>
    <w:p w14:paraId="3CA5A25E">
      <w:pPr>
        <w:spacing w:line="360" w:lineRule="auto"/>
        <w:rPr>
          <w:sz w:val="24"/>
        </w:rPr>
      </w:pPr>
    </w:p>
    <w:p w14:paraId="628EBDCB">
      <w:pPr>
        <w:spacing w:line="360" w:lineRule="auto"/>
        <w:outlineLvl w:val="2"/>
        <w:rPr>
          <w:rFonts w:ascii="黑体" w:hAnsi="宋体" w:eastAsia="黑体"/>
          <w:sz w:val="24"/>
        </w:rPr>
      </w:pPr>
      <w:bookmarkStart w:id="642" w:name="_Toc27459"/>
      <w:bookmarkStart w:id="643" w:name="_Toc315"/>
      <w:r>
        <w:rPr>
          <w:rFonts w:hint="eastAsia" w:ascii="黑体" w:hAnsi="宋体" w:eastAsia="黑体"/>
          <w:sz w:val="24"/>
        </w:rPr>
        <w:t>12. 缺陷责任与保修</w:t>
      </w:r>
      <w:bookmarkEnd w:id="642"/>
      <w:bookmarkEnd w:id="643"/>
    </w:p>
    <w:p w14:paraId="5661B886">
      <w:pPr>
        <w:spacing w:after="120" w:line="360" w:lineRule="auto"/>
        <w:ind w:firstLine="480" w:firstLineChars="200"/>
        <w:rPr>
          <w:rFonts w:ascii="宋体" w:hAnsi="宋体"/>
          <w:sz w:val="24"/>
        </w:rPr>
      </w:pPr>
      <w:r>
        <w:rPr>
          <w:rFonts w:ascii="宋体" w:hAnsi="宋体"/>
          <w:sz w:val="24"/>
        </w:rPr>
        <w:t>1</w:t>
      </w:r>
      <w:r>
        <w:rPr>
          <w:rFonts w:hint="eastAsia" w:ascii="宋体" w:hAnsi="宋体"/>
          <w:sz w:val="24"/>
        </w:rPr>
        <w:t xml:space="preserve">2.1 </w:t>
      </w:r>
      <w:r>
        <w:rPr>
          <w:rFonts w:ascii="宋体" w:hAnsi="宋体"/>
          <w:sz w:val="24"/>
        </w:rPr>
        <w:t>缺陷责任期</w:t>
      </w:r>
    </w:p>
    <w:p w14:paraId="152084D4">
      <w:pPr>
        <w:spacing w:line="360" w:lineRule="auto"/>
        <w:ind w:firstLine="480" w:firstLineChars="200"/>
        <w:jc w:val="left"/>
        <w:rPr>
          <w:rFonts w:ascii="宋体" w:hAnsi="宋体"/>
          <w:sz w:val="24"/>
        </w:rPr>
      </w:pPr>
      <w:r>
        <w:rPr>
          <w:rFonts w:ascii="宋体" w:hAnsi="宋体"/>
          <w:sz w:val="24"/>
        </w:rPr>
        <w:t>缺陷责任期的具体期限</w:t>
      </w:r>
      <w:r>
        <w:rPr>
          <w:rFonts w:hint="eastAsia" w:ascii="宋体" w:hAnsi="宋体"/>
          <w:sz w:val="24"/>
        </w:rPr>
        <w:t>：</w:t>
      </w:r>
    </w:p>
    <w:p w14:paraId="3E1DE9E8">
      <w:pPr>
        <w:spacing w:line="360" w:lineRule="auto"/>
        <w:ind w:firstLine="480" w:firstLineChars="200"/>
        <w:jc w:val="left"/>
        <w:rPr>
          <w:rFonts w:ascii="宋体" w:hAnsi="宋体"/>
          <w:sz w:val="24"/>
          <w:u w:val="single"/>
        </w:rPr>
      </w:pPr>
    </w:p>
    <w:p w14:paraId="1E478FC3">
      <w:pPr>
        <w:spacing w:line="360" w:lineRule="auto"/>
        <w:rPr>
          <w:sz w:val="24"/>
        </w:rPr>
      </w:pPr>
    </w:p>
    <w:p w14:paraId="6AEE30C2">
      <w:pPr>
        <w:spacing w:line="360" w:lineRule="auto"/>
        <w:ind w:firstLine="480" w:firstLineChars="200"/>
        <w:rPr>
          <w:rFonts w:ascii="黑体" w:hAnsi="宋体" w:eastAsia="黑体"/>
          <w:sz w:val="24"/>
        </w:rPr>
      </w:pPr>
      <w:r>
        <w:rPr>
          <w:rFonts w:hint="eastAsia" w:ascii="黑体" w:hAnsi="宋体" w:eastAsia="黑体"/>
          <w:sz w:val="24"/>
        </w:rPr>
        <w:t xml:space="preserve">12.2  </w:t>
      </w:r>
      <w:r>
        <w:rPr>
          <w:rFonts w:hint="eastAsia"/>
          <w:sz w:val="24"/>
        </w:rPr>
        <w:t>质量保修</w:t>
      </w:r>
    </w:p>
    <w:p w14:paraId="190D6E8D">
      <w:pPr>
        <w:spacing w:line="360" w:lineRule="auto"/>
        <w:ind w:firstLine="480" w:firstLineChars="200"/>
        <w:rPr>
          <w:sz w:val="24"/>
        </w:rPr>
      </w:pPr>
      <w:r>
        <w:rPr>
          <w:rFonts w:hint="eastAsia"/>
          <w:sz w:val="24"/>
        </w:rPr>
        <w:t>12.2.2  工程质量保修期的约定：</w:t>
      </w:r>
    </w:p>
    <w:p w14:paraId="21A36F57">
      <w:pPr>
        <w:spacing w:line="360" w:lineRule="auto"/>
        <w:rPr>
          <w:sz w:val="24"/>
        </w:rPr>
      </w:pPr>
    </w:p>
    <w:p w14:paraId="30F6B464">
      <w:pPr>
        <w:spacing w:line="360" w:lineRule="auto"/>
        <w:rPr>
          <w:sz w:val="24"/>
        </w:rPr>
      </w:pPr>
    </w:p>
    <w:p w14:paraId="37B1CE56">
      <w:pPr>
        <w:spacing w:line="360" w:lineRule="auto"/>
        <w:outlineLvl w:val="2"/>
        <w:rPr>
          <w:rFonts w:ascii="黑体" w:hAnsi="宋体" w:eastAsia="黑体"/>
          <w:sz w:val="24"/>
        </w:rPr>
      </w:pPr>
      <w:bookmarkStart w:id="644" w:name="_Toc22386"/>
      <w:bookmarkStart w:id="645" w:name="_Toc17199"/>
      <w:r>
        <w:rPr>
          <w:rFonts w:hint="eastAsia" w:ascii="黑体" w:hAnsi="宋体" w:eastAsia="黑体"/>
          <w:sz w:val="24"/>
        </w:rPr>
        <w:t>13. 违约</w:t>
      </w:r>
      <w:bookmarkEnd w:id="644"/>
      <w:bookmarkEnd w:id="645"/>
    </w:p>
    <w:p w14:paraId="7C8361AB">
      <w:pPr>
        <w:spacing w:after="120" w:line="360" w:lineRule="auto"/>
        <w:ind w:firstLine="480" w:firstLineChars="200"/>
        <w:rPr>
          <w:rFonts w:ascii="宋体" w:hAnsi="宋体"/>
          <w:sz w:val="24"/>
        </w:rPr>
      </w:pPr>
      <w:r>
        <w:rPr>
          <w:rFonts w:ascii="宋体" w:hAnsi="宋体"/>
          <w:sz w:val="24"/>
        </w:rPr>
        <w:t>1</w:t>
      </w:r>
      <w:r>
        <w:rPr>
          <w:rFonts w:hint="eastAsia" w:ascii="宋体" w:hAnsi="宋体"/>
          <w:sz w:val="24"/>
        </w:rPr>
        <w:t>3</w:t>
      </w:r>
      <w:r>
        <w:rPr>
          <w:rFonts w:ascii="宋体" w:hAnsi="宋体"/>
          <w:sz w:val="24"/>
        </w:rPr>
        <w:t>.1 发包人违约</w:t>
      </w:r>
    </w:p>
    <w:p w14:paraId="6D94015C">
      <w:pPr>
        <w:spacing w:line="360" w:lineRule="auto"/>
        <w:ind w:firstLine="480" w:firstLineChars="200"/>
        <w:jc w:val="left"/>
        <w:rPr>
          <w:rFonts w:ascii="宋体" w:hAnsi="宋体"/>
          <w:sz w:val="24"/>
        </w:rPr>
      </w:pPr>
      <w:r>
        <w:rPr>
          <w:rFonts w:ascii="宋体" w:hAnsi="宋体"/>
          <w:sz w:val="24"/>
        </w:rPr>
        <w:t>1</w:t>
      </w:r>
      <w:r>
        <w:rPr>
          <w:rFonts w:hint="eastAsia" w:ascii="宋体" w:hAnsi="宋体"/>
          <w:sz w:val="24"/>
        </w:rPr>
        <w:t>3</w:t>
      </w:r>
      <w:r>
        <w:rPr>
          <w:rFonts w:ascii="宋体" w:hAnsi="宋体"/>
          <w:sz w:val="24"/>
        </w:rPr>
        <w:t>.1.1发包人违约的情形</w:t>
      </w:r>
    </w:p>
    <w:p w14:paraId="4628A8CB">
      <w:pPr>
        <w:spacing w:line="360" w:lineRule="auto"/>
        <w:ind w:firstLine="480" w:firstLineChars="200"/>
        <w:jc w:val="left"/>
        <w:rPr>
          <w:rFonts w:ascii="宋体" w:hAnsi="宋体"/>
          <w:kern w:val="0"/>
          <w:sz w:val="24"/>
        </w:rPr>
      </w:pPr>
      <w:r>
        <w:rPr>
          <w:rFonts w:ascii="宋体" w:hAnsi="宋体"/>
          <w:kern w:val="0"/>
          <w:sz w:val="24"/>
        </w:rPr>
        <w:t>发包人违约</w:t>
      </w:r>
      <w:r>
        <w:rPr>
          <w:rFonts w:hint="eastAsia" w:ascii="宋体" w:hAnsi="宋体"/>
          <w:kern w:val="0"/>
          <w:sz w:val="24"/>
        </w:rPr>
        <w:t>除通用条款13.1.1款第（1）至（8）项规定外，还包括以下情形：</w:t>
      </w:r>
    </w:p>
    <w:p w14:paraId="6A310E13">
      <w:pPr>
        <w:spacing w:line="360" w:lineRule="auto"/>
        <w:ind w:firstLine="480" w:firstLineChars="200"/>
        <w:jc w:val="left"/>
        <w:rPr>
          <w:rFonts w:ascii="宋体" w:hAnsi="宋体"/>
          <w:kern w:val="0"/>
          <w:sz w:val="24"/>
          <w:u w:val="single"/>
        </w:rPr>
      </w:pPr>
    </w:p>
    <w:p w14:paraId="2EED9DB1">
      <w:pPr>
        <w:spacing w:line="360" w:lineRule="auto"/>
        <w:ind w:firstLine="480" w:firstLineChars="200"/>
        <w:jc w:val="left"/>
        <w:rPr>
          <w:rFonts w:ascii="宋体" w:hAnsi="宋体"/>
          <w:kern w:val="0"/>
          <w:sz w:val="24"/>
          <w:u w:val="single"/>
        </w:rPr>
      </w:pPr>
    </w:p>
    <w:p w14:paraId="5AA06037">
      <w:pPr>
        <w:spacing w:line="360" w:lineRule="auto"/>
        <w:ind w:left="1200" w:hanging="1200" w:hangingChars="500"/>
        <w:jc w:val="left"/>
        <w:rPr>
          <w:rFonts w:ascii="宋体" w:hAnsi="宋体"/>
          <w:kern w:val="0"/>
          <w:sz w:val="24"/>
        </w:rPr>
      </w:pPr>
      <w:r>
        <w:rPr>
          <w:rFonts w:ascii="宋体" w:hAnsi="宋体"/>
          <w:kern w:val="0"/>
          <w:sz w:val="24"/>
        </w:rPr>
        <w:t xml:space="preserve">    1</w:t>
      </w:r>
      <w:r>
        <w:rPr>
          <w:rFonts w:hint="eastAsia" w:ascii="宋体" w:hAnsi="宋体"/>
          <w:kern w:val="0"/>
          <w:sz w:val="24"/>
        </w:rPr>
        <w:t>3</w:t>
      </w:r>
      <w:r>
        <w:rPr>
          <w:rFonts w:ascii="宋体" w:hAnsi="宋体"/>
          <w:kern w:val="0"/>
          <w:sz w:val="24"/>
        </w:rPr>
        <w:t>.1.2 发包人违约的责任</w:t>
      </w:r>
    </w:p>
    <w:p w14:paraId="0628CEF2">
      <w:pPr>
        <w:spacing w:line="360" w:lineRule="auto"/>
        <w:ind w:firstLine="480" w:firstLineChars="200"/>
        <w:jc w:val="left"/>
        <w:rPr>
          <w:rFonts w:ascii="宋体" w:hAnsi="宋体"/>
          <w:kern w:val="0"/>
          <w:sz w:val="24"/>
        </w:rPr>
      </w:pPr>
      <w:r>
        <w:rPr>
          <w:rFonts w:ascii="宋体" w:hAnsi="宋体"/>
          <w:kern w:val="0"/>
          <w:sz w:val="24"/>
        </w:rPr>
        <w:t>发包人违约责任的承担方式和计算方法：</w:t>
      </w:r>
    </w:p>
    <w:p w14:paraId="0476CB89">
      <w:pPr>
        <w:spacing w:line="360" w:lineRule="auto"/>
        <w:ind w:firstLine="480" w:firstLineChars="200"/>
        <w:jc w:val="left"/>
        <w:rPr>
          <w:rFonts w:ascii="宋体" w:hAnsi="宋体"/>
          <w:kern w:val="0"/>
          <w:sz w:val="24"/>
          <w:u w:val="single"/>
        </w:rPr>
      </w:pPr>
      <w:r>
        <w:rPr>
          <w:rFonts w:ascii="宋体" w:hAnsi="宋体"/>
          <w:kern w:val="0"/>
          <w:sz w:val="24"/>
        </w:rPr>
        <w:t>（1）因发包人原因未能在计划开工日期前7天内下达开工通知的违约责任：</w:t>
      </w:r>
      <w:r>
        <w:rPr>
          <w:rFonts w:ascii="宋体" w:hAnsi="宋体"/>
          <w:kern w:val="0"/>
          <w:sz w:val="24"/>
          <w:u w:val="single"/>
        </w:rPr>
        <w:t xml:space="preserve">  </w:t>
      </w:r>
    </w:p>
    <w:p w14:paraId="524CBB3F">
      <w:pPr>
        <w:spacing w:line="360" w:lineRule="auto"/>
        <w:ind w:firstLine="480" w:firstLineChars="200"/>
        <w:jc w:val="left"/>
        <w:rPr>
          <w:rFonts w:ascii="宋体" w:hAnsi="宋体"/>
          <w:kern w:val="0"/>
          <w:sz w:val="24"/>
          <w:u w:val="single"/>
        </w:rPr>
      </w:pPr>
    </w:p>
    <w:p w14:paraId="7CE7525D">
      <w:pPr>
        <w:spacing w:line="360" w:lineRule="auto"/>
        <w:ind w:firstLine="480" w:firstLineChars="200"/>
        <w:jc w:val="left"/>
        <w:rPr>
          <w:rFonts w:ascii="宋体" w:hAnsi="宋体"/>
          <w:kern w:val="0"/>
          <w:sz w:val="24"/>
          <w:u w:val="single"/>
        </w:rPr>
      </w:pPr>
    </w:p>
    <w:p w14:paraId="3BC9223A">
      <w:pPr>
        <w:adjustRightInd w:val="0"/>
        <w:snapToGrid w:val="0"/>
        <w:spacing w:line="360" w:lineRule="auto"/>
        <w:ind w:firstLine="480" w:firstLineChars="200"/>
        <w:jc w:val="left"/>
        <w:rPr>
          <w:rFonts w:ascii="宋体" w:hAnsi="宋体"/>
          <w:kern w:val="0"/>
          <w:sz w:val="24"/>
        </w:rPr>
      </w:pPr>
      <w:r>
        <w:rPr>
          <w:rFonts w:ascii="宋体" w:hAnsi="宋体"/>
          <w:kern w:val="0"/>
          <w:sz w:val="24"/>
        </w:rPr>
        <w:t>（2）因发包人原因未能按合同约定支付合同价款的违约</w:t>
      </w:r>
      <w:r>
        <w:rPr>
          <w:rFonts w:hint="eastAsia" w:ascii="宋体" w:hAnsi="宋体"/>
          <w:kern w:val="0"/>
          <w:sz w:val="24"/>
        </w:rPr>
        <w:t>责任：</w:t>
      </w:r>
    </w:p>
    <w:p w14:paraId="6F4FBE74">
      <w:pPr>
        <w:adjustRightInd w:val="0"/>
        <w:snapToGrid w:val="0"/>
        <w:spacing w:line="360" w:lineRule="auto"/>
        <w:ind w:firstLine="480" w:firstLineChars="200"/>
        <w:jc w:val="left"/>
        <w:rPr>
          <w:rFonts w:ascii="宋体" w:hAnsi="宋体"/>
          <w:kern w:val="0"/>
          <w:sz w:val="24"/>
        </w:rPr>
      </w:pPr>
    </w:p>
    <w:p w14:paraId="3B4E89B4">
      <w:pPr>
        <w:adjustRightInd w:val="0"/>
        <w:snapToGrid w:val="0"/>
        <w:spacing w:line="360" w:lineRule="auto"/>
        <w:ind w:firstLine="480" w:firstLineChars="200"/>
        <w:jc w:val="left"/>
        <w:rPr>
          <w:rFonts w:ascii="宋体" w:hAnsi="宋体"/>
          <w:kern w:val="0"/>
          <w:sz w:val="24"/>
        </w:rPr>
      </w:pPr>
    </w:p>
    <w:p w14:paraId="2175669A">
      <w:pPr>
        <w:spacing w:line="360" w:lineRule="auto"/>
        <w:ind w:firstLine="480" w:firstLineChars="200"/>
        <w:jc w:val="left"/>
        <w:rPr>
          <w:rFonts w:ascii="宋体" w:hAnsi="宋体"/>
          <w:kern w:val="0"/>
          <w:sz w:val="24"/>
          <w:u w:val="single"/>
        </w:rPr>
      </w:pPr>
      <w:r>
        <w:rPr>
          <w:rFonts w:ascii="宋体" w:hAnsi="宋体"/>
          <w:kern w:val="0"/>
          <w:sz w:val="24"/>
        </w:rPr>
        <w:t>（3）发包人违反第</w:t>
      </w:r>
      <w:r>
        <w:rPr>
          <w:rFonts w:hint="eastAsia" w:ascii="宋体" w:hAnsi="宋体"/>
          <w:kern w:val="0"/>
          <w:sz w:val="24"/>
        </w:rPr>
        <w:t>9.9.2款</w:t>
      </w:r>
      <w:r>
        <w:rPr>
          <w:rFonts w:ascii="宋体" w:hAnsi="宋体"/>
          <w:kern w:val="0"/>
          <w:sz w:val="24"/>
        </w:rPr>
        <w:t>第（2）</w:t>
      </w:r>
      <w:r>
        <w:rPr>
          <w:rFonts w:hint="eastAsia" w:ascii="宋体" w:hAnsi="宋体"/>
          <w:kern w:val="0"/>
          <w:sz w:val="24"/>
        </w:rPr>
        <w:t>项</w:t>
      </w:r>
      <w:r>
        <w:rPr>
          <w:rFonts w:ascii="宋体" w:hAnsi="宋体"/>
          <w:kern w:val="0"/>
          <w:sz w:val="24"/>
        </w:rPr>
        <w:t>约定，自行实施被</w:t>
      </w:r>
      <w:r>
        <w:rPr>
          <w:rFonts w:hint="eastAsia" w:ascii="宋体" w:hAnsi="宋体"/>
          <w:kern w:val="0"/>
          <w:sz w:val="24"/>
        </w:rPr>
        <w:t>删减</w:t>
      </w:r>
      <w:r>
        <w:rPr>
          <w:rFonts w:ascii="宋体" w:hAnsi="宋体"/>
          <w:kern w:val="0"/>
          <w:sz w:val="24"/>
        </w:rPr>
        <w:t>的工作或</w:t>
      </w:r>
      <w:r>
        <w:rPr>
          <w:rFonts w:hint="eastAsia" w:ascii="宋体" w:hAnsi="宋体"/>
          <w:kern w:val="0"/>
          <w:sz w:val="24"/>
        </w:rPr>
        <w:t>转由他人实施</w:t>
      </w:r>
      <w:r>
        <w:rPr>
          <w:rFonts w:ascii="宋体" w:hAnsi="宋体"/>
          <w:kern w:val="0"/>
          <w:sz w:val="24"/>
        </w:rPr>
        <w:t>的违约责任：</w:t>
      </w:r>
    </w:p>
    <w:p w14:paraId="4075E5E6">
      <w:pPr>
        <w:spacing w:line="360" w:lineRule="auto"/>
        <w:ind w:firstLine="480" w:firstLineChars="200"/>
        <w:jc w:val="left"/>
        <w:rPr>
          <w:rFonts w:ascii="宋体" w:hAnsi="宋体"/>
          <w:kern w:val="0"/>
          <w:sz w:val="24"/>
          <w:u w:val="single"/>
        </w:rPr>
      </w:pPr>
    </w:p>
    <w:p w14:paraId="545C356F">
      <w:pPr>
        <w:spacing w:line="360" w:lineRule="auto"/>
        <w:ind w:firstLine="480" w:firstLineChars="200"/>
        <w:jc w:val="left"/>
        <w:rPr>
          <w:rFonts w:ascii="宋体" w:hAnsi="宋体"/>
          <w:kern w:val="0"/>
          <w:sz w:val="24"/>
          <w:u w:val="single"/>
        </w:rPr>
      </w:pPr>
    </w:p>
    <w:p w14:paraId="627B6525">
      <w:pPr>
        <w:spacing w:line="360" w:lineRule="auto"/>
        <w:ind w:firstLine="480" w:firstLineChars="200"/>
        <w:jc w:val="left"/>
        <w:rPr>
          <w:rFonts w:ascii="宋体" w:hAnsi="宋体"/>
          <w:kern w:val="0"/>
          <w:sz w:val="24"/>
        </w:rPr>
      </w:pPr>
      <w:r>
        <w:rPr>
          <w:rFonts w:ascii="宋体" w:hAnsi="宋体"/>
          <w:kern w:val="0"/>
          <w:sz w:val="24"/>
        </w:rPr>
        <w:t>（4）发包人提供的材料、工程设备的规格、数量或质量不符合合同约定，或因发包人原因导致交货日期延误或交货地点变更等情况的违约</w:t>
      </w:r>
      <w:r>
        <w:rPr>
          <w:rFonts w:hint="eastAsia" w:ascii="宋体" w:hAnsi="宋体"/>
          <w:kern w:val="0"/>
          <w:sz w:val="24"/>
        </w:rPr>
        <w:t>责任：</w:t>
      </w:r>
    </w:p>
    <w:p w14:paraId="31A56F5C">
      <w:pPr>
        <w:spacing w:line="360" w:lineRule="auto"/>
        <w:ind w:firstLine="480" w:firstLineChars="200"/>
        <w:jc w:val="left"/>
        <w:rPr>
          <w:rFonts w:ascii="宋体" w:hAnsi="宋体"/>
          <w:kern w:val="0"/>
          <w:sz w:val="24"/>
        </w:rPr>
      </w:pPr>
    </w:p>
    <w:p w14:paraId="4E816F22">
      <w:pPr>
        <w:spacing w:line="360" w:lineRule="auto"/>
        <w:ind w:firstLine="480" w:firstLineChars="200"/>
        <w:jc w:val="left"/>
        <w:rPr>
          <w:rFonts w:ascii="宋体" w:hAnsi="宋体"/>
          <w:kern w:val="0"/>
          <w:sz w:val="24"/>
        </w:rPr>
      </w:pPr>
    </w:p>
    <w:p w14:paraId="55A93A2C">
      <w:pPr>
        <w:spacing w:line="360" w:lineRule="auto"/>
        <w:ind w:firstLine="480" w:firstLineChars="200"/>
        <w:jc w:val="left"/>
        <w:rPr>
          <w:rFonts w:ascii="宋体" w:hAnsi="宋体"/>
          <w:kern w:val="0"/>
          <w:sz w:val="24"/>
          <w:u w:val="single"/>
        </w:rPr>
      </w:pPr>
      <w:r>
        <w:rPr>
          <w:rFonts w:ascii="宋体" w:hAnsi="宋体"/>
          <w:kern w:val="0"/>
          <w:sz w:val="24"/>
        </w:rPr>
        <w:t>（5）因发包人违反合同约定造成暂停施工的违约责任：</w:t>
      </w:r>
    </w:p>
    <w:p w14:paraId="39063E57">
      <w:pPr>
        <w:spacing w:line="360" w:lineRule="auto"/>
        <w:ind w:firstLine="480" w:firstLineChars="200"/>
        <w:jc w:val="left"/>
        <w:rPr>
          <w:rFonts w:ascii="宋体" w:hAnsi="宋体"/>
          <w:kern w:val="0"/>
          <w:sz w:val="24"/>
          <w:u w:val="single"/>
        </w:rPr>
      </w:pPr>
    </w:p>
    <w:p w14:paraId="423DF34A">
      <w:pPr>
        <w:spacing w:line="360" w:lineRule="auto"/>
        <w:ind w:firstLine="480" w:firstLineChars="200"/>
        <w:jc w:val="left"/>
        <w:rPr>
          <w:rFonts w:ascii="宋体" w:hAnsi="宋体"/>
          <w:kern w:val="0"/>
          <w:sz w:val="24"/>
          <w:u w:val="single"/>
        </w:rPr>
      </w:pPr>
    </w:p>
    <w:p w14:paraId="633E9629">
      <w:pPr>
        <w:spacing w:line="360" w:lineRule="auto"/>
        <w:ind w:firstLine="480" w:firstLineChars="200"/>
        <w:jc w:val="left"/>
        <w:rPr>
          <w:rFonts w:ascii="宋体" w:hAnsi="宋体"/>
          <w:kern w:val="0"/>
          <w:sz w:val="24"/>
          <w:u w:val="single"/>
        </w:rPr>
      </w:pPr>
      <w:r>
        <w:rPr>
          <w:rFonts w:ascii="宋体" w:hAnsi="宋体"/>
          <w:kern w:val="0"/>
          <w:sz w:val="24"/>
        </w:rPr>
        <w:t>（6）发包人无正当理由没有在约定期限内发出复工指示，导致承包人无法复工的违约责任：</w:t>
      </w:r>
    </w:p>
    <w:p w14:paraId="777E9D5A">
      <w:pPr>
        <w:spacing w:line="360" w:lineRule="auto"/>
        <w:ind w:firstLine="480" w:firstLineChars="200"/>
        <w:jc w:val="left"/>
        <w:rPr>
          <w:rFonts w:ascii="宋体" w:hAnsi="宋体"/>
          <w:kern w:val="0"/>
          <w:sz w:val="24"/>
        </w:rPr>
      </w:pPr>
    </w:p>
    <w:p w14:paraId="512575A4">
      <w:pPr>
        <w:spacing w:line="360" w:lineRule="auto"/>
        <w:ind w:firstLine="480" w:firstLineChars="200"/>
        <w:jc w:val="left"/>
        <w:rPr>
          <w:rFonts w:ascii="宋体" w:hAnsi="宋体"/>
          <w:kern w:val="0"/>
          <w:sz w:val="24"/>
        </w:rPr>
      </w:pPr>
    </w:p>
    <w:p w14:paraId="532CB4A4">
      <w:pPr>
        <w:spacing w:line="360" w:lineRule="auto"/>
        <w:ind w:firstLine="480" w:firstLineChars="200"/>
        <w:jc w:val="left"/>
        <w:rPr>
          <w:rFonts w:ascii="宋体" w:hAnsi="宋体"/>
          <w:kern w:val="0"/>
          <w:sz w:val="24"/>
          <w:u w:val="single"/>
        </w:rPr>
      </w:pPr>
      <w:r>
        <w:rPr>
          <w:rFonts w:ascii="宋体" w:hAnsi="宋体"/>
          <w:kern w:val="0"/>
          <w:sz w:val="24"/>
        </w:rPr>
        <w:t>（7）</w:t>
      </w:r>
      <w:r>
        <w:rPr>
          <w:rFonts w:hint="eastAsia" w:ascii="宋体" w:hAnsi="宋体"/>
          <w:kern w:val="0"/>
          <w:sz w:val="24"/>
        </w:rPr>
        <w:t>其他：</w:t>
      </w:r>
    </w:p>
    <w:p w14:paraId="6F94C059">
      <w:pPr>
        <w:spacing w:line="360" w:lineRule="auto"/>
        <w:ind w:firstLine="480" w:firstLineChars="200"/>
        <w:jc w:val="left"/>
        <w:rPr>
          <w:rFonts w:ascii="宋体" w:hAnsi="宋体"/>
          <w:kern w:val="0"/>
          <w:sz w:val="24"/>
        </w:rPr>
      </w:pPr>
    </w:p>
    <w:p w14:paraId="24A4A692">
      <w:pPr>
        <w:spacing w:line="360" w:lineRule="auto"/>
        <w:ind w:firstLine="480" w:firstLineChars="200"/>
        <w:jc w:val="left"/>
        <w:rPr>
          <w:rFonts w:ascii="宋体" w:hAnsi="宋体"/>
          <w:kern w:val="0"/>
          <w:sz w:val="24"/>
        </w:rPr>
      </w:pPr>
    </w:p>
    <w:p w14:paraId="1E6BB7DC">
      <w:pPr>
        <w:spacing w:line="360" w:lineRule="auto"/>
        <w:ind w:firstLine="480" w:firstLineChars="200"/>
        <w:jc w:val="left"/>
        <w:rPr>
          <w:rFonts w:ascii="宋体" w:hAnsi="宋体"/>
          <w:sz w:val="24"/>
        </w:rPr>
      </w:pPr>
      <w:r>
        <w:rPr>
          <w:rFonts w:ascii="宋体" w:hAnsi="宋体"/>
          <w:sz w:val="24"/>
        </w:rPr>
        <w:t>1</w:t>
      </w:r>
      <w:r>
        <w:rPr>
          <w:rFonts w:hint="eastAsia" w:ascii="宋体" w:hAnsi="宋体"/>
          <w:sz w:val="24"/>
        </w:rPr>
        <w:t>3</w:t>
      </w:r>
      <w:r>
        <w:rPr>
          <w:rFonts w:ascii="宋体" w:hAnsi="宋体"/>
          <w:sz w:val="24"/>
        </w:rPr>
        <w:t>.1.3 因发包人违约解除合同</w:t>
      </w:r>
    </w:p>
    <w:p w14:paraId="79B26161">
      <w:pPr>
        <w:autoSpaceDE w:val="0"/>
        <w:autoSpaceDN w:val="0"/>
        <w:adjustRightInd w:val="0"/>
        <w:spacing w:line="360" w:lineRule="auto"/>
        <w:ind w:firstLine="480" w:firstLineChars="200"/>
        <w:jc w:val="left"/>
        <w:rPr>
          <w:rFonts w:ascii="宋体" w:hAnsi="宋体"/>
          <w:kern w:val="0"/>
          <w:sz w:val="24"/>
        </w:rPr>
      </w:pPr>
      <w:r>
        <w:rPr>
          <w:rFonts w:ascii="宋体" w:hAnsi="宋体"/>
          <w:kern w:val="0"/>
          <w:sz w:val="24"/>
        </w:rPr>
        <w:t>承包人按1</w:t>
      </w:r>
      <w:r>
        <w:rPr>
          <w:rFonts w:hint="eastAsia" w:ascii="宋体" w:hAnsi="宋体"/>
          <w:kern w:val="0"/>
          <w:sz w:val="24"/>
        </w:rPr>
        <w:t>3</w:t>
      </w:r>
      <w:r>
        <w:rPr>
          <w:rFonts w:ascii="宋体" w:hAnsi="宋体"/>
          <w:kern w:val="0"/>
          <w:sz w:val="24"/>
        </w:rPr>
        <w:t>.1.1</w:t>
      </w:r>
      <w:r>
        <w:rPr>
          <w:rFonts w:hint="eastAsia" w:ascii="宋体" w:hAnsi="宋体"/>
          <w:kern w:val="0"/>
          <w:sz w:val="24"/>
        </w:rPr>
        <w:t>款</w:t>
      </w:r>
      <w:r>
        <w:rPr>
          <w:rFonts w:ascii="宋体" w:hAnsi="宋体"/>
          <w:kern w:val="0"/>
          <w:sz w:val="24"/>
        </w:rPr>
        <w:t>约定暂停施工满</w:t>
      </w:r>
      <w:r>
        <w:rPr>
          <w:rFonts w:ascii="宋体" w:hAnsi="宋体"/>
          <w:kern w:val="0"/>
          <w:sz w:val="24"/>
          <w:u w:val="single"/>
        </w:rPr>
        <w:t xml:space="preserve">    </w:t>
      </w:r>
      <w:r>
        <w:rPr>
          <w:rFonts w:ascii="宋体" w:hAnsi="宋体"/>
          <w:kern w:val="0"/>
          <w:sz w:val="24"/>
        </w:rPr>
        <w:t>天后发包人仍不纠正其违约行为并致使合同目的不能实现的，承包人有权解除合同。</w:t>
      </w:r>
    </w:p>
    <w:p w14:paraId="11FBBE4B">
      <w:pPr>
        <w:spacing w:after="120" w:line="360" w:lineRule="auto"/>
        <w:ind w:firstLine="480" w:firstLineChars="200"/>
        <w:jc w:val="left"/>
        <w:rPr>
          <w:rFonts w:ascii="宋体" w:hAnsi="宋体"/>
          <w:sz w:val="24"/>
        </w:rPr>
      </w:pPr>
      <w:r>
        <w:rPr>
          <w:rFonts w:ascii="宋体" w:hAnsi="宋体"/>
          <w:sz w:val="24"/>
        </w:rPr>
        <w:t>1</w:t>
      </w:r>
      <w:r>
        <w:rPr>
          <w:rFonts w:hint="eastAsia" w:ascii="宋体" w:hAnsi="宋体"/>
          <w:sz w:val="24"/>
        </w:rPr>
        <w:t>3</w:t>
      </w:r>
      <w:r>
        <w:rPr>
          <w:rFonts w:ascii="宋体" w:hAnsi="宋体"/>
          <w:sz w:val="24"/>
        </w:rPr>
        <w:t>.2 承包人违约</w:t>
      </w:r>
    </w:p>
    <w:p w14:paraId="1DBA84C2">
      <w:pPr>
        <w:spacing w:line="360" w:lineRule="auto"/>
        <w:ind w:firstLine="480" w:firstLineChars="200"/>
        <w:jc w:val="left"/>
        <w:rPr>
          <w:rFonts w:ascii="宋体" w:hAnsi="宋体"/>
          <w:kern w:val="0"/>
          <w:sz w:val="24"/>
        </w:rPr>
      </w:pPr>
      <w:r>
        <w:rPr>
          <w:rFonts w:ascii="宋体" w:hAnsi="宋体"/>
          <w:kern w:val="0"/>
          <w:sz w:val="24"/>
        </w:rPr>
        <w:t>1</w:t>
      </w:r>
      <w:r>
        <w:rPr>
          <w:rFonts w:hint="eastAsia" w:ascii="宋体" w:hAnsi="宋体"/>
          <w:kern w:val="0"/>
          <w:sz w:val="24"/>
        </w:rPr>
        <w:t>3</w:t>
      </w:r>
      <w:r>
        <w:rPr>
          <w:rFonts w:ascii="宋体" w:hAnsi="宋体"/>
          <w:kern w:val="0"/>
          <w:sz w:val="24"/>
        </w:rPr>
        <w:t>.2.1 承包人违约的情形</w:t>
      </w:r>
    </w:p>
    <w:p w14:paraId="36080BBB">
      <w:pPr>
        <w:spacing w:line="360" w:lineRule="auto"/>
        <w:ind w:firstLine="480" w:firstLineChars="200"/>
        <w:jc w:val="left"/>
        <w:rPr>
          <w:rFonts w:ascii="宋体" w:hAnsi="宋体"/>
          <w:kern w:val="0"/>
          <w:sz w:val="24"/>
        </w:rPr>
      </w:pPr>
      <w:r>
        <w:rPr>
          <w:rFonts w:ascii="宋体" w:hAnsi="宋体"/>
          <w:kern w:val="0"/>
          <w:sz w:val="24"/>
        </w:rPr>
        <w:t>承包人违约</w:t>
      </w:r>
      <w:r>
        <w:rPr>
          <w:rFonts w:hint="eastAsia" w:ascii="宋体" w:hAnsi="宋体"/>
          <w:kern w:val="0"/>
          <w:sz w:val="24"/>
        </w:rPr>
        <w:t>除通用条款13.2.1款第（1）至（8）项规定外，还包括以下情形：</w:t>
      </w:r>
    </w:p>
    <w:p w14:paraId="3738EF28">
      <w:pPr>
        <w:spacing w:line="360" w:lineRule="auto"/>
        <w:ind w:firstLine="480" w:firstLineChars="200"/>
        <w:jc w:val="left"/>
        <w:rPr>
          <w:rFonts w:ascii="宋体" w:hAnsi="宋体"/>
          <w:kern w:val="0"/>
          <w:sz w:val="24"/>
          <w:u w:val="single"/>
        </w:rPr>
      </w:pPr>
    </w:p>
    <w:p w14:paraId="4D3F0019">
      <w:pPr>
        <w:spacing w:line="360" w:lineRule="auto"/>
        <w:ind w:firstLine="480" w:firstLineChars="200"/>
        <w:jc w:val="left"/>
        <w:rPr>
          <w:rFonts w:ascii="宋体" w:hAnsi="宋体"/>
          <w:kern w:val="0"/>
          <w:sz w:val="24"/>
          <w:u w:val="single"/>
        </w:rPr>
      </w:pPr>
    </w:p>
    <w:p w14:paraId="6696A61A">
      <w:pPr>
        <w:spacing w:line="360" w:lineRule="auto"/>
        <w:ind w:firstLine="480" w:firstLineChars="200"/>
        <w:jc w:val="left"/>
        <w:rPr>
          <w:rFonts w:ascii="宋体" w:hAnsi="宋体"/>
          <w:kern w:val="0"/>
          <w:sz w:val="24"/>
        </w:rPr>
      </w:pPr>
      <w:r>
        <w:rPr>
          <w:rFonts w:ascii="宋体" w:hAnsi="宋体"/>
          <w:kern w:val="0"/>
          <w:sz w:val="24"/>
        </w:rPr>
        <w:t>1</w:t>
      </w:r>
      <w:r>
        <w:rPr>
          <w:rFonts w:hint="eastAsia" w:ascii="宋体" w:hAnsi="宋体"/>
          <w:kern w:val="0"/>
          <w:sz w:val="24"/>
        </w:rPr>
        <w:t>3</w:t>
      </w:r>
      <w:r>
        <w:rPr>
          <w:rFonts w:ascii="宋体" w:hAnsi="宋体"/>
          <w:kern w:val="0"/>
          <w:sz w:val="24"/>
        </w:rPr>
        <w:t>.2.2承包人违约的责任</w:t>
      </w:r>
    </w:p>
    <w:p w14:paraId="67EDE806">
      <w:pPr>
        <w:spacing w:line="360" w:lineRule="auto"/>
        <w:ind w:firstLine="480" w:firstLineChars="200"/>
        <w:jc w:val="left"/>
        <w:rPr>
          <w:rFonts w:ascii="宋体" w:hAnsi="宋体"/>
          <w:kern w:val="0"/>
          <w:sz w:val="24"/>
          <w:u w:val="single"/>
        </w:rPr>
      </w:pPr>
      <w:r>
        <w:rPr>
          <w:rFonts w:ascii="宋体" w:hAnsi="宋体"/>
          <w:kern w:val="0"/>
          <w:sz w:val="24"/>
        </w:rPr>
        <w:t>承包人违约责任的承担方式和计算方法：</w:t>
      </w:r>
    </w:p>
    <w:p w14:paraId="25C197E5">
      <w:pPr>
        <w:spacing w:line="360" w:lineRule="auto"/>
        <w:ind w:firstLine="480" w:firstLineChars="200"/>
        <w:jc w:val="left"/>
        <w:rPr>
          <w:rFonts w:ascii="宋体" w:hAnsi="宋体"/>
          <w:sz w:val="24"/>
        </w:rPr>
      </w:pPr>
      <w:r>
        <w:rPr>
          <w:rFonts w:ascii="宋体" w:hAnsi="宋体"/>
          <w:sz w:val="24"/>
        </w:rPr>
        <w:t xml:space="preserve">   </w:t>
      </w:r>
    </w:p>
    <w:p w14:paraId="3CA7E025">
      <w:pPr>
        <w:spacing w:line="360" w:lineRule="auto"/>
        <w:ind w:firstLine="480" w:firstLineChars="200"/>
        <w:jc w:val="left"/>
        <w:rPr>
          <w:rFonts w:ascii="宋体" w:hAnsi="宋体"/>
          <w:kern w:val="0"/>
          <w:sz w:val="24"/>
          <w:u w:val="single"/>
        </w:rPr>
      </w:pPr>
    </w:p>
    <w:p w14:paraId="2DF4E87E">
      <w:pPr>
        <w:spacing w:line="360" w:lineRule="auto"/>
        <w:ind w:firstLine="480" w:firstLineChars="200"/>
        <w:jc w:val="left"/>
        <w:rPr>
          <w:rFonts w:ascii="宋体" w:hAnsi="宋体"/>
          <w:sz w:val="24"/>
        </w:rPr>
      </w:pPr>
      <w:r>
        <w:rPr>
          <w:rFonts w:ascii="宋体" w:hAnsi="宋体"/>
          <w:sz w:val="24"/>
        </w:rPr>
        <w:t>1</w:t>
      </w:r>
      <w:r>
        <w:rPr>
          <w:rFonts w:hint="eastAsia" w:ascii="宋体" w:hAnsi="宋体"/>
          <w:sz w:val="24"/>
        </w:rPr>
        <w:t>3</w:t>
      </w:r>
      <w:r>
        <w:rPr>
          <w:rFonts w:ascii="宋体" w:hAnsi="宋体"/>
          <w:sz w:val="24"/>
        </w:rPr>
        <w:t>.2.3 因承包人违约解除合同</w:t>
      </w:r>
    </w:p>
    <w:p w14:paraId="6724B4DF">
      <w:pPr>
        <w:spacing w:before="120" w:after="120" w:line="360" w:lineRule="auto"/>
        <w:ind w:firstLine="480" w:firstLineChars="200"/>
        <w:jc w:val="left"/>
        <w:rPr>
          <w:rFonts w:ascii="宋体" w:hAnsi="宋体"/>
          <w:kern w:val="0"/>
          <w:sz w:val="24"/>
          <w:u w:val="single"/>
        </w:rPr>
      </w:pPr>
      <w:r>
        <w:rPr>
          <w:rFonts w:hint="eastAsia" w:ascii="宋体" w:hAnsi="宋体"/>
          <w:kern w:val="0"/>
          <w:sz w:val="24"/>
        </w:rPr>
        <w:t>（1）</w:t>
      </w:r>
      <w:r>
        <w:rPr>
          <w:rFonts w:ascii="宋体" w:hAnsi="宋体"/>
          <w:kern w:val="0"/>
          <w:sz w:val="24"/>
        </w:rPr>
        <w:t>关于承包人违约解除合同的特别约定：</w:t>
      </w:r>
    </w:p>
    <w:p w14:paraId="389AB277">
      <w:pPr>
        <w:spacing w:before="120" w:after="120" w:line="360" w:lineRule="auto"/>
        <w:ind w:firstLine="480" w:firstLineChars="200"/>
        <w:jc w:val="left"/>
        <w:rPr>
          <w:rFonts w:ascii="宋体" w:hAnsi="宋体"/>
          <w:kern w:val="0"/>
          <w:sz w:val="24"/>
          <w:u w:val="single"/>
        </w:rPr>
      </w:pPr>
    </w:p>
    <w:p w14:paraId="32DCAB6D">
      <w:pPr>
        <w:spacing w:before="120" w:after="120" w:line="360" w:lineRule="auto"/>
        <w:ind w:firstLine="480" w:firstLineChars="200"/>
        <w:jc w:val="left"/>
        <w:rPr>
          <w:rFonts w:ascii="宋体" w:hAnsi="宋体"/>
          <w:kern w:val="0"/>
          <w:sz w:val="24"/>
          <w:u w:val="single"/>
        </w:rPr>
      </w:pPr>
    </w:p>
    <w:p w14:paraId="0B8731B7">
      <w:pPr>
        <w:spacing w:before="120" w:after="120" w:line="360" w:lineRule="auto"/>
        <w:ind w:firstLine="480" w:firstLineChars="200"/>
        <w:jc w:val="left"/>
        <w:rPr>
          <w:rFonts w:ascii="宋体" w:hAnsi="宋体"/>
          <w:kern w:val="0"/>
          <w:sz w:val="24"/>
        </w:rPr>
      </w:pPr>
      <w:r>
        <w:rPr>
          <w:rFonts w:hint="eastAsia" w:ascii="宋体" w:hAnsi="宋体"/>
          <w:kern w:val="0"/>
          <w:sz w:val="24"/>
        </w:rPr>
        <w:t>（2）</w:t>
      </w:r>
      <w:r>
        <w:rPr>
          <w:rFonts w:ascii="宋体" w:hAnsi="宋体"/>
          <w:kern w:val="0"/>
          <w:sz w:val="24"/>
        </w:rPr>
        <w:t>发包人</w:t>
      </w:r>
      <w:r>
        <w:rPr>
          <w:rFonts w:hint="eastAsia" w:ascii="宋体" w:hAnsi="宋体"/>
          <w:kern w:val="0"/>
          <w:sz w:val="24"/>
        </w:rPr>
        <w:t>继续</w:t>
      </w:r>
      <w:r>
        <w:rPr>
          <w:rFonts w:ascii="宋体" w:hAnsi="宋体"/>
          <w:kern w:val="0"/>
          <w:sz w:val="24"/>
        </w:rPr>
        <w:t>使用承包人在施工现场的材料、设备、临时工程、承包人文件和由承包人或以其名义编制的其他文件</w:t>
      </w:r>
      <w:r>
        <w:rPr>
          <w:rFonts w:hint="eastAsia" w:ascii="宋体" w:hAnsi="宋体"/>
          <w:kern w:val="0"/>
          <w:sz w:val="24"/>
        </w:rPr>
        <w:t>的费用承担方式</w:t>
      </w:r>
      <w:r>
        <w:rPr>
          <w:rFonts w:ascii="宋体" w:hAnsi="宋体"/>
          <w:kern w:val="0"/>
          <w:sz w:val="24"/>
        </w:rPr>
        <w:t>：</w:t>
      </w:r>
    </w:p>
    <w:p w14:paraId="66E57EC5">
      <w:pPr>
        <w:spacing w:line="360" w:lineRule="auto"/>
        <w:jc w:val="left"/>
        <w:rPr>
          <w:sz w:val="24"/>
        </w:rPr>
      </w:pPr>
    </w:p>
    <w:p w14:paraId="7EA9FB1A">
      <w:pPr>
        <w:spacing w:line="360" w:lineRule="auto"/>
        <w:rPr>
          <w:sz w:val="24"/>
        </w:rPr>
      </w:pPr>
    </w:p>
    <w:p w14:paraId="7F5D2D56">
      <w:pPr>
        <w:spacing w:line="360" w:lineRule="auto"/>
        <w:rPr>
          <w:sz w:val="24"/>
        </w:rPr>
      </w:pPr>
    </w:p>
    <w:p w14:paraId="57CA068D">
      <w:pPr>
        <w:spacing w:line="360" w:lineRule="auto"/>
        <w:outlineLvl w:val="2"/>
        <w:rPr>
          <w:rFonts w:ascii="黑体" w:hAnsi="宋体" w:eastAsia="黑体"/>
          <w:sz w:val="24"/>
        </w:rPr>
      </w:pPr>
      <w:bookmarkStart w:id="646" w:name="_Toc23508"/>
      <w:bookmarkStart w:id="647" w:name="_Toc20871"/>
      <w:r>
        <w:rPr>
          <w:rFonts w:hint="eastAsia" w:ascii="黑体" w:hAnsi="宋体" w:eastAsia="黑体"/>
          <w:sz w:val="24"/>
        </w:rPr>
        <w:t>14. 不可抗力</w:t>
      </w:r>
      <w:bookmarkEnd w:id="646"/>
      <w:bookmarkEnd w:id="647"/>
    </w:p>
    <w:p w14:paraId="65D0BBE5">
      <w:pPr>
        <w:spacing w:line="360" w:lineRule="auto"/>
        <w:ind w:left="479" w:leftChars="228"/>
        <w:rPr>
          <w:rFonts w:ascii="宋体" w:hAnsi="宋体"/>
          <w:sz w:val="24"/>
        </w:rPr>
      </w:pPr>
      <w:r>
        <w:rPr>
          <w:rFonts w:hint="eastAsia" w:ascii="宋体" w:hAnsi="宋体"/>
          <w:sz w:val="24"/>
        </w:rPr>
        <w:t xml:space="preserve">14.1    </w:t>
      </w:r>
      <w:r>
        <w:rPr>
          <w:rFonts w:ascii="宋体" w:hAnsi="宋体"/>
          <w:sz w:val="24"/>
        </w:rPr>
        <w:t>降水量、气温、</w:t>
      </w:r>
      <w:r>
        <w:rPr>
          <w:rFonts w:hint="eastAsia" w:ascii="宋体" w:hAnsi="宋体"/>
          <w:sz w:val="24"/>
        </w:rPr>
        <w:t>空气相对湿度、</w:t>
      </w:r>
      <w:r>
        <w:rPr>
          <w:rFonts w:ascii="宋体" w:hAnsi="宋体"/>
          <w:sz w:val="24"/>
        </w:rPr>
        <w:t>风速、地震</w:t>
      </w:r>
      <w:r>
        <w:rPr>
          <w:rFonts w:hint="eastAsia" w:ascii="宋体" w:hAnsi="宋体"/>
          <w:sz w:val="24"/>
        </w:rPr>
        <w:t>不可抗力的数值按以下</w:t>
      </w:r>
      <w:r>
        <w:rPr>
          <w:rFonts w:hint="eastAsia"/>
          <w:sz w:val="24"/>
        </w:rPr>
        <w:t>第</w:t>
      </w:r>
      <w:r>
        <w:rPr>
          <w:rFonts w:hint="eastAsia"/>
          <w:sz w:val="24"/>
          <w:u w:val="single"/>
        </w:rPr>
        <w:t xml:space="preserve"> </w:t>
      </w:r>
      <w:r>
        <w:rPr>
          <w:rFonts w:hint="eastAsia" w:ascii="宋体" w:hAnsi="宋体"/>
          <w:sz w:val="24"/>
          <w:u w:val="single"/>
        </w:rPr>
        <w:t xml:space="preserve">           </w:t>
      </w:r>
      <w:r>
        <w:rPr>
          <w:rFonts w:hint="eastAsia" w:ascii="宋体" w:hAnsi="宋体"/>
          <w:sz w:val="24"/>
        </w:rPr>
        <w:t>条的规定。</w:t>
      </w:r>
    </w:p>
    <w:p w14:paraId="24E0AB62">
      <w:pPr>
        <w:spacing w:line="360" w:lineRule="auto"/>
        <w:ind w:firstLine="480" w:firstLineChars="200"/>
        <w:rPr>
          <w:rFonts w:ascii="宋体" w:hAnsi="宋体"/>
          <w:sz w:val="24"/>
        </w:rPr>
      </w:pPr>
      <w:r>
        <w:rPr>
          <w:rFonts w:hint="eastAsia" w:ascii="宋体" w:hAnsi="宋体"/>
          <w:sz w:val="24"/>
        </w:rPr>
        <w:t>（1）</w:t>
      </w:r>
      <w:r>
        <w:rPr>
          <w:rFonts w:ascii="宋体" w:hAnsi="宋体"/>
          <w:sz w:val="24"/>
        </w:rPr>
        <w:t>降水量、气温、</w:t>
      </w:r>
      <w:r>
        <w:rPr>
          <w:rFonts w:hint="eastAsia" w:ascii="宋体" w:hAnsi="宋体"/>
          <w:sz w:val="24"/>
        </w:rPr>
        <w:t>空气相对湿度、</w:t>
      </w:r>
      <w:r>
        <w:rPr>
          <w:rFonts w:ascii="宋体" w:hAnsi="宋体"/>
          <w:sz w:val="24"/>
        </w:rPr>
        <w:t>风速、地震不可抗力的</w:t>
      </w:r>
      <w:r>
        <w:rPr>
          <w:rFonts w:hint="eastAsia" w:ascii="宋体" w:hAnsi="宋体"/>
          <w:sz w:val="24"/>
        </w:rPr>
        <w:t>具体数值见下表，</w:t>
      </w:r>
      <w:r>
        <w:rPr>
          <w:rFonts w:ascii="宋体" w:hAnsi="宋体"/>
          <w:sz w:val="24"/>
        </w:rPr>
        <w:t>超过此</w:t>
      </w:r>
      <w:r>
        <w:rPr>
          <w:rFonts w:hint="eastAsia" w:ascii="宋体" w:hAnsi="宋体"/>
          <w:sz w:val="24"/>
        </w:rPr>
        <w:t>数值</w:t>
      </w:r>
      <w:r>
        <w:rPr>
          <w:rFonts w:ascii="宋体" w:hAnsi="宋体"/>
          <w:sz w:val="24"/>
        </w:rPr>
        <w:t>视为不可抗力。</w:t>
      </w:r>
    </w:p>
    <w:p w14:paraId="36217079">
      <w:pPr>
        <w:spacing w:line="360" w:lineRule="auto"/>
        <w:rPr>
          <w:rFonts w:ascii="宋体" w:hAnsi="宋体"/>
          <w:sz w:val="24"/>
        </w:rPr>
      </w:pPr>
    </w:p>
    <w:tbl>
      <w:tblPr>
        <w:tblStyle w:val="16"/>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205"/>
        <w:gridCol w:w="1205"/>
        <w:gridCol w:w="1205"/>
        <w:gridCol w:w="1373"/>
        <w:gridCol w:w="1038"/>
        <w:gridCol w:w="1205"/>
      </w:tblGrid>
      <w:tr w14:paraId="0A808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752" w:type="pct"/>
            <w:vAlign w:val="center"/>
          </w:tcPr>
          <w:p w14:paraId="0FC6BF5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r>
              <w:rPr>
                <w:rFonts w:hint="eastAsia" w:ascii="宋体" w:hAnsi="宋体"/>
                <w:sz w:val="24"/>
              </w:rPr>
              <w:t>项目</w:t>
            </w:r>
          </w:p>
        </w:tc>
        <w:tc>
          <w:tcPr>
            <w:tcW w:w="707" w:type="pct"/>
            <w:vAlign w:val="center"/>
          </w:tcPr>
          <w:p w14:paraId="68E0C8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sz w:val="18"/>
                <w:szCs w:val="18"/>
              </w:rPr>
              <w:t>日降水量(mm)</w:t>
            </w:r>
          </w:p>
        </w:tc>
        <w:tc>
          <w:tcPr>
            <w:tcW w:w="707" w:type="pct"/>
            <w:vAlign w:val="center"/>
          </w:tcPr>
          <w:p w14:paraId="334221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sz w:val="18"/>
                <w:szCs w:val="18"/>
              </w:rPr>
              <w:t>日最高气温（℃）</w:t>
            </w:r>
          </w:p>
        </w:tc>
        <w:tc>
          <w:tcPr>
            <w:tcW w:w="707" w:type="pct"/>
            <w:vAlign w:val="center"/>
          </w:tcPr>
          <w:p w14:paraId="70FEAEB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sz w:val="18"/>
                <w:szCs w:val="18"/>
              </w:rPr>
              <w:t>日最低气温（℃）</w:t>
            </w:r>
          </w:p>
        </w:tc>
        <w:tc>
          <w:tcPr>
            <w:tcW w:w="806" w:type="pct"/>
            <w:vAlign w:val="center"/>
          </w:tcPr>
          <w:p w14:paraId="2A068FB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sz w:val="18"/>
                <w:szCs w:val="18"/>
              </w:rPr>
              <w:t>空气相对湿度（%）</w:t>
            </w:r>
          </w:p>
        </w:tc>
        <w:tc>
          <w:tcPr>
            <w:tcW w:w="609" w:type="pct"/>
            <w:vAlign w:val="center"/>
          </w:tcPr>
          <w:p w14:paraId="2963E43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sz w:val="18"/>
                <w:szCs w:val="18"/>
              </w:rPr>
              <w:t>风速</w:t>
            </w:r>
          </w:p>
          <w:p w14:paraId="0331DBB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sz w:val="18"/>
                <w:szCs w:val="18"/>
              </w:rPr>
              <w:t>（m/s）</w:t>
            </w:r>
          </w:p>
        </w:tc>
        <w:tc>
          <w:tcPr>
            <w:tcW w:w="707" w:type="pct"/>
            <w:vAlign w:val="center"/>
          </w:tcPr>
          <w:p w14:paraId="392BA99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kern w:val="0"/>
                <w:sz w:val="18"/>
                <w:szCs w:val="18"/>
              </w:rPr>
              <w:t>地震烈度(度)</w:t>
            </w:r>
          </w:p>
        </w:tc>
      </w:tr>
      <w:tr w14:paraId="746B6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752" w:type="pct"/>
            <w:vAlign w:val="center"/>
          </w:tcPr>
          <w:p w14:paraId="7E42B382">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center"/>
              <w:textAlignment w:val="auto"/>
              <w:rPr>
                <w:rFonts w:ascii="宋体" w:hAnsi="宋体"/>
                <w:sz w:val="24"/>
              </w:rPr>
            </w:pPr>
            <w:r>
              <w:rPr>
                <w:rFonts w:hint="eastAsia" w:ascii="宋体" w:hAnsi="宋体"/>
                <w:sz w:val="24"/>
              </w:rPr>
              <w:t>数值</w:t>
            </w:r>
          </w:p>
        </w:tc>
        <w:tc>
          <w:tcPr>
            <w:tcW w:w="707" w:type="pct"/>
            <w:vAlign w:val="center"/>
          </w:tcPr>
          <w:p w14:paraId="27A404C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p>
        </w:tc>
        <w:tc>
          <w:tcPr>
            <w:tcW w:w="707" w:type="pct"/>
            <w:vAlign w:val="center"/>
          </w:tcPr>
          <w:p w14:paraId="1E9AE40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p>
        </w:tc>
        <w:tc>
          <w:tcPr>
            <w:tcW w:w="707" w:type="pct"/>
            <w:vAlign w:val="center"/>
          </w:tcPr>
          <w:p w14:paraId="70BAE0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p>
        </w:tc>
        <w:tc>
          <w:tcPr>
            <w:tcW w:w="806" w:type="pct"/>
            <w:vAlign w:val="center"/>
          </w:tcPr>
          <w:p w14:paraId="32351A0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p>
        </w:tc>
        <w:tc>
          <w:tcPr>
            <w:tcW w:w="609" w:type="pct"/>
            <w:vAlign w:val="center"/>
          </w:tcPr>
          <w:p w14:paraId="0B10844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p>
        </w:tc>
        <w:tc>
          <w:tcPr>
            <w:tcW w:w="707" w:type="pct"/>
            <w:vAlign w:val="center"/>
          </w:tcPr>
          <w:p w14:paraId="02A0406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p>
        </w:tc>
      </w:tr>
    </w:tbl>
    <w:p w14:paraId="36022809">
      <w:pPr>
        <w:spacing w:line="360" w:lineRule="auto"/>
        <w:ind w:firstLine="480" w:firstLineChars="200"/>
        <w:rPr>
          <w:rFonts w:ascii="宋体" w:hAnsi="宋体"/>
          <w:sz w:val="24"/>
        </w:rPr>
      </w:pPr>
    </w:p>
    <w:p w14:paraId="1B07A8A9">
      <w:pPr>
        <w:spacing w:line="360" w:lineRule="auto"/>
        <w:rPr>
          <w:sz w:val="24"/>
        </w:rPr>
      </w:pPr>
      <w:r>
        <w:rPr>
          <w:rFonts w:hint="eastAsia" w:ascii="宋体" w:hAnsi="宋体"/>
          <w:sz w:val="24"/>
        </w:rPr>
        <w:t>（2）按河北省《</w:t>
      </w:r>
      <w:r>
        <w:rPr>
          <w:rFonts w:hint="eastAsia"/>
          <w:sz w:val="24"/>
        </w:rPr>
        <w:t>建设工程工程量清单编制与计价规程》给定的数值。</w:t>
      </w:r>
    </w:p>
    <w:p w14:paraId="03EB4DA1">
      <w:pPr>
        <w:spacing w:line="360" w:lineRule="auto"/>
        <w:ind w:firstLine="480" w:firstLineChars="200"/>
        <w:rPr>
          <w:sz w:val="24"/>
        </w:rPr>
      </w:pPr>
    </w:p>
    <w:p w14:paraId="69050107">
      <w:pPr>
        <w:spacing w:line="360" w:lineRule="auto"/>
        <w:rPr>
          <w:sz w:val="24"/>
        </w:rPr>
      </w:pPr>
    </w:p>
    <w:p w14:paraId="0E173635">
      <w:pPr>
        <w:spacing w:line="360" w:lineRule="auto"/>
        <w:rPr>
          <w:sz w:val="24"/>
        </w:rPr>
      </w:pPr>
    </w:p>
    <w:p w14:paraId="2D2B5ECC">
      <w:pPr>
        <w:spacing w:line="360" w:lineRule="auto"/>
        <w:outlineLvl w:val="2"/>
        <w:rPr>
          <w:rFonts w:ascii="黑体" w:hAnsi="宋体" w:eastAsia="黑体"/>
          <w:sz w:val="24"/>
        </w:rPr>
      </w:pPr>
      <w:bookmarkStart w:id="648" w:name="_Toc4439"/>
      <w:bookmarkStart w:id="649" w:name="_Toc25297"/>
      <w:r>
        <w:rPr>
          <w:rFonts w:hint="eastAsia" w:ascii="黑体" w:hAnsi="宋体" w:eastAsia="黑体"/>
          <w:sz w:val="24"/>
        </w:rPr>
        <w:t>15. 保险</w:t>
      </w:r>
      <w:bookmarkEnd w:id="648"/>
      <w:bookmarkEnd w:id="649"/>
    </w:p>
    <w:p w14:paraId="6ED18C25">
      <w:pPr>
        <w:spacing w:after="120" w:line="360" w:lineRule="auto"/>
        <w:ind w:firstLine="480" w:firstLineChars="200"/>
        <w:rPr>
          <w:rFonts w:ascii="宋体" w:hAnsi="宋体"/>
          <w:sz w:val="24"/>
        </w:rPr>
      </w:pPr>
      <w:r>
        <w:rPr>
          <w:rFonts w:ascii="宋体" w:hAnsi="宋体"/>
          <w:sz w:val="24"/>
        </w:rPr>
        <w:t>1</w:t>
      </w:r>
      <w:r>
        <w:rPr>
          <w:rFonts w:hint="eastAsia" w:ascii="宋体" w:hAnsi="宋体"/>
          <w:sz w:val="24"/>
        </w:rPr>
        <w:t>5</w:t>
      </w:r>
      <w:r>
        <w:rPr>
          <w:rFonts w:ascii="宋体" w:hAnsi="宋体"/>
          <w:sz w:val="24"/>
        </w:rPr>
        <w:t>.1 工程保险</w:t>
      </w:r>
    </w:p>
    <w:p w14:paraId="270E7E1B">
      <w:pPr>
        <w:spacing w:line="360" w:lineRule="auto"/>
        <w:ind w:firstLine="480" w:firstLineChars="200"/>
        <w:jc w:val="left"/>
        <w:rPr>
          <w:rFonts w:ascii="宋体" w:hAnsi="宋体"/>
          <w:kern w:val="0"/>
          <w:sz w:val="24"/>
          <w:u w:val="single"/>
        </w:rPr>
      </w:pPr>
      <w:r>
        <w:rPr>
          <w:rFonts w:ascii="宋体" w:hAnsi="宋体"/>
          <w:sz w:val="24"/>
        </w:rPr>
        <w:t>关于工程保险的特别约定：</w:t>
      </w:r>
    </w:p>
    <w:p w14:paraId="0447B2ED">
      <w:pPr>
        <w:spacing w:line="360" w:lineRule="auto"/>
        <w:ind w:firstLine="480" w:firstLineChars="200"/>
        <w:jc w:val="left"/>
        <w:rPr>
          <w:rFonts w:ascii="宋体" w:hAnsi="宋体"/>
          <w:sz w:val="24"/>
        </w:rPr>
      </w:pPr>
    </w:p>
    <w:p w14:paraId="6EEB3AAA">
      <w:pPr>
        <w:spacing w:line="360" w:lineRule="auto"/>
        <w:ind w:firstLine="480" w:firstLineChars="200"/>
        <w:jc w:val="left"/>
        <w:rPr>
          <w:rFonts w:ascii="宋体" w:hAnsi="宋体"/>
          <w:sz w:val="24"/>
        </w:rPr>
      </w:pPr>
    </w:p>
    <w:p w14:paraId="2B41FB11">
      <w:pPr>
        <w:spacing w:after="120" w:line="360" w:lineRule="auto"/>
        <w:ind w:firstLine="480" w:firstLineChars="200"/>
        <w:rPr>
          <w:rFonts w:ascii="宋体" w:hAnsi="宋体"/>
          <w:sz w:val="24"/>
        </w:rPr>
      </w:pPr>
      <w:r>
        <w:rPr>
          <w:rFonts w:ascii="宋体" w:hAnsi="宋体"/>
          <w:sz w:val="24"/>
        </w:rPr>
        <w:t>1</w:t>
      </w:r>
      <w:r>
        <w:rPr>
          <w:rFonts w:hint="eastAsia" w:ascii="宋体" w:hAnsi="宋体"/>
          <w:sz w:val="24"/>
        </w:rPr>
        <w:t>5</w:t>
      </w:r>
      <w:r>
        <w:rPr>
          <w:rFonts w:ascii="宋体" w:hAnsi="宋体"/>
          <w:sz w:val="24"/>
        </w:rPr>
        <w:t>.3 其他保险</w:t>
      </w:r>
    </w:p>
    <w:p w14:paraId="0F69F270">
      <w:pPr>
        <w:spacing w:line="360" w:lineRule="auto"/>
        <w:ind w:firstLine="480" w:firstLineChars="200"/>
        <w:jc w:val="left"/>
        <w:rPr>
          <w:rFonts w:ascii="宋体" w:hAnsi="宋体"/>
          <w:kern w:val="0"/>
          <w:sz w:val="24"/>
          <w:u w:val="single"/>
        </w:rPr>
      </w:pPr>
      <w:r>
        <w:rPr>
          <w:rFonts w:hint="eastAsia" w:ascii="宋体" w:hAnsi="宋体"/>
          <w:sz w:val="24"/>
        </w:rPr>
        <w:t>（1）</w:t>
      </w:r>
      <w:r>
        <w:rPr>
          <w:rFonts w:ascii="宋体" w:hAnsi="宋体"/>
          <w:sz w:val="24"/>
        </w:rPr>
        <w:t>关于其他保险的约定：</w:t>
      </w:r>
    </w:p>
    <w:p w14:paraId="0A692F1C">
      <w:pPr>
        <w:spacing w:line="360" w:lineRule="auto"/>
        <w:ind w:firstLine="480" w:firstLineChars="200"/>
        <w:jc w:val="left"/>
        <w:rPr>
          <w:rFonts w:ascii="宋体" w:hAnsi="宋体"/>
          <w:kern w:val="0"/>
          <w:sz w:val="24"/>
        </w:rPr>
      </w:pPr>
    </w:p>
    <w:p w14:paraId="6DF6255B">
      <w:pPr>
        <w:spacing w:line="360" w:lineRule="auto"/>
        <w:ind w:firstLine="480" w:firstLineChars="200"/>
        <w:jc w:val="left"/>
        <w:rPr>
          <w:rFonts w:ascii="宋体" w:hAnsi="宋体"/>
          <w:kern w:val="0"/>
          <w:sz w:val="24"/>
        </w:rPr>
      </w:pPr>
    </w:p>
    <w:p w14:paraId="4CE77561">
      <w:pPr>
        <w:spacing w:line="360" w:lineRule="auto"/>
        <w:ind w:firstLine="480" w:firstLineChars="200"/>
        <w:jc w:val="left"/>
        <w:rPr>
          <w:rFonts w:ascii="宋体" w:hAnsi="宋体"/>
          <w:sz w:val="24"/>
          <w:u w:val="single"/>
        </w:rPr>
      </w:pPr>
      <w:r>
        <w:rPr>
          <w:rFonts w:hint="eastAsia" w:ascii="宋体" w:hAnsi="宋体"/>
          <w:sz w:val="24"/>
        </w:rPr>
        <w:t>（2）</w:t>
      </w:r>
      <w:r>
        <w:rPr>
          <w:rFonts w:ascii="宋体" w:hAnsi="宋体"/>
          <w:sz w:val="24"/>
        </w:rPr>
        <w:t>承包人是否应为其施工设备等办理财产保险：</w:t>
      </w:r>
    </w:p>
    <w:p w14:paraId="32D3D137">
      <w:pPr>
        <w:spacing w:line="360" w:lineRule="auto"/>
        <w:ind w:firstLine="480" w:firstLineChars="200"/>
        <w:jc w:val="left"/>
        <w:rPr>
          <w:rFonts w:ascii="宋体" w:hAnsi="宋体"/>
          <w:sz w:val="24"/>
          <w:u w:val="single"/>
        </w:rPr>
      </w:pPr>
    </w:p>
    <w:p w14:paraId="1EBD0302">
      <w:pPr>
        <w:spacing w:line="360" w:lineRule="auto"/>
        <w:ind w:firstLine="480" w:firstLineChars="200"/>
        <w:jc w:val="left"/>
        <w:rPr>
          <w:rFonts w:ascii="宋体" w:hAnsi="宋体"/>
          <w:sz w:val="24"/>
          <w:u w:val="single"/>
        </w:rPr>
      </w:pPr>
    </w:p>
    <w:p w14:paraId="27A5DA77">
      <w:pPr>
        <w:spacing w:after="120" w:line="360" w:lineRule="auto"/>
        <w:ind w:firstLine="480" w:firstLineChars="200"/>
        <w:rPr>
          <w:rFonts w:ascii="宋体" w:hAnsi="宋体"/>
          <w:sz w:val="24"/>
        </w:rPr>
      </w:pPr>
      <w:r>
        <w:rPr>
          <w:rFonts w:ascii="宋体" w:hAnsi="宋体"/>
          <w:sz w:val="24"/>
        </w:rPr>
        <w:t>1</w:t>
      </w:r>
      <w:r>
        <w:rPr>
          <w:rFonts w:hint="eastAsia" w:ascii="宋体" w:hAnsi="宋体"/>
          <w:sz w:val="24"/>
        </w:rPr>
        <w:t>5</w:t>
      </w:r>
      <w:r>
        <w:rPr>
          <w:rFonts w:ascii="宋体" w:hAnsi="宋体"/>
          <w:sz w:val="24"/>
        </w:rPr>
        <w:t>.7 通知义务</w:t>
      </w:r>
    </w:p>
    <w:p w14:paraId="565341B3">
      <w:pPr>
        <w:spacing w:line="360" w:lineRule="auto"/>
        <w:ind w:firstLine="480" w:firstLineChars="200"/>
        <w:jc w:val="left"/>
        <w:rPr>
          <w:rFonts w:ascii="宋体" w:hAnsi="宋体"/>
          <w:sz w:val="24"/>
          <w:u w:val="single"/>
        </w:rPr>
      </w:pPr>
      <w:r>
        <w:rPr>
          <w:rFonts w:ascii="宋体" w:hAnsi="宋体"/>
          <w:kern w:val="0"/>
          <w:sz w:val="24"/>
        </w:rPr>
        <w:t>关于变更保险合同时的通知义务的约定：</w:t>
      </w:r>
    </w:p>
    <w:p w14:paraId="063EEE18">
      <w:pPr>
        <w:spacing w:line="360" w:lineRule="auto"/>
        <w:rPr>
          <w:sz w:val="24"/>
        </w:rPr>
      </w:pPr>
    </w:p>
    <w:p w14:paraId="55F1F242">
      <w:pPr>
        <w:spacing w:line="360" w:lineRule="auto"/>
        <w:rPr>
          <w:sz w:val="24"/>
        </w:rPr>
      </w:pPr>
    </w:p>
    <w:p w14:paraId="33E7CAA0">
      <w:pPr>
        <w:spacing w:line="360" w:lineRule="auto"/>
        <w:outlineLvl w:val="2"/>
        <w:rPr>
          <w:rFonts w:ascii="黑体" w:hAnsi="宋体" w:eastAsia="黑体"/>
          <w:sz w:val="24"/>
        </w:rPr>
      </w:pPr>
      <w:bookmarkStart w:id="650" w:name="_Toc1183"/>
      <w:bookmarkStart w:id="651" w:name="_Toc6931"/>
      <w:r>
        <w:rPr>
          <w:rFonts w:hint="eastAsia" w:ascii="黑体" w:hAnsi="宋体" w:eastAsia="黑体"/>
          <w:sz w:val="24"/>
        </w:rPr>
        <w:t>16.  合同争议、解决与终止</w:t>
      </w:r>
      <w:bookmarkEnd w:id="650"/>
      <w:bookmarkEnd w:id="651"/>
    </w:p>
    <w:p w14:paraId="14ABE2C2">
      <w:pPr>
        <w:spacing w:line="360" w:lineRule="auto"/>
        <w:ind w:firstLine="480" w:firstLineChars="200"/>
        <w:rPr>
          <w:rFonts w:ascii="宋体" w:hAnsi="宋体"/>
          <w:sz w:val="24"/>
        </w:rPr>
      </w:pPr>
      <w:r>
        <w:rPr>
          <w:rFonts w:hint="eastAsia" w:ascii="黑体" w:eastAsia="黑体"/>
          <w:sz w:val="24"/>
        </w:rPr>
        <w:t xml:space="preserve">16.1 </w:t>
      </w:r>
      <w:r>
        <w:rPr>
          <w:rFonts w:hint="eastAsia" w:ascii="宋体" w:hAnsi="宋体"/>
          <w:sz w:val="24"/>
        </w:rPr>
        <w:t>合同争议</w:t>
      </w:r>
    </w:p>
    <w:p w14:paraId="3933EC78">
      <w:pPr>
        <w:spacing w:after="120" w:line="360" w:lineRule="auto"/>
        <w:ind w:firstLine="480" w:firstLineChars="200"/>
        <w:rPr>
          <w:rFonts w:ascii="宋体" w:hAnsi="宋体"/>
          <w:sz w:val="24"/>
        </w:rPr>
      </w:pPr>
      <w:r>
        <w:rPr>
          <w:rFonts w:hint="eastAsia" w:ascii="宋体" w:hAnsi="宋体"/>
          <w:sz w:val="24"/>
        </w:rPr>
        <w:t>16.1</w:t>
      </w:r>
      <w:r>
        <w:rPr>
          <w:rFonts w:ascii="宋体" w:hAnsi="宋体"/>
          <w:sz w:val="24"/>
        </w:rPr>
        <w:t>.</w:t>
      </w:r>
      <w:r>
        <w:rPr>
          <w:rFonts w:hint="eastAsia" w:ascii="宋体" w:hAnsi="宋体"/>
          <w:sz w:val="24"/>
        </w:rPr>
        <w:t>4</w:t>
      </w:r>
      <w:r>
        <w:rPr>
          <w:rFonts w:ascii="宋体" w:hAnsi="宋体"/>
          <w:sz w:val="24"/>
        </w:rPr>
        <w:t xml:space="preserve"> 争议评审</w:t>
      </w:r>
    </w:p>
    <w:p w14:paraId="11C68F68">
      <w:pPr>
        <w:spacing w:line="360" w:lineRule="auto"/>
        <w:ind w:left="149" w:leftChars="71" w:firstLine="360" w:firstLineChars="150"/>
        <w:jc w:val="left"/>
        <w:rPr>
          <w:rFonts w:ascii="宋体" w:hAnsi="宋体"/>
          <w:sz w:val="24"/>
        </w:rPr>
      </w:pPr>
      <w:r>
        <w:rPr>
          <w:rFonts w:hint="eastAsia"/>
          <w:sz w:val="24"/>
        </w:rPr>
        <w:t>工程争议提交争议评审小组的约定：按以下第</w:t>
      </w:r>
      <w:r>
        <w:rPr>
          <w:rFonts w:hint="eastAsia" w:ascii="宋体" w:hAnsi="宋体"/>
          <w:sz w:val="24"/>
          <w:u w:val="single"/>
        </w:rPr>
        <w:t xml:space="preserve">         </w:t>
      </w:r>
      <w:r>
        <w:rPr>
          <w:rFonts w:hint="eastAsia" w:ascii="宋体" w:hAnsi="宋体"/>
          <w:sz w:val="24"/>
        </w:rPr>
        <w:t>条。</w:t>
      </w:r>
    </w:p>
    <w:p w14:paraId="6851A347">
      <w:pPr>
        <w:spacing w:line="360" w:lineRule="auto"/>
        <w:ind w:left="509"/>
        <w:jc w:val="left"/>
        <w:rPr>
          <w:rFonts w:ascii="宋体" w:hAnsi="宋体"/>
          <w:sz w:val="24"/>
        </w:rPr>
      </w:pPr>
      <w:r>
        <w:rPr>
          <w:rFonts w:hint="eastAsia" w:ascii="宋体" w:hAnsi="宋体"/>
          <w:sz w:val="24"/>
        </w:rPr>
        <w:t>（1）同意提交争议评审小组确定</w:t>
      </w:r>
    </w:p>
    <w:p w14:paraId="3202AA60">
      <w:pPr>
        <w:spacing w:line="360" w:lineRule="auto"/>
        <w:ind w:left="509"/>
        <w:jc w:val="left"/>
        <w:rPr>
          <w:rFonts w:ascii="宋体" w:hAnsi="宋体"/>
          <w:sz w:val="24"/>
        </w:rPr>
      </w:pPr>
      <w:r>
        <w:rPr>
          <w:rFonts w:hint="eastAsia" w:ascii="宋体" w:hAnsi="宋体"/>
          <w:sz w:val="24"/>
        </w:rPr>
        <w:t>（2）不同意提交争议评审小组确定</w:t>
      </w:r>
    </w:p>
    <w:p w14:paraId="6D87DCC3">
      <w:pPr>
        <w:spacing w:line="360" w:lineRule="auto"/>
        <w:ind w:left="149" w:leftChars="71" w:firstLine="360" w:firstLineChars="150"/>
        <w:jc w:val="left"/>
        <w:rPr>
          <w:rFonts w:ascii="宋体" w:hAnsi="宋体"/>
          <w:sz w:val="24"/>
        </w:rPr>
      </w:pPr>
    </w:p>
    <w:p w14:paraId="03130474">
      <w:pPr>
        <w:spacing w:line="360" w:lineRule="auto"/>
        <w:ind w:left="149" w:leftChars="71" w:firstLine="360" w:firstLineChars="150"/>
        <w:jc w:val="left"/>
        <w:rPr>
          <w:rFonts w:ascii="宋体" w:hAnsi="宋体"/>
          <w:sz w:val="24"/>
        </w:rPr>
      </w:pPr>
    </w:p>
    <w:p w14:paraId="0BF55D7C">
      <w:pPr>
        <w:spacing w:line="360" w:lineRule="auto"/>
        <w:ind w:left="149" w:leftChars="71" w:firstLine="360" w:firstLineChars="150"/>
        <w:jc w:val="left"/>
        <w:outlineLvl w:val="2"/>
        <w:rPr>
          <w:rFonts w:ascii="宋体" w:hAnsi="宋体"/>
          <w:sz w:val="24"/>
        </w:rPr>
      </w:pPr>
      <w:bookmarkStart w:id="652" w:name="_Toc17739"/>
      <w:bookmarkStart w:id="653" w:name="_Toc24915"/>
      <w:r>
        <w:rPr>
          <w:rFonts w:hint="eastAsia" w:ascii="宋体" w:hAnsi="宋体"/>
          <w:sz w:val="24"/>
        </w:rPr>
        <w:t>1.</w:t>
      </w:r>
      <w:r>
        <w:rPr>
          <w:rFonts w:ascii="宋体" w:hAnsi="宋体"/>
          <w:sz w:val="24"/>
        </w:rPr>
        <w:t xml:space="preserve"> 争议评审小组的确定</w:t>
      </w:r>
      <w:bookmarkEnd w:id="652"/>
      <w:bookmarkEnd w:id="653"/>
    </w:p>
    <w:p w14:paraId="562B6F83">
      <w:pPr>
        <w:spacing w:line="360" w:lineRule="auto"/>
        <w:ind w:firstLine="480" w:firstLineChars="200"/>
        <w:jc w:val="left"/>
        <w:rPr>
          <w:rFonts w:ascii="宋体" w:hAnsi="宋体"/>
          <w:sz w:val="24"/>
        </w:rPr>
      </w:pPr>
      <w:r>
        <w:rPr>
          <w:rFonts w:hint="eastAsia" w:ascii="宋体" w:hAnsi="宋体"/>
          <w:sz w:val="24"/>
        </w:rPr>
        <w:t>（1）</w:t>
      </w:r>
      <w:r>
        <w:rPr>
          <w:rFonts w:ascii="宋体" w:hAnsi="宋体"/>
          <w:sz w:val="24"/>
        </w:rPr>
        <w:t>争议评审小组成员的确定：</w:t>
      </w:r>
    </w:p>
    <w:p w14:paraId="566291C2">
      <w:pPr>
        <w:spacing w:line="360" w:lineRule="auto"/>
        <w:ind w:firstLine="480" w:firstLineChars="200"/>
        <w:jc w:val="left"/>
        <w:rPr>
          <w:rFonts w:ascii="宋体" w:hAnsi="宋体"/>
          <w:sz w:val="24"/>
        </w:rPr>
      </w:pPr>
    </w:p>
    <w:p w14:paraId="7BF22D2E">
      <w:pPr>
        <w:spacing w:line="360" w:lineRule="auto"/>
        <w:ind w:firstLine="480" w:firstLineChars="200"/>
        <w:jc w:val="left"/>
        <w:rPr>
          <w:rFonts w:ascii="宋体" w:hAnsi="宋体"/>
          <w:sz w:val="24"/>
        </w:rPr>
      </w:pPr>
    </w:p>
    <w:p w14:paraId="76562DA3">
      <w:pPr>
        <w:spacing w:line="360" w:lineRule="auto"/>
        <w:ind w:firstLine="480" w:firstLineChars="200"/>
        <w:jc w:val="left"/>
        <w:rPr>
          <w:rFonts w:ascii="宋体" w:hAnsi="宋体"/>
          <w:sz w:val="24"/>
        </w:rPr>
      </w:pPr>
      <w:r>
        <w:rPr>
          <w:rFonts w:hint="eastAsia" w:ascii="宋体" w:hAnsi="宋体"/>
          <w:sz w:val="24"/>
        </w:rPr>
        <w:t>（2）</w:t>
      </w:r>
      <w:r>
        <w:rPr>
          <w:rFonts w:ascii="宋体" w:hAnsi="宋体"/>
          <w:sz w:val="24"/>
        </w:rPr>
        <w:t>选定争议评审员的期限：</w:t>
      </w:r>
    </w:p>
    <w:p w14:paraId="38D0666E">
      <w:pPr>
        <w:spacing w:line="360" w:lineRule="auto"/>
        <w:ind w:firstLine="480" w:firstLineChars="200"/>
        <w:jc w:val="left"/>
        <w:rPr>
          <w:rFonts w:ascii="宋体" w:hAnsi="宋体"/>
          <w:sz w:val="24"/>
        </w:rPr>
      </w:pPr>
    </w:p>
    <w:p w14:paraId="10CF5352">
      <w:pPr>
        <w:spacing w:line="360" w:lineRule="auto"/>
        <w:ind w:firstLine="480" w:firstLineChars="200"/>
        <w:jc w:val="left"/>
        <w:rPr>
          <w:rFonts w:ascii="宋体" w:hAnsi="宋体"/>
          <w:sz w:val="24"/>
        </w:rPr>
      </w:pPr>
    </w:p>
    <w:p w14:paraId="6A844DE0">
      <w:pPr>
        <w:spacing w:line="360" w:lineRule="auto"/>
        <w:ind w:firstLine="480" w:firstLineChars="200"/>
        <w:jc w:val="left"/>
        <w:rPr>
          <w:rFonts w:ascii="宋体" w:hAnsi="宋体"/>
          <w:sz w:val="24"/>
        </w:rPr>
      </w:pPr>
      <w:r>
        <w:rPr>
          <w:rFonts w:hint="eastAsia" w:ascii="宋体" w:hAnsi="宋体"/>
          <w:sz w:val="24"/>
        </w:rPr>
        <w:t>（3）</w:t>
      </w:r>
      <w:r>
        <w:rPr>
          <w:rFonts w:ascii="宋体" w:hAnsi="宋体"/>
          <w:sz w:val="24"/>
        </w:rPr>
        <w:t>争议评审小组成员的报酬承担方式：</w:t>
      </w:r>
    </w:p>
    <w:p w14:paraId="3EDB2DE2">
      <w:pPr>
        <w:spacing w:line="360" w:lineRule="auto"/>
        <w:ind w:firstLine="480" w:firstLineChars="200"/>
        <w:jc w:val="left"/>
        <w:rPr>
          <w:rFonts w:ascii="宋体" w:hAnsi="宋体"/>
          <w:sz w:val="24"/>
        </w:rPr>
      </w:pPr>
    </w:p>
    <w:p w14:paraId="15A249FE">
      <w:pPr>
        <w:spacing w:line="360" w:lineRule="auto"/>
        <w:ind w:firstLine="480" w:firstLineChars="200"/>
        <w:jc w:val="left"/>
        <w:rPr>
          <w:rFonts w:ascii="宋体" w:hAnsi="宋体"/>
          <w:sz w:val="24"/>
        </w:rPr>
      </w:pPr>
    </w:p>
    <w:p w14:paraId="6A69B09A">
      <w:pPr>
        <w:spacing w:line="360" w:lineRule="auto"/>
        <w:ind w:firstLine="480" w:firstLineChars="200"/>
        <w:jc w:val="left"/>
        <w:rPr>
          <w:rFonts w:ascii="宋体" w:hAnsi="宋体"/>
          <w:sz w:val="24"/>
        </w:rPr>
      </w:pPr>
      <w:r>
        <w:rPr>
          <w:rFonts w:hint="eastAsia" w:ascii="宋体" w:hAnsi="宋体"/>
          <w:sz w:val="24"/>
        </w:rPr>
        <w:t>（4）</w:t>
      </w:r>
      <w:r>
        <w:rPr>
          <w:rFonts w:ascii="宋体" w:hAnsi="宋体"/>
          <w:sz w:val="24"/>
        </w:rPr>
        <w:t>其他事项的约定：</w:t>
      </w:r>
    </w:p>
    <w:p w14:paraId="473848CF">
      <w:pPr>
        <w:spacing w:line="360" w:lineRule="auto"/>
        <w:ind w:firstLine="480" w:firstLineChars="200"/>
        <w:jc w:val="left"/>
        <w:rPr>
          <w:rFonts w:ascii="宋体" w:hAnsi="宋体"/>
          <w:sz w:val="24"/>
        </w:rPr>
      </w:pPr>
    </w:p>
    <w:p w14:paraId="1B22694E">
      <w:pPr>
        <w:spacing w:line="360" w:lineRule="auto"/>
        <w:ind w:firstLine="480" w:firstLineChars="200"/>
        <w:jc w:val="left"/>
        <w:rPr>
          <w:rFonts w:ascii="宋体" w:hAnsi="宋体"/>
          <w:sz w:val="24"/>
        </w:rPr>
      </w:pPr>
    </w:p>
    <w:p w14:paraId="687283F6">
      <w:pPr>
        <w:spacing w:line="360" w:lineRule="auto"/>
        <w:ind w:firstLine="480" w:firstLineChars="200"/>
        <w:rPr>
          <w:sz w:val="24"/>
        </w:rPr>
      </w:pPr>
      <w:r>
        <w:rPr>
          <w:rFonts w:hint="eastAsia"/>
          <w:sz w:val="24"/>
        </w:rPr>
        <w:t>16.1.5  调解机构</w:t>
      </w:r>
      <w:r>
        <w:rPr>
          <w:rFonts w:hint="eastAsia" w:ascii="宋体" w:hAnsi="宋体"/>
          <w:sz w:val="24"/>
        </w:rPr>
        <w:t>按以下</w:t>
      </w:r>
      <w:r>
        <w:rPr>
          <w:rFonts w:hint="eastAsia"/>
          <w:sz w:val="24"/>
        </w:rPr>
        <w:t>第</w:t>
      </w:r>
      <w:r>
        <w:rPr>
          <w:rFonts w:hint="eastAsia" w:ascii="宋体" w:hAnsi="宋体"/>
          <w:sz w:val="24"/>
          <w:u w:val="single"/>
        </w:rPr>
        <w:t xml:space="preserve">         </w:t>
      </w:r>
      <w:r>
        <w:rPr>
          <w:rFonts w:hint="eastAsia" w:ascii="宋体" w:hAnsi="宋体"/>
          <w:sz w:val="24"/>
        </w:rPr>
        <w:t>条的约定。</w:t>
      </w:r>
    </w:p>
    <w:p w14:paraId="785B2788">
      <w:pPr>
        <w:spacing w:line="360" w:lineRule="auto"/>
        <w:ind w:firstLine="960" w:firstLineChars="400"/>
        <w:rPr>
          <w:rFonts w:ascii="宋体" w:hAnsi="宋体"/>
          <w:sz w:val="24"/>
        </w:rPr>
      </w:pPr>
      <w:r>
        <w:rPr>
          <w:rFonts w:hint="eastAsia" w:ascii="宋体" w:hAnsi="宋体"/>
          <w:sz w:val="24"/>
        </w:rPr>
        <w:t>（1）按本合同第二部分通用条款第16.1</w:t>
      </w:r>
      <w:r>
        <w:rPr>
          <w:rFonts w:hint="eastAsia"/>
          <w:sz w:val="24"/>
        </w:rPr>
        <w:t>.5</w:t>
      </w:r>
      <w:r>
        <w:rPr>
          <w:rFonts w:hint="eastAsia" w:ascii="宋体" w:hAnsi="宋体"/>
          <w:sz w:val="24"/>
        </w:rPr>
        <w:t>款的规定。</w:t>
      </w:r>
    </w:p>
    <w:p w14:paraId="44412A26">
      <w:pPr>
        <w:spacing w:line="360" w:lineRule="auto"/>
        <w:ind w:firstLine="960" w:firstLineChars="400"/>
        <w:rPr>
          <w:rFonts w:ascii="宋体" w:hAnsi="宋体"/>
          <w:sz w:val="24"/>
        </w:rPr>
      </w:pPr>
      <w:r>
        <w:rPr>
          <w:rFonts w:hint="eastAsia" w:ascii="宋体" w:hAnsi="宋体"/>
          <w:sz w:val="24"/>
        </w:rPr>
        <w:t>（2）调解机构为：</w:t>
      </w:r>
    </w:p>
    <w:p w14:paraId="6063C830">
      <w:pPr>
        <w:spacing w:line="360" w:lineRule="auto"/>
        <w:ind w:firstLine="960" w:firstLineChars="400"/>
        <w:rPr>
          <w:rFonts w:ascii="宋体" w:hAnsi="宋体"/>
          <w:sz w:val="24"/>
        </w:rPr>
      </w:pPr>
    </w:p>
    <w:p w14:paraId="2110F27B">
      <w:pPr>
        <w:spacing w:line="360" w:lineRule="auto"/>
        <w:rPr>
          <w:sz w:val="24"/>
        </w:rPr>
      </w:pPr>
    </w:p>
    <w:p w14:paraId="4839CB22">
      <w:pPr>
        <w:spacing w:line="360" w:lineRule="auto"/>
        <w:ind w:left="480"/>
        <w:rPr>
          <w:sz w:val="24"/>
        </w:rPr>
      </w:pPr>
      <w:r>
        <w:rPr>
          <w:rFonts w:hint="eastAsia"/>
          <w:sz w:val="24"/>
        </w:rPr>
        <w:t>16.1.6双方同意选择以下第</w:t>
      </w:r>
      <w:r>
        <w:rPr>
          <w:rFonts w:hint="eastAsia" w:ascii="宋体" w:hAnsi="宋体"/>
          <w:sz w:val="24"/>
          <w:u w:val="single"/>
        </w:rPr>
        <w:t xml:space="preserve">         </w:t>
      </w:r>
      <w:r>
        <w:rPr>
          <w:rFonts w:hint="eastAsia" w:ascii="宋体" w:hAnsi="宋体"/>
          <w:sz w:val="24"/>
        </w:rPr>
        <w:t>条的</w:t>
      </w:r>
      <w:r>
        <w:rPr>
          <w:rFonts w:hint="eastAsia"/>
          <w:sz w:val="24"/>
        </w:rPr>
        <w:t>方式解决争议：</w:t>
      </w:r>
    </w:p>
    <w:p w14:paraId="21C11911">
      <w:pPr>
        <w:spacing w:line="360" w:lineRule="auto"/>
        <w:ind w:firstLine="960" w:firstLineChars="400"/>
        <w:rPr>
          <w:rFonts w:ascii="宋体" w:hAnsi="宋体"/>
          <w:sz w:val="24"/>
        </w:rPr>
      </w:pPr>
      <w:r>
        <w:rPr>
          <w:rFonts w:hint="eastAsia" w:ascii="宋体" w:hAnsi="宋体"/>
          <w:sz w:val="24"/>
        </w:rPr>
        <w:t>（1）向（                 ）仲裁机构申请仲裁。</w:t>
      </w:r>
    </w:p>
    <w:p w14:paraId="4EF24434">
      <w:pPr>
        <w:spacing w:line="360" w:lineRule="auto"/>
        <w:ind w:left="481" w:leftChars="229" w:firstLine="480" w:firstLineChars="200"/>
        <w:rPr>
          <w:rFonts w:ascii="宋体" w:hAnsi="宋体"/>
          <w:sz w:val="24"/>
        </w:rPr>
      </w:pPr>
      <w:r>
        <w:rPr>
          <w:rFonts w:hint="eastAsia" w:ascii="宋体" w:hAnsi="宋体"/>
          <w:sz w:val="24"/>
        </w:rPr>
        <w:t>（2）向有管辖权的人民法院提起诉讼。</w:t>
      </w:r>
    </w:p>
    <w:p w14:paraId="06463E3D">
      <w:pPr>
        <w:spacing w:line="360" w:lineRule="auto"/>
        <w:ind w:left="481" w:leftChars="229" w:firstLine="480" w:firstLineChars="200"/>
        <w:rPr>
          <w:rFonts w:ascii="宋体" w:hAnsi="宋体"/>
          <w:sz w:val="24"/>
        </w:rPr>
      </w:pPr>
    </w:p>
    <w:p w14:paraId="6A1CFB04">
      <w:pPr>
        <w:spacing w:line="360" w:lineRule="auto"/>
        <w:outlineLvl w:val="2"/>
        <w:rPr>
          <w:rFonts w:ascii="黑体" w:hAnsi="宋体" w:eastAsia="黑体"/>
          <w:sz w:val="24"/>
        </w:rPr>
      </w:pPr>
      <w:bookmarkStart w:id="654" w:name="_Toc18318"/>
      <w:bookmarkStart w:id="655" w:name="_Toc4500"/>
      <w:r>
        <w:rPr>
          <w:rFonts w:hint="eastAsia" w:ascii="黑体" w:hAnsi="宋体" w:eastAsia="黑体"/>
          <w:sz w:val="24"/>
        </w:rPr>
        <w:t>17. 其他</w:t>
      </w:r>
      <w:bookmarkEnd w:id="654"/>
      <w:bookmarkEnd w:id="655"/>
    </w:p>
    <w:p w14:paraId="294BFA0F">
      <w:pPr>
        <w:spacing w:line="360" w:lineRule="auto"/>
        <w:ind w:firstLine="480" w:firstLineChars="200"/>
        <w:rPr>
          <w:sz w:val="24"/>
        </w:rPr>
      </w:pPr>
      <w:r>
        <w:rPr>
          <w:rFonts w:hint="eastAsia" w:ascii="黑体" w:eastAsia="黑体"/>
          <w:sz w:val="24"/>
        </w:rPr>
        <w:t xml:space="preserve">17.2  </w:t>
      </w:r>
      <w:r>
        <w:rPr>
          <w:rFonts w:hint="eastAsia"/>
          <w:sz w:val="24"/>
        </w:rPr>
        <w:t>保密要求</w:t>
      </w:r>
    </w:p>
    <w:p w14:paraId="7AB354BD">
      <w:pPr>
        <w:spacing w:line="360" w:lineRule="auto"/>
        <w:ind w:left="480"/>
        <w:rPr>
          <w:sz w:val="24"/>
        </w:rPr>
      </w:pPr>
      <w:r>
        <w:rPr>
          <w:rFonts w:hint="eastAsia" w:ascii="宋体" w:hAnsi="宋体"/>
          <w:sz w:val="24"/>
        </w:rPr>
        <w:t>17.2.1</w:t>
      </w:r>
      <w:r>
        <w:rPr>
          <w:rFonts w:hint="eastAsia"/>
          <w:sz w:val="24"/>
        </w:rPr>
        <w:t>保密信息的提供时间：</w:t>
      </w:r>
    </w:p>
    <w:p w14:paraId="4B45E33E">
      <w:pPr>
        <w:spacing w:line="360" w:lineRule="auto"/>
        <w:ind w:left="480"/>
        <w:rPr>
          <w:sz w:val="24"/>
        </w:rPr>
      </w:pPr>
      <w:r>
        <w:rPr>
          <w:rFonts w:hint="eastAsia"/>
          <w:sz w:val="24"/>
        </w:rPr>
        <w:br w:type="page"/>
      </w:r>
    </w:p>
    <w:p w14:paraId="39B358D2">
      <w:pPr>
        <w:jc w:val="center"/>
        <w:outlineLvl w:val="1"/>
        <w:rPr>
          <w:rFonts w:ascii="黑体" w:hAnsi="宋体" w:eastAsia="黑体"/>
          <w:sz w:val="36"/>
          <w:szCs w:val="36"/>
        </w:rPr>
      </w:pPr>
      <w:bookmarkStart w:id="656" w:name="_Toc26249"/>
      <w:bookmarkStart w:id="657" w:name="_Toc18343"/>
      <w:bookmarkStart w:id="658" w:name="_Toc30833"/>
      <w:r>
        <w:rPr>
          <w:rFonts w:hint="eastAsia" w:ascii="黑体" w:hAnsi="宋体" w:eastAsia="黑体"/>
          <w:sz w:val="36"/>
          <w:szCs w:val="36"/>
        </w:rPr>
        <w:t>第四部分</w:t>
      </w:r>
      <w:r>
        <w:rPr>
          <w:rFonts w:hint="eastAsia" w:ascii="黑体" w:hAnsi="宋体" w:eastAsia="黑体"/>
          <w:sz w:val="36"/>
          <w:szCs w:val="36"/>
          <w:lang w:eastAsia="zh-CN"/>
        </w:rPr>
        <w:t>　</w:t>
      </w:r>
      <w:r>
        <w:rPr>
          <w:rFonts w:hint="eastAsia" w:ascii="黑体" w:hAnsi="宋体" w:eastAsia="黑体"/>
          <w:sz w:val="36"/>
          <w:szCs w:val="36"/>
        </w:rPr>
        <w:t>附</w:t>
      </w:r>
      <w:r>
        <w:rPr>
          <w:rFonts w:hint="eastAsia" w:ascii="黑体" w:hAnsi="宋体" w:eastAsia="黑体"/>
          <w:sz w:val="36"/>
          <w:szCs w:val="36"/>
          <w:lang w:eastAsia="zh-CN"/>
        </w:rPr>
        <w:t>　　</w:t>
      </w:r>
      <w:r>
        <w:rPr>
          <w:rFonts w:hint="eastAsia" w:ascii="黑体" w:hAnsi="宋体" w:eastAsia="黑体"/>
          <w:sz w:val="36"/>
          <w:szCs w:val="36"/>
        </w:rPr>
        <w:t>件</w:t>
      </w:r>
      <w:bookmarkEnd w:id="656"/>
      <w:bookmarkEnd w:id="657"/>
      <w:bookmarkEnd w:id="658"/>
    </w:p>
    <w:p w14:paraId="53CB899E">
      <w:pPr>
        <w:jc w:val="center"/>
        <w:rPr>
          <w:rFonts w:eastAsia="黑体"/>
          <w:sz w:val="52"/>
        </w:rPr>
      </w:pPr>
    </w:p>
    <w:p w14:paraId="06C26407">
      <w:pPr>
        <w:outlineLvl w:val="2"/>
        <w:rPr>
          <w:rFonts w:hint="eastAsia" w:ascii="黑体" w:hAnsi="黑体" w:eastAsia="黑体" w:cs="黑体"/>
          <w:sz w:val="24"/>
        </w:rPr>
      </w:pPr>
      <w:bookmarkStart w:id="659" w:name="_Toc17178"/>
      <w:bookmarkStart w:id="660" w:name="_Toc20340"/>
      <w:r>
        <w:rPr>
          <w:rFonts w:hint="eastAsia" w:ascii="黑体" w:hAnsi="黑体" w:eastAsia="黑体" w:cs="黑体"/>
          <w:sz w:val="24"/>
        </w:rPr>
        <w:t>附件1 承包人承揽工程项目一览表</w:t>
      </w:r>
      <w:bookmarkEnd w:id="659"/>
      <w:bookmarkEnd w:id="660"/>
    </w:p>
    <w:p w14:paraId="590FD838">
      <w:pPr>
        <w:outlineLvl w:val="2"/>
        <w:rPr>
          <w:rFonts w:hint="eastAsia" w:ascii="黑体" w:hAnsi="黑体" w:eastAsia="黑体" w:cs="黑体"/>
          <w:sz w:val="24"/>
        </w:rPr>
      </w:pPr>
    </w:p>
    <w:p w14:paraId="17E83AD2">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宋体" w:eastAsia="黑体"/>
          <w:sz w:val="28"/>
          <w:szCs w:val="28"/>
        </w:rPr>
      </w:pPr>
      <w:r>
        <w:rPr>
          <w:rFonts w:hint="eastAsia" w:ascii="黑体" w:hAnsi="宋体" w:eastAsia="黑体"/>
          <w:sz w:val="28"/>
          <w:szCs w:val="28"/>
        </w:rPr>
        <w:t>承包人承揽工程项目一览表</w:t>
      </w:r>
    </w:p>
    <w:p w14:paraId="4FFCDE21">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宋体" w:eastAsia="黑体"/>
          <w:sz w:val="28"/>
          <w:szCs w:val="28"/>
        </w:rPr>
      </w:pPr>
    </w:p>
    <w:tbl>
      <w:tblPr>
        <w:tblStyle w:val="16"/>
        <w:tblW w:w="4996"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408"/>
        <w:gridCol w:w="1064"/>
        <w:gridCol w:w="674"/>
        <w:gridCol w:w="1144"/>
        <w:gridCol w:w="493"/>
        <w:gridCol w:w="493"/>
        <w:gridCol w:w="846"/>
        <w:gridCol w:w="1115"/>
        <w:gridCol w:w="847"/>
        <w:gridCol w:w="704"/>
        <w:gridCol w:w="721"/>
      </w:tblGrid>
      <w:tr w14:paraId="23BEC9A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134" w:hRule="atLeast"/>
          <w:jc w:val="center"/>
        </w:trPr>
        <w:tc>
          <w:tcPr>
            <w:tcW w:w="243" w:type="pct"/>
            <w:tcBorders>
              <w:top w:val="single" w:color="auto" w:sz="4" w:space="0"/>
              <w:left w:val="single" w:color="auto" w:sz="4" w:space="0"/>
              <w:bottom w:val="single" w:color="auto" w:sz="4" w:space="0"/>
              <w:right w:val="single" w:color="auto" w:sz="4" w:space="0"/>
            </w:tcBorders>
            <w:vAlign w:val="center"/>
          </w:tcPr>
          <w:p w14:paraId="41A43805">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hint="eastAsia" w:ascii="宋体" w:hAnsi="宋体"/>
                <w:szCs w:val="21"/>
              </w:rPr>
              <w:t>序号</w:t>
            </w:r>
          </w:p>
        </w:tc>
        <w:tc>
          <w:tcPr>
            <w:tcW w:w="628" w:type="pct"/>
            <w:tcBorders>
              <w:top w:val="single" w:color="auto" w:sz="4" w:space="0"/>
              <w:left w:val="single" w:color="auto" w:sz="4" w:space="0"/>
              <w:bottom w:val="single" w:color="auto" w:sz="4" w:space="0"/>
              <w:right w:val="single" w:color="auto" w:sz="4" w:space="0"/>
            </w:tcBorders>
            <w:vAlign w:val="center"/>
          </w:tcPr>
          <w:p w14:paraId="2B075C95">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单位工</w:t>
            </w:r>
          </w:p>
          <w:p w14:paraId="1C4A7DBE">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程名称</w:t>
            </w:r>
          </w:p>
        </w:tc>
        <w:tc>
          <w:tcPr>
            <w:tcW w:w="399" w:type="pct"/>
            <w:tcBorders>
              <w:top w:val="single" w:color="auto" w:sz="4" w:space="0"/>
              <w:left w:val="single" w:color="auto" w:sz="4" w:space="0"/>
              <w:bottom w:val="single" w:color="auto" w:sz="4" w:space="0"/>
              <w:right w:val="single" w:color="auto" w:sz="4" w:space="0"/>
            </w:tcBorders>
            <w:vAlign w:val="center"/>
          </w:tcPr>
          <w:p w14:paraId="7062E00C">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建设</w:t>
            </w:r>
          </w:p>
          <w:p w14:paraId="2807485C">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规模</w:t>
            </w:r>
          </w:p>
        </w:tc>
        <w:tc>
          <w:tcPr>
            <w:tcW w:w="675" w:type="pct"/>
            <w:tcBorders>
              <w:top w:val="single" w:color="auto" w:sz="4" w:space="0"/>
              <w:left w:val="single" w:color="auto" w:sz="4" w:space="0"/>
              <w:bottom w:val="single" w:color="auto" w:sz="4" w:space="0"/>
              <w:right w:val="single" w:color="auto" w:sz="4" w:space="0"/>
            </w:tcBorders>
            <w:vAlign w:val="center"/>
          </w:tcPr>
          <w:p w14:paraId="6FA80E96">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建筑面积</w:t>
            </w:r>
          </w:p>
          <w:p w14:paraId="344F4C45">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（平方米）</w:t>
            </w:r>
          </w:p>
        </w:tc>
        <w:tc>
          <w:tcPr>
            <w:tcW w:w="293" w:type="pct"/>
            <w:tcBorders>
              <w:top w:val="single" w:color="auto" w:sz="4" w:space="0"/>
              <w:left w:val="single" w:color="auto" w:sz="4" w:space="0"/>
              <w:bottom w:val="single" w:color="auto" w:sz="4" w:space="0"/>
              <w:right w:val="single" w:color="auto" w:sz="4" w:space="0"/>
            </w:tcBorders>
            <w:vAlign w:val="center"/>
          </w:tcPr>
          <w:p w14:paraId="23E4D3DB">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结构</w:t>
            </w:r>
          </w:p>
        </w:tc>
        <w:tc>
          <w:tcPr>
            <w:tcW w:w="293" w:type="pct"/>
            <w:tcBorders>
              <w:top w:val="single" w:color="auto" w:sz="4" w:space="0"/>
              <w:left w:val="single" w:color="auto" w:sz="4" w:space="0"/>
              <w:bottom w:val="single" w:color="auto" w:sz="4" w:space="0"/>
              <w:right w:val="single" w:color="auto" w:sz="4" w:space="0"/>
            </w:tcBorders>
            <w:vAlign w:val="center"/>
          </w:tcPr>
          <w:p w14:paraId="2445579E">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层数</w:t>
            </w:r>
          </w:p>
        </w:tc>
        <w:tc>
          <w:tcPr>
            <w:tcW w:w="482" w:type="pct"/>
            <w:tcBorders>
              <w:top w:val="single" w:color="auto" w:sz="4" w:space="0"/>
              <w:left w:val="single" w:color="auto" w:sz="4" w:space="0"/>
              <w:bottom w:val="single" w:color="auto" w:sz="4" w:space="0"/>
              <w:right w:val="single" w:color="auto" w:sz="4" w:space="0"/>
            </w:tcBorders>
            <w:vAlign w:val="center"/>
          </w:tcPr>
          <w:p w14:paraId="648B5F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ascii="宋体" w:hAnsi="宋体"/>
                <w:szCs w:val="21"/>
              </w:rPr>
              <w:t>跨度</w:t>
            </w:r>
          </w:p>
          <w:p w14:paraId="4FC3C7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ascii="宋体" w:hAnsi="宋体"/>
                <w:szCs w:val="21"/>
              </w:rPr>
              <w:t>（米）</w:t>
            </w:r>
          </w:p>
        </w:tc>
        <w:tc>
          <w:tcPr>
            <w:tcW w:w="658" w:type="pct"/>
            <w:tcBorders>
              <w:top w:val="single" w:color="auto" w:sz="4" w:space="0"/>
              <w:left w:val="single" w:color="auto" w:sz="4" w:space="0"/>
              <w:bottom w:val="single" w:color="auto" w:sz="4" w:space="0"/>
              <w:right w:val="single" w:color="auto" w:sz="4" w:space="0"/>
            </w:tcBorders>
            <w:vAlign w:val="center"/>
          </w:tcPr>
          <w:p w14:paraId="3BDD2D92">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设备安装</w:t>
            </w:r>
          </w:p>
          <w:p w14:paraId="3A74DD7F">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内    容</w:t>
            </w:r>
          </w:p>
        </w:tc>
        <w:tc>
          <w:tcPr>
            <w:tcW w:w="482" w:type="pct"/>
            <w:tcBorders>
              <w:top w:val="single" w:color="auto" w:sz="4" w:space="0"/>
              <w:left w:val="single" w:color="auto" w:sz="4" w:space="0"/>
              <w:bottom w:val="single" w:color="auto" w:sz="4" w:space="0"/>
              <w:right w:val="single" w:color="auto" w:sz="4" w:space="0"/>
            </w:tcBorders>
            <w:vAlign w:val="center"/>
          </w:tcPr>
          <w:p w14:paraId="5A2FD7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合同</w:t>
            </w:r>
          </w:p>
          <w:p w14:paraId="208CA32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价款</w:t>
            </w:r>
          </w:p>
          <w:p w14:paraId="1E3060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ascii="宋体" w:hAnsi="宋体"/>
                <w:szCs w:val="21"/>
              </w:rPr>
              <w:t>（元）</w:t>
            </w:r>
          </w:p>
        </w:tc>
        <w:tc>
          <w:tcPr>
            <w:tcW w:w="416" w:type="pct"/>
            <w:tcBorders>
              <w:top w:val="single" w:color="auto" w:sz="4" w:space="0"/>
              <w:left w:val="single" w:color="auto" w:sz="4" w:space="0"/>
              <w:bottom w:val="single" w:color="auto" w:sz="4" w:space="0"/>
              <w:right w:val="single" w:color="auto" w:sz="4" w:space="0"/>
            </w:tcBorders>
            <w:vAlign w:val="center"/>
          </w:tcPr>
          <w:p w14:paraId="54499D55">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开工</w:t>
            </w:r>
          </w:p>
          <w:p w14:paraId="5D3D8C5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ascii="宋体" w:hAnsi="宋体"/>
                <w:szCs w:val="21"/>
              </w:rPr>
              <w:t>日期</w:t>
            </w:r>
          </w:p>
        </w:tc>
        <w:tc>
          <w:tcPr>
            <w:tcW w:w="426" w:type="pct"/>
            <w:tcBorders>
              <w:top w:val="single" w:color="auto" w:sz="4" w:space="0"/>
              <w:left w:val="single" w:color="auto" w:sz="4" w:space="0"/>
              <w:bottom w:val="single" w:color="auto" w:sz="4" w:space="0"/>
              <w:right w:val="single" w:color="auto" w:sz="4" w:space="0"/>
            </w:tcBorders>
            <w:vAlign w:val="center"/>
          </w:tcPr>
          <w:p w14:paraId="499DF787">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竣工</w:t>
            </w:r>
          </w:p>
          <w:p w14:paraId="0283C841">
            <w:pPr>
              <w:keepNext w:val="0"/>
              <w:keepLines w:val="0"/>
              <w:pageBreakBefore w:val="0"/>
              <w:widowControl w:val="0"/>
              <w:kinsoku/>
              <w:wordWrap/>
              <w:overflowPunct/>
              <w:topLinePunct w:val="0"/>
              <w:autoSpaceDE/>
              <w:autoSpaceDN/>
              <w:bidi w:val="0"/>
              <w:adjustRightInd/>
              <w:snapToGrid/>
              <w:spacing w:line="240" w:lineRule="auto"/>
              <w:ind w:left="-28"/>
              <w:jc w:val="center"/>
              <w:textAlignment w:val="auto"/>
              <w:rPr>
                <w:rFonts w:ascii="宋体" w:hAnsi="宋体"/>
                <w:szCs w:val="21"/>
              </w:rPr>
            </w:pPr>
            <w:r>
              <w:rPr>
                <w:rFonts w:ascii="宋体" w:hAnsi="宋体"/>
                <w:szCs w:val="21"/>
              </w:rPr>
              <w:t>日期</w:t>
            </w:r>
          </w:p>
        </w:tc>
      </w:tr>
      <w:tr w14:paraId="6C5EE84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2FA417A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73273E52">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15FE07C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7B14114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43A4AD27">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7C483D81">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707B16B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0911464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3BC32234">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7038F7F0">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4E7574D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4AE129B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1CA3AEFC">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781A5F32">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5944F483">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264F2C23">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1A12B462">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02DB8AB8">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45DB96F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259F640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37058AB6">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0A34033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22ADDF1F">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37FB9B5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6397FEE9">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0654F6A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7AB761B8">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7787AD3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36F85AB0">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52D76A94">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3514298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31EFF52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54E12FB7">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023A21A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5F9B989C">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5FACBCA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2DE95EE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3F3107E7">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48E9677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6B9FD08F">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3B04BE21">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39551BA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4014692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51896428">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1CD5AE37">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513D539A">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28379FF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6F520C1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2E26CBE9">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5E90A94A">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5DD4829F">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00D736B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1A4E83CA">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1D89A59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3994565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5198107C">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69AA5BCE">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0170E891">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1D5C9E8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1D89D41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60EDF06C">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36FC5D84">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08C3B06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2069DDA8">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3672ACE3">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1D51A09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4DA8F76A">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79565315">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118BBA9A">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4FC90E7A">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3B0C362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4B7B85C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59AB441C">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5234F731">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15A4DFE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073A04A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67873D7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0EF2C959">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6F8EEEB4">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20C36060">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07358D02">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689E80CB">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73FE387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659E4C1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36B8D574">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103E6FB9">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62278F63">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2306BBB3">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626FC11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67E06EE8">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4D47196D">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4F05BC20">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087C3C03">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6169073A">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7E95C80E">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r w14:paraId="77C6108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243" w:type="pct"/>
            <w:tcBorders>
              <w:top w:val="single" w:color="auto" w:sz="4" w:space="0"/>
              <w:left w:val="single" w:color="auto" w:sz="4" w:space="0"/>
              <w:bottom w:val="single" w:color="auto" w:sz="4" w:space="0"/>
              <w:right w:val="single" w:color="auto" w:sz="4" w:space="0"/>
            </w:tcBorders>
          </w:tcPr>
          <w:p w14:paraId="1E8C2E5C">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28" w:type="pct"/>
            <w:tcBorders>
              <w:top w:val="single" w:color="auto" w:sz="4" w:space="0"/>
              <w:left w:val="single" w:color="auto" w:sz="4" w:space="0"/>
              <w:bottom w:val="single" w:color="auto" w:sz="4" w:space="0"/>
              <w:right w:val="single" w:color="auto" w:sz="4" w:space="0"/>
            </w:tcBorders>
          </w:tcPr>
          <w:p w14:paraId="31B9FD36">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399" w:type="pct"/>
            <w:tcBorders>
              <w:top w:val="single" w:color="auto" w:sz="4" w:space="0"/>
              <w:left w:val="single" w:color="auto" w:sz="4" w:space="0"/>
              <w:bottom w:val="single" w:color="auto" w:sz="4" w:space="0"/>
              <w:right w:val="single" w:color="auto" w:sz="4" w:space="0"/>
            </w:tcBorders>
          </w:tcPr>
          <w:p w14:paraId="20C9FD10">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75" w:type="pct"/>
            <w:tcBorders>
              <w:top w:val="single" w:color="auto" w:sz="4" w:space="0"/>
              <w:left w:val="single" w:color="auto" w:sz="4" w:space="0"/>
              <w:bottom w:val="single" w:color="auto" w:sz="4" w:space="0"/>
              <w:right w:val="single" w:color="auto" w:sz="4" w:space="0"/>
            </w:tcBorders>
          </w:tcPr>
          <w:p w14:paraId="1349658F">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0EEB4469">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293" w:type="pct"/>
            <w:tcBorders>
              <w:top w:val="single" w:color="auto" w:sz="4" w:space="0"/>
              <w:left w:val="single" w:color="auto" w:sz="4" w:space="0"/>
              <w:bottom w:val="single" w:color="auto" w:sz="4" w:space="0"/>
              <w:right w:val="single" w:color="auto" w:sz="4" w:space="0"/>
            </w:tcBorders>
          </w:tcPr>
          <w:p w14:paraId="63D29C05">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007A624F">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658" w:type="pct"/>
            <w:tcBorders>
              <w:top w:val="single" w:color="auto" w:sz="4" w:space="0"/>
              <w:left w:val="single" w:color="auto" w:sz="4" w:space="0"/>
              <w:bottom w:val="single" w:color="auto" w:sz="4" w:space="0"/>
              <w:right w:val="single" w:color="auto" w:sz="4" w:space="0"/>
            </w:tcBorders>
          </w:tcPr>
          <w:p w14:paraId="34AAA71C">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82" w:type="pct"/>
            <w:tcBorders>
              <w:top w:val="single" w:color="auto" w:sz="4" w:space="0"/>
              <w:left w:val="single" w:color="auto" w:sz="4" w:space="0"/>
              <w:bottom w:val="single" w:color="auto" w:sz="4" w:space="0"/>
              <w:right w:val="single" w:color="auto" w:sz="4" w:space="0"/>
            </w:tcBorders>
          </w:tcPr>
          <w:p w14:paraId="0DAB14BC">
            <w:pPr>
              <w:keepNext w:val="0"/>
              <w:keepLines w:val="0"/>
              <w:pageBreakBefore w:val="0"/>
              <w:widowControl w:val="0"/>
              <w:kinsoku/>
              <w:wordWrap/>
              <w:overflowPunct/>
              <w:topLinePunct w:val="0"/>
              <w:autoSpaceDE/>
              <w:autoSpaceDN/>
              <w:bidi w:val="0"/>
              <w:adjustRightInd/>
              <w:snapToGrid/>
              <w:spacing w:line="240" w:lineRule="auto"/>
              <w:ind w:left="-28" w:firstLine="540"/>
              <w:jc w:val="center"/>
              <w:textAlignment w:val="auto"/>
              <w:rPr>
                <w:rFonts w:ascii="宋体" w:hAnsi="宋体"/>
                <w:sz w:val="24"/>
              </w:rPr>
            </w:pPr>
          </w:p>
        </w:tc>
        <w:tc>
          <w:tcPr>
            <w:tcW w:w="416" w:type="pct"/>
            <w:tcBorders>
              <w:top w:val="single" w:color="auto" w:sz="4" w:space="0"/>
              <w:left w:val="single" w:color="auto" w:sz="4" w:space="0"/>
              <w:bottom w:val="single" w:color="auto" w:sz="4" w:space="0"/>
              <w:right w:val="single" w:color="auto" w:sz="4" w:space="0"/>
            </w:tcBorders>
          </w:tcPr>
          <w:p w14:paraId="659B1947">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c>
          <w:tcPr>
            <w:tcW w:w="426" w:type="pct"/>
            <w:tcBorders>
              <w:top w:val="single" w:color="auto" w:sz="4" w:space="0"/>
              <w:left w:val="single" w:color="auto" w:sz="4" w:space="0"/>
              <w:bottom w:val="single" w:color="auto" w:sz="4" w:space="0"/>
              <w:right w:val="single" w:color="auto" w:sz="4" w:space="0"/>
            </w:tcBorders>
          </w:tcPr>
          <w:p w14:paraId="09C99443">
            <w:pPr>
              <w:keepNext w:val="0"/>
              <w:keepLines w:val="0"/>
              <w:pageBreakBefore w:val="0"/>
              <w:widowControl w:val="0"/>
              <w:kinsoku/>
              <w:wordWrap/>
              <w:overflowPunct/>
              <w:topLinePunct w:val="0"/>
              <w:autoSpaceDE/>
              <w:autoSpaceDN/>
              <w:bidi w:val="0"/>
              <w:adjustRightInd/>
              <w:snapToGrid/>
              <w:spacing w:line="240" w:lineRule="auto"/>
              <w:ind w:left="-28" w:firstLine="540"/>
              <w:textAlignment w:val="auto"/>
              <w:rPr>
                <w:rFonts w:ascii="宋体" w:hAnsi="宋体"/>
                <w:sz w:val="24"/>
              </w:rPr>
            </w:pPr>
          </w:p>
        </w:tc>
      </w:tr>
    </w:tbl>
    <w:p w14:paraId="30E9CAA2">
      <w:pPr>
        <w:jc w:val="center"/>
        <w:rPr>
          <w:rFonts w:eastAsia="黑体"/>
          <w:sz w:val="52"/>
        </w:rPr>
      </w:pPr>
      <w:r>
        <w:rPr>
          <w:rFonts w:hint="eastAsia" w:eastAsia="黑体"/>
          <w:sz w:val="52"/>
        </w:rPr>
        <w:br w:type="page"/>
      </w:r>
    </w:p>
    <w:p w14:paraId="088C8271">
      <w:pPr>
        <w:outlineLvl w:val="2"/>
        <w:rPr>
          <w:rFonts w:hint="eastAsia" w:ascii="黑体" w:hAnsi="黑体" w:eastAsia="黑体" w:cs="黑体"/>
          <w:sz w:val="24"/>
        </w:rPr>
      </w:pPr>
      <w:bookmarkStart w:id="661" w:name="_Toc7003"/>
      <w:bookmarkStart w:id="662" w:name="_Toc24878"/>
      <w:r>
        <w:rPr>
          <w:rFonts w:hint="eastAsia" w:ascii="黑体" w:hAnsi="黑体" w:eastAsia="黑体" w:cs="黑体"/>
          <w:sz w:val="24"/>
        </w:rPr>
        <w:t>附件2 房屋建筑工程质量保修书</w:t>
      </w:r>
      <w:bookmarkEnd w:id="661"/>
      <w:bookmarkEnd w:id="662"/>
    </w:p>
    <w:p w14:paraId="7E8CA76F">
      <w:pPr>
        <w:adjustRightInd w:val="0"/>
        <w:snapToGrid w:val="0"/>
        <w:spacing w:line="500" w:lineRule="exact"/>
        <w:rPr>
          <w:sz w:val="24"/>
        </w:rPr>
      </w:pPr>
    </w:p>
    <w:p w14:paraId="408DB8BD">
      <w:pPr>
        <w:adjustRightInd w:val="0"/>
        <w:snapToGrid w:val="0"/>
        <w:spacing w:line="360" w:lineRule="auto"/>
        <w:jc w:val="center"/>
        <w:rPr>
          <w:rFonts w:ascii="黑体" w:hAnsi="宋体" w:eastAsia="黑体"/>
          <w:sz w:val="28"/>
          <w:szCs w:val="28"/>
        </w:rPr>
      </w:pPr>
      <w:r>
        <w:rPr>
          <w:rFonts w:hint="eastAsia" w:ascii="黑体" w:hAnsi="宋体" w:eastAsia="黑体"/>
          <w:sz w:val="28"/>
          <w:szCs w:val="28"/>
        </w:rPr>
        <w:t>房屋建筑工程质量保修书</w:t>
      </w:r>
    </w:p>
    <w:p w14:paraId="1B348838">
      <w:pPr>
        <w:adjustRightInd w:val="0"/>
        <w:snapToGrid w:val="0"/>
        <w:spacing w:line="500" w:lineRule="exact"/>
        <w:rPr>
          <w:sz w:val="24"/>
        </w:rPr>
      </w:pPr>
    </w:p>
    <w:p w14:paraId="07DE0F50">
      <w:pPr>
        <w:adjustRightInd w:val="0"/>
        <w:snapToGrid w:val="0"/>
        <w:spacing w:line="360" w:lineRule="auto"/>
        <w:ind w:firstLine="480" w:firstLineChars="200"/>
        <w:rPr>
          <w:rFonts w:ascii="宋体" w:hAnsi="宋体"/>
          <w:sz w:val="24"/>
        </w:rPr>
      </w:pPr>
      <w:r>
        <w:rPr>
          <w:rFonts w:hint="eastAsia" w:ascii="宋体" w:hAnsi="宋体"/>
          <w:sz w:val="24"/>
        </w:rPr>
        <w:t>发包人：（全称）</w:t>
      </w:r>
      <w:r>
        <w:rPr>
          <w:rFonts w:hint="eastAsia" w:ascii="宋体" w:hAnsi="宋体"/>
          <w:sz w:val="24"/>
          <w:u w:val="single"/>
        </w:rPr>
        <w:t xml:space="preserve">                            </w:t>
      </w:r>
    </w:p>
    <w:p w14:paraId="310F6F9B">
      <w:pPr>
        <w:adjustRightInd w:val="0"/>
        <w:snapToGrid w:val="0"/>
        <w:spacing w:line="360" w:lineRule="auto"/>
        <w:ind w:firstLine="480" w:firstLineChars="200"/>
        <w:rPr>
          <w:rFonts w:ascii="宋体" w:hAnsi="宋体"/>
          <w:sz w:val="24"/>
        </w:rPr>
      </w:pPr>
      <w:r>
        <w:rPr>
          <w:rFonts w:hint="eastAsia" w:ascii="宋体" w:hAnsi="宋体"/>
          <w:sz w:val="24"/>
        </w:rPr>
        <w:t>承包人：（全称）</w:t>
      </w:r>
      <w:r>
        <w:rPr>
          <w:rFonts w:hint="eastAsia" w:ascii="宋体" w:hAnsi="宋体"/>
          <w:sz w:val="24"/>
          <w:u w:val="single"/>
        </w:rPr>
        <w:t xml:space="preserve">                            </w:t>
      </w:r>
    </w:p>
    <w:p w14:paraId="74EABC59">
      <w:pPr>
        <w:adjustRightInd w:val="0"/>
        <w:snapToGrid w:val="0"/>
        <w:spacing w:line="360" w:lineRule="auto"/>
        <w:ind w:firstLine="480" w:firstLineChars="200"/>
        <w:rPr>
          <w:rFonts w:ascii="宋体" w:hAnsi="宋体"/>
          <w:sz w:val="24"/>
        </w:rPr>
      </w:pPr>
      <w:r>
        <w:rPr>
          <w:rFonts w:hint="eastAsia" w:ascii="宋体" w:hAnsi="宋体"/>
          <w:sz w:val="24"/>
        </w:rPr>
        <w:t xml:space="preserve">为保证 </w:t>
      </w:r>
      <w:r>
        <w:rPr>
          <w:rFonts w:hint="eastAsia" w:ascii="宋体" w:hAnsi="宋体"/>
          <w:sz w:val="24"/>
          <w:u w:val="single"/>
        </w:rPr>
        <w:t xml:space="preserve">                       </w:t>
      </w:r>
      <w:r>
        <w:rPr>
          <w:rFonts w:hint="eastAsia" w:ascii="宋体" w:hAnsi="宋体"/>
          <w:sz w:val="24"/>
        </w:rPr>
        <w:t>（工程名称）在合理使用期限内正常使用，发包人、承包人根据《中华人民共和国建筑法》、《建设工程质量管理条例》和《房屋建筑工程质量保修办法》，经协商一致，签订工程质量保修书。</w:t>
      </w:r>
    </w:p>
    <w:p w14:paraId="3D07A1D7">
      <w:pPr>
        <w:adjustRightInd w:val="0"/>
        <w:snapToGrid w:val="0"/>
        <w:spacing w:line="360" w:lineRule="auto"/>
        <w:ind w:left="481" w:leftChars="229" w:firstLine="120" w:firstLineChars="50"/>
        <w:outlineLvl w:val="2"/>
        <w:rPr>
          <w:rFonts w:ascii="宋体" w:hAnsi="宋体"/>
          <w:sz w:val="24"/>
        </w:rPr>
      </w:pPr>
      <w:bookmarkStart w:id="663" w:name="_Toc23303"/>
      <w:bookmarkStart w:id="664" w:name="_Toc22874"/>
      <w:r>
        <w:rPr>
          <w:rFonts w:hint="eastAsia" w:ascii="宋体" w:hAnsi="宋体"/>
          <w:sz w:val="24"/>
        </w:rPr>
        <w:t>1.工程质量保修范围和内容</w:t>
      </w:r>
      <w:bookmarkEnd w:id="663"/>
      <w:bookmarkEnd w:id="664"/>
    </w:p>
    <w:p w14:paraId="1FF0AB60">
      <w:pPr>
        <w:adjustRightInd w:val="0"/>
        <w:snapToGrid w:val="0"/>
        <w:spacing w:line="360" w:lineRule="auto"/>
        <w:ind w:firstLine="480" w:firstLineChars="200"/>
        <w:rPr>
          <w:rFonts w:ascii="宋体" w:hAnsi="宋体"/>
          <w:sz w:val="24"/>
        </w:rPr>
      </w:pPr>
      <w:r>
        <w:rPr>
          <w:rFonts w:hint="eastAsia" w:ascii="宋体" w:hAnsi="宋体"/>
          <w:sz w:val="24"/>
        </w:rPr>
        <w:t>承包人在质量保修期内，按照有关法律、法规、规章的规定和双方约定，承担本工程质量保修责任。</w:t>
      </w:r>
    </w:p>
    <w:p w14:paraId="610ECEBF">
      <w:pPr>
        <w:adjustRightInd w:val="0"/>
        <w:snapToGrid w:val="0"/>
        <w:spacing w:line="360" w:lineRule="auto"/>
        <w:ind w:firstLine="480" w:firstLineChars="200"/>
        <w:rPr>
          <w:rFonts w:ascii="宋体" w:hAnsi="宋体"/>
          <w:sz w:val="24"/>
        </w:rPr>
      </w:pPr>
      <w:r>
        <w:rPr>
          <w:rFonts w:hint="eastAsia" w:ascii="宋体" w:hAnsi="宋体"/>
          <w:sz w:val="24"/>
        </w:rPr>
        <w:t>质量保修范围包括地基基础工程、主体结构工程、屋面防水工程、有防水要求的卫生间、房间、外墙面的防渗漏工程、电气管线、给排水管道、设备安装工程、供热、供冷系统工程、装饰装修工程以及双方约定其他项目。具体质量保修内容，双方约定如下：</w:t>
      </w:r>
    </w:p>
    <w:p w14:paraId="6F889759">
      <w:pPr>
        <w:adjustRightInd w:val="0"/>
        <w:snapToGrid w:val="0"/>
        <w:spacing w:line="360" w:lineRule="auto"/>
        <w:ind w:firstLine="480" w:firstLineChars="200"/>
        <w:rPr>
          <w:rFonts w:ascii="宋体" w:hAnsi="宋体"/>
          <w:sz w:val="24"/>
        </w:rPr>
      </w:pPr>
      <w:r>
        <w:rPr>
          <w:rFonts w:hint="eastAsia" w:ascii="宋体" w:hAnsi="宋体"/>
          <w:sz w:val="24"/>
        </w:rPr>
        <w:t>1、</w:t>
      </w:r>
    </w:p>
    <w:p w14:paraId="45C23AA2">
      <w:pPr>
        <w:adjustRightInd w:val="0"/>
        <w:snapToGrid w:val="0"/>
        <w:spacing w:line="360" w:lineRule="auto"/>
        <w:ind w:firstLine="480" w:firstLineChars="200"/>
        <w:rPr>
          <w:rFonts w:ascii="宋体" w:hAnsi="宋体"/>
          <w:sz w:val="24"/>
        </w:rPr>
      </w:pPr>
      <w:r>
        <w:rPr>
          <w:rFonts w:hint="eastAsia" w:ascii="宋体" w:hAnsi="宋体"/>
          <w:sz w:val="24"/>
        </w:rPr>
        <w:t>2、</w:t>
      </w:r>
    </w:p>
    <w:p w14:paraId="6EFE261D">
      <w:pPr>
        <w:adjustRightInd w:val="0"/>
        <w:snapToGrid w:val="0"/>
        <w:spacing w:line="360" w:lineRule="auto"/>
        <w:ind w:firstLine="480" w:firstLineChars="200"/>
        <w:rPr>
          <w:rFonts w:ascii="宋体" w:hAnsi="宋体"/>
          <w:sz w:val="24"/>
        </w:rPr>
      </w:pPr>
      <w:r>
        <w:rPr>
          <w:rFonts w:hint="eastAsia" w:ascii="宋体" w:hAnsi="宋体"/>
          <w:sz w:val="24"/>
        </w:rPr>
        <w:t>3、</w:t>
      </w:r>
    </w:p>
    <w:p w14:paraId="781789B9">
      <w:pPr>
        <w:adjustRightInd w:val="0"/>
        <w:snapToGrid w:val="0"/>
        <w:spacing w:line="360" w:lineRule="auto"/>
        <w:ind w:firstLine="480" w:firstLineChars="200"/>
        <w:rPr>
          <w:rFonts w:ascii="宋体" w:hAnsi="宋体"/>
          <w:sz w:val="24"/>
        </w:rPr>
      </w:pPr>
    </w:p>
    <w:p w14:paraId="457B6B92">
      <w:pPr>
        <w:adjustRightInd w:val="0"/>
        <w:snapToGrid w:val="0"/>
        <w:spacing w:line="360" w:lineRule="auto"/>
        <w:ind w:left="481" w:leftChars="229" w:firstLine="120" w:firstLineChars="50"/>
        <w:rPr>
          <w:rFonts w:ascii="宋体" w:hAnsi="宋体"/>
          <w:sz w:val="24"/>
        </w:rPr>
      </w:pPr>
    </w:p>
    <w:p w14:paraId="5A9C37FA">
      <w:pPr>
        <w:adjustRightInd w:val="0"/>
        <w:snapToGrid w:val="0"/>
        <w:spacing w:line="360" w:lineRule="auto"/>
        <w:ind w:left="481" w:leftChars="229" w:firstLine="120" w:firstLineChars="50"/>
        <w:rPr>
          <w:rFonts w:ascii="宋体" w:hAnsi="宋体"/>
          <w:sz w:val="24"/>
        </w:rPr>
      </w:pPr>
    </w:p>
    <w:p w14:paraId="31C8D670">
      <w:pPr>
        <w:adjustRightInd w:val="0"/>
        <w:snapToGrid w:val="0"/>
        <w:spacing w:line="360" w:lineRule="auto"/>
        <w:ind w:left="481" w:leftChars="229" w:firstLine="120" w:firstLineChars="50"/>
        <w:outlineLvl w:val="2"/>
        <w:rPr>
          <w:rFonts w:ascii="宋体" w:hAnsi="宋体"/>
          <w:sz w:val="24"/>
        </w:rPr>
      </w:pPr>
      <w:bookmarkStart w:id="665" w:name="_Toc11917"/>
      <w:bookmarkStart w:id="666" w:name="_Toc12112"/>
      <w:r>
        <w:rPr>
          <w:rFonts w:hint="eastAsia" w:ascii="宋体" w:hAnsi="宋体"/>
          <w:sz w:val="24"/>
        </w:rPr>
        <w:t>2．质量保修期</w:t>
      </w:r>
      <w:bookmarkEnd w:id="665"/>
      <w:bookmarkEnd w:id="666"/>
    </w:p>
    <w:p w14:paraId="3615491B">
      <w:pPr>
        <w:adjustRightInd w:val="0"/>
        <w:snapToGrid w:val="0"/>
        <w:spacing w:line="360" w:lineRule="auto"/>
        <w:ind w:firstLine="480" w:firstLineChars="200"/>
        <w:rPr>
          <w:rFonts w:ascii="宋体" w:hAnsi="宋体"/>
          <w:sz w:val="24"/>
        </w:rPr>
      </w:pPr>
      <w:r>
        <w:rPr>
          <w:rFonts w:hint="eastAsia" w:ascii="宋体" w:hAnsi="宋体"/>
          <w:sz w:val="24"/>
        </w:rPr>
        <w:t>2.1 质量保修期自工程竣工验收合格之日起计算。单项竣工验收的工程，按单项工程分别计算质量保修期。</w:t>
      </w:r>
    </w:p>
    <w:p w14:paraId="199396CE">
      <w:pPr>
        <w:adjustRightInd w:val="0"/>
        <w:snapToGrid w:val="0"/>
        <w:spacing w:line="360" w:lineRule="auto"/>
        <w:ind w:firstLine="480" w:firstLineChars="200"/>
        <w:rPr>
          <w:rFonts w:ascii="宋体" w:hAnsi="宋体"/>
          <w:sz w:val="24"/>
        </w:rPr>
      </w:pPr>
      <w:r>
        <w:rPr>
          <w:rFonts w:hint="eastAsia" w:ascii="宋体" w:hAnsi="宋体"/>
          <w:sz w:val="24"/>
        </w:rPr>
        <w:t>2.2 双方根据《建设工程质量管理条例》及有关规定，约定本工程质量保修期如下：</w:t>
      </w:r>
    </w:p>
    <w:p w14:paraId="212E6E55">
      <w:pPr>
        <w:tabs>
          <w:tab w:val="left" w:pos="0"/>
        </w:tabs>
        <w:adjustRightInd w:val="0"/>
        <w:snapToGrid w:val="0"/>
        <w:spacing w:line="360" w:lineRule="auto"/>
        <w:ind w:firstLine="480" w:firstLineChars="200"/>
        <w:rPr>
          <w:rFonts w:ascii="宋体" w:hAnsi="宋体"/>
          <w:sz w:val="24"/>
        </w:rPr>
      </w:pPr>
      <w:r>
        <w:rPr>
          <w:rFonts w:hint="eastAsia" w:ascii="宋体" w:hAnsi="宋体"/>
          <w:sz w:val="24"/>
        </w:rPr>
        <w:t>1、地基基础工程、主体结构工程为设计文件规定的该工程合理使用年限；</w:t>
      </w:r>
    </w:p>
    <w:p w14:paraId="3BA3181A">
      <w:pPr>
        <w:tabs>
          <w:tab w:val="left" w:pos="0"/>
        </w:tabs>
        <w:adjustRightInd w:val="0"/>
        <w:snapToGrid w:val="0"/>
        <w:spacing w:line="360" w:lineRule="auto"/>
        <w:ind w:firstLine="480" w:firstLineChars="200"/>
        <w:rPr>
          <w:rFonts w:ascii="宋体" w:hAnsi="宋体"/>
          <w:sz w:val="24"/>
        </w:rPr>
      </w:pPr>
      <w:r>
        <w:rPr>
          <w:rFonts w:hint="eastAsia" w:ascii="宋体" w:hAnsi="宋体"/>
          <w:sz w:val="24"/>
        </w:rPr>
        <w:t>2、屋面防水工程、有防水要求的卫生间、房间和外墙面的防渗漏工程为</w:t>
      </w:r>
      <w:r>
        <w:rPr>
          <w:rFonts w:hint="eastAsia" w:ascii="宋体" w:hAnsi="宋体"/>
          <w:sz w:val="24"/>
          <w:u w:val="single"/>
        </w:rPr>
        <w:t xml:space="preserve">         </w:t>
      </w:r>
      <w:r>
        <w:rPr>
          <w:rFonts w:hint="eastAsia" w:ascii="宋体" w:hAnsi="宋体"/>
          <w:sz w:val="24"/>
        </w:rPr>
        <w:t>年；</w:t>
      </w:r>
    </w:p>
    <w:p w14:paraId="7BA537E0">
      <w:pPr>
        <w:adjustRightInd w:val="0"/>
        <w:snapToGrid w:val="0"/>
        <w:spacing w:line="360" w:lineRule="auto"/>
        <w:ind w:firstLine="307" w:firstLineChars="128"/>
        <w:rPr>
          <w:rFonts w:ascii="宋体" w:hAnsi="宋体"/>
          <w:sz w:val="24"/>
        </w:rPr>
      </w:pPr>
      <w:r>
        <w:rPr>
          <w:rFonts w:hint="eastAsia" w:ascii="宋体" w:hAnsi="宋体"/>
          <w:sz w:val="24"/>
        </w:rPr>
        <w:t xml:space="preserve"> 3、装饰装修工程为</w:t>
      </w:r>
      <w:r>
        <w:rPr>
          <w:rFonts w:hint="eastAsia" w:ascii="宋体" w:hAnsi="宋体"/>
          <w:sz w:val="24"/>
          <w:u w:val="single"/>
        </w:rPr>
        <w:t xml:space="preserve">        </w:t>
      </w:r>
      <w:r>
        <w:rPr>
          <w:rFonts w:hint="eastAsia" w:ascii="宋体" w:hAnsi="宋体"/>
          <w:sz w:val="24"/>
        </w:rPr>
        <w:t>年；</w:t>
      </w:r>
    </w:p>
    <w:p w14:paraId="6F1252B9">
      <w:pPr>
        <w:adjustRightInd w:val="0"/>
        <w:snapToGrid w:val="0"/>
        <w:spacing w:line="360" w:lineRule="auto"/>
        <w:ind w:left="1" w:firstLine="460" w:firstLineChars="192"/>
        <w:rPr>
          <w:rFonts w:ascii="宋体" w:hAnsi="宋体"/>
          <w:sz w:val="24"/>
        </w:rPr>
      </w:pPr>
      <w:r>
        <w:rPr>
          <w:rFonts w:hint="eastAsia" w:ascii="宋体" w:hAnsi="宋体"/>
          <w:sz w:val="24"/>
        </w:rPr>
        <w:t>4、电气管线、给排水管道、设备安装工程为</w:t>
      </w:r>
      <w:r>
        <w:rPr>
          <w:rFonts w:hint="eastAsia" w:ascii="宋体" w:hAnsi="宋体"/>
          <w:sz w:val="24"/>
          <w:u w:val="single"/>
        </w:rPr>
        <w:t xml:space="preserve">        </w:t>
      </w:r>
      <w:r>
        <w:rPr>
          <w:rFonts w:hint="eastAsia" w:ascii="宋体" w:hAnsi="宋体"/>
          <w:sz w:val="24"/>
        </w:rPr>
        <w:t>年；</w:t>
      </w:r>
    </w:p>
    <w:p w14:paraId="2B37218E">
      <w:pPr>
        <w:adjustRightInd w:val="0"/>
        <w:snapToGrid w:val="0"/>
        <w:spacing w:line="360" w:lineRule="auto"/>
        <w:ind w:firstLine="460" w:firstLineChars="192"/>
        <w:rPr>
          <w:rFonts w:ascii="宋体" w:hAnsi="宋体"/>
          <w:sz w:val="24"/>
        </w:rPr>
      </w:pPr>
      <w:r>
        <w:rPr>
          <w:rFonts w:hint="eastAsia" w:ascii="宋体" w:hAnsi="宋体"/>
          <w:sz w:val="24"/>
        </w:rPr>
        <w:t xml:space="preserve">5、供热、供冷系统工程为 </w:t>
      </w:r>
      <w:r>
        <w:rPr>
          <w:rFonts w:hint="eastAsia" w:ascii="宋体" w:hAnsi="宋体"/>
          <w:sz w:val="24"/>
          <w:u w:val="single"/>
        </w:rPr>
        <w:t xml:space="preserve">     </w:t>
      </w:r>
      <w:r>
        <w:rPr>
          <w:rFonts w:hint="eastAsia" w:ascii="宋体" w:hAnsi="宋体"/>
          <w:sz w:val="24"/>
        </w:rPr>
        <w:t>个采暖期、供冷期；</w:t>
      </w:r>
    </w:p>
    <w:p w14:paraId="5F6A347F">
      <w:pPr>
        <w:adjustRightInd w:val="0"/>
        <w:snapToGrid w:val="0"/>
        <w:spacing w:line="360" w:lineRule="auto"/>
        <w:ind w:firstLine="460" w:firstLineChars="192"/>
        <w:rPr>
          <w:rFonts w:ascii="宋体" w:hAnsi="宋体"/>
          <w:sz w:val="24"/>
        </w:rPr>
      </w:pPr>
      <w:r>
        <w:rPr>
          <w:rFonts w:hint="eastAsia" w:ascii="宋体" w:hAnsi="宋体"/>
          <w:sz w:val="24"/>
        </w:rPr>
        <w:t>6、住宅小区内的给排水设施、道路等配套工程为</w:t>
      </w:r>
      <w:r>
        <w:rPr>
          <w:rFonts w:hint="eastAsia" w:ascii="宋体" w:hAnsi="宋体"/>
          <w:sz w:val="24"/>
          <w:u w:val="single"/>
        </w:rPr>
        <w:t xml:space="preserve">    </w:t>
      </w:r>
      <w:r>
        <w:rPr>
          <w:rFonts w:hint="eastAsia" w:ascii="宋体" w:hAnsi="宋体"/>
          <w:sz w:val="24"/>
        </w:rPr>
        <w:t>年；</w:t>
      </w:r>
    </w:p>
    <w:p w14:paraId="12F3FA2B">
      <w:pPr>
        <w:adjustRightInd w:val="0"/>
        <w:snapToGrid w:val="0"/>
        <w:spacing w:line="360" w:lineRule="auto"/>
        <w:ind w:firstLine="460" w:firstLineChars="192"/>
        <w:rPr>
          <w:rFonts w:ascii="宋体" w:hAnsi="宋体"/>
          <w:sz w:val="24"/>
        </w:rPr>
      </w:pPr>
      <w:r>
        <w:rPr>
          <w:rFonts w:hint="eastAsia" w:ascii="宋体" w:hAnsi="宋体"/>
          <w:sz w:val="24"/>
        </w:rPr>
        <w:t xml:space="preserve">7、其他项目保修期限约定如下：             </w:t>
      </w:r>
    </w:p>
    <w:p w14:paraId="611B51F0">
      <w:pPr>
        <w:adjustRightInd w:val="0"/>
        <w:snapToGrid w:val="0"/>
        <w:spacing w:line="360" w:lineRule="auto"/>
        <w:ind w:left="481" w:leftChars="229" w:firstLine="120" w:firstLineChars="50"/>
        <w:rPr>
          <w:rFonts w:ascii="宋体" w:hAnsi="宋体"/>
          <w:sz w:val="24"/>
        </w:rPr>
      </w:pPr>
      <w:r>
        <w:rPr>
          <w:rFonts w:hint="eastAsia" w:ascii="宋体" w:hAnsi="宋体"/>
          <w:sz w:val="24"/>
        </w:rPr>
        <w:t>3．质量保修责任</w:t>
      </w:r>
    </w:p>
    <w:p w14:paraId="58A85195">
      <w:pPr>
        <w:spacing w:line="360" w:lineRule="auto"/>
        <w:ind w:firstLine="480" w:firstLineChars="200"/>
        <w:rPr>
          <w:rFonts w:ascii="宋体" w:hAnsi="宋体"/>
          <w:sz w:val="24"/>
        </w:rPr>
      </w:pPr>
      <w:r>
        <w:rPr>
          <w:rFonts w:hint="eastAsia" w:ascii="宋体" w:hAnsi="宋体"/>
          <w:sz w:val="24"/>
        </w:rPr>
        <w:t>3.1  属于保修范围的项目，承包人应在接到通知后的7天内派人保修。承包人不在约定期限内派人保修，应承担相应责任。发包人可自行或指派第三方修理。</w:t>
      </w:r>
    </w:p>
    <w:p w14:paraId="6B0BB605">
      <w:pPr>
        <w:adjustRightInd w:val="0"/>
        <w:snapToGrid w:val="0"/>
        <w:spacing w:line="360" w:lineRule="auto"/>
        <w:ind w:firstLine="480" w:firstLineChars="200"/>
        <w:rPr>
          <w:rFonts w:ascii="宋体" w:hAnsi="宋体"/>
          <w:sz w:val="24"/>
        </w:rPr>
      </w:pPr>
      <w:r>
        <w:rPr>
          <w:rFonts w:hint="eastAsia" w:ascii="宋体" w:hAnsi="宋体"/>
          <w:sz w:val="24"/>
        </w:rPr>
        <w:t>3.2  发生紧急抢修事故的，承包人在接到通知后，应立即到达事故现场抢修。</w:t>
      </w:r>
    </w:p>
    <w:p w14:paraId="1AC661C4">
      <w:pPr>
        <w:adjustRightInd w:val="0"/>
        <w:snapToGrid w:val="0"/>
        <w:spacing w:line="360" w:lineRule="auto"/>
        <w:ind w:firstLine="480" w:firstLineChars="200"/>
        <w:rPr>
          <w:rFonts w:ascii="宋体" w:hAnsi="宋体"/>
          <w:sz w:val="24"/>
        </w:rPr>
      </w:pPr>
      <w:r>
        <w:rPr>
          <w:rFonts w:hint="eastAsia" w:ascii="宋体" w:hAnsi="宋体"/>
          <w:sz w:val="24"/>
        </w:rPr>
        <w:t>3.3  对于涉及结构安全的质量问题，应当按照《房屋建筑工程质量保修办法》的规定，立即向当地建设行政主管部门报告，采取安全防范措施；由原设计单位或者具有相应资质等级的设计单位提出保修方案，承包人实施保修。</w:t>
      </w:r>
    </w:p>
    <w:p w14:paraId="48D473FC">
      <w:pPr>
        <w:adjustRightInd w:val="0"/>
        <w:snapToGrid w:val="0"/>
        <w:spacing w:line="360" w:lineRule="auto"/>
        <w:ind w:firstLine="480" w:firstLineChars="200"/>
        <w:rPr>
          <w:rFonts w:ascii="宋体" w:hAnsi="宋体"/>
          <w:sz w:val="24"/>
        </w:rPr>
      </w:pPr>
      <w:r>
        <w:rPr>
          <w:rFonts w:hint="eastAsia" w:ascii="宋体" w:hAnsi="宋体"/>
          <w:sz w:val="24"/>
        </w:rPr>
        <w:t>3.4  质量保修完成后，由发包人组织验收。</w:t>
      </w:r>
    </w:p>
    <w:p w14:paraId="6A584082">
      <w:pPr>
        <w:adjustRightInd w:val="0"/>
        <w:snapToGrid w:val="0"/>
        <w:spacing w:line="360" w:lineRule="auto"/>
        <w:ind w:firstLine="480" w:firstLineChars="200"/>
        <w:outlineLvl w:val="2"/>
        <w:rPr>
          <w:rFonts w:ascii="宋体" w:hAnsi="宋体"/>
          <w:sz w:val="24"/>
        </w:rPr>
      </w:pPr>
      <w:bookmarkStart w:id="667" w:name="_Toc5889"/>
      <w:bookmarkStart w:id="668" w:name="_Toc19741"/>
      <w:r>
        <w:rPr>
          <w:rFonts w:hint="eastAsia" w:ascii="宋体" w:hAnsi="宋体"/>
          <w:sz w:val="24"/>
        </w:rPr>
        <w:t>4．质量保修费用</w:t>
      </w:r>
      <w:bookmarkEnd w:id="667"/>
      <w:bookmarkEnd w:id="668"/>
    </w:p>
    <w:p w14:paraId="57E7178C">
      <w:pPr>
        <w:adjustRightInd w:val="0"/>
        <w:snapToGrid w:val="0"/>
        <w:spacing w:line="360" w:lineRule="auto"/>
        <w:ind w:firstLine="480" w:firstLineChars="200"/>
        <w:rPr>
          <w:rFonts w:ascii="宋体" w:hAnsi="宋体"/>
          <w:sz w:val="24"/>
        </w:rPr>
      </w:pPr>
      <w:r>
        <w:rPr>
          <w:rFonts w:hint="eastAsia" w:ascii="宋体" w:hAnsi="宋体"/>
          <w:sz w:val="24"/>
        </w:rPr>
        <w:t>质量保修费用及相关的损害赔偿费，由造成质量缺陷的责任方承担。</w:t>
      </w:r>
    </w:p>
    <w:p w14:paraId="69B57ECE">
      <w:pPr>
        <w:adjustRightInd w:val="0"/>
        <w:snapToGrid w:val="0"/>
        <w:spacing w:line="360" w:lineRule="auto"/>
        <w:ind w:firstLine="480" w:firstLineChars="200"/>
        <w:outlineLvl w:val="2"/>
        <w:rPr>
          <w:rFonts w:ascii="宋体" w:hAnsi="宋体"/>
          <w:sz w:val="24"/>
        </w:rPr>
      </w:pPr>
      <w:bookmarkStart w:id="669" w:name="_Toc27844"/>
      <w:bookmarkStart w:id="670" w:name="_Toc494"/>
      <w:r>
        <w:rPr>
          <w:rFonts w:hint="eastAsia" w:ascii="宋体" w:hAnsi="宋体"/>
          <w:sz w:val="24"/>
        </w:rPr>
        <w:t>5．质量保证金</w:t>
      </w:r>
      <w:bookmarkEnd w:id="669"/>
      <w:bookmarkEnd w:id="670"/>
    </w:p>
    <w:p w14:paraId="2759479C">
      <w:pPr>
        <w:adjustRightInd w:val="0"/>
        <w:snapToGrid w:val="0"/>
        <w:spacing w:line="360" w:lineRule="auto"/>
        <w:ind w:firstLine="480" w:firstLineChars="200"/>
        <w:rPr>
          <w:rFonts w:ascii="宋体" w:hAnsi="宋体"/>
          <w:b/>
          <w:i/>
          <w:sz w:val="24"/>
          <w:u w:val="single"/>
        </w:rPr>
      </w:pPr>
      <w:r>
        <w:rPr>
          <w:rFonts w:hint="eastAsia" w:ascii="宋体" w:hAnsi="宋体"/>
          <w:sz w:val="24"/>
        </w:rPr>
        <w:t>质量保证金的金额、扣留、返还等事项，按照施工合同相关条款的规定执行。</w:t>
      </w:r>
    </w:p>
    <w:p w14:paraId="1BA47184">
      <w:pPr>
        <w:adjustRightInd w:val="0"/>
        <w:snapToGrid w:val="0"/>
        <w:spacing w:line="360" w:lineRule="auto"/>
        <w:ind w:left="481" w:leftChars="229" w:firstLine="120" w:firstLineChars="50"/>
        <w:outlineLvl w:val="2"/>
        <w:rPr>
          <w:rFonts w:ascii="宋体" w:hAnsi="宋体"/>
          <w:sz w:val="24"/>
        </w:rPr>
      </w:pPr>
      <w:bookmarkStart w:id="671" w:name="_Toc27466"/>
      <w:bookmarkStart w:id="672" w:name="_Toc32504"/>
      <w:r>
        <w:rPr>
          <w:rFonts w:hint="eastAsia" w:ascii="宋体" w:hAnsi="宋体"/>
          <w:sz w:val="24"/>
        </w:rPr>
        <w:t>6．其它</w:t>
      </w:r>
      <w:bookmarkEnd w:id="671"/>
      <w:bookmarkEnd w:id="672"/>
    </w:p>
    <w:p w14:paraId="09A29C1E">
      <w:pPr>
        <w:adjustRightInd w:val="0"/>
        <w:snapToGrid w:val="0"/>
        <w:spacing w:line="360" w:lineRule="auto"/>
        <w:ind w:firstLine="480" w:firstLineChars="200"/>
        <w:rPr>
          <w:rFonts w:ascii="宋体" w:hAnsi="宋体"/>
          <w:sz w:val="24"/>
        </w:rPr>
      </w:pPr>
      <w:r>
        <w:rPr>
          <w:rFonts w:hint="eastAsia" w:ascii="宋体" w:hAnsi="宋体"/>
          <w:sz w:val="24"/>
        </w:rPr>
        <w:t>6.1  双方约定的其它工程质量保修事项：</w:t>
      </w:r>
    </w:p>
    <w:p w14:paraId="0713DA1D">
      <w:pPr>
        <w:adjustRightInd w:val="0"/>
        <w:snapToGrid w:val="0"/>
        <w:spacing w:line="360" w:lineRule="auto"/>
        <w:ind w:firstLine="480" w:firstLineChars="200"/>
        <w:rPr>
          <w:rFonts w:ascii="宋体" w:hAnsi="宋体"/>
          <w:sz w:val="24"/>
        </w:rPr>
      </w:pPr>
      <w:r>
        <w:rPr>
          <w:rFonts w:hint="eastAsia" w:ascii="宋体" w:hAnsi="宋体"/>
          <w:sz w:val="24"/>
        </w:rPr>
        <w:t>6.2  本工程质量保修书，由施工合同发包人、承包人双方在竣工验收前共同签署，作为施工合同附件，其有效期限至保修期满。</w:t>
      </w:r>
    </w:p>
    <w:p w14:paraId="66FD6A36">
      <w:pPr>
        <w:adjustRightInd w:val="0"/>
        <w:snapToGrid w:val="0"/>
        <w:spacing w:line="360" w:lineRule="auto"/>
        <w:ind w:firstLine="480" w:firstLineChars="200"/>
        <w:rPr>
          <w:rFonts w:ascii="宋体" w:hAnsi="宋体"/>
          <w:sz w:val="24"/>
        </w:rPr>
      </w:pPr>
    </w:p>
    <w:p w14:paraId="4B586BF7">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720" w:firstLineChars="300"/>
        <w:textAlignment w:val="auto"/>
        <w:rPr>
          <w:rFonts w:ascii="宋体" w:hAnsi="宋体"/>
          <w:sz w:val="24"/>
        </w:rPr>
      </w:pPr>
      <w:r>
        <w:rPr>
          <w:rFonts w:hint="eastAsia" w:ascii="宋体" w:hAnsi="宋体"/>
          <w:sz w:val="24"/>
        </w:rPr>
        <w:t>发</w:t>
      </w:r>
      <w:r>
        <w:rPr>
          <w:rFonts w:hint="eastAsia" w:ascii="宋体" w:hAnsi="宋体"/>
          <w:sz w:val="24"/>
          <w:lang w:eastAsia="zh-CN"/>
        </w:rPr>
        <w:t>　</w:t>
      </w:r>
      <w:r>
        <w:rPr>
          <w:rFonts w:hint="eastAsia" w:ascii="宋体" w:hAnsi="宋体"/>
          <w:sz w:val="24"/>
        </w:rPr>
        <w:t>包</w:t>
      </w:r>
      <w:r>
        <w:rPr>
          <w:rFonts w:hint="eastAsia" w:ascii="宋体" w:hAnsi="宋体"/>
          <w:sz w:val="24"/>
          <w:lang w:eastAsia="zh-CN"/>
        </w:rPr>
        <w:t>　</w:t>
      </w:r>
      <w:r>
        <w:rPr>
          <w:rFonts w:hint="eastAsia" w:ascii="宋体" w:hAnsi="宋体"/>
          <w:sz w:val="24"/>
        </w:rPr>
        <w:t>人（公章）：           承</w:t>
      </w:r>
      <w:r>
        <w:rPr>
          <w:rFonts w:hint="eastAsia" w:ascii="宋体" w:hAnsi="宋体"/>
          <w:sz w:val="24"/>
          <w:lang w:eastAsia="zh-CN"/>
        </w:rPr>
        <w:t>　</w:t>
      </w:r>
      <w:r>
        <w:rPr>
          <w:rFonts w:hint="eastAsia" w:ascii="宋体" w:hAnsi="宋体"/>
          <w:sz w:val="24"/>
        </w:rPr>
        <w:t>包</w:t>
      </w:r>
      <w:r>
        <w:rPr>
          <w:rFonts w:hint="eastAsia" w:ascii="宋体" w:hAnsi="宋体"/>
          <w:sz w:val="24"/>
          <w:lang w:eastAsia="zh-CN"/>
        </w:rPr>
        <w:t>　</w:t>
      </w:r>
      <w:r>
        <w:rPr>
          <w:rFonts w:hint="eastAsia" w:ascii="宋体" w:hAnsi="宋体"/>
          <w:sz w:val="24"/>
        </w:rPr>
        <w:t>人（公章）：</w:t>
      </w:r>
    </w:p>
    <w:p w14:paraId="401E99D2">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720" w:firstLineChars="300"/>
        <w:textAlignment w:val="auto"/>
        <w:rPr>
          <w:rFonts w:ascii="宋体" w:hAnsi="宋体"/>
          <w:sz w:val="24"/>
        </w:rPr>
      </w:pPr>
    </w:p>
    <w:p w14:paraId="317501AD">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720" w:firstLineChars="300"/>
        <w:textAlignment w:val="auto"/>
        <w:rPr>
          <w:rFonts w:ascii="宋体" w:hAnsi="宋体"/>
          <w:sz w:val="24"/>
        </w:rPr>
      </w:pPr>
      <w:r>
        <w:rPr>
          <w:rFonts w:hint="eastAsia" w:ascii="宋体" w:hAnsi="宋体"/>
          <w:sz w:val="24"/>
        </w:rPr>
        <w:t>法定代表人（签字）：           法定代表人（签字）：</w:t>
      </w:r>
    </w:p>
    <w:p w14:paraId="7B807E0C">
      <w:pPr>
        <w:adjustRightInd w:val="0"/>
        <w:snapToGrid w:val="0"/>
        <w:spacing w:line="360" w:lineRule="auto"/>
        <w:ind w:left="801" w:leftChars="267" w:hanging="240" w:hangingChars="100"/>
        <w:rPr>
          <w:rFonts w:ascii="宋体" w:hAnsi="宋体"/>
          <w:sz w:val="24"/>
        </w:rPr>
      </w:pPr>
    </w:p>
    <w:p w14:paraId="7C66AA07">
      <w:pPr>
        <w:adjustRightInd w:val="0"/>
        <w:snapToGrid w:val="0"/>
        <w:spacing w:line="360" w:lineRule="auto"/>
        <w:ind w:left="840" w:leftChars="400"/>
        <w:rPr>
          <w:rFonts w:ascii="宋体" w:hAnsi="宋体"/>
          <w:sz w:val="24"/>
        </w:rPr>
      </w:pPr>
      <w:r>
        <w:rPr>
          <w:rFonts w:hint="eastAsia" w:ascii="宋体" w:hAnsi="宋体"/>
          <w:sz w:val="24"/>
          <w:lang w:eastAsia="zh-CN"/>
        </w:rPr>
        <w:t>　　　　　　　　　</w:t>
      </w:r>
      <w:r>
        <w:rPr>
          <w:rFonts w:hint="eastAsia" w:ascii="宋体" w:hAnsi="宋体"/>
          <w:sz w:val="24"/>
        </w:rPr>
        <w:t>年    月    日                年    月    日</w:t>
      </w:r>
    </w:p>
    <w:p w14:paraId="5C879A7B">
      <w:pPr>
        <w:spacing w:line="360" w:lineRule="auto"/>
        <w:rPr>
          <w:rFonts w:ascii="宋体" w:hAnsi="宋体"/>
          <w:sz w:val="24"/>
        </w:rPr>
      </w:pPr>
    </w:p>
    <w:p w14:paraId="4BE5647F">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ascii="宋体" w:hAnsi="宋体"/>
          <w:sz w:val="24"/>
        </w:rPr>
      </w:pPr>
      <w:r>
        <w:rPr>
          <w:rFonts w:hint="eastAsia" w:ascii="宋体" w:hAnsi="宋体"/>
          <w:sz w:val="24"/>
        </w:rPr>
        <w:t xml:space="preserve">建设行政主管                   </w:t>
      </w:r>
    </w:p>
    <w:p w14:paraId="0C498F71">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ascii="宋体" w:hAnsi="宋体"/>
          <w:sz w:val="24"/>
        </w:rPr>
      </w:pPr>
      <w:r>
        <w:rPr>
          <w:rFonts w:hint="eastAsia" w:ascii="宋体" w:hAnsi="宋体"/>
          <w:sz w:val="24"/>
        </w:rPr>
        <w:t xml:space="preserve">部门备案意见：                 </w:t>
      </w:r>
    </w:p>
    <w:p w14:paraId="7ED54BF4">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ascii="宋体" w:hAnsi="宋体"/>
          <w:sz w:val="24"/>
        </w:rPr>
      </w:pPr>
    </w:p>
    <w:p w14:paraId="3276BB7E">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ascii="宋体" w:hAnsi="宋体"/>
          <w:sz w:val="24"/>
        </w:rPr>
      </w:pPr>
    </w:p>
    <w:p w14:paraId="58386C89">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ascii="宋体" w:hAnsi="宋体"/>
          <w:sz w:val="24"/>
        </w:rPr>
      </w:pPr>
      <w:r>
        <w:rPr>
          <w:rFonts w:hint="eastAsia" w:ascii="宋体" w:hAnsi="宋体"/>
          <w:sz w:val="24"/>
        </w:rPr>
        <w:t>经</w:t>
      </w:r>
      <w:r>
        <w:rPr>
          <w:rFonts w:hint="eastAsia" w:ascii="宋体" w:hAnsi="宋体"/>
          <w:sz w:val="24"/>
          <w:lang w:eastAsia="zh-CN"/>
        </w:rPr>
        <w:t>　</w:t>
      </w:r>
      <w:r>
        <w:rPr>
          <w:rFonts w:hint="eastAsia" w:ascii="宋体" w:hAnsi="宋体"/>
          <w:sz w:val="24"/>
        </w:rPr>
        <w:t>办</w:t>
      </w:r>
      <w:r>
        <w:rPr>
          <w:rFonts w:hint="eastAsia" w:ascii="宋体" w:hAnsi="宋体"/>
          <w:sz w:val="24"/>
          <w:lang w:eastAsia="zh-CN"/>
        </w:rPr>
        <w:t>　</w:t>
      </w:r>
      <w:r>
        <w:rPr>
          <w:rFonts w:hint="eastAsia" w:ascii="宋体" w:hAnsi="宋体"/>
          <w:sz w:val="24"/>
        </w:rPr>
        <w:t xml:space="preserve">人：                       </w:t>
      </w:r>
    </w:p>
    <w:p w14:paraId="44F3A9A0">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ascii="宋体" w:hAnsi="宋体"/>
          <w:sz w:val="24"/>
        </w:rPr>
      </w:pPr>
      <w:r>
        <w:rPr>
          <w:rFonts w:hint="eastAsia" w:ascii="宋体" w:hAnsi="宋体"/>
          <w:sz w:val="24"/>
        </w:rPr>
        <w:t xml:space="preserve">备案部门（公章）               </w:t>
      </w:r>
    </w:p>
    <w:p w14:paraId="76607B9D">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ascii="宋体" w:hAnsi="宋体"/>
          <w:sz w:val="24"/>
        </w:rPr>
      </w:pPr>
      <w:r>
        <w:rPr>
          <w:rFonts w:hint="eastAsia" w:ascii="宋体" w:hAnsi="宋体"/>
          <w:sz w:val="24"/>
        </w:rPr>
        <w:t>备</w:t>
      </w:r>
      <w:r>
        <w:rPr>
          <w:rFonts w:hint="eastAsia" w:ascii="宋体" w:hAnsi="宋体"/>
          <w:sz w:val="24"/>
          <w:lang w:eastAsia="zh-CN"/>
        </w:rPr>
        <w:t>　</w:t>
      </w:r>
      <w:r>
        <w:rPr>
          <w:rFonts w:hint="eastAsia" w:ascii="宋体" w:hAnsi="宋体"/>
          <w:sz w:val="24"/>
        </w:rPr>
        <w:t>案</w:t>
      </w:r>
      <w:r>
        <w:rPr>
          <w:rFonts w:hint="eastAsia" w:ascii="宋体" w:hAnsi="宋体"/>
          <w:sz w:val="24"/>
          <w:lang w:eastAsia="zh-CN"/>
        </w:rPr>
        <w:t>　</w:t>
      </w:r>
      <w:r>
        <w:rPr>
          <w:rFonts w:hint="eastAsia" w:ascii="宋体" w:hAnsi="宋体"/>
          <w:sz w:val="24"/>
        </w:rPr>
        <w:t xml:space="preserve">号：                       </w:t>
      </w:r>
    </w:p>
    <w:p w14:paraId="70346000">
      <w:pPr>
        <w:spacing w:line="360" w:lineRule="auto"/>
        <w:ind w:firstLine="960" w:firstLineChars="400"/>
        <w:rPr>
          <w:rFonts w:ascii="宋体" w:hAnsi="宋体"/>
          <w:sz w:val="24"/>
        </w:rPr>
      </w:pPr>
      <w:r>
        <w:rPr>
          <w:rFonts w:hint="eastAsia" w:ascii="宋体" w:hAnsi="宋体"/>
          <w:sz w:val="24"/>
          <w:lang w:eastAsia="zh-CN"/>
        </w:rPr>
        <w:t>　　　　　　　　</w:t>
      </w:r>
      <w:r>
        <w:rPr>
          <w:rFonts w:hint="eastAsia" w:ascii="宋体" w:hAnsi="宋体"/>
          <w:sz w:val="24"/>
        </w:rPr>
        <w:t xml:space="preserve">年    月    日                 </w:t>
      </w:r>
    </w:p>
    <w:p w14:paraId="7CADF7CA">
      <w:pPr>
        <w:spacing w:line="360" w:lineRule="auto"/>
        <w:rPr>
          <w:rFonts w:ascii="宋体" w:hAnsi="宋体"/>
          <w:sz w:val="24"/>
          <w:u w:val="single"/>
        </w:rPr>
      </w:pPr>
    </w:p>
    <w:p w14:paraId="3F0D0ECA">
      <w:pPr>
        <w:adjustRightInd w:val="0"/>
        <w:snapToGrid w:val="0"/>
        <w:spacing w:line="360" w:lineRule="auto"/>
        <w:rPr>
          <w:rFonts w:ascii="宋体" w:hAnsi="宋体"/>
          <w:sz w:val="24"/>
        </w:rPr>
      </w:pPr>
    </w:p>
    <w:p w14:paraId="1D11F8C2">
      <w:pPr>
        <w:adjustRightInd w:val="0"/>
        <w:snapToGrid w:val="0"/>
        <w:spacing w:line="360" w:lineRule="auto"/>
        <w:rPr>
          <w:rFonts w:ascii="宋体" w:hAnsi="宋体"/>
          <w:sz w:val="24"/>
        </w:rPr>
      </w:pPr>
    </w:p>
    <w:p w14:paraId="71CE5E8F">
      <w:pPr>
        <w:adjustRightInd w:val="0"/>
        <w:snapToGrid w:val="0"/>
        <w:spacing w:line="360" w:lineRule="auto"/>
        <w:rPr>
          <w:rFonts w:ascii="宋体" w:hAnsi="宋体"/>
          <w:sz w:val="24"/>
        </w:rPr>
      </w:pPr>
    </w:p>
    <w:p w14:paraId="159167CE">
      <w:pPr>
        <w:adjustRightInd w:val="0"/>
        <w:snapToGrid w:val="0"/>
        <w:spacing w:line="360" w:lineRule="auto"/>
        <w:rPr>
          <w:rFonts w:ascii="宋体" w:hAnsi="宋体"/>
          <w:sz w:val="24"/>
        </w:rPr>
      </w:pPr>
    </w:p>
    <w:p w14:paraId="5B6FD717">
      <w:pPr>
        <w:adjustRightInd w:val="0"/>
        <w:snapToGrid w:val="0"/>
        <w:spacing w:line="360" w:lineRule="auto"/>
        <w:rPr>
          <w:rFonts w:ascii="宋体" w:hAnsi="宋体"/>
          <w:sz w:val="24"/>
        </w:rPr>
      </w:pPr>
    </w:p>
    <w:p w14:paraId="7627F2C3">
      <w:pPr>
        <w:adjustRightInd w:val="0"/>
        <w:snapToGrid w:val="0"/>
        <w:spacing w:line="360" w:lineRule="auto"/>
        <w:rPr>
          <w:rFonts w:ascii="宋体" w:hAnsi="宋体"/>
          <w:sz w:val="24"/>
        </w:rPr>
      </w:pPr>
    </w:p>
    <w:p w14:paraId="6BC006D9">
      <w:pPr>
        <w:adjustRightInd w:val="0"/>
        <w:snapToGrid w:val="0"/>
        <w:spacing w:line="360" w:lineRule="auto"/>
        <w:rPr>
          <w:rFonts w:ascii="宋体" w:hAnsi="宋体"/>
          <w:sz w:val="24"/>
        </w:rPr>
      </w:pPr>
    </w:p>
    <w:p w14:paraId="3C4124A5">
      <w:pPr>
        <w:adjustRightInd w:val="0"/>
        <w:snapToGrid w:val="0"/>
        <w:spacing w:line="360" w:lineRule="auto"/>
        <w:rPr>
          <w:rFonts w:ascii="宋体" w:hAnsi="宋体"/>
          <w:sz w:val="24"/>
        </w:rPr>
      </w:pPr>
      <w:r>
        <w:rPr>
          <w:rFonts w:hint="eastAsia" w:ascii="宋体" w:hAnsi="宋体"/>
          <w:sz w:val="24"/>
        </w:rPr>
        <w:br w:type="page"/>
      </w:r>
    </w:p>
    <w:p w14:paraId="06B9657C">
      <w:pPr>
        <w:outlineLvl w:val="2"/>
        <w:rPr>
          <w:rFonts w:hint="eastAsia" w:ascii="黑体" w:hAnsi="黑体" w:eastAsia="黑体" w:cs="黑体"/>
          <w:sz w:val="24"/>
        </w:rPr>
      </w:pPr>
      <w:bookmarkStart w:id="673" w:name="_Toc3676"/>
      <w:bookmarkStart w:id="674" w:name="_Toc1525"/>
      <w:r>
        <w:rPr>
          <w:rFonts w:hint="eastAsia" w:ascii="黑体" w:hAnsi="黑体" w:eastAsia="黑体" w:cs="黑体"/>
          <w:sz w:val="24"/>
        </w:rPr>
        <w:t>附件3 履约担保</w:t>
      </w:r>
      <w:bookmarkEnd w:id="673"/>
      <w:bookmarkEnd w:id="674"/>
    </w:p>
    <w:p w14:paraId="41CB36CB">
      <w:pPr>
        <w:spacing w:line="360" w:lineRule="auto"/>
        <w:jc w:val="center"/>
        <w:rPr>
          <w:rFonts w:hint="eastAsia" w:ascii="黑体" w:hAnsi="宋体" w:eastAsia="黑体"/>
          <w:sz w:val="28"/>
          <w:szCs w:val="28"/>
        </w:rPr>
      </w:pPr>
    </w:p>
    <w:p w14:paraId="16AB95D9">
      <w:pPr>
        <w:spacing w:line="360" w:lineRule="auto"/>
        <w:jc w:val="center"/>
        <w:rPr>
          <w:rFonts w:hint="eastAsia" w:ascii="黑体" w:hAnsi="宋体" w:eastAsia="黑体"/>
          <w:sz w:val="28"/>
          <w:szCs w:val="28"/>
        </w:rPr>
      </w:pPr>
      <w:r>
        <w:rPr>
          <w:rFonts w:hint="eastAsia" w:ascii="黑体" w:hAnsi="宋体" w:eastAsia="黑体"/>
          <w:sz w:val="28"/>
          <w:szCs w:val="28"/>
        </w:rPr>
        <w:t>履约担保</w:t>
      </w:r>
    </w:p>
    <w:p w14:paraId="7A71689B">
      <w:pPr>
        <w:spacing w:line="360" w:lineRule="auto"/>
        <w:jc w:val="center"/>
        <w:rPr>
          <w:rFonts w:hint="eastAsia" w:ascii="黑体" w:hAnsi="宋体" w:eastAsia="黑体"/>
          <w:sz w:val="28"/>
          <w:szCs w:val="28"/>
        </w:rPr>
      </w:pPr>
    </w:p>
    <w:p w14:paraId="66529D00">
      <w:pPr>
        <w:adjustRightInd w:val="0"/>
        <w:snapToGrid w:val="0"/>
        <w:spacing w:line="360" w:lineRule="auto"/>
        <w:ind w:firstLine="480" w:firstLineChars="200"/>
        <w:rPr>
          <w:rFonts w:ascii="宋体" w:hAnsi="宋体"/>
          <w:sz w:val="24"/>
        </w:rPr>
      </w:pPr>
      <w:r>
        <w:rPr>
          <w:rFonts w:hint="eastAsia" w:ascii="宋体" w:hAnsi="宋体"/>
          <w:sz w:val="24"/>
        </w:rPr>
        <w:t>发包人：（全称）</w:t>
      </w:r>
      <w:r>
        <w:rPr>
          <w:rFonts w:hint="eastAsia" w:ascii="宋体" w:hAnsi="宋体"/>
          <w:sz w:val="24"/>
          <w:u w:val="single"/>
        </w:rPr>
        <w:t xml:space="preserve">                            </w:t>
      </w:r>
    </w:p>
    <w:p w14:paraId="29DFFC65">
      <w:pPr>
        <w:spacing w:line="440" w:lineRule="exact"/>
        <w:rPr>
          <w:rFonts w:ascii="宋体" w:hAnsi="宋体"/>
          <w:sz w:val="24"/>
        </w:rPr>
      </w:pPr>
    </w:p>
    <w:p w14:paraId="43B97984">
      <w:pPr>
        <w:spacing w:line="360" w:lineRule="auto"/>
        <w:ind w:firstLine="480" w:firstLineChars="200"/>
        <w:rPr>
          <w:rFonts w:ascii="宋体" w:hAnsi="宋体"/>
          <w:sz w:val="24"/>
        </w:rPr>
      </w:pPr>
      <w:r>
        <w:rPr>
          <w:rFonts w:ascii="宋体" w:hAnsi="宋体"/>
          <w:sz w:val="24"/>
        </w:rPr>
        <w:t>鉴于</w:t>
      </w:r>
      <w:r>
        <w:rPr>
          <w:rFonts w:ascii="宋体" w:hAnsi="宋体"/>
          <w:sz w:val="24"/>
          <w:u w:val="single"/>
        </w:rPr>
        <w:t xml:space="preserve">                </w:t>
      </w:r>
      <w:r>
        <w:rPr>
          <w:rFonts w:ascii="宋体" w:hAnsi="宋体"/>
          <w:sz w:val="24"/>
        </w:rPr>
        <w:t>（发包人名称，以下简称“发包人”）与</w:t>
      </w:r>
    </w:p>
    <w:p w14:paraId="705DED8B">
      <w:pPr>
        <w:spacing w:line="360" w:lineRule="auto"/>
        <w:rPr>
          <w:rFonts w:ascii="宋体" w:hAnsi="宋体"/>
          <w:sz w:val="24"/>
        </w:rPr>
      </w:pPr>
      <w:r>
        <w:rPr>
          <w:rFonts w:ascii="宋体" w:hAnsi="宋体"/>
          <w:sz w:val="24"/>
        </w:rPr>
        <w:t xml:space="preserve"> </w:t>
      </w:r>
      <w:r>
        <w:rPr>
          <w:rFonts w:ascii="宋体" w:hAnsi="宋体"/>
          <w:sz w:val="24"/>
          <w:u w:val="single"/>
        </w:rPr>
        <w:t xml:space="preserve">                           </w:t>
      </w:r>
      <w:r>
        <w:rPr>
          <w:rFonts w:ascii="宋体" w:hAnsi="宋体"/>
          <w:sz w:val="24"/>
        </w:rPr>
        <w:t>（承包人名称）（以下称“承包人”）于</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日就</w:t>
      </w:r>
      <w:r>
        <w:rPr>
          <w:rFonts w:ascii="宋体" w:hAnsi="宋体"/>
          <w:sz w:val="24"/>
          <w:u w:val="single"/>
        </w:rPr>
        <w:t xml:space="preserve">                         </w:t>
      </w:r>
      <w:r>
        <w:rPr>
          <w:rFonts w:ascii="宋体" w:hAnsi="宋体"/>
          <w:sz w:val="24"/>
        </w:rPr>
        <w:t>（工程名称）施工及有关事项协商一致共同签订《</w:t>
      </w:r>
      <w:r>
        <w:rPr>
          <w:rFonts w:hint="eastAsia" w:ascii="宋体" w:hAnsi="宋体"/>
          <w:sz w:val="24"/>
        </w:rPr>
        <w:t>河北省</w:t>
      </w:r>
      <w:r>
        <w:rPr>
          <w:rFonts w:ascii="宋体" w:hAnsi="宋体"/>
          <w:sz w:val="24"/>
        </w:rPr>
        <w:t xml:space="preserve">建设工程施工合同》。我方愿意无条件地、不可撤销地就承包人履行与你方签订的合同，向你方提供连带责任担保。 </w:t>
      </w:r>
    </w:p>
    <w:p w14:paraId="05831170">
      <w:pPr>
        <w:spacing w:line="360" w:lineRule="auto"/>
        <w:ind w:firstLine="480" w:firstLineChars="200"/>
        <w:rPr>
          <w:rFonts w:ascii="宋体" w:hAnsi="宋体"/>
          <w:sz w:val="24"/>
        </w:rPr>
      </w:pPr>
      <w:r>
        <w:rPr>
          <w:rFonts w:ascii="宋体" w:hAnsi="宋体"/>
          <w:sz w:val="24"/>
        </w:rPr>
        <w:t>1. 担保金额人民币（大写）</w:t>
      </w:r>
      <w:r>
        <w:rPr>
          <w:rFonts w:ascii="宋体" w:hAnsi="宋体"/>
          <w:sz w:val="24"/>
          <w:u w:val="single"/>
        </w:rPr>
        <w:t xml:space="preserve">                 </w:t>
      </w:r>
      <w:r>
        <w:rPr>
          <w:rFonts w:ascii="宋体" w:hAnsi="宋体"/>
          <w:sz w:val="24"/>
        </w:rPr>
        <w:t>元（¥</w:t>
      </w:r>
      <w:r>
        <w:rPr>
          <w:rFonts w:ascii="宋体" w:hAnsi="宋体"/>
          <w:sz w:val="24"/>
          <w:u w:val="single"/>
        </w:rPr>
        <w:t xml:space="preserve">             </w:t>
      </w:r>
      <w:r>
        <w:rPr>
          <w:rFonts w:ascii="宋体" w:hAnsi="宋体"/>
          <w:sz w:val="24"/>
        </w:rPr>
        <w:t>）。</w:t>
      </w:r>
    </w:p>
    <w:p w14:paraId="190FDA0D">
      <w:pPr>
        <w:spacing w:line="360" w:lineRule="auto"/>
        <w:ind w:firstLine="480" w:firstLineChars="200"/>
        <w:rPr>
          <w:rFonts w:ascii="宋体" w:hAnsi="宋体"/>
          <w:sz w:val="24"/>
        </w:rPr>
      </w:pPr>
      <w:r>
        <w:rPr>
          <w:rFonts w:ascii="宋体" w:hAnsi="宋体"/>
          <w:sz w:val="24"/>
        </w:rPr>
        <w:t>2. 担保有效期自你方与承包人签订的合同生效之日起至你方签发或应签发工程接收证书之日止。</w:t>
      </w:r>
    </w:p>
    <w:p w14:paraId="7986F218">
      <w:pPr>
        <w:spacing w:line="360" w:lineRule="auto"/>
        <w:ind w:firstLine="480" w:firstLineChars="200"/>
        <w:rPr>
          <w:rFonts w:ascii="宋体" w:hAnsi="宋体"/>
          <w:sz w:val="24"/>
        </w:rPr>
      </w:pPr>
      <w:r>
        <w:rPr>
          <w:rFonts w:ascii="宋体" w:hAnsi="宋体"/>
          <w:sz w:val="24"/>
        </w:rPr>
        <w:t>3. 在本担保有效期内，因承包人违反合同约定的义务给你方造成经济损失时，我方在收到你方以书面形式提出的在担保金额内的赔偿要求后，在7天内无条件支付。</w:t>
      </w:r>
    </w:p>
    <w:p w14:paraId="7F280EF8">
      <w:pPr>
        <w:spacing w:line="360" w:lineRule="auto"/>
        <w:ind w:firstLine="480" w:firstLineChars="200"/>
        <w:rPr>
          <w:rFonts w:ascii="宋体" w:hAnsi="宋体"/>
          <w:sz w:val="24"/>
        </w:rPr>
      </w:pPr>
      <w:r>
        <w:rPr>
          <w:rFonts w:ascii="宋体" w:hAnsi="宋体"/>
          <w:sz w:val="24"/>
        </w:rPr>
        <w:t>4. 你方和承包人按合同约定变更合同时，我方承担本担保规定的义务不变。</w:t>
      </w:r>
    </w:p>
    <w:p w14:paraId="587B1529">
      <w:pPr>
        <w:spacing w:line="360" w:lineRule="auto"/>
        <w:ind w:firstLine="480" w:firstLineChars="200"/>
        <w:rPr>
          <w:rFonts w:ascii="宋体" w:hAnsi="宋体"/>
          <w:sz w:val="24"/>
        </w:rPr>
      </w:pPr>
      <w:r>
        <w:rPr>
          <w:rFonts w:ascii="宋体" w:hAnsi="宋体"/>
          <w:sz w:val="24"/>
        </w:rPr>
        <w:t>5. 因本保函发生的纠纷，可由双方协商解决，协商不成的，任何一方均可提请</w:t>
      </w:r>
      <w:r>
        <w:rPr>
          <w:rFonts w:ascii="宋体" w:hAnsi="宋体"/>
          <w:sz w:val="24"/>
          <w:u w:val="single"/>
        </w:rPr>
        <w:t xml:space="preserve">        </w:t>
      </w:r>
      <w:r>
        <w:rPr>
          <w:rFonts w:ascii="宋体" w:hAnsi="宋体"/>
          <w:sz w:val="24"/>
        </w:rPr>
        <w:t>仲裁委员会仲裁。</w:t>
      </w:r>
    </w:p>
    <w:p w14:paraId="44D7ECCD">
      <w:pPr>
        <w:spacing w:line="360" w:lineRule="auto"/>
        <w:ind w:firstLine="480" w:firstLineChars="200"/>
        <w:rPr>
          <w:rFonts w:ascii="宋体" w:hAnsi="宋体"/>
          <w:sz w:val="24"/>
        </w:rPr>
      </w:pPr>
      <w:r>
        <w:rPr>
          <w:rFonts w:ascii="宋体" w:hAnsi="宋体"/>
          <w:sz w:val="24"/>
        </w:rPr>
        <w:t>6. 本保函自我方法定代表人（或其授权代理人）签字并加盖公章之日起生效。</w:t>
      </w:r>
    </w:p>
    <w:p w14:paraId="53BDB644">
      <w:pPr>
        <w:spacing w:line="360" w:lineRule="auto"/>
        <w:rPr>
          <w:rFonts w:ascii="宋体" w:hAnsi="宋体"/>
          <w:sz w:val="24"/>
        </w:rPr>
      </w:pPr>
    </w:p>
    <w:p w14:paraId="7BDBE34E">
      <w:pPr>
        <w:spacing w:line="360" w:lineRule="auto"/>
        <w:rPr>
          <w:rFonts w:ascii="宋体" w:hAnsi="宋体"/>
          <w:sz w:val="24"/>
        </w:rPr>
      </w:pPr>
      <w:r>
        <w:rPr>
          <w:rFonts w:ascii="宋体" w:hAnsi="宋体"/>
          <w:sz w:val="24"/>
        </w:rPr>
        <w:t>担 保 人</w:t>
      </w:r>
      <w:r>
        <w:rPr>
          <w:rFonts w:hint="eastAsia" w:ascii="宋体" w:hAnsi="宋体"/>
          <w:sz w:val="24"/>
        </w:rPr>
        <w:t>（公章）：                        法定代表人（签字）：</w:t>
      </w:r>
    </w:p>
    <w:p w14:paraId="03D2A1E0">
      <w:pPr>
        <w:spacing w:line="360" w:lineRule="auto"/>
        <w:rPr>
          <w:rFonts w:ascii="宋体" w:hAnsi="宋体"/>
          <w:sz w:val="24"/>
          <w:u w:val="single"/>
        </w:rPr>
      </w:pPr>
      <w:r>
        <w:rPr>
          <w:rFonts w:ascii="宋体" w:hAnsi="宋体"/>
          <w:sz w:val="24"/>
        </w:rPr>
        <w:t>地</w:t>
      </w:r>
      <w:r>
        <w:rPr>
          <w:rFonts w:hint="eastAsia" w:ascii="宋体" w:hAnsi="宋体"/>
          <w:sz w:val="24"/>
          <w:lang w:eastAsia="zh-CN"/>
        </w:rPr>
        <w:t>　　</w:t>
      </w:r>
      <w:r>
        <w:rPr>
          <w:rFonts w:ascii="宋体" w:hAnsi="宋体"/>
          <w:sz w:val="24"/>
        </w:rPr>
        <w:t>址：</w:t>
      </w:r>
      <w:r>
        <w:rPr>
          <w:rFonts w:hint="eastAsia" w:ascii="宋体" w:hAnsi="宋体"/>
          <w:sz w:val="24"/>
        </w:rPr>
        <w:t xml:space="preserve">                                </w:t>
      </w:r>
      <w:r>
        <w:rPr>
          <w:rFonts w:ascii="宋体" w:hAnsi="宋体"/>
          <w:sz w:val="24"/>
        </w:rPr>
        <w:t>邮政编码：</w:t>
      </w:r>
    </w:p>
    <w:p w14:paraId="172EA9B3">
      <w:pPr>
        <w:spacing w:line="360" w:lineRule="auto"/>
        <w:rPr>
          <w:rFonts w:ascii="宋体" w:hAnsi="宋体"/>
          <w:sz w:val="24"/>
          <w:u w:val="single"/>
        </w:rPr>
      </w:pPr>
      <w:r>
        <w:rPr>
          <w:rFonts w:ascii="宋体" w:hAnsi="宋体"/>
          <w:sz w:val="24"/>
        </w:rPr>
        <w:t>电</w:t>
      </w:r>
      <w:r>
        <w:rPr>
          <w:rFonts w:hint="eastAsia" w:ascii="宋体" w:hAnsi="宋体"/>
          <w:sz w:val="24"/>
          <w:lang w:eastAsia="zh-CN"/>
        </w:rPr>
        <w:t>　　</w:t>
      </w:r>
      <w:r>
        <w:rPr>
          <w:rFonts w:ascii="宋体" w:hAnsi="宋体"/>
          <w:sz w:val="24"/>
        </w:rPr>
        <w:t>话：</w:t>
      </w:r>
      <w:r>
        <w:rPr>
          <w:rFonts w:hint="eastAsia" w:ascii="宋体" w:hAnsi="宋体"/>
          <w:sz w:val="24"/>
        </w:rPr>
        <w:t xml:space="preserve">                                </w:t>
      </w:r>
      <w:r>
        <w:rPr>
          <w:rFonts w:ascii="宋体" w:hAnsi="宋体"/>
          <w:sz w:val="24"/>
        </w:rPr>
        <w:t>传</w:t>
      </w:r>
      <w:r>
        <w:rPr>
          <w:rFonts w:hint="eastAsia" w:ascii="宋体" w:hAnsi="宋体"/>
          <w:sz w:val="24"/>
          <w:lang w:eastAsia="zh-CN"/>
        </w:rPr>
        <w:t>　　</w:t>
      </w:r>
      <w:r>
        <w:rPr>
          <w:rFonts w:ascii="宋体" w:hAnsi="宋体"/>
          <w:sz w:val="24"/>
        </w:rPr>
        <w:t>真：</w:t>
      </w:r>
    </w:p>
    <w:p w14:paraId="1E142404">
      <w:pPr>
        <w:spacing w:line="360" w:lineRule="auto"/>
        <w:jc w:val="right"/>
        <w:rPr>
          <w:rFonts w:ascii="宋体" w:hAnsi="宋体"/>
          <w:sz w:val="24"/>
          <w:u w:val="single"/>
        </w:rPr>
      </w:pPr>
    </w:p>
    <w:p w14:paraId="25AFB029">
      <w:pPr>
        <w:spacing w:line="360" w:lineRule="auto"/>
        <w:ind w:left="1519" w:hanging="1519" w:hangingChars="633"/>
        <w:rPr>
          <w:rFonts w:ascii="宋体" w:hAnsi="宋体"/>
          <w:sz w:val="24"/>
        </w:rPr>
      </w:pPr>
      <w:r>
        <w:rPr>
          <w:rFonts w:ascii="宋体" w:hAnsi="宋体"/>
          <w:sz w:val="24"/>
        </w:rPr>
        <w:t xml:space="preserve">             </w:t>
      </w:r>
      <w:r>
        <w:rPr>
          <w:rFonts w:hint="eastAsia" w:ascii="宋体" w:hAnsi="宋体"/>
          <w:sz w:val="24"/>
        </w:rPr>
        <w:t xml:space="preserve">                    </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w:t>
      </w:r>
    </w:p>
    <w:p w14:paraId="3D114ED1">
      <w:pPr>
        <w:spacing w:line="360" w:lineRule="auto"/>
        <w:jc w:val="center"/>
        <w:rPr>
          <w:rFonts w:ascii="宋体" w:hAnsi="宋体"/>
          <w:sz w:val="24"/>
        </w:rPr>
      </w:pPr>
    </w:p>
    <w:p w14:paraId="59350D5B">
      <w:pPr>
        <w:spacing w:line="360" w:lineRule="auto"/>
        <w:rPr>
          <w:rFonts w:ascii="宋体" w:hAnsi="宋体"/>
          <w:sz w:val="24"/>
        </w:rPr>
      </w:pPr>
      <w:r>
        <w:rPr>
          <w:rFonts w:hint="eastAsia" w:ascii="宋体" w:hAnsi="宋体"/>
          <w:sz w:val="24"/>
        </w:rPr>
        <w:br w:type="page"/>
      </w:r>
    </w:p>
    <w:p w14:paraId="72263067">
      <w:pPr>
        <w:outlineLvl w:val="2"/>
        <w:rPr>
          <w:rFonts w:hint="eastAsia" w:ascii="黑体" w:hAnsi="黑体" w:eastAsia="黑体" w:cs="黑体"/>
          <w:sz w:val="24"/>
        </w:rPr>
      </w:pPr>
      <w:bookmarkStart w:id="675" w:name="_Toc19674"/>
      <w:bookmarkStart w:id="676" w:name="_Toc10030"/>
      <w:r>
        <w:rPr>
          <w:rFonts w:hint="eastAsia" w:ascii="黑体" w:hAnsi="黑体" w:eastAsia="黑体" w:cs="黑体"/>
          <w:sz w:val="24"/>
        </w:rPr>
        <w:t>附件4 预付款担保</w:t>
      </w:r>
      <w:bookmarkEnd w:id="675"/>
      <w:bookmarkEnd w:id="676"/>
    </w:p>
    <w:p w14:paraId="2B82C9E0">
      <w:pPr>
        <w:adjustRightInd w:val="0"/>
        <w:snapToGrid w:val="0"/>
        <w:spacing w:line="360" w:lineRule="auto"/>
        <w:rPr>
          <w:rFonts w:ascii="宋体" w:hAnsi="宋体"/>
          <w:sz w:val="24"/>
        </w:rPr>
      </w:pPr>
    </w:p>
    <w:p w14:paraId="6F5BAD5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宋体" w:eastAsia="黑体"/>
          <w:sz w:val="28"/>
          <w:szCs w:val="28"/>
        </w:rPr>
      </w:pPr>
      <w:r>
        <w:rPr>
          <w:rFonts w:hint="eastAsia" w:ascii="黑体" w:hAnsi="宋体" w:eastAsia="黑体"/>
          <w:sz w:val="28"/>
          <w:szCs w:val="28"/>
        </w:rPr>
        <w:t>预付款担保</w:t>
      </w:r>
    </w:p>
    <w:p w14:paraId="6A6774BF">
      <w:pPr>
        <w:adjustRightInd w:val="0"/>
        <w:snapToGrid w:val="0"/>
        <w:spacing w:line="360" w:lineRule="auto"/>
        <w:rPr>
          <w:rFonts w:ascii="宋体" w:hAnsi="宋体"/>
          <w:sz w:val="24"/>
        </w:rPr>
      </w:pPr>
    </w:p>
    <w:p w14:paraId="0164898E">
      <w:pPr>
        <w:adjustRightInd w:val="0"/>
        <w:snapToGrid w:val="0"/>
        <w:spacing w:line="360" w:lineRule="auto"/>
        <w:ind w:firstLine="480" w:firstLineChars="200"/>
        <w:rPr>
          <w:rFonts w:ascii="宋体" w:hAnsi="宋体"/>
          <w:sz w:val="24"/>
        </w:rPr>
      </w:pPr>
      <w:r>
        <w:rPr>
          <w:rFonts w:hint="eastAsia" w:ascii="宋体" w:hAnsi="宋体"/>
          <w:sz w:val="24"/>
        </w:rPr>
        <w:t>发包人：（全称）</w:t>
      </w:r>
      <w:r>
        <w:rPr>
          <w:rFonts w:hint="eastAsia" w:ascii="宋体" w:hAnsi="宋体"/>
          <w:sz w:val="24"/>
          <w:u w:val="single"/>
        </w:rPr>
        <w:t xml:space="preserve">                            </w:t>
      </w:r>
    </w:p>
    <w:p w14:paraId="1FB82079">
      <w:pPr>
        <w:spacing w:line="360" w:lineRule="auto"/>
        <w:rPr>
          <w:rFonts w:eastAsia="仿宋_GB2312"/>
          <w:sz w:val="30"/>
          <w:szCs w:val="30"/>
        </w:rPr>
      </w:pPr>
    </w:p>
    <w:p w14:paraId="14D45040">
      <w:pPr>
        <w:spacing w:line="360" w:lineRule="auto"/>
        <w:ind w:firstLine="480" w:firstLineChars="200"/>
        <w:jc w:val="left"/>
        <w:rPr>
          <w:rFonts w:ascii="宋体" w:hAnsi="宋体"/>
          <w:sz w:val="24"/>
        </w:rPr>
      </w:pPr>
      <w:r>
        <w:rPr>
          <w:rFonts w:ascii="宋体" w:hAnsi="宋体"/>
          <w:sz w:val="24"/>
        </w:rPr>
        <w:t>根据</w:t>
      </w:r>
      <w:r>
        <w:rPr>
          <w:rFonts w:ascii="宋体" w:hAnsi="宋体"/>
          <w:sz w:val="24"/>
          <w:u w:val="single"/>
        </w:rPr>
        <w:t xml:space="preserve">                 </w:t>
      </w:r>
      <w:r>
        <w:rPr>
          <w:rFonts w:ascii="宋体" w:hAnsi="宋体"/>
          <w:sz w:val="24"/>
        </w:rPr>
        <w:t>（承包人名称）（以下称</w:t>
      </w:r>
      <w:r>
        <w:rPr>
          <w:rFonts w:hint="eastAsia" w:ascii="宋体" w:hAnsi="宋体"/>
          <w:sz w:val="24"/>
        </w:rPr>
        <w:t>“</w:t>
      </w:r>
      <w:r>
        <w:rPr>
          <w:rFonts w:ascii="宋体" w:hAnsi="宋体"/>
          <w:sz w:val="24"/>
        </w:rPr>
        <w:t>承包人</w:t>
      </w:r>
      <w:r>
        <w:rPr>
          <w:rFonts w:hint="eastAsia" w:ascii="宋体" w:hAnsi="宋体"/>
          <w:sz w:val="24"/>
        </w:rPr>
        <w:t>”</w:t>
      </w:r>
      <w:r>
        <w:rPr>
          <w:rFonts w:ascii="宋体" w:hAnsi="宋体"/>
          <w:sz w:val="24"/>
        </w:rPr>
        <w:t>）与</w:t>
      </w:r>
      <w:r>
        <w:rPr>
          <w:rFonts w:ascii="宋体" w:hAnsi="宋体"/>
          <w:sz w:val="24"/>
          <w:u w:val="single"/>
        </w:rPr>
        <w:t xml:space="preserve">                        </w:t>
      </w:r>
      <w:r>
        <w:rPr>
          <w:rFonts w:ascii="宋体" w:hAnsi="宋体"/>
          <w:sz w:val="24"/>
        </w:rPr>
        <w:t>（发包人名称）（以下简称</w:t>
      </w:r>
      <w:r>
        <w:rPr>
          <w:rFonts w:hint="eastAsia" w:ascii="宋体" w:hAnsi="宋体"/>
          <w:sz w:val="24"/>
        </w:rPr>
        <w:t>“</w:t>
      </w:r>
      <w:r>
        <w:rPr>
          <w:rFonts w:ascii="宋体" w:hAnsi="宋体"/>
          <w:sz w:val="24"/>
        </w:rPr>
        <w:t>发包人</w:t>
      </w:r>
      <w:r>
        <w:rPr>
          <w:rFonts w:hint="eastAsia" w:ascii="宋体" w:hAnsi="宋体"/>
          <w:sz w:val="24"/>
        </w:rPr>
        <w:t>”</w:t>
      </w:r>
      <w:r>
        <w:rPr>
          <w:rFonts w:ascii="宋体" w:hAnsi="宋体"/>
          <w:sz w:val="24"/>
        </w:rPr>
        <w:t>）于</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日签订的</w:t>
      </w:r>
      <w:r>
        <w:rPr>
          <w:rFonts w:ascii="宋体" w:hAnsi="宋体"/>
          <w:sz w:val="24"/>
          <w:u w:val="single"/>
        </w:rPr>
        <w:t xml:space="preserve">                   </w:t>
      </w:r>
      <w:r>
        <w:rPr>
          <w:rFonts w:ascii="宋体" w:hAnsi="宋体"/>
          <w:sz w:val="24"/>
        </w:rPr>
        <w:t>（工程名称）《</w:t>
      </w:r>
      <w:r>
        <w:rPr>
          <w:rFonts w:hint="eastAsia" w:ascii="宋体" w:hAnsi="宋体"/>
          <w:sz w:val="24"/>
        </w:rPr>
        <w:t>河北省</w:t>
      </w:r>
      <w:r>
        <w:rPr>
          <w:rFonts w:ascii="宋体" w:hAnsi="宋体"/>
          <w:sz w:val="24"/>
        </w:rPr>
        <w:t>建设工程施工合同》，承包人按约定的金额向</w:t>
      </w:r>
      <w:r>
        <w:rPr>
          <w:rFonts w:hint="eastAsia" w:ascii="宋体" w:hAnsi="宋体"/>
          <w:sz w:val="24"/>
        </w:rPr>
        <w:t>你方</w:t>
      </w:r>
      <w:r>
        <w:rPr>
          <w:rFonts w:ascii="宋体" w:hAnsi="宋体"/>
          <w:sz w:val="24"/>
        </w:rPr>
        <w:t>提交一份预付款担保，即有权得到</w:t>
      </w:r>
      <w:r>
        <w:rPr>
          <w:rFonts w:hint="eastAsia" w:ascii="宋体" w:hAnsi="宋体"/>
          <w:sz w:val="24"/>
        </w:rPr>
        <w:t>你方</w:t>
      </w:r>
      <w:r>
        <w:rPr>
          <w:rFonts w:ascii="宋体" w:hAnsi="宋体"/>
          <w:sz w:val="24"/>
        </w:rPr>
        <w:t>支付相等金额的预付款。我方愿意就你方提供给承包人的预付款</w:t>
      </w:r>
      <w:r>
        <w:rPr>
          <w:rFonts w:hint="eastAsia" w:ascii="宋体" w:hAnsi="宋体"/>
          <w:sz w:val="24"/>
        </w:rPr>
        <w:t>为承包人</w:t>
      </w:r>
      <w:r>
        <w:rPr>
          <w:rFonts w:ascii="宋体" w:hAnsi="宋体"/>
          <w:sz w:val="24"/>
        </w:rPr>
        <w:t>提供连带责任担保。</w:t>
      </w:r>
    </w:p>
    <w:p w14:paraId="56F2F3DB">
      <w:pPr>
        <w:spacing w:line="360" w:lineRule="auto"/>
        <w:ind w:firstLine="480" w:firstLineChars="200"/>
        <w:rPr>
          <w:rFonts w:ascii="宋体" w:hAnsi="宋体"/>
          <w:sz w:val="24"/>
        </w:rPr>
      </w:pPr>
      <w:r>
        <w:rPr>
          <w:rFonts w:hint="eastAsia" w:ascii="宋体" w:hAnsi="宋体"/>
          <w:sz w:val="24"/>
        </w:rPr>
        <w:t xml:space="preserve">1. </w:t>
      </w:r>
      <w:r>
        <w:rPr>
          <w:rFonts w:ascii="宋体" w:hAnsi="宋体"/>
          <w:sz w:val="24"/>
        </w:rPr>
        <w:t>担保金额人民币（大写）</w:t>
      </w:r>
      <w:r>
        <w:rPr>
          <w:rFonts w:ascii="宋体" w:hAnsi="宋体"/>
          <w:sz w:val="24"/>
          <w:u w:val="single"/>
        </w:rPr>
        <w:t xml:space="preserve">                </w:t>
      </w:r>
      <w:r>
        <w:rPr>
          <w:rFonts w:hint="eastAsia" w:ascii="宋体" w:hAnsi="宋体"/>
          <w:sz w:val="24"/>
        </w:rPr>
        <w:t>元</w:t>
      </w:r>
      <w:r>
        <w:rPr>
          <w:rFonts w:ascii="宋体" w:hAnsi="宋体"/>
          <w:sz w:val="24"/>
        </w:rPr>
        <w:t>（¥</w:t>
      </w:r>
      <w:r>
        <w:rPr>
          <w:rFonts w:ascii="宋体" w:hAnsi="宋体"/>
          <w:sz w:val="24"/>
          <w:u w:val="single"/>
        </w:rPr>
        <w:t xml:space="preserve">             </w:t>
      </w:r>
      <w:r>
        <w:rPr>
          <w:rFonts w:ascii="宋体" w:hAnsi="宋体"/>
          <w:sz w:val="24"/>
        </w:rPr>
        <w:t>）。</w:t>
      </w:r>
    </w:p>
    <w:p w14:paraId="1F615EEC">
      <w:pPr>
        <w:spacing w:line="360" w:lineRule="auto"/>
        <w:ind w:firstLine="480" w:firstLineChars="200"/>
        <w:rPr>
          <w:rFonts w:ascii="宋体" w:hAnsi="宋体"/>
          <w:sz w:val="24"/>
        </w:rPr>
      </w:pPr>
      <w:r>
        <w:rPr>
          <w:rFonts w:hint="eastAsia" w:ascii="宋体" w:hAnsi="宋体"/>
          <w:sz w:val="24"/>
        </w:rPr>
        <w:t xml:space="preserve">2. </w:t>
      </w:r>
      <w:r>
        <w:rPr>
          <w:rFonts w:ascii="宋体" w:hAnsi="宋体"/>
          <w:sz w:val="24"/>
        </w:rPr>
        <w:t>担保有效期自预付款支付给承包人起生效，至</w:t>
      </w:r>
      <w:r>
        <w:rPr>
          <w:rFonts w:hint="eastAsia" w:ascii="宋体" w:hAnsi="宋体"/>
          <w:sz w:val="24"/>
        </w:rPr>
        <w:t>你方</w:t>
      </w:r>
      <w:r>
        <w:rPr>
          <w:rFonts w:ascii="宋体" w:hAnsi="宋体"/>
          <w:sz w:val="24"/>
        </w:rPr>
        <w:t>签发的</w:t>
      </w:r>
      <w:r>
        <w:rPr>
          <w:rFonts w:hint="eastAsia" w:ascii="宋体" w:hAnsi="宋体"/>
          <w:sz w:val="24"/>
        </w:rPr>
        <w:t>进</w:t>
      </w:r>
      <w:r>
        <w:rPr>
          <w:rFonts w:ascii="宋体" w:hAnsi="宋体"/>
          <w:sz w:val="24"/>
        </w:rPr>
        <w:t>度款支付证书说明已完全扣清止。</w:t>
      </w:r>
    </w:p>
    <w:p w14:paraId="2ABCC43D">
      <w:pPr>
        <w:spacing w:line="360" w:lineRule="auto"/>
        <w:ind w:firstLine="480" w:firstLineChars="200"/>
        <w:rPr>
          <w:rFonts w:ascii="宋体" w:hAnsi="宋体"/>
          <w:sz w:val="24"/>
        </w:rPr>
      </w:pPr>
      <w:r>
        <w:rPr>
          <w:rFonts w:hint="eastAsia" w:ascii="宋体" w:hAnsi="宋体"/>
          <w:sz w:val="24"/>
        </w:rPr>
        <w:t xml:space="preserve">3. </w:t>
      </w:r>
      <w:r>
        <w:rPr>
          <w:rFonts w:ascii="宋体" w:hAnsi="宋体"/>
          <w:sz w:val="24"/>
        </w:rPr>
        <w:t>在本保函有效期内，因承包人违反合同约定的义务而要求</w:t>
      </w:r>
      <w:r>
        <w:rPr>
          <w:rFonts w:hint="eastAsia" w:ascii="宋体" w:hAnsi="宋体"/>
          <w:sz w:val="24"/>
        </w:rPr>
        <w:t>收</w:t>
      </w:r>
      <w:r>
        <w:rPr>
          <w:rFonts w:ascii="宋体" w:hAnsi="宋体"/>
          <w:sz w:val="24"/>
        </w:rPr>
        <w:t>回预付款时，我方在收到你方的书面通知后，在７天内无条件支付。但本保函的担保金额，在任何时候不应超过预付款金额减去</w:t>
      </w:r>
      <w:r>
        <w:rPr>
          <w:rFonts w:hint="eastAsia" w:ascii="宋体" w:hAnsi="宋体"/>
          <w:sz w:val="24"/>
        </w:rPr>
        <w:t>你方</w:t>
      </w:r>
      <w:r>
        <w:rPr>
          <w:rFonts w:ascii="宋体" w:hAnsi="宋体"/>
          <w:sz w:val="24"/>
        </w:rPr>
        <w:t>按合同约定在向承包人签发的进度款支付证书中扣除的金额。</w:t>
      </w:r>
    </w:p>
    <w:p w14:paraId="1F12A440">
      <w:pPr>
        <w:spacing w:line="360" w:lineRule="auto"/>
        <w:ind w:firstLine="480" w:firstLineChars="200"/>
        <w:rPr>
          <w:rFonts w:ascii="宋体" w:hAnsi="宋体"/>
          <w:sz w:val="24"/>
        </w:rPr>
      </w:pPr>
      <w:r>
        <w:rPr>
          <w:rFonts w:hint="eastAsia" w:ascii="宋体" w:hAnsi="宋体"/>
          <w:sz w:val="24"/>
        </w:rPr>
        <w:t>4. 你方</w:t>
      </w:r>
      <w:r>
        <w:rPr>
          <w:rFonts w:ascii="宋体" w:hAnsi="宋体"/>
          <w:sz w:val="24"/>
        </w:rPr>
        <w:t>和承包人按合同约定变更合同时，我方承担本保函规定的义务不变。</w:t>
      </w:r>
    </w:p>
    <w:p w14:paraId="5AFE5DDE">
      <w:pPr>
        <w:spacing w:line="360" w:lineRule="auto"/>
        <w:ind w:firstLine="480" w:firstLineChars="200"/>
        <w:jc w:val="left"/>
        <w:rPr>
          <w:rFonts w:ascii="宋体" w:hAnsi="宋体"/>
          <w:sz w:val="24"/>
        </w:rPr>
      </w:pPr>
      <w:r>
        <w:rPr>
          <w:rFonts w:hint="eastAsia" w:ascii="宋体" w:hAnsi="宋体"/>
          <w:sz w:val="24"/>
        </w:rPr>
        <w:t xml:space="preserve">5. </w:t>
      </w:r>
      <w:r>
        <w:rPr>
          <w:rFonts w:ascii="宋体" w:hAnsi="宋体"/>
          <w:sz w:val="24"/>
        </w:rPr>
        <w:t>因本保函发生的纠纷，可由双方协商解决，协商不成的，任何一方均可提请</w:t>
      </w:r>
      <w:r>
        <w:rPr>
          <w:rFonts w:ascii="宋体" w:hAnsi="宋体"/>
          <w:sz w:val="24"/>
          <w:u w:val="single"/>
        </w:rPr>
        <w:t xml:space="preserve">        </w:t>
      </w:r>
      <w:r>
        <w:rPr>
          <w:rFonts w:ascii="宋体" w:hAnsi="宋体"/>
          <w:sz w:val="24"/>
        </w:rPr>
        <w:t>仲裁委员会仲裁。</w:t>
      </w:r>
    </w:p>
    <w:p w14:paraId="17DF7745">
      <w:pPr>
        <w:spacing w:line="360" w:lineRule="auto"/>
        <w:ind w:firstLine="480" w:firstLineChars="200"/>
        <w:jc w:val="left"/>
        <w:rPr>
          <w:rFonts w:ascii="宋体" w:hAnsi="宋体"/>
          <w:sz w:val="24"/>
        </w:rPr>
      </w:pPr>
      <w:r>
        <w:rPr>
          <w:rFonts w:hint="eastAsia" w:ascii="宋体" w:hAnsi="宋体"/>
          <w:sz w:val="24"/>
        </w:rPr>
        <w:t xml:space="preserve">6. </w:t>
      </w:r>
      <w:r>
        <w:rPr>
          <w:rFonts w:ascii="宋体" w:hAnsi="宋体"/>
          <w:sz w:val="24"/>
        </w:rPr>
        <w:t>本保函自我方法定代表人（或其授权代理人）签字并加盖公章之日起生效。</w:t>
      </w:r>
    </w:p>
    <w:p w14:paraId="00BA20AD">
      <w:pPr>
        <w:spacing w:line="360" w:lineRule="auto"/>
        <w:rPr>
          <w:rFonts w:ascii="宋体" w:hAnsi="宋体"/>
          <w:sz w:val="24"/>
        </w:rPr>
      </w:pPr>
    </w:p>
    <w:p w14:paraId="00392857">
      <w:pPr>
        <w:spacing w:line="360" w:lineRule="auto"/>
        <w:rPr>
          <w:rFonts w:ascii="宋体" w:hAnsi="宋体"/>
          <w:sz w:val="24"/>
        </w:rPr>
      </w:pPr>
      <w:r>
        <w:rPr>
          <w:rFonts w:ascii="宋体" w:hAnsi="宋体"/>
          <w:sz w:val="24"/>
        </w:rPr>
        <w:t>担 保 人</w:t>
      </w:r>
      <w:r>
        <w:rPr>
          <w:rFonts w:hint="eastAsia" w:ascii="宋体" w:hAnsi="宋体"/>
          <w:sz w:val="24"/>
        </w:rPr>
        <w:t>（公章）：                         法定代表人（签字）：</w:t>
      </w:r>
    </w:p>
    <w:p w14:paraId="089EDE59">
      <w:pPr>
        <w:spacing w:line="360" w:lineRule="auto"/>
        <w:rPr>
          <w:rFonts w:ascii="宋体" w:hAnsi="宋体"/>
          <w:sz w:val="24"/>
          <w:u w:val="single"/>
        </w:rPr>
      </w:pPr>
      <w:r>
        <w:rPr>
          <w:rFonts w:ascii="宋体" w:hAnsi="宋体"/>
          <w:sz w:val="24"/>
        </w:rPr>
        <w:t>地    址：</w:t>
      </w:r>
      <w:r>
        <w:rPr>
          <w:rFonts w:hint="eastAsia" w:ascii="宋体" w:hAnsi="宋体"/>
          <w:sz w:val="24"/>
        </w:rPr>
        <w:t xml:space="preserve">                                </w:t>
      </w:r>
      <w:r>
        <w:rPr>
          <w:rFonts w:ascii="宋体" w:hAnsi="宋体"/>
          <w:sz w:val="24"/>
        </w:rPr>
        <w:t>邮政编码：</w:t>
      </w:r>
    </w:p>
    <w:p w14:paraId="737E38D3">
      <w:pPr>
        <w:spacing w:line="360" w:lineRule="auto"/>
        <w:rPr>
          <w:rFonts w:ascii="宋体" w:hAnsi="宋体"/>
          <w:sz w:val="24"/>
          <w:u w:val="single"/>
        </w:rPr>
      </w:pPr>
      <w:r>
        <w:rPr>
          <w:rFonts w:ascii="宋体" w:hAnsi="宋体"/>
          <w:sz w:val="24"/>
        </w:rPr>
        <w:t>电    话：</w:t>
      </w:r>
      <w:r>
        <w:rPr>
          <w:rFonts w:hint="eastAsia" w:ascii="宋体" w:hAnsi="宋体"/>
          <w:sz w:val="24"/>
        </w:rPr>
        <w:t xml:space="preserve">                                </w:t>
      </w:r>
      <w:r>
        <w:rPr>
          <w:rFonts w:ascii="宋体" w:hAnsi="宋体"/>
          <w:sz w:val="24"/>
        </w:rPr>
        <w:t>传    真：</w:t>
      </w:r>
    </w:p>
    <w:p w14:paraId="360030B4">
      <w:pPr>
        <w:spacing w:line="360" w:lineRule="auto"/>
        <w:rPr>
          <w:rFonts w:ascii="宋体" w:hAnsi="宋体"/>
          <w:sz w:val="24"/>
        </w:rPr>
      </w:pPr>
    </w:p>
    <w:p w14:paraId="6532B01D">
      <w:pPr>
        <w:spacing w:line="360" w:lineRule="auto"/>
        <w:rPr>
          <w:rFonts w:ascii="宋体" w:hAnsi="宋体"/>
          <w:sz w:val="24"/>
        </w:rPr>
      </w:pPr>
      <w:r>
        <w:rPr>
          <w:rFonts w:ascii="宋体" w:hAnsi="宋体"/>
          <w:sz w:val="24"/>
        </w:rPr>
        <w:t xml:space="preserve">            </w:t>
      </w:r>
      <w:r>
        <w:rPr>
          <w:rFonts w:hint="eastAsia" w:ascii="宋体" w:hAnsi="宋体"/>
          <w:sz w:val="24"/>
        </w:rPr>
        <w:t xml:space="preserve">                       </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w:t>
      </w:r>
    </w:p>
    <w:p w14:paraId="5D25181C">
      <w:pPr>
        <w:spacing w:line="360" w:lineRule="auto"/>
        <w:jc w:val="center"/>
        <w:rPr>
          <w:rFonts w:ascii="宋体" w:hAnsi="宋体"/>
          <w:sz w:val="24"/>
        </w:rPr>
      </w:pPr>
      <w:r>
        <w:rPr>
          <w:rFonts w:hint="eastAsia" w:ascii="宋体" w:hAnsi="宋体"/>
          <w:sz w:val="24"/>
        </w:rPr>
        <w:br w:type="page"/>
      </w:r>
    </w:p>
    <w:p w14:paraId="0088D493">
      <w:pPr>
        <w:outlineLvl w:val="2"/>
        <w:rPr>
          <w:rFonts w:hint="eastAsia" w:ascii="黑体" w:hAnsi="黑体" w:eastAsia="黑体" w:cs="黑体"/>
          <w:sz w:val="24"/>
        </w:rPr>
      </w:pPr>
      <w:bookmarkStart w:id="677" w:name="_Toc2771"/>
      <w:bookmarkStart w:id="678" w:name="_Toc5123"/>
      <w:r>
        <w:rPr>
          <w:rFonts w:hint="eastAsia" w:ascii="黑体" w:hAnsi="黑体" w:eastAsia="黑体" w:cs="黑体"/>
          <w:sz w:val="24"/>
        </w:rPr>
        <w:t>附件5 支付担保</w:t>
      </w:r>
      <w:bookmarkEnd w:id="677"/>
      <w:bookmarkEnd w:id="678"/>
    </w:p>
    <w:p w14:paraId="33551D33">
      <w:pPr>
        <w:adjustRightInd w:val="0"/>
        <w:snapToGrid w:val="0"/>
        <w:spacing w:line="360" w:lineRule="auto"/>
        <w:rPr>
          <w:rFonts w:ascii="宋体" w:hAnsi="宋体"/>
          <w:sz w:val="24"/>
        </w:rPr>
      </w:pPr>
    </w:p>
    <w:p w14:paraId="48F128DE">
      <w:pPr>
        <w:spacing w:line="360" w:lineRule="auto"/>
        <w:jc w:val="center"/>
        <w:rPr>
          <w:rFonts w:hint="eastAsia" w:ascii="黑体" w:hAnsi="宋体" w:eastAsia="黑体"/>
          <w:sz w:val="28"/>
          <w:szCs w:val="28"/>
        </w:rPr>
      </w:pPr>
      <w:r>
        <w:rPr>
          <w:rFonts w:hint="eastAsia" w:ascii="黑体" w:hAnsi="宋体" w:eastAsia="黑体"/>
          <w:sz w:val="28"/>
          <w:szCs w:val="28"/>
        </w:rPr>
        <w:t>支付担保</w:t>
      </w:r>
    </w:p>
    <w:p w14:paraId="300C2F47">
      <w:pPr>
        <w:spacing w:line="360" w:lineRule="auto"/>
        <w:jc w:val="center"/>
        <w:rPr>
          <w:rFonts w:hint="eastAsia" w:ascii="黑体" w:hAnsi="宋体" w:eastAsia="黑体"/>
          <w:sz w:val="28"/>
          <w:szCs w:val="28"/>
        </w:rPr>
      </w:pPr>
    </w:p>
    <w:p w14:paraId="62EE1D5E">
      <w:pPr>
        <w:adjustRightInd w:val="0"/>
        <w:snapToGrid w:val="0"/>
        <w:spacing w:line="360" w:lineRule="auto"/>
        <w:ind w:firstLine="480" w:firstLineChars="200"/>
        <w:rPr>
          <w:rFonts w:ascii="宋体" w:hAnsi="宋体"/>
          <w:sz w:val="24"/>
        </w:rPr>
      </w:pPr>
      <w:r>
        <w:rPr>
          <w:rFonts w:hint="eastAsia" w:ascii="宋体" w:hAnsi="宋体"/>
          <w:sz w:val="24"/>
        </w:rPr>
        <w:t>承包人：（全称）</w:t>
      </w:r>
      <w:r>
        <w:rPr>
          <w:rFonts w:hint="eastAsia" w:ascii="宋体" w:hAnsi="宋体"/>
          <w:sz w:val="24"/>
          <w:u w:val="single"/>
        </w:rPr>
        <w:t xml:space="preserve">                            </w:t>
      </w:r>
    </w:p>
    <w:p w14:paraId="0346FB29">
      <w:pPr>
        <w:spacing w:line="360" w:lineRule="auto"/>
        <w:rPr>
          <w:rFonts w:eastAsia="仿宋_GB2312"/>
          <w:sz w:val="30"/>
          <w:szCs w:val="30"/>
        </w:rPr>
      </w:pPr>
    </w:p>
    <w:p w14:paraId="7988466B">
      <w:pPr>
        <w:spacing w:line="480" w:lineRule="exact"/>
        <w:ind w:firstLine="480" w:firstLineChars="200"/>
        <w:jc w:val="left"/>
        <w:rPr>
          <w:rFonts w:ascii="宋体" w:hAnsi="宋体"/>
          <w:sz w:val="24"/>
        </w:rPr>
      </w:pPr>
      <w:r>
        <w:rPr>
          <w:rFonts w:ascii="宋体" w:hAnsi="宋体"/>
          <w:sz w:val="24"/>
        </w:rPr>
        <w:t>鉴于你方作为承包人已经与</w:t>
      </w:r>
      <w:r>
        <w:rPr>
          <w:rFonts w:ascii="宋体" w:hAnsi="宋体"/>
          <w:sz w:val="24"/>
          <w:u w:val="single"/>
        </w:rPr>
        <w:t xml:space="preserve">             </w:t>
      </w:r>
      <w:r>
        <w:rPr>
          <w:rFonts w:ascii="宋体" w:hAnsi="宋体"/>
          <w:sz w:val="24"/>
        </w:rPr>
        <w:t>（发包人名称）（以下称</w:t>
      </w:r>
      <w:r>
        <w:rPr>
          <w:rFonts w:hint="eastAsia" w:ascii="宋体" w:hAnsi="宋体"/>
          <w:sz w:val="24"/>
        </w:rPr>
        <w:t>“</w:t>
      </w:r>
      <w:r>
        <w:rPr>
          <w:rFonts w:ascii="宋体" w:hAnsi="宋体"/>
          <w:sz w:val="24"/>
        </w:rPr>
        <w:t>发包人</w:t>
      </w:r>
      <w:r>
        <w:rPr>
          <w:rFonts w:hint="eastAsia" w:ascii="宋体" w:hAnsi="宋体"/>
          <w:sz w:val="24"/>
        </w:rPr>
        <w:t>”</w:t>
      </w:r>
      <w:r>
        <w:rPr>
          <w:rFonts w:ascii="宋体" w:hAnsi="宋体"/>
          <w:sz w:val="24"/>
        </w:rPr>
        <w:t>）于</w:t>
      </w:r>
      <w:r>
        <w:rPr>
          <w:rFonts w:ascii="宋体" w:hAnsi="宋体"/>
          <w:sz w:val="24"/>
          <w:u w:val="single"/>
        </w:rPr>
        <w:t xml:space="preserve">   </w:t>
      </w:r>
      <w:r>
        <w:rPr>
          <w:rFonts w:hint="eastAsia" w:ascii="宋体" w:hAnsi="宋体"/>
          <w:sz w:val="24"/>
          <w:u w:val="single"/>
        </w:rPr>
        <w:t xml:space="preserve">   </w:t>
      </w:r>
      <w:r>
        <w:rPr>
          <w:rFonts w:ascii="宋体" w:hAnsi="宋体"/>
          <w:sz w:val="24"/>
        </w:rPr>
        <w:t>年</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日签订了</w:t>
      </w:r>
      <w:r>
        <w:rPr>
          <w:rFonts w:ascii="宋体" w:hAnsi="宋体"/>
          <w:sz w:val="24"/>
          <w:u w:val="single"/>
        </w:rPr>
        <w:t xml:space="preserve">             </w:t>
      </w:r>
      <w:r>
        <w:rPr>
          <w:rFonts w:ascii="宋体" w:hAnsi="宋体"/>
          <w:sz w:val="24"/>
        </w:rPr>
        <w:t>（工程名称）《</w:t>
      </w:r>
      <w:r>
        <w:rPr>
          <w:rFonts w:hint="eastAsia" w:ascii="宋体" w:hAnsi="宋体"/>
          <w:sz w:val="24"/>
        </w:rPr>
        <w:t>河北省</w:t>
      </w:r>
      <w:r>
        <w:rPr>
          <w:rFonts w:ascii="宋体" w:hAnsi="宋体"/>
          <w:sz w:val="24"/>
        </w:rPr>
        <w:t>建设工程施工合同》（以下称</w:t>
      </w:r>
      <w:r>
        <w:rPr>
          <w:rFonts w:hint="eastAsia" w:ascii="宋体" w:hAnsi="宋体"/>
          <w:sz w:val="24"/>
        </w:rPr>
        <w:t>“</w:t>
      </w:r>
      <w:r>
        <w:rPr>
          <w:rFonts w:ascii="宋体" w:hAnsi="宋体"/>
          <w:sz w:val="24"/>
        </w:rPr>
        <w:t>主合同</w:t>
      </w:r>
      <w:r>
        <w:rPr>
          <w:rFonts w:hint="eastAsia" w:ascii="宋体" w:hAnsi="宋体"/>
          <w:sz w:val="24"/>
        </w:rPr>
        <w:t>”</w:t>
      </w:r>
      <w:r>
        <w:rPr>
          <w:rFonts w:ascii="宋体" w:hAnsi="宋体"/>
          <w:sz w:val="24"/>
        </w:rPr>
        <w:t>），应发包人的申请，我方愿就发包人履行主合同约定的工程款支付义务以保证的方式向你方提供如下担保：</w:t>
      </w:r>
    </w:p>
    <w:p w14:paraId="0A05C552">
      <w:pPr>
        <w:spacing w:line="480" w:lineRule="exact"/>
        <w:ind w:firstLine="480" w:firstLineChars="200"/>
        <w:jc w:val="left"/>
        <w:rPr>
          <w:rFonts w:ascii="宋体" w:hAnsi="宋体"/>
          <w:sz w:val="24"/>
        </w:rPr>
      </w:pPr>
      <w:r>
        <w:rPr>
          <w:rFonts w:ascii="宋体" w:hAnsi="宋体"/>
          <w:sz w:val="24"/>
        </w:rPr>
        <w:t>一、保证的范围及保证金额</w:t>
      </w:r>
    </w:p>
    <w:p w14:paraId="4A5F1965">
      <w:pPr>
        <w:spacing w:line="480" w:lineRule="exact"/>
        <w:ind w:firstLine="480" w:firstLineChars="200"/>
        <w:jc w:val="left"/>
        <w:outlineLvl w:val="2"/>
        <w:rPr>
          <w:rFonts w:ascii="宋体" w:hAnsi="宋体"/>
          <w:sz w:val="24"/>
        </w:rPr>
      </w:pPr>
      <w:bookmarkStart w:id="679" w:name="_Toc26170"/>
      <w:bookmarkStart w:id="680" w:name="_Toc12154"/>
      <w:r>
        <w:rPr>
          <w:rFonts w:hint="eastAsia" w:ascii="宋体" w:hAnsi="宋体"/>
          <w:sz w:val="24"/>
        </w:rPr>
        <w:t xml:space="preserve">1. </w:t>
      </w:r>
      <w:r>
        <w:rPr>
          <w:rFonts w:ascii="宋体" w:hAnsi="宋体"/>
          <w:sz w:val="24"/>
        </w:rPr>
        <w:t>我方的保证范围是主合同约定的工程款。</w:t>
      </w:r>
      <w:bookmarkEnd w:id="679"/>
      <w:bookmarkEnd w:id="680"/>
    </w:p>
    <w:p w14:paraId="36225436">
      <w:pPr>
        <w:spacing w:line="480" w:lineRule="exact"/>
        <w:ind w:firstLine="480" w:firstLineChars="200"/>
        <w:jc w:val="left"/>
        <w:rPr>
          <w:rFonts w:ascii="宋体" w:hAnsi="宋体"/>
          <w:sz w:val="24"/>
        </w:rPr>
      </w:pPr>
      <w:r>
        <w:rPr>
          <w:rFonts w:hint="eastAsia" w:ascii="宋体" w:hAnsi="宋体"/>
          <w:sz w:val="24"/>
        </w:rPr>
        <w:t xml:space="preserve">2. </w:t>
      </w:r>
      <w:r>
        <w:rPr>
          <w:rFonts w:ascii="宋体" w:hAnsi="宋体"/>
          <w:sz w:val="24"/>
        </w:rPr>
        <w:t>本保函所称主合同约定的工程款是指主合同约定的除工程质量保证金以外的合同价款。</w:t>
      </w:r>
    </w:p>
    <w:p w14:paraId="3D6D01E5">
      <w:pPr>
        <w:spacing w:line="480" w:lineRule="exact"/>
        <w:ind w:firstLine="480" w:firstLineChars="200"/>
        <w:jc w:val="left"/>
        <w:rPr>
          <w:rFonts w:ascii="宋体" w:hAnsi="宋体"/>
          <w:sz w:val="24"/>
        </w:rPr>
      </w:pPr>
      <w:r>
        <w:rPr>
          <w:rFonts w:hint="eastAsia" w:ascii="宋体" w:hAnsi="宋体"/>
          <w:sz w:val="24"/>
        </w:rPr>
        <w:t xml:space="preserve">3. </w:t>
      </w:r>
      <w:r>
        <w:rPr>
          <w:rFonts w:ascii="宋体" w:hAnsi="宋体"/>
          <w:sz w:val="24"/>
        </w:rPr>
        <w:t>我方保证的金额是主合同约定的工程款的</w:t>
      </w:r>
      <w:r>
        <w:rPr>
          <w:rFonts w:ascii="宋体" w:hAnsi="宋体"/>
          <w:sz w:val="24"/>
          <w:u w:val="single"/>
        </w:rPr>
        <w:t xml:space="preserve">      </w:t>
      </w:r>
      <w:r>
        <w:rPr>
          <w:rFonts w:ascii="宋体" w:hAnsi="宋体"/>
          <w:sz w:val="24"/>
        </w:rPr>
        <w:t>%，数额最高不超过人民币元（大写：</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w:t>
      </w:r>
    </w:p>
    <w:p w14:paraId="15FF7FBE">
      <w:pPr>
        <w:spacing w:line="480" w:lineRule="exact"/>
        <w:ind w:firstLine="480" w:firstLineChars="200"/>
        <w:jc w:val="left"/>
        <w:rPr>
          <w:rFonts w:ascii="宋体" w:hAnsi="宋体"/>
          <w:sz w:val="24"/>
        </w:rPr>
      </w:pPr>
      <w:r>
        <w:rPr>
          <w:rFonts w:ascii="宋体" w:hAnsi="宋体"/>
          <w:sz w:val="24"/>
        </w:rPr>
        <w:t>二、保证的方式及保证期间</w:t>
      </w:r>
    </w:p>
    <w:p w14:paraId="54F27A39">
      <w:pPr>
        <w:spacing w:line="480" w:lineRule="exact"/>
        <w:ind w:firstLine="480" w:firstLineChars="200"/>
        <w:jc w:val="left"/>
        <w:outlineLvl w:val="2"/>
        <w:rPr>
          <w:rFonts w:ascii="宋体" w:hAnsi="宋体"/>
          <w:sz w:val="24"/>
        </w:rPr>
      </w:pPr>
      <w:bookmarkStart w:id="681" w:name="_Toc31971"/>
      <w:bookmarkStart w:id="682" w:name="_Toc20222"/>
      <w:r>
        <w:rPr>
          <w:rFonts w:hint="eastAsia" w:ascii="宋体" w:hAnsi="宋体"/>
          <w:sz w:val="24"/>
        </w:rPr>
        <w:t xml:space="preserve">1. </w:t>
      </w:r>
      <w:r>
        <w:rPr>
          <w:rFonts w:ascii="宋体" w:hAnsi="宋体"/>
          <w:sz w:val="24"/>
        </w:rPr>
        <w:t>我方保证的方式为：连带责任保证。</w:t>
      </w:r>
      <w:bookmarkEnd w:id="681"/>
      <w:bookmarkEnd w:id="682"/>
    </w:p>
    <w:p w14:paraId="090C4DE1">
      <w:pPr>
        <w:spacing w:line="480" w:lineRule="exact"/>
        <w:ind w:firstLine="480" w:firstLineChars="200"/>
        <w:jc w:val="left"/>
        <w:rPr>
          <w:rFonts w:ascii="宋体" w:hAnsi="宋体"/>
          <w:sz w:val="24"/>
        </w:rPr>
      </w:pPr>
      <w:r>
        <w:rPr>
          <w:rFonts w:hint="eastAsia" w:ascii="宋体" w:hAnsi="宋体"/>
          <w:sz w:val="24"/>
        </w:rPr>
        <w:t xml:space="preserve">2. </w:t>
      </w:r>
      <w:r>
        <w:rPr>
          <w:rFonts w:ascii="宋体" w:hAnsi="宋体"/>
          <w:sz w:val="24"/>
        </w:rPr>
        <w:t>我方保证的期间为：自本合同生效之日起至主合同约定的工程款支付完毕之日后</w:t>
      </w:r>
      <w:r>
        <w:rPr>
          <w:rFonts w:ascii="宋体" w:hAnsi="宋体"/>
          <w:sz w:val="24"/>
          <w:u w:val="single"/>
        </w:rPr>
        <w:t xml:space="preserve">    </w:t>
      </w:r>
      <w:r>
        <w:rPr>
          <w:rFonts w:ascii="宋体" w:hAnsi="宋体"/>
          <w:sz w:val="24"/>
        </w:rPr>
        <w:t>日内。</w:t>
      </w:r>
    </w:p>
    <w:p w14:paraId="5E3BE6B4">
      <w:pPr>
        <w:spacing w:line="480" w:lineRule="exact"/>
        <w:ind w:firstLine="480" w:firstLineChars="200"/>
        <w:jc w:val="left"/>
        <w:rPr>
          <w:rFonts w:ascii="宋体" w:hAnsi="宋体"/>
          <w:sz w:val="24"/>
        </w:rPr>
      </w:pPr>
      <w:r>
        <w:rPr>
          <w:rFonts w:hint="eastAsia" w:ascii="宋体" w:hAnsi="宋体"/>
          <w:sz w:val="24"/>
        </w:rPr>
        <w:t xml:space="preserve">3. </w:t>
      </w:r>
      <w:r>
        <w:rPr>
          <w:rFonts w:ascii="宋体" w:hAnsi="宋体"/>
          <w:sz w:val="24"/>
        </w:rPr>
        <w:t>你方与发包人协议变更工程款支付日期的，经我方书面同意后，保证期间按照变更后的支付日期做相应调整。</w:t>
      </w:r>
    </w:p>
    <w:p w14:paraId="655EB941">
      <w:pPr>
        <w:spacing w:line="480" w:lineRule="exact"/>
        <w:ind w:firstLine="480" w:firstLineChars="200"/>
        <w:jc w:val="left"/>
        <w:rPr>
          <w:rFonts w:ascii="宋体" w:hAnsi="宋体"/>
          <w:sz w:val="24"/>
        </w:rPr>
      </w:pPr>
      <w:r>
        <w:rPr>
          <w:rFonts w:ascii="宋体" w:hAnsi="宋体"/>
          <w:sz w:val="24"/>
        </w:rPr>
        <w:t>三、承担保证责任的形式</w:t>
      </w:r>
    </w:p>
    <w:p w14:paraId="3FBA0A21">
      <w:pPr>
        <w:spacing w:line="480" w:lineRule="exact"/>
        <w:ind w:firstLine="480" w:firstLineChars="200"/>
        <w:jc w:val="left"/>
        <w:rPr>
          <w:rFonts w:ascii="宋体" w:hAnsi="宋体"/>
          <w:sz w:val="24"/>
        </w:rPr>
      </w:pPr>
      <w:r>
        <w:rPr>
          <w:rFonts w:ascii="宋体" w:hAnsi="宋体"/>
          <w:sz w:val="24"/>
        </w:rPr>
        <w:t>我方承担保证责任的形式是代为支付。发包人未按主合同约定向你方支付工程款的，由我方在保证金额内代为支付。</w:t>
      </w:r>
    </w:p>
    <w:p w14:paraId="19348474">
      <w:pPr>
        <w:spacing w:line="480" w:lineRule="exact"/>
        <w:ind w:firstLine="480" w:firstLineChars="200"/>
        <w:jc w:val="left"/>
        <w:rPr>
          <w:rFonts w:ascii="宋体" w:hAnsi="宋体"/>
          <w:sz w:val="24"/>
        </w:rPr>
      </w:pPr>
      <w:r>
        <w:rPr>
          <w:rFonts w:ascii="宋体" w:hAnsi="宋体"/>
          <w:sz w:val="24"/>
        </w:rPr>
        <w:t>四、代偿的安排</w:t>
      </w:r>
    </w:p>
    <w:p w14:paraId="6FB903EE">
      <w:pPr>
        <w:spacing w:line="480" w:lineRule="exact"/>
        <w:ind w:firstLine="480" w:firstLineChars="200"/>
        <w:jc w:val="left"/>
        <w:rPr>
          <w:rFonts w:ascii="宋体" w:hAnsi="宋体"/>
          <w:sz w:val="24"/>
        </w:rPr>
      </w:pPr>
      <w:r>
        <w:rPr>
          <w:rFonts w:hint="eastAsia" w:ascii="宋体" w:hAnsi="宋体"/>
          <w:sz w:val="24"/>
        </w:rPr>
        <w:t xml:space="preserve">1. </w:t>
      </w:r>
      <w:r>
        <w:rPr>
          <w:rFonts w:ascii="宋体" w:hAnsi="宋体"/>
          <w:sz w:val="24"/>
        </w:rPr>
        <w:t>你方要求我方承担保证责任的，应向我方发出书面索赔通知及发包人未支付主合同约定工程款的证明材料。索赔通知应写明要求索赔的金额，支付款项应到达的账号。</w:t>
      </w:r>
    </w:p>
    <w:p w14:paraId="09C1BBDB">
      <w:pPr>
        <w:spacing w:line="480" w:lineRule="exact"/>
        <w:ind w:firstLine="480" w:firstLineChars="200"/>
        <w:jc w:val="left"/>
        <w:rPr>
          <w:rFonts w:ascii="宋体" w:hAnsi="宋体"/>
          <w:sz w:val="24"/>
        </w:rPr>
      </w:pPr>
      <w:r>
        <w:rPr>
          <w:rFonts w:hint="eastAsia" w:ascii="宋体" w:hAnsi="宋体"/>
          <w:sz w:val="24"/>
        </w:rPr>
        <w:t xml:space="preserve">2. </w:t>
      </w:r>
      <w:r>
        <w:rPr>
          <w:rFonts w:ascii="宋体" w:hAnsi="宋体"/>
          <w:sz w:val="24"/>
        </w:rPr>
        <w:t>在出现你方与发包人因工程质量发生争议，发包人拒绝向你方支付工程款的情形时，你方要求我方履行保证责任代为支付的，需提供符合相应条件要求的工程质量</w:t>
      </w:r>
      <w:r>
        <w:rPr>
          <w:rFonts w:hint="eastAsia" w:ascii="宋体" w:hAnsi="宋体"/>
          <w:sz w:val="24"/>
        </w:rPr>
        <w:t>监督</w:t>
      </w:r>
      <w:r>
        <w:rPr>
          <w:rFonts w:ascii="宋体" w:hAnsi="宋体"/>
          <w:sz w:val="24"/>
        </w:rPr>
        <w:t>机构出具的质量说明材料。</w:t>
      </w:r>
    </w:p>
    <w:p w14:paraId="07B3955A">
      <w:pPr>
        <w:spacing w:line="480" w:lineRule="exact"/>
        <w:ind w:firstLine="480" w:firstLineChars="200"/>
        <w:jc w:val="left"/>
        <w:rPr>
          <w:rFonts w:ascii="宋体" w:hAnsi="宋体"/>
          <w:sz w:val="24"/>
        </w:rPr>
      </w:pPr>
      <w:r>
        <w:rPr>
          <w:rFonts w:hint="eastAsia" w:ascii="宋体" w:hAnsi="宋体"/>
          <w:sz w:val="24"/>
        </w:rPr>
        <w:t xml:space="preserve">3. </w:t>
      </w:r>
      <w:r>
        <w:rPr>
          <w:rFonts w:ascii="宋体" w:hAnsi="宋体"/>
          <w:sz w:val="24"/>
        </w:rPr>
        <w:t>我方收到你方的书面索赔通知及相应的证明材料后７天内无条件支付。</w:t>
      </w:r>
    </w:p>
    <w:p w14:paraId="1BCF3890">
      <w:pPr>
        <w:spacing w:line="480" w:lineRule="exact"/>
        <w:ind w:firstLine="480" w:firstLineChars="200"/>
        <w:jc w:val="left"/>
        <w:rPr>
          <w:rFonts w:ascii="宋体" w:hAnsi="宋体"/>
          <w:sz w:val="24"/>
        </w:rPr>
      </w:pPr>
      <w:r>
        <w:rPr>
          <w:rFonts w:ascii="宋体" w:hAnsi="宋体"/>
          <w:sz w:val="24"/>
        </w:rPr>
        <w:t>五、保证责任的解除</w:t>
      </w:r>
    </w:p>
    <w:p w14:paraId="3C2FBD32">
      <w:pPr>
        <w:spacing w:line="480" w:lineRule="exact"/>
        <w:ind w:firstLine="480" w:firstLineChars="200"/>
        <w:jc w:val="left"/>
        <w:rPr>
          <w:rFonts w:ascii="宋体" w:hAnsi="宋体"/>
          <w:sz w:val="24"/>
        </w:rPr>
      </w:pPr>
      <w:r>
        <w:rPr>
          <w:rFonts w:hint="eastAsia" w:ascii="宋体" w:hAnsi="宋体"/>
          <w:sz w:val="24"/>
        </w:rPr>
        <w:t xml:space="preserve">1. </w:t>
      </w:r>
      <w:r>
        <w:rPr>
          <w:rFonts w:ascii="宋体" w:hAnsi="宋体"/>
          <w:sz w:val="24"/>
        </w:rPr>
        <w:t>在本保函承诺的保证期间内，你方未书面向我方主张保证责任的，自保证期间届满次日起，我方保证责任解除。</w:t>
      </w:r>
    </w:p>
    <w:p w14:paraId="25FE0F30">
      <w:pPr>
        <w:spacing w:line="480" w:lineRule="exact"/>
        <w:ind w:firstLine="480" w:firstLineChars="200"/>
        <w:jc w:val="left"/>
        <w:rPr>
          <w:rFonts w:ascii="宋体" w:hAnsi="宋体"/>
          <w:sz w:val="24"/>
        </w:rPr>
      </w:pPr>
      <w:r>
        <w:rPr>
          <w:rFonts w:hint="eastAsia" w:ascii="宋体" w:hAnsi="宋体"/>
          <w:sz w:val="24"/>
        </w:rPr>
        <w:t xml:space="preserve">2. </w:t>
      </w:r>
      <w:r>
        <w:rPr>
          <w:rFonts w:ascii="宋体" w:hAnsi="宋体"/>
          <w:sz w:val="24"/>
        </w:rPr>
        <w:t>发包人按主合同约定履行了工程款的全部支付义务的，自本保函承诺的保证期间届满次日起，我方保证责任解除。</w:t>
      </w:r>
    </w:p>
    <w:p w14:paraId="2577708B">
      <w:pPr>
        <w:spacing w:line="480" w:lineRule="exact"/>
        <w:ind w:firstLine="480" w:firstLineChars="200"/>
        <w:jc w:val="left"/>
        <w:rPr>
          <w:rFonts w:ascii="宋体" w:hAnsi="宋体"/>
          <w:sz w:val="24"/>
        </w:rPr>
      </w:pPr>
      <w:r>
        <w:rPr>
          <w:rFonts w:hint="eastAsia" w:ascii="宋体" w:hAnsi="宋体"/>
          <w:sz w:val="24"/>
        </w:rPr>
        <w:t xml:space="preserve">3. </w:t>
      </w:r>
      <w:r>
        <w:rPr>
          <w:rFonts w:ascii="宋体" w:hAnsi="宋体"/>
          <w:sz w:val="24"/>
        </w:rPr>
        <w:t>我方按照本保函向你方履行保证责任所支付金额达到本保函保证金额时，自我方向你方支付（支付款项从我方账户划出）之日起，保证责任即解除。</w:t>
      </w:r>
    </w:p>
    <w:p w14:paraId="1412B18E">
      <w:pPr>
        <w:spacing w:line="480" w:lineRule="exact"/>
        <w:ind w:firstLine="480" w:firstLineChars="200"/>
        <w:jc w:val="left"/>
        <w:rPr>
          <w:rFonts w:ascii="宋体" w:hAnsi="宋体"/>
          <w:sz w:val="24"/>
        </w:rPr>
      </w:pPr>
      <w:r>
        <w:rPr>
          <w:rFonts w:hint="eastAsia" w:ascii="宋体" w:hAnsi="宋体"/>
          <w:sz w:val="24"/>
        </w:rPr>
        <w:t xml:space="preserve">4. </w:t>
      </w:r>
      <w:r>
        <w:rPr>
          <w:rFonts w:ascii="宋体" w:hAnsi="宋体"/>
          <w:sz w:val="24"/>
        </w:rPr>
        <w:t>按照法律法规的规定或出现应解除我方保证责任的其他情形的，我方在本保函项下的保证责任亦解除。</w:t>
      </w:r>
    </w:p>
    <w:p w14:paraId="7080EDB0">
      <w:pPr>
        <w:spacing w:line="480" w:lineRule="exact"/>
        <w:ind w:firstLine="480" w:firstLineChars="200"/>
        <w:jc w:val="left"/>
        <w:rPr>
          <w:rFonts w:ascii="宋体" w:hAnsi="宋体"/>
          <w:sz w:val="24"/>
        </w:rPr>
      </w:pPr>
      <w:r>
        <w:rPr>
          <w:rFonts w:hint="eastAsia" w:ascii="宋体" w:hAnsi="宋体"/>
          <w:sz w:val="24"/>
        </w:rPr>
        <w:t xml:space="preserve">5. </w:t>
      </w:r>
      <w:r>
        <w:rPr>
          <w:rFonts w:ascii="宋体" w:hAnsi="宋体"/>
          <w:sz w:val="24"/>
        </w:rPr>
        <w:t>我方解除保证责任后，你方应自我方保证责任解除之日起</w:t>
      </w:r>
      <w:r>
        <w:rPr>
          <w:rFonts w:hint="eastAsia" w:ascii="宋体" w:hAnsi="宋体"/>
          <w:sz w:val="24"/>
          <w:u w:val="single"/>
        </w:rPr>
        <w:t xml:space="preserve">  </w:t>
      </w:r>
      <w:r>
        <w:rPr>
          <w:rFonts w:ascii="宋体" w:hAnsi="宋体"/>
          <w:sz w:val="24"/>
        </w:rPr>
        <w:t>个工作日内，将本保函原件返还我方。</w:t>
      </w:r>
    </w:p>
    <w:p w14:paraId="44D620FC">
      <w:pPr>
        <w:spacing w:line="480" w:lineRule="exact"/>
        <w:ind w:firstLine="480" w:firstLineChars="200"/>
        <w:jc w:val="left"/>
        <w:rPr>
          <w:rFonts w:ascii="宋体" w:hAnsi="宋体"/>
          <w:sz w:val="24"/>
        </w:rPr>
      </w:pPr>
      <w:r>
        <w:rPr>
          <w:rFonts w:ascii="宋体" w:hAnsi="宋体"/>
          <w:sz w:val="24"/>
        </w:rPr>
        <w:t>六、免责条款</w:t>
      </w:r>
    </w:p>
    <w:p w14:paraId="348680BD">
      <w:pPr>
        <w:spacing w:line="480" w:lineRule="exact"/>
        <w:ind w:firstLine="480" w:firstLineChars="200"/>
        <w:jc w:val="left"/>
        <w:rPr>
          <w:rFonts w:ascii="宋体" w:hAnsi="宋体"/>
          <w:sz w:val="24"/>
        </w:rPr>
      </w:pPr>
      <w:r>
        <w:rPr>
          <w:rFonts w:hint="eastAsia" w:ascii="宋体" w:hAnsi="宋体"/>
          <w:sz w:val="24"/>
        </w:rPr>
        <w:t xml:space="preserve">1. </w:t>
      </w:r>
      <w:r>
        <w:rPr>
          <w:rFonts w:ascii="宋体" w:hAnsi="宋体"/>
          <w:sz w:val="24"/>
        </w:rPr>
        <w:t>因你方违约致使发包人不能履行义务的，我方不承担保证责任。</w:t>
      </w:r>
    </w:p>
    <w:p w14:paraId="64DDB702">
      <w:pPr>
        <w:spacing w:line="480" w:lineRule="exact"/>
        <w:ind w:firstLine="480" w:firstLineChars="200"/>
        <w:jc w:val="left"/>
        <w:rPr>
          <w:rFonts w:ascii="宋体" w:hAnsi="宋体"/>
          <w:sz w:val="24"/>
        </w:rPr>
      </w:pPr>
      <w:r>
        <w:rPr>
          <w:rFonts w:hint="eastAsia" w:ascii="宋体" w:hAnsi="宋体"/>
          <w:sz w:val="24"/>
        </w:rPr>
        <w:t xml:space="preserve">2. </w:t>
      </w:r>
      <w:r>
        <w:rPr>
          <w:rFonts w:ascii="宋体" w:hAnsi="宋体"/>
          <w:sz w:val="24"/>
        </w:rPr>
        <w:t>依照法律法规的规定或你方与发包人的另行约定，免除发包人部分或全部义务的，我方亦免除其相应的保证责任。</w:t>
      </w:r>
    </w:p>
    <w:p w14:paraId="69D4C432">
      <w:pPr>
        <w:spacing w:line="480" w:lineRule="exact"/>
        <w:ind w:firstLine="480" w:firstLineChars="200"/>
        <w:jc w:val="left"/>
        <w:rPr>
          <w:rFonts w:ascii="宋体" w:hAnsi="宋体"/>
          <w:sz w:val="24"/>
        </w:rPr>
      </w:pPr>
      <w:r>
        <w:rPr>
          <w:rFonts w:hint="eastAsia" w:ascii="宋体" w:hAnsi="宋体"/>
          <w:sz w:val="24"/>
        </w:rPr>
        <w:t xml:space="preserve">3. </w:t>
      </w:r>
      <w:r>
        <w:rPr>
          <w:rFonts w:ascii="宋体" w:hAnsi="宋体"/>
          <w:sz w:val="24"/>
        </w:rPr>
        <w:t>你方与发包人协议变更主合同的，如加重发包人责任致使我方保证责任加重的，需征得我方书面同意，否则我方不再承担因此而加重部分的保证责任，但主合同第</w:t>
      </w:r>
      <w:r>
        <w:rPr>
          <w:rFonts w:hint="eastAsia" w:ascii="宋体" w:hAnsi="宋体"/>
          <w:sz w:val="24"/>
        </w:rPr>
        <w:t>9.9</w:t>
      </w:r>
      <w:r>
        <w:rPr>
          <w:rFonts w:ascii="宋体" w:hAnsi="宋体"/>
          <w:sz w:val="24"/>
        </w:rPr>
        <w:t>条约定的变更不受本款限制。</w:t>
      </w:r>
    </w:p>
    <w:p w14:paraId="4A9F432C">
      <w:pPr>
        <w:spacing w:line="480" w:lineRule="exact"/>
        <w:ind w:firstLine="480" w:firstLineChars="200"/>
        <w:jc w:val="left"/>
        <w:rPr>
          <w:rFonts w:ascii="宋体" w:hAnsi="宋体"/>
          <w:sz w:val="24"/>
        </w:rPr>
      </w:pPr>
      <w:r>
        <w:rPr>
          <w:rFonts w:hint="eastAsia" w:ascii="宋体" w:hAnsi="宋体"/>
          <w:sz w:val="24"/>
        </w:rPr>
        <w:t xml:space="preserve">4. </w:t>
      </w:r>
      <w:r>
        <w:rPr>
          <w:rFonts w:ascii="宋体" w:hAnsi="宋体"/>
          <w:sz w:val="24"/>
        </w:rPr>
        <w:t>因不可抗力造成发包人不能履行义务的，我方不承担保证责任。</w:t>
      </w:r>
    </w:p>
    <w:p w14:paraId="260BF3FF">
      <w:pPr>
        <w:spacing w:line="480" w:lineRule="exact"/>
        <w:ind w:firstLine="480" w:firstLineChars="200"/>
        <w:jc w:val="left"/>
        <w:rPr>
          <w:rFonts w:ascii="宋体" w:hAnsi="宋体"/>
          <w:sz w:val="24"/>
        </w:rPr>
      </w:pPr>
      <w:r>
        <w:rPr>
          <w:rFonts w:ascii="宋体" w:hAnsi="宋体"/>
          <w:sz w:val="24"/>
        </w:rPr>
        <w:t>七、争议解决</w:t>
      </w:r>
    </w:p>
    <w:p w14:paraId="793E6B83">
      <w:pPr>
        <w:spacing w:after="120" w:line="480" w:lineRule="exact"/>
        <w:ind w:firstLine="480" w:firstLineChars="200"/>
        <w:rPr>
          <w:rFonts w:ascii="宋体" w:hAnsi="宋体"/>
          <w:sz w:val="24"/>
        </w:rPr>
      </w:pPr>
      <w:r>
        <w:rPr>
          <w:rFonts w:ascii="宋体" w:hAnsi="宋体"/>
          <w:sz w:val="24"/>
        </w:rPr>
        <w:t>因本保函</w:t>
      </w:r>
      <w:r>
        <w:rPr>
          <w:rFonts w:hint="eastAsia" w:ascii="宋体" w:hAnsi="宋体"/>
          <w:sz w:val="24"/>
        </w:rPr>
        <w:t>或本保函相关事项</w:t>
      </w:r>
      <w:r>
        <w:rPr>
          <w:rFonts w:ascii="宋体" w:hAnsi="宋体"/>
          <w:sz w:val="24"/>
        </w:rPr>
        <w:t>发生的纠纷，可由双方协商解决，协商不成的，按下列第</w:t>
      </w:r>
      <w:r>
        <w:rPr>
          <w:rFonts w:ascii="宋体" w:hAnsi="宋体"/>
          <w:sz w:val="24"/>
          <w:u w:val="single"/>
        </w:rPr>
        <w:t xml:space="preserve">     </w:t>
      </w:r>
      <w:r>
        <w:rPr>
          <w:rFonts w:ascii="宋体" w:hAnsi="宋体"/>
          <w:sz w:val="24"/>
        </w:rPr>
        <w:t>种方式</w:t>
      </w:r>
      <w:r>
        <w:rPr>
          <w:rFonts w:hint="eastAsia" w:ascii="宋体" w:hAnsi="宋体"/>
          <w:sz w:val="24"/>
        </w:rPr>
        <w:t>解</w:t>
      </w:r>
      <w:r>
        <w:rPr>
          <w:rFonts w:ascii="宋体" w:hAnsi="宋体"/>
          <w:sz w:val="24"/>
        </w:rPr>
        <w:t>决：</w:t>
      </w:r>
    </w:p>
    <w:p w14:paraId="1D15DE7B">
      <w:pPr>
        <w:spacing w:line="480" w:lineRule="exact"/>
        <w:ind w:firstLine="480" w:firstLineChars="200"/>
        <w:jc w:val="left"/>
        <w:rPr>
          <w:rFonts w:ascii="宋体" w:hAnsi="宋体"/>
          <w:sz w:val="24"/>
        </w:rPr>
      </w:pPr>
      <w:r>
        <w:rPr>
          <w:rFonts w:ascii="宋体" w:hAnsi="宋体"/>
          <w:sz w:val="24"/>
        </w:rPr>
        <w:t>（1）向</w:t>
      </w:r>
      <w:r>
        <w:rPr>
          <w:rFonts w:ascii="宋体" w:hAnsi="宋体"/>
          <w:sz w:val="24"/>
          <w:u w:val="single"/>
        </w:rPr>
        <w:t xml:space="preserve">                     </w:t>
      </w:r>
      <w:r>
        <w:rPr>
          <w:rFonts w:ascii="宋体" w:hAnsi="宋体"/>
          <w:sz w:val="24"/>
        </w:rPr>
        <w:t>仲裁委员会申请仲裁；</w:t>
      </w:r>
    </w:p>
    <w:p w14:paraId="608C2D75">
      <w:pPr>
        <w:spacing w:line="480" w:lineRule="exact"/>
        <w:ind w:firstLine="480" w:firstLineChars="200"/>
        <w:jc w:val="left"/>
        <w:rPr>
          <w:rFonts w:ascii="宋体" w:hAnsi="宋体"/>
          <w:sz w:val="24"/>
        </w:rPr>
      </w:pPr>
      <w:r>
        <w:rPr>
          <w:rFonts w:ascii="宋体" w:hAnsi="宋体"/>
          <w:sz w:val="24"/>
        </w:rPr>
        <w:t>（2）向</w:t>
      </w:r>
      <w:r>
        <w:rPr>
          <w:rFonts w:ascii="宋体" w:hAnsi="宋体"/>
          <w:sz w:val="24"/>
          <w:u w:val="single"/>
        </w:rPr>
        <w:t xml:space="preserve">                     </w:t>
      </w:r>
      <w:r>
        <w:rPr>
          <w:rFonts w:ascii="宋体" w:hAnsi="宋体"/>
          <w:sz w:val="24"/>
        </w:rPr>
        <w:t>人民法院起诉。</w:t>
      </w:r>
    </w:p>
    <w:p w14:paraId="3B0EF362">
      <w:pPr>
        <w:spacing w:line="480" w:lineRule="exact"/>
        <w:ind w:firstLine="480" w:firstLineChars="200"/>
        <w:jc w:val="left"/>
        <w:rPr>
          <w:rFonts w:ascii="宋体" w:hAnsi="宋体"/>
          <w:sz w:val="24"/>
        </w:rPr>
      </w:pPr>
      <w:r>
        <w:rPr>
          <w:rFonts w:ascii="宋体" w:hAnsi="宋体"/>
          <w:sz w:val="24"/>
        </w:rPr>
        <w:t>八、保函的生效</w:t>
      </w:r>
    </w:p>
    <w:p w14:paraId="4C07112E">
      <w:pPr>
        <w:spacing w:line="480" w:lineRule="exact"/>
        <w:ind w:firstLine="480" w:firstLineChars="200"/>
        <w:jc w:val="left"/>
        <w:rPr>
          <w:rFonts w:ascii="宋体" w:hAnsi="宋体"/>
          <w:sz w:val="24"/>
        </w:rPr>
      </w:pPr>
      <w:r>
        <w:rPr>
          <w:rFonts w:ascii="宋体" w:hAnsi="宋体"/>
          <w:sz w:val="24"/>
        </w:rPr>
        <w:t>本保函自我方法定代表人（或其授权代理人）签字并加盖公章之日起生效。</w:t>
      </w:r>
    </w:p>
    <w:p w14:paraId="65F14782">
      <w:pPr>
        <w:spacing w:line="480" w:lineRule="exact"/>
        <w:ind w:firstLine="480" w:firstLineChars="200"/>
        <w:jc w:val="left"/>
        <w:rPr>
          <w:rFonts w:ascii="宋体" w:hAnsi="宋体"/>
          <w:sz w:val="24"/>
        </w:rPr>
      </w:pPr>
    </w:p>
    <w:p w14:paraId="4ADE8A22">
      <w:pPr>
        <w:spacing w:line="360" w:lineRule="auto"/>
        <w:rPr>
          <w:rFonts w:ascii="宋体" w:hAnsi="宋体"/>
          <w:sz w:val="24"/>
        </w:rPr>
      </w:pPr>
    </w:p>
    <w:p w14:paraId="44380AB2">
      <w:pPr>
        <w:spacing w:line="360" w:lineRule="auto"/>
        <w:rPr>
          <w:rFonts w:ascii="宋体" w:hAnsi="宋体"/>
          <w:sz w:val="24"/>
        </w:rPr>
      </w:pPr>
      <w:r>
        <w:rPr>
          <w:rFonts w:ascii="宋体" w:hAnsi="宋体"/>
          <w:sz w:val="24"/>
        </w:rPr>
        <w:t>担 保 人</w:t>
      </w:r>
      <w:r>
        <w:rPr>
          <w:rFonts w:hint="eastAsia" w:ascii="宋体" w:hAnsi="宋体"/>
          <w:sz w:val="24"/>
        </w:rPr>
        <w:t>（公章）：                        法定代表人（签字）：</w:t>
      </w:r>
    </w:p>
    <w:p w14:paraId="63694C58">
      <w:pPr>
        <w:spacing w:line="360" w:lineRule="auto"/>
        <w:rPr>
          <w:rFonts w:ascii="宋体" w:hAnsi="宋体"/>
          <w:sz w:val="24"/>
          <w:u w:val="single"/>
        </w:rPr>
      </w:pPr>
      <w:r>
        <w:rPr>
          <w:rFonts w:ascii="宋体" w:hAnsi="宋体"/>
          <w:sz w:val="24"/>
        </w:rPr>
        <w:t>地</w:t>
      </w:r>
      <w:r>
        <w:rPr>
          <w:rFonts w:hint="eastAsia" w:ascii="宋体" w:hAnsi="宋体"/>
          <w:sz w:val="24"/>
          <w:lang w:eastAsia="zh-CN"/>
        </w:rPr>
        <w:t>　　</w:t>
      </w:r>
      <w:r>
        <w:rPr>
          <w:rFonts w:ascii="宋体" w:hAnsi="宋体"/>
          <w:sz w:val="24"/>
        </w:rPr>
        <w:t>址：</w:t>
      </w:r>
      <w:r>
        <w:rPr>
          <w:rFonts w:hint="eastAsia" w:ascii="宋体" w:hAnsi="宋体"/>
          <w:sz w:val="24"/>
        </w:rPr>
        <w:t xml:space="preserve">                                </w:t>
      </w:r>
      <w:r>
        <w:rPr>
          <w:rFonts w:ascii="宋体" w:hAnsi="宋体"/>
          <w:sz w:val="24"/>
        </w:rPr>
        <w:t>邮政编码：</w:t>
      </w:r>
    </w:p>
    <w:p w14:paraId="241E1B2B">
      <w:pPr>
        <w:spacing w:line="360" w:lineRule="auto"/>
        <w:rPr>
          <w:rFonts w:ascii="宋体" w:hAnsi="宋体"/>
          <w:sz w:val="24"/>
          <w:u w:val="single"/>
        </w:rPr>
      </w:pPr>
      <w:r>
        <w:rPr>
          <w:rFonts w:ascii="宋体" w:hAnsi="宋体"/>
          <w:sz w:val="24"/>
        </w:rPr>
        <w:t>电</w:t>
      </w:r>
      <w:r>
        <w:rPr>
          <w:rFonts w:hint="eastAsia" w:ascii="宋体" w:hAnsi="宋体"/>
          <w:sz w:val="24"/>
          <w:lang w:eastAsia="zh-CN"/>
        </w:rPr>
        <w:t>　　</w:t>
      </w:r>
      <w:r>
        <w:rPr>
          <w:rFonts w:ascii="宋体" w:hAnsi="宋体"/>
          <w:sz w:val="24"/>
        </w:rPr>
        <w:t>话：</w:t>
      </w:r>
      <w:r>
        <w:rPr>
          <w:rFonts w:hint="eastAsia" w:ascii="宋体" w:hAnsi="宋体"/>
          <w:sz w:val="24"/>
        </w:rPr>
        <w:t xml:space="preserve">                                </w:t>
      </w:r>
      <w:r>
        <w:rPr>
          <w:rFonts w:ascii="宋体" w:hAnsi="宋体"/>
          <w:sz w:val="24"/>
        </w:rPr>
        <w:t>传</w:t>
      </w:r>
      <w:r>
        <w:rPr>
          <w:rFonts w:hint="eastAsia" w:ascii="宋体" w:hAnsi="宋体"/>
          <w:sz w:val="24"/>
          <w:lang w:eastAsia="zh-CN"/>
        </w:rPr>
        <w:t>　　</w:t>
      </w:r>
      <w:r>
        <w:rPr>
          <w:rFonts w:ascii="宋体" w:hAnsi="宋体"/>
          <w:sz w:val="24"/>
        </w:rPr>
        <w:t>真：</w:t>
      </w:r>
    </w:p>
    <w:p w14:paraId="2317762A">
      <w:pPr>
        <w:spacing w:line="360" w:lineRule="auto"/>
        <w:rPr>
          <w:rFonts w:ascii="宋体" w:hAnsi="宋体"/>
          <w:sz w:val="24"/>
        </w:rPr>
      </w:pPr>
    </w:p>
    <w:p w14:paraId="22D270F2">
      <w:pPr>
        <w:spacing w:line="360" w:lineRule="auto"/>
        <w:rPr>
          <w:rFonts w:ascii="宋体" w:hAnsi="宋体"/>
          <w:sz w:val="24"/>
        </w:rPr>
      </w:pPr>
      <w:r>
        <w:rPr>
          <w:rFonts w:ascii="宋体" w:hAnsi="宋体"/>
          <w:sz w:val="24"/>
        </w:rPr>
        <w:t xml:space="preserve">            </w:t>
      </w:r>
      <w:r>
        <w:rPr>
          <w:rFonts w:hint="eastAsia" w:ascii="宋体" w:hAnsi="宋体"/>
          <w:sz w:val="24"/>
        </w:rPr>
        <w:t xml:space="preserve">                       </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w:t>
      </w:r>
    </w:p>
    <w:p w14:paraId="0ABA29DD">
      <w:pPr>
        <w:spacing w:line="360" w:lineRule="auto"/>
        <w:jc w:val="center"/>
        <w:rPr>
          <w:rFonts w:ascii="宋体" w:hAnsi="宋体"/>
          <w:color w:val="FF0000"/>
          <w:sz w:val="24"/>
        </w:rPr>
      </w:pPr>
    </w:p>
    <w:p w14:paraId="0F0F8060">
      <w:pPr>
        <w:spacing w:line="360" w:lineRule="auto"/>
        <w:jc w:val="center"/>
        <w:rPr>
          <w:rFonts w:ascii="宋体" w:hAnsi="宋体"/>
          <w:color w:val="FF0000"/>
          <w:sz w:val="24"/>
        </w:rPr>
      </w:pPr>
    </w:p>
    <w:p w14:paraId="675B6BB6">
      <w:r>
        <w:rPr>
          <w:rFonts w:hint="eastAsia"/>
        </w:rPr>
        <w:br w:type="page"/>
      </w:r>
    </w:p>
    <w:p w14:paraId="0F4F45F1">
      <w:pPr>
        <w:jc w:val="center"/>
        <w:outlineLvl w:val="0"/>
        <w:rPr>
          <w:rFonts w:hint="eastAsia" w:ascii="宋体" w:hAnsi="宋体" w:eastAsia="宋体" w:cs="宋体"/>
          <w:b/>
          <w:bCs/>
          <w:sz w:val="44"/>
          <w:szCs w:val="44"/>
        </w:rPr>
      </w:pPr>
      <w:bookmarkStart w:id="683" w:name="_Toc9958"/>
      <w:bookmarkStart w:id="684" w:name="_Toc6075"/>
      <w:bookmarkStart w:id="685" w:name="_Toc13045"/>
      <w:bookmarkStart w:id="686" w:name="_Toc9259"/>
      <w:r>
        <w:rPr>
          <w:rFonts w:hint="eastAsia" w:ascii="宋体" w:hAnsi="宋体" w:eastAsia="宋体" w:cs="宋体"/>
          <w:b/>
          <w:bCs/>
          <w:sz w:val="44"/>
          <w:szCs w:val="44"/>
        </w:rPr>
        <w:t>第五章</w:t>
      </w:r>
      <w:r>
        <w:rPr>
          <w:rFonts w:hint="eastAsia" w:ascii="宋体" w:hAnsi="宋体" w:eastAsia="宋体" w:cs="宋体"/>
          <w:b/>
          <w:bCs/>
          <w:sz w:val="44"/>
          <w:szCs w:val="44"/>
          <w:lang w:eastAsia="zh-CN"/>
        </w:rPr>
        <w:t>　</w:t>
      </w:r>
      <w:r>
        <w:rPr>
          <w:rFonts w:hint="eastAsia" w:ascii="宋体" w:hAnsi="宋体" w:eastAsia="宋体" w:cs="宋体"/>
          <w:b/>
          <w:bCs/>
          <w:sz w:val="44"/>
          <w:szCs w:val="44"/>
        </w:rPr>
        <w:t>工程量清单</w:t>
      </w:r>
      <w:bookmarkEnd w:id="683"/>
      <w:bookmarkEnd w:id="684"/>
      <w:bookmarkEnd w:id="685"/>
      <w:bookmarkEnd w:id="686"/>
    </w:p>
    <w:p w14:paraId="58128FFB">
      <w:pPr>
        <w:jc w:val="center"/>
      </w:pPr>
    </w:p>
    <w:p w14:paraId="64E2D0BC">
      <w:pPr>
        <w:jc w:val="center"/>
      </w:pPr>
    </w:p>
    <w:p w14:paraId="67B6E225">
      <w:r>
        <w:rPr>
          <w:rFonts w:hint="eastAsia"/>
        </w:rPr>
        <w:br w:type="page"/>
      </w:r>
    </w:p>
    <w:p w14:paraId="607222B1">
      <w:pPr>
        <w:spacing w:line="360" w:lineRule="exact"/>
        <w:outlineLvl w:val="1"/>
      </w:pPr>
      <w:bookmarkStart w:id="687" w:name="_Toc29434"/>
      <w:bookmarkStart w:id="688" w:name="_Toc16058"/>
      <w:bookmarkStart w:id="689" w:name="_Toc8481"/>
      <w:r>
        <w:rPr>
          <w:rFonts w:hint="eastAsia"/>
        </w:rPr>
        <w:t>1. 封面</w:t>
      </w:r>
      <w:bookmarkEnd w:id="687"/>
      <w:bookmarkEnd w:id="688"/>
      <w:bookmarkEnd w:id="689"/>
    </w:p>
    <w:p w14:paraId="08657DBD"/>
    <w:p w14:paraId="0A8C13A8">
      <w:pPr>
        <w:rPr>
          <w:sz w:val="18"/>
          <w:szCs w:val="18"/>
        </w:rPr>
      </w:pPr>
    </w:p>
    <w:p w14:paraId="5DEF76AB">
      <w:pPr>
        <w:ind w:firstLine="1365" w:firstLineChars="650"/>
      </w:pPr>
    </w:p>
    <w:p w14:paraId="5065B0E2">
      <w:pPr>
        <w:ind w:firstLine="1365" w:firstLineChars="650"/>
      </w:pPr>
    </w:p>
    <w:p w14:paraId="05852593">
      <w:pPr>
        <w:ind w:firstLine="1365" w:firstLineChars="650"/>
      </w:pPr>
    </w:p>
    <w:p w14:paraId="6327617E">
      <w:pPr>
        <w:ind w:firstLine="1365" w:firstLineChars="650"/>
      </w:pPr>
    </w:p>
    <w:p w14:paraId="67A72138">
      <w:pPr>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ascii="方正小标宋简体" w:eastAsia="方正小标宋简体"/>
          <w:sz w:val="32"/>
          <w:szCs w:val="32"/>
        </w:rPr>
      </w:pPr>
      <w:bookmarkStart w:id="690" w:name="_Toc7944"/>
      <w:bookmarkStart w:id="691" w:name="_Toc32028"/>
      <w:r>
        <w:rPr>
          <w:rFonts w:hint="eastAsia" w:ascii="方正小标宋简体" w:eastAsia="方正小标宋简体"/>
          <w:sz w:val="32"/>
          <w:szCs w:val="32"/>
          <w:u w:val="single"/>
          <w:lang w:eastAsia="zh-CN"/>
        </w:rPr>
        <w:t>　　　　　　　　　　　　</w:t>
      </w:r>
      <w:r>
        <w:rPr>
          <w:rFonts w:hint="eastAsia" w:ascii="方正小标宋简体" w:eastAsia="方正小标宋简体"/>
          <w:sz w:val="32"/>
          <w:szCs w:val="32"/>
        </w:rPr>
        <w:t>工程</w:t>
      </w:r>
      <w:bookmarkEnd w:id="690"/>
      <w:bookmarkEnd w:id="691"/>
    </w:p>
    <w:p w14:paraId="3DBF4894">
      <w:pPr>
        <w:tabs>
          <w:tab w:val="left" w:pos="1525"/>
        </w:tabs>
        <w:jc w:val="center"/>
        <w:rPr>
          <w:rFonts w:ascii="方正小标宋简体" w:eastAsia="方正小标宋简体"/>
          <w:b/>
          <w:sz w:val="32"/>
          <w:szCs w:val="32"/>
        </w:rPr>
      </w:pPr>
    </w:p>
    <w:p w14:paraId="01F47279">
      <w:pPr>
        <w:tabs>
          <w:tab w:val="left" w:pos="1525"/>
        </w:tabs>
        <w:jc w:val="center"/>
        <w:rPr>
          <w:rFonts w:ascii="方正小标宋简体" w:eastAsia="方正小标宋简体"/>
          <w:b/>
          <w:sz w:val="32"/>
          <w:szCs w:val="32"/>
        </w:rPr>
      </w:pPr>
    </w:p>
    <w:p w14:paraId="4D5210E7">
      <w:pPr>
        <w:keepNext w:val="0"/>
        <w:keepLines w:val="0"/>
        <w:pageBreakBefore w:val="0"/>
        <w:widowControl w:val="0"/>
        <w:tabs>
          <w:tab w:val="left" w:pos="1525"/>
        </w:tabs>
        <w:kinsoku/>
        <w:wordWrap/>
        <w:overflowPunct/>
        <w:topLinePunct w:val="0"/>
        <w:autoSpaceDE/>
        <w:autoSpaceDN/>
        <w:bidi w:val="0"/>
        <w:adjustRightInd/>
        <w:snapToGrid/>
        <w:jc w:val="center"/>
        <w:textAlignment w:val="auto"/>
        <w:rPr>
          <w:rFonts w:ascii="方正小标宋简体" w:eastAsia="方正小标宋简体"/>
          <w:sz w:val="52"/>
          <w:szCs w:val="52"/>
        </w:rPr>
      </w:pPr>
      <w:r>
        <w:rPr>
          <w:rFonts w:hint="eastAsia" w:ascii="方正小标宋简体" w:eastAsia="方正小标宋简体"/>
          <w:sz w:val="52"/>
          <w:szCs w:val="52"/>
        </w:rPr>
        <w:t>投  标  总  价</w:t>
      </w:r>
    </w:p>
    <w:p w14:paraId="7743837D">
      <w:pPr>
        <w:rPr>
          <w:sz w:val="28"/>
          <w:szCs w:val="28"/>
        </w:rPr>
      </w:pPr>
    </w:p>
    <w:p w14:paraId="539D0D31">
      <w:pPr>
        <w:rPr>
          <w:sz w:val="28"/>
          <w:szCs w:val="28"/>
        </w:rPr>
      </w:pPr>
    </w:p>
    <w:p w14:paraId="183FC48C">
      <w:pPr>
        <w:rPr>
          <w:sz w:val="28"/>
          <w:szCs w:val="28"/>
        </w:rPr>
      </w:pPr>
    </w:p>
    <w:p w14:paraId="59649C6E">
      <w:pPr>
        <w:rPr>
          <w:sz w:val="28"/>
          <w:szCs w:val="28"/>
        </w:rPr>
      </w:pPr>
    </w:p>
    <w:p w14:paraId="47C0FC04">
      <w:pPr>
        <w:spacing w:line="100" w:lineRule="atLeast"/>
        <w:ind w:firstLine="2520" w:firstLineChars="1200"/>
        <w:rPr>
          <w:szCs w:val="21"/>
        </w:rPr>
      </w:pPr>
      <w:r>
        <w:rPr>
          <w:rFonts w:hint="eastAsia"/>
          <w:szCs w:val="21"/>
        </w:rPr>
        <w:t>投  标  人：</w:t>
      </w:r>
      <w:r>
        <w:rPr>
          <w:rFonts w:hint="eastAsia"/>
          <w:szCs w:val="21"/>
          <w:u w:val="single"/>
        </w:rPr>
        <w:t xml:space="preserve">                       </w:t>
      </w:r>
    </w:p>
    <w:p w14:paraId="3641D619">
      <w:pPr>
        <w:spacing w:line="100" w:lineRule="atLeast"/>
        <w:ind w:firstLine="4305" w:firstLineChars="2050"/>
        <w:rPr>
          <w:szCs w:val="21"/>
        </w:rPr>
      </w:pPr>
      <w:r>
        <w:rPr>
          <w:rFonts w:hint="eastAsia"/>
          <w:szCs w:val="21"/>
        </w:rPr>
        <w:t>（单位公章）</w:t>
      </w:r>
    </w:p>
    <w:p w14:paraId="785B1FCF">
      <w:pPr>
        <w:rPr>
          <w:sz w:val="18"/>
          <w:szCs w:val="18"/>
        </w:rPr>
      </w:pPr>
    </w:p>
    <w:p w14:paraId="307C8700">
      <w:pPr>
        <w:rPr>
          <w:sz w:val="18"/>
          <w:szCs w:val="18"/>
        </w:rPr>
      </w:pPr>
    </w:p>
    <w:p w14:paraId="7EA763F6">
      <w:pPr>
        <w:tabs>
          <w:tab w:val="left" w:pos="3070"/>
        </w:tabs>
        <w:rPr>
          <w:sz w:val="18"/>
          <w:szCs w:val="18"/>
        </w:rPr>
      </w:pPr>
      <w:r>
        <w:rPr>
          <w:sz w:val="18"/>
          <w:szCs w:val="18"/>
        </w:rPr>
        <w:tab/>
      </w:r>
    </w:p>
    <w:p w14:paraId="4013E1A0">
      <w:pPr>
        <w:rPr>
          <w:sz w:val="18"/>
          <w:szCs w:val="18"/>
        </w:rPr>
      </w:pPr>
    </w:p>
    <w:p w14:paraId="016316F9">
      <w:pPr>
        <w:rPr>
          <w:sz w:val="18"/>
          <w:szCs w:val="18"/>
        </w:rPr>
      </w:pPr>
    </w:p>
    <w:p w14:paraId="387899DB">
      <w:pPr>
        <w:rPr>
          <w:sz w:val="18"/>
          <w:szCs w:val="18"/>
        </w:rPr>
      </w:pPr>
    </w:p>
    <w:p w14:paraId="4F25589C">
      <w:pPr>
        <w:rPr>
          <w:sz w:val="18"/>
          <w:szCs w:val="18"/>
        </w:rPr>
      </w:pPr>
    </w:p>
    <w:p w14:paraId="572FD15C">
      <w:pPr>
        <w:rPr>
          <w:sz w:val="18"/>
          <w:szCs w:val="18"/>
        </w:rPr>
      </w:pPr>
    </w:p>
    <w:p w14:paraId="3CACDA7E">
      <w:pPr>
        <w:rPr>
          <w:sz w:val="18"/>
          <w:szCs w:val="18"/>
        </w:rPr>
      </w:pPr>
    </w:p>
    <w:p w14:paraId="79AE1F97">
      <w:pPr>
        <w:rPr>
          <w:sz w:val="18"/>
          <w:szCs w:val="18"/>
        </w:rPr>
      </w:pPr>
    </w:p>
    <w:p w14:paraId="46880044">
      <w:pPr>
        <w:rPr>
          <w:sz w:val="18"/>
          <w:szCs w:val="18"/>
        </w:rPr>
      </w:pPr>
    </w:p>
    <w:p w14:paraId="1D335FBA">
      <w:pPr>
        <w:rPr>
          <w:sz w:val="18"/>
          <w:szCs w:val="18"/>
        </w:rPr>
      </w:pPr>
    </w:p>
    <w:p w14:paraId="1B61FA44">
      <w:pPr>
        <w:rPr>
          <w:sz w:val="18"/>
          <w:szCs w:val="18"/>
        </w:rPr>
      </w:pPr>
    </w:p>
    <w:p w14:paraId="47F0E406">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sz w:val="18"/>
          <w:szCs w:val="18"/>
        </w:rPr>
      </w:pPr>
      <w:r>
        <w:rPr>
          <w:rFonts w:hAnsi="宋体"/>
          <w:szCs w:val="21"/>
        </w:rPr>
        <w:t>编制时间：</w:t>
      </w:r>
      <w:r>
        <w:rPr>
          <w:szCs w:val="21"/>
          <w:u w:val="single"/>
        </w:rPr>
        <w:t xml:space="preserve">       </w:t>
      </w:r>
      <w:r>
        <w:rPr>
          <w:rFonts w:hAnsi="宋体"/>
          <w:szCs w:val="21"/>
          <w:u w:val="single"/>
        </w:rPr>
        <w:t>年</w:t>
      </w:r>
      <w:r>
        <w:rPr>
          <w:szCs w:val="21"/>
          <w:u w:val="single"/>
        </w:rPr>
        <w:t xml:space="preserve">      </w:t>
      </w:r>
      <w:r>
        <w:rPr>
          <w:rFonts w:hAnsi="宋体"/>
          <w:szCs w:val="21"/>
          <w:u w:val="single"/>
        </w:rPr>
        <w:t>月</w:t>
      </w:r>
      <w:r>
        <w:rPr>
          <w:szCs w:val="21"/>
          <w:u w:val="single"/>
        </w:rPr>
        <w:t xml:space="preserve">      </w:t>
      </w:r>
      <w:r>
        <w:rPr>
          <w:rFonts w:hAnsi="宋体"/>
          <w:szCs w:val="21"/>
          <w:u w:val="single"/>
        </w:rPr>
        <w:t>日</w:t>
      </w:r>
    </w:p>
    <w:p w14:paraId="3BD515BE">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1"/>
        <w:rPr>
          <w:rFonts w:hint="eastAsia"/>
        </w:rPr>
      </w:pPr>
      <w:r>
        <w:rPr>
          <w:sz w:val="18"/>
          <w:szCs w:val="18"/>
        </w:rPr>
        <w:br w:type="page"/>
      </w:r>
      <w:bookmarkStart w:id="692" w:name="_Toc10992"/>
      <w:bookmarkStart w:id="693" w:name="_Toc24092"/>
      <w:bookmarkStart w:id="694" w:name="_Toc17108"/>
      <w:r>
        <w:rPr>
          <w:rFonts w:hint="eastAsia"/>
        </w:rPr>
        <w:t>2. 扉页</w:t>
      </w:r>
      <w:bookmarkEnd w:id="692"/>
      <w:bookmarkEnd w:id="693"/>
      <w:bookmarkEnd w:id="694"/>
    </w:p>
    <w:p w14:paraId="3D250319">
      <w:pPr>
        <w:spacing w:line="360" w:lineRule="auto"/>
        <w:outlineLvl w:val="1"/>
        <w:rPr>
          <w:rFonts w:hint="eastAsia"/>
        </w:rPr>
      </w:pPr>
    </w:p>
    <w:p w14:paraId="4B6EB708">
      <w:pPr>
        <w:spacing w:line="360" w:lineRule="auto"/>
        <w:jc w:val="center"/>
        <w:rPr>
          <w:rFonts w:eastAsia="方正小标宋简体"/>
          <w:bCs/>
          <w:sz w:val="32"/>
          <w:szCs w:val="32"/>
        </w:rPr>
      </w:pPr>
    </w:p>
    <w:p w14:paraId="61C2FCBA">
      <w:pPr>
        <w:spacing w:line="360" w:lineRule="auto"/>
        <w:jc w:val="center"/>
        <w:rPr>
          <w:rFonts w:eastAsia="方正小标宋简体"/>
          <w:bCs/>
          <w:sz w:val="32"/>
          <w:szCs w:val="32"/>
        </w:rPr>
      </w:pPr>
      <w:r>
        <w:rPr>
          <w:rFonts w:eastAsia="方正小标宋简体"/>
          <w:bCs/>
          <w:sz w:val="32"/>
          <w:szCs w:val="32"/>
        </w:rPr>
        <w:t>投</w:t>
      </w:r>
      <w:r>
        <w:rPr>
          <w:rFonts w:hint="eastAsia" w:eastAsia="方正小标宋简体"/>
          <w:bCs/>
          <w:sz w:val="32"/>
          <w:szCs w:val="32"/>
          <w:lang w:eastAsia="zh-CN"/>
        </w:rPr>
        <w:t>　</w:t>
      </w:r>
      <w:r>
        <w:rPr>
          <w:rFonts w:eastAsia="方正小标宋简体"/>
          <w:bCs/>
          <w:sz w:val="32"/>
          <w:szCs w:val="32"/>
        </w:rPr>
        <w:t>标</w:t>
      </w:r>
      <w:r>
        <w:rPr>
          <w:rFonts w:hint="eastAsia" w:eastAsia="方正小标宋简体"/>
          <w:bCs/>
          <w:sz w:val="32"/>
          <w:szCs w:val="32"/>
          <w:lang w:eastAsia="zh-CN"/>
        </w:rPr>
        <w:t>　</w:t>
      </w:r>
      <w:r>
        <w:rPr>
          <w:rFonts w:eastAsia="方正小标宋简体"/>
          <w:bCs/>
          <w:sz w:val="32"/>
          <w:szCs w:val="32"/>
        </w:rPr>
        <w:t>总</w:t>
      </w:r>
      <w:r>
        <w:rPr>
          <w:rFonts w:hint="eastAsia" w:eastAsia="方正小标宋简体"/>
          <w:bCs/>
          <w:sz w:val="32"/>
          <w:szCs w:val="32"/>
          <w:lang w:eastAsia="zh-CN"/>
        </w:rPr>
        <w:t>　</w:t>
      </w:r>
      <w:r>
        <w:rPr>
          <w:rFonts w:eastAsia="方正小标宋简体"/>
          <w:bCs/>
          <w:sz w:val="32"/>
          <w:szCs w:val="32"/>
        </w:rPr>
        <w:t>价</w:t>
      </w:r>
    </w:p>
    <w:p w14:paraId="2350478F">
      <w:pPr>
        <w:spacing w:line="360" w:lineRule="auto"/>
        <w:jc w:val="center"/>
        <w:rPr>
          <w:szCs w:val="21"/>
        </w:rPr>
      </w:pPr>
    </w:p>
    <w:p w14:paraId="4900AFA6">
      <w:pPr>
        <w:spacing w:line="360" w:lineRule="auto"/>
        <w:jc w:val="center"/>
        <w:rPr>
          <w:szCs w:val="21"/>
        </w:rPr>
      </w:pPr>
    </w:p>
    <w:p w14:paraId="121D07DB">
      <w:pPr>
        <w:spacing w:line="360" w:lineRule="auto"/>
        <w:jc w:val="center"/>
        <w:rPr>
          <w:szCs w:val="21"/>
        </w:rPr>
      </w:pPr>
    </w:p>
    <w:p w14:paraId="336FE129">
      <w:pPr>
        <w:spacing w:line="480" w:lineRule="auto"/>
        <w:ind w:firstLine="735" w:firstLineChars="350"/>
        <w:rPr>
          <w:szCs w:val="21"/>
          <w:u w:val="single"/>
        </w:rPr>
      </w:pPr>
      <w:r>
        <w:rPr>
          <w:rFonts w:hAnsi="宋体"/>
          <w:szCs w:val="21"/>
        </w:rPr>
        <w:t>招</w:t>
      </w:r>
      <w:r>
        <w:rPr>
          <w:szCs w:val="21"/>
        </w:rPr>
        <w:t xml:space="preserve">  </w:t>
      </w:r>
      <w:r>
        <w:rPr>
          <w:rFonts w:hAnsi="宋体"/>
          <w:szCs w:val="21"/>
        </w:rPr>
        <w:t>标</w:t>
      </w:r>
      <w:r>
        <w:rPr>
          <w:szCs w:val="21"/>
        </w:rPr>
        <w:t xml:space="preserve">  </w:t>
      </w:r>
      <w:r>
        <w:rPr>
          <w:rFonts w:hAnsi="宋体"/>
          <w:szCs w:val="21"/>
        </w:rPr>
        <w:t>人：</w:t>
      </w:r>
      <w:r>
        <w:rPr>
          <w:szCs w:val="21"/>
          <w:u w:val="single"/>
        </w:rPr>
        <w:t xml:space="preserve">                                                           </w:t>
      </w:r>
    </w:p>
    <w:p w14:paraId="1CE4C05C">
      <w:pPr>
        <w:spacing w:line="480" w:lineRule="auto"/>
        <w:ind w:firstLine="1050" w:firstLineChars="500"/>
        <w:rPr>
          <w:szCs w:val="21"/>
        </w:rPr>
      </w:pPr>
    </w:p>
    <w:p w14:paraId="340FF7F4">
      <w:pPr>
        <w:spacing w:line="480" w:lineRule="auto"/>
        <w:ind w:firstLine="735" w:firstLineChars="350"/>
        <w:rPr>
          <w:szCs w:val="21"/>
          <w:u w:val="single"/>
        </w:rPr>
      </w:pPr>
      <w:r>
        <w:rPr>
          <w:rFonts w:hAnsi="宋体"/>
          <w:szCs w:val="21"/>
        </w:rPr>
        <w:t>工程名称：</w:t>
      </w:r>
      <w:r>
        <w:rPr>
          <w:szCs w:val="21"/>
          <w:u w:val="single"/>
        </w:rPr>
        <w:t xml:space="preserve">                                                             </w:t>
      </w:r>
    </w:p>
    <w:p w14:paraId="2C7F1ACB">
      <w:pPr>
        <w:spacing w:line="480" w:lineRule="auto"/>
        <w:ind w:firstLine="1050" w:firstLineChars="500"/>
        <w:rPr>
          <w:szCs w:val="21"/>
        </w:rPr>
      </w:pPr>
    </w:p>
    <w:p w14:paraId="355FFDD8">
      <w:pPr>
        <w:spacing w:line="480" w:lineRule="auto"/>
        <w:ind w:firstLine="735" w:firstLineChars="350"/>
        <w:rPr>
          <w:szCs w:val="21"/>
        </w:rPr>
      </w:pPr>
      <w:r>
        <w:rPr>
          <w:rFonts w:hAnsi="宋体"/>
          <w:szCs w:val="21"/>
        </w:rPr>
        <w:t>投标总价（小写）：</w:t>
      </w:r>
      <w:r>
        <w:rPr>
          <w:szCs w:val="21"/>
          <w:u w:val="single"/>
        </w:rPr>
        <w:t xml:space="preserve">                                                     </w:t>
      </w:r>
    </w:p>
    <w:p w14:paraId="6CB1B736">
      <w:pPr>
        <w:spacing w:line="480" w:lineRule="auto"/>
        <w:rPr>
          <w:szCs w:val="21"/>
          <w:u w:val="single"/>
        </w:rPr>
      </w:pPr>
      <w:r>
        <w:rPr>
          <w:szCs w:val="21"/>
        </w:rPr>
        <w:t xml:space="preserve">               </w:t>
      </w:r>
      <w:r>
        <w:rPr>
          <w:rFonts w:hAnsi="宋体"/>
          <w:szCs w:val="21"/>
        </w:rPr>
        <w:t>（大写）：</w:t>
      </w:r>
      <w:r>
        <w:rPr>
          <w:szCs w:val="21"/>
          <w:u w:val="single"/>
        </w:rPr>
        <w:t xml:space="preserve">                                                    </w:t>
      </w:r>
    </w:p>
    <w:p w14:paraId="7D5ADCC3">
      <w:pPr>
        <w:spacing w:line="480" w:lineRule="auto"/>
        <w:rPr>
          <w:szCs w:val="21"/>
        </w:rPr>
      </w:pPr>
    </w:p>
    <w:p w14:paraId="191174E8">
      <w:pPr>
        <w:spacing w:line="480" w:lineRule="auto"/>
        <w:rPr>
          <w:szCs w:val="21"/>
        </w:rPr>
      </w:pPr>
    </w:p>
    <w:p w14:paraId="059E9453">
      <w:pPr>
        <w:spacing w:line="480" w:lineRule="auto"/>
        <w:rPr>
          <w:szCs w:val="21"/>
        </w:rPr>
      </w:pPr>
    </w:p>
    <w:p w14:paraId="7EDB8093">
      <w:pPr>
        <w:spacing w:line="480" w:lineRule="auto"/>
        <w:ind w:firstLine="630" w:firstLineChars="300"/>
        <w:rPr>
          <w:szCs w:val="21"/>
        </w:rPr>
      </w:pPr>
      <w:r>
        <w:rPr>
          <w:rFonts w:hAnsi="宋体"/>
          <w:szCs w:val="21"/>
        </w:rPr>
        <w:t>投</w:t>
      </w:r>
      <w:r>
        <w:rPr>
          <w:szCs w:val="21"/>
        </w:rPr>
        <w:t xml:space="preserve">  </w:t>
      </w:r>
      <w:r>
        <w:rPr>
          <w:rFonts w:hAnsi="宋体"/>
          <w:szCs w:val="21"/>
        </w:rPr>
        <w:t>标</w:t>
      </w:r>
      <w:r>
        <w:rPr>
          <w:szCs w:val="21"/>
        </w:rPr>
        <w:t xml:space="preserve">  </w:t>
      </w:r>
      <w:r>
        <w:rPr>
          <w:rFonts w:hAnsi="宋体"/>
          <w:szCs w:val="21"/>
        </w:rPr>
        <w:t>人：</w:t>
      </w:r>
      <w:r>
        <w:rPr>
          <w:szCs w:val="21"/>
        </w:rPr>
        <w:t xml:space="preserve"> </w:t>
      </w:r>
      <w:r>
        <w:rPr>
          <w:szCs w:val="21"/>
          <w:u w:val="single"/>
        </w:rPr>
        <w:t xml:space="preserve">                                                   </w:t>
      </w:r>
      <w:r>
        <w:rPr>
          <w:rFonts w:hAnsi="宋体"/>
          <w:szCs w:val="21"/>
        </w:rPr>
        <w:t>（单位公章）</w:t>
      </w:r>
    </w:p>
    <w:p w14:paraId="7090B617">
      <w:pPr>
        <w:ind w:firstLine="1050" w:firstLineChars="500"/>
        <w:rPr>
          <w:szCs w:val="21"/>
        </w:rPr>
      </w:pPr>
    </w:p>
    <w:p w14:paraId="0A0030C9">
      <w:pPr>
        <w:ind w:firstLine="630" w:firstLineChars="300"/>
        <w:rPr>
          <w:szCs w:val="21"/>
        </w:rPr>
      </w:pPr>
      <w:r>
        <w:rPr>
          <w:rFonts w:hAnsi="宋体"/>
          <w:szCs w:val="21"/>
        </w:rPr>
        <w:t>法定代表人或</w:t>
      </w:r>
    </w:p>
    <w:p w14:paraId="71772EF6">
      <w:pPr>
        <w:ind w:firstLine="630" w:firstLineChars="300"/>
        <w:rPr>
          <w:szCs w:val="21"/>
        </w:rPr>
      </w:pPr>
      <w:r>
        <w:rPr>
          <w:rFonts w:hAnsi="宋体"/>
          <w:szCs w:val="21"/>
        </w:rPr>
        <w:t>委托代理人：</w:t>
      </w:r>
      <w:r>
        <w:rPr>
          <w:szCs w:val="21"/>
          <w:u w:val="single"/>
        </w:rPr>
        <w:t xml:space="preserve">                                                    </w:t>
      </w:r>
      <w:r>
        <w:rPr>
          <w:rFonts w:hAnsi="宋体"/>
          <w:szCs w:val="21"/>
        </w:rPr>
        <w:t>（签字盖章）</w:t>
      </w:r>
    </w:p>
    <w:p w14:paraId="2507340C">
      <w:pPr>
        <w:ind w:firstLine="630" w:firstLineChars="300"/>
        <w:rPr>
          <w:szCs w:val="21"/>
        </w:rPr>
      </w:pPr>
    </w:p>
    <w:p w14:paraId="06552599">
      <w:pPr>
        <w:ind w:firstLine="630" w:firstLineChars="300"/>
        <w:outlineLvl w:val="2"/>
        <w:rPr>
          <w:szCs w:val="21"/>
        </w:rPr>
      </w:pPr>
      <w:bookmarkStart w:id="695" w:name="_Toc28950"/>
      <w:bookmarkStart w:id="696" w:name="_Toc15684"/>
      <w:r>
        <w:rPr>
          <w:rFonts w:hAnsi="宋体"/>
          <w:szCs w:val="21"/>
        </w:rPr>
        <w:t>造价工程师</w:t>
      </w:r>
      <w:bookmarkEnd w:id="695"/>
      <w:bookmarkEnd w:id="696"/>
    </w:p>
    <w:p w14:paraId="21ACD6DE">
      <w:pPr>
        <w:ind w:firstLine="630" w:firstLineChars="300"/>
        <w:rPr>
          <w:szCs w:val="21"/>
        </w:rPr>
      </w:pPr>
      <w:r>
        <w:rPr>
          <w:rFonts w:hAnsi="宋体"/>
          <w:szCs w:val="21"/>
        </w:rPr>
        <w:t>或造</w:t>
      </w:r>
      <w:r>
        <w:rPr>
          <w:szCs w:val="21"/>
        </w:rPr>
        <w:t xml:space="preserve"> </w:t>
      </w:r>
      <w:r>
        <w:rPr>
          <w:rFonts w:hAnsi="宋体"/>
          <w:szCs w:val="21"/>
        </w:rPr>
        <w:t>价</w:t>
      </w:r>
      <w:r>
        <w:rPr>
          <w:szCs w:val="21"/>
        </w:rPr>
        <w:t xml:space="preserve"> </w:t>
      </w:r>
      <w:r>
        <w:rPr>
          <w:rFonts w:hAnsi="宋体"/>
          <w:szCs w:val="21"/>
        </w:rPr>
        <w:t>员：</w:t>
      </w:r>
      <w:r>
        <w:rPr>
          <w:szCs w:val="21"/>
          <w:u w:val="single"/>
        </w:rPr>
        <w:t xml:space="preserve">                                                </w:t>
      </w:r>
      <w:r>
        <w:rPr>
          <w:rFonts w:hAnsi="宋体"/>
          <w:szCs w:val="21"/>
        </w:rPr>
        <w:t>（签字盖专用章）</w:t>
      </w:r>
    </w:p>
    <w:p w14:paraId="5210CE58">
      <w:pPr>
        <w:spacing w:line="480" w:lineRule="auto"/>
        <w:ind w:firstLine="1680" w:firstLineChars="800"/>
        <w:rPr>
          <w:szCs w:val="21"/>
        </w:rPr>
      </w:pPr>
    </w:p>
    <w:p w14:paraId="0152F2C3">
      <w:pPr>
        <w:spacing w:line="480" w:lineRule="auto"/>
        <w:ind w:firstLine="1680" w:firstLineChars="800"/>
        <w:rPr>
          <w:szCs w:val="21"/>
        </w:rPr>
      </w:pPr>
    </w:p>
    <w:p w14:paraId="3BFABF1B">
      <w:pPr>
        <w:spacing w:line="480" w:lineRule="auto"/>
        <w:jc w:val="center"/>
        <w:rPr>
          <w:szCs w:val="21"/>
          <w:u w:val="single"/>
        </w:rPr>
      </w:pPr>
      <w:r>
        <w:rPr>
          <w:rFonts w:hAnsi="宋体"/>
          <w:szCs w:val="21"/>
        </w:rPr>
        <w:t>编制时间：</w:t>
      </w:r>
      <w:r>
        <w:rPr>
          <w:szCs w:val="21"/>
          <w:u w:val="single"/>
        </w:rPr>
        <w:t xml:space="preserve">        </w:t>
      </w:r>
      <w:r>
        <w:rPr>
          <w:rFonts w:hAnsi="宋体"/>
          <w:szCs w:val="21"/>
          <w:u w:val="single"/>
        </w:rPr>
        <w:t>年</w:t>
      </w:r>
      <w:r>
        <w:rPr>
          <w:szCs w:val="21"/>
          <w:u w:val="single"/>
        </w:rPr>
        <w:t xml:space="preserve">        </w:t>
      </w:r>
      <w:r>
        <w:rPr>
          <w:rFonts w:hAnsi="宋体"/>
          <w:szCs w:val="21"/>
          <w:u w:val="single"/>
        </w:rPr>
        <w:t>月</w:t>
      </w:r>
      <w:r>
        <w:rPr>
          <w:szCs w:val="21"/>
          <w:u w:val="single"/>
        </w:rPr>
        <w:t xml:space="preserve">        </w:t>
      </w:r>
      <w:r>
        <w:rPr>
          <w:rFonts w:hAnsi="宋体"/>
          <w:szCs w:val="21"/>
          <w:u w:val="single"/>
        </w:rPr>
        <w:t>日</w:t>
      </w:r>
    </w:p>
    <w:p w14:paraId="78F15DF9">
      <w:pPr>
        <w:spacing w:line="360" w:lineRule="auto"/>
        <w:jc w:val="center"/>
        <w:rPr>
          <w:szCs w:val="21"/>
        </w:rPr>
      </w:pPr>
      <w:r>
        <w:rPr>
          <w:szCs w:val="21"/>
        </w:rPr>
        <w:br w:type="page"/>
      </w:r>
    </w:p>
    <w:p w14:paraId="33B4BF78">
      <w:pPr>
        <w:spacing w:line="360" w:lineRule="auto"/>
        <w:outlineLvl w:val="1"/>
      </w:pPr>
      <w:bookmarkStart w:id="697" w:name="_Toc14771"/>
      <w:bookmarkStart w:id="698" w:name="_Toc25775"/>
      <w:bookmarkStart w:id="699" w:name="_Toc16543"/>
      <w:r>
        <w:rPr>
          <w:rFonts w:hint="eastAsia"/>
        </w:rPr>
        <w:t>3. 填表说明</w:t>
      </w:r>
      <w:bookmarkEnd w:id="697"/>
      <w:bookmarkEnd w:id="698"/>
      <w:bookmarkEnd w:id="699"/>
    </w:p>
    <w:p w14:paraId="61DEC473">
      <w:pPr>
        <w:spacing w:line="360" w:lineRule="auto"/>
        <w:jc w:val="center"/>
        <w:rPr>
          <w:rFonts w:eastAsia="方正小标宋简体"/>
          <w:bCs/>
          <w:sz w:val="28"/>
          <w:szCs w:val="28"/>
        </w:rPr>
      </w:pPr>
      <w:r>
        <w:rPr>
          <w:rFonts w:eastAsia="方正小标宋简体"/>
          <w:bCs/>
          <w:sz w:val="28"/>
          <w:szCs w:val="28"/>
        </w:rPr>
        <w:t>填</w:t>
      </w:r>
      <w:r>
        <w:rPr>
          <w:rFonts w:hint="eastAsia" w:eastAsia="方正小标宋简体"/>
          <w:bCs/>
          <w:sz w:val="28"/>
          <w:szCs w:val="28"/>
          <w:lang w:eastAsia="zh-CN"/>
        </w:rPr>
        <w:t>　</w:t>
      </w:r>
      <w:r>
        <w:rPr>
          <w:rFonts w:eastAsia="方正小标宋简体"/>
          <w:bCs/>
          <w:sz w:val="28"/>
          <w:szCs w:val="28"/>
        </w:rPr>
        <w:t>表</w:t>
      </w:r>
      <w:r>
        <w:rPr>
          <w:rFonts w:hint="eastAsia" w:eastAsia="方正小标宋简体"/>
          <w:bCs/>
          <w:sz w:val="28"/>
          <w:szCs w:val="28"/>
          <w:lang w:eastAsia="zh-CN"/>
        </w:rPr>
        <w:t>　</w:t>
      </w:r>
      <w:r>
        <w:rPr>
          <w:rFonts w:eastAsia="方正小标宋简体"/>
          <w:bCs/>
          <w:sz w:val="28"/>
          <w:szCs w:val="28"/>
        </w:rPr>
        <w:t>须</w:t>
      </w:r>
      <w:r>
        <w:rPr>
          <w:rFonts w:hint="eastAsia" w:eastAsia="方正小标宋简体"/>
          <w:bCs/>
          <w:sz w:val="28"/>
          <w:szCs w:val="28"/>
          <w:lang w:eastAsia="zh-CN"/>
        </w:rPr>
        <w:t>　</w:t>
      </w:r>
      <w:r>
        <w:rPr>
          <w:rFonts w:eastAsia="方正小标宋简体"/>
          <w:bCs/>
          <w:sz w:val="28"/>
          <w:szCs w:val="28"/>
        </w:rPr>
        <w:t>知</w:t>
      </w:r>
    </w:p>
    <w:p w14:paraId="581F983F">
      <w:pPr>
        <w:spacing w:line="360" w:lineRule="exact"/>
        <w:ind w:firstLine="207" w:firstLineChars="98"/>
        <w:rPr>
          <w:szCs w:val="21"/>
        </w:rPr>
      </w:pPr>
      <w:r>
        <w:rPr>
          <w:b/>
          <w:szCs w:val="21"/>
        </w:rPr>
        <w:t xml:space="preserve">1  </w:t>
      </w:r>
      <w:r>
        <w:rPr>
          <w:rFonts w:hAnsi="宋体"/>
          <w:szCs w:val="21"/>
        </w:rPr>
        <w:t>工程量清单与计价格式中所有要求签字、盖章的地方，必须由规定的单位和人员签字、盖章。</w:t>
      </w:r>
    </w:p>
    <w:p w14:paraId="3E94C151">
      <w:pPr>
        <w:spacing w:line="360" w:lineRule="exact"/>
        <w:ind w:firstLine="207" w:firstLineChars="98"/>
        <w:outlineLvl w:val="1"/>
        <w:rPr>
          <w:szCs w:val="21"/>
        </w:rPr>
      </w:pPr>
      <w:bookmarkStart w:id="700" w:name="_Toc17578"/>
      <w:bookmarkStart w:id="701" w:name="_Toc7738"/>
      <w:r>
        <w:rPr>
          <w:b/>
          <w:szCs w:val="21"/>
        </w:rPr>
        <w:t xml:space="preserve">2  </w:t>
      </w:r>
      <w:r>
        <w:rPr>
          <w:rFonts w:hAnsi="宋体"/>
          <w:szCs w:val="21"/>
        </w:rPr>
        <w:t>工程量清单与计价格式中除另有规定外，任何内容不得修改。</w:t>
      </w:r>
      <w:bookmarkEnd w:id="700"/>
      <w:bookmarkEnd w:id="701"/>
    </w:p>
    <w:p w14:paraId="1A58D6DD">
      <w:pPr>
        <w:spacing w:line="360" w:lineRule="exact"/>
        <w:ind w:firstLine="207" w:firstLineChars="98"/>
        <w:rPr>
          <w:szCs w:val="21"/>
        </w:rPr>
      </w:pPr>
      <w:r>
        <w:rPr>
          <w:b/>
          <w:szCs w:val="21"/>
        </w:rPr>
        <w:t xml:space="preserve">3  </w:t>
      </w:r>
      <w:r>
        <w:rPr>
          <w:rFonts w:hAnsi="宋体"/>
          <w:szCs w:val="21"/>
        </w:rPr>
        <w:t>工程量清单</w:t>
      </w:r>
      <w:r>
        <w:rPr>
          <w:rFonts w:hAnsi="宋体"/>
          <w:color w:val="000000"/>
          <w:szCs w:val="21"/>
        </w:rPr>
        <w:t>与</w:t>
      </w:r>
      <w:r>
        <w:rPr>
          <w:rFonts w:hAnsi="宋体"/>
          <w:szCs w:val="21"/>
        </w:rPr>
        <w:t>计价格式中要求填报的单价与合价，投标人均应填报，未填报的单价与合价，视为此项费用已包含在工程量清单的其他单价与合价中。</w:t>
      </w:r>
    </w:p>
    <w:p w14:paraId="3CACAF1F">
      <w:pPr>
        <w:spacing w:line="360" w:lineRule="exact"/>
        <w:ind w:firstLine="207" w:firstLineChars="98"/>
        <w:rPr>
          <w:szCs w:val="21"/>
        </w:rPr>
      </w:pPr>
      <w:r>
        <w:rPr>
          <w:b/>
          <w:szCs w:val="21"/>
        </w:rPr>
        <w:t xml:space="preserve">4  </w:t>
      </w:r>
      <w:r>
        <w:rPr>
          <w:rFonts w:hAnsi="宋体"/>
          <w:szCs w:val="21"/>
        </w:rPr>
        <w:t>金额（价格）以招标文件规定的币种表示。</w:t>
      </w:r>
    </w:p>
    <w:p w14:paraId="6BB36EE8">
      <w:pPr>
        <w:spacing w:line="360" w:lineRule="auto"/>
        <w:outlineLvl w:val="1"/>
      </w:pPr>
      <w:r>
        <w:rPr>
          <w:szCs w:val="21"/>
        </w:rPr>
        <w:br w:type="page"/>
      </w:r>
      <w:bookmarkStart w:id="702" w:name="_Toc5720"/>
      <w:bookmarkStart w:id="703" w:name="_Toc7020"/>
      <w:bookmarkStart w:id="704" w:name="_Toc30989"/>
      <w:r>
        <w:rPr>
          <w:rFonts w:hint="eastAsia"/>
        </w:rPr>
        <w:t>4. 工程量清单编制说明</w:t>
      </w:r>
      <w:bookmarkEnd w:id="702"/>
      <w:bookmarkEnd w:id="703"/>
      <w:bookmarkEnd w:id="704"/>
    </w:p>
    <w:p w14:paraId="727F74D8">
      <w:pPr>
        <w:spacing w:line="360" w:lineRule="auto"/>
        <w:jc w:val="center"/>
        <w:outlineLvl w:val="2"/>
        <w:rPr>
          <w:rFonts w:ascii="黑体" w:eastAsia="黑体"/>
          <w:bCs/>
          <w:szCs w:val="21"/>
        </w:rPr>
      </w:pPr>
      <w:bookmarkStart w:id="705" w:name="_Toc4348"/>
      <w:bookmarkStart w:id="706" w:name="_Toc8544"/>
      <w:r>
        <w:rPr>
          <w:rFonts w:hint="eastAsia" w:ascii="黑体" w:eastAsia="黑体"/>
          <w:bCs/>
          <w:szCs w:val="21"/>
        </w:rPr>
        <w:t>工程量清单编制说明</w:t>
      </w:r>
      <w:bookmarkEnd w:id="705"/>
      <w:bookmarkEnd w:id="706"/>
    </w:p>
    <w:p w14:paraId="30000655">
      <w:pPr>
        <w:spacing w:line="360" w:lineRule="atLeast"/>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6"/>
      </w:tblGrid>
      <w:tr w14:paraId="60837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02" w:hRule="atLeast"/>
          <w:jc w:val="center"/>
        </w:trPr>
        <w:tc>
          <w:tcPr>
            <w:tcW w:w="5000" w:type="pct"/>
          </w:tcPr>
          <w:p w14:paraId="5199A2D0">
            <w:pPr>
              <w:spacing w:line="360" w:lineRule="atLeast"/>
              <w:rPr>
                <w:szCs w:val="21"/>
              </w:rPr>
            </w:pPr>
          </w:p>
          <w:p w14:paraId="3E39962F">
            <w:pPr>
              <w:spacing w:line="360" w:lineRule="atLeast"/>
              <w:rPr>
                <w:szCs w:val="21"/>
              </w:rPr>
            </w:pPr>
          </w:p>
          <w:p w14:paraId="5B6D4AAB">
            <w:pPr>
              <w:spacing w:line="360" w:lineRule="atLeast"/>
              <w:rPr>
                <w:szCs w:val="21"/>
              </w:rPr>
            </w:pPr>
          </w:p>
          <w:p w14:paraId="7AE4CDE5">
            <w:pPr>
              <w:spacing w:line="360" w:lineRule="atLeast"/>
              <w:rPr>
                <w:szCs w:val="21"/>
              </w:rPr>
            </w:pPr>
          </w:p>
          <w:p w14:paraId="54B8FDB4">
            <w:pPr>
              <w:spacing w:line="360" w:lineRule="atLeast"/>
              <w:rPr>
                <w:szCs w:val="21"/>
              </w:rPr>
            </w:pPr>
          </w:p>
          <w:p w14:paraId="4D69B10F">
            <w:pPr>
              <w:spacing w:line="360" w:lineRule="atLeast"/>
              <w:rPr>
                <w:szCs w:val="21"/>
              </w:rPr>
            </w:pPr>
          </w:p>
          <w:p w14:paraId="686CE071">
            <w:pPr>
              <w:spacing w:line="360" w:lineRule="atLeast"/>
              <w:rPr>
                <w:szCs w:val="21"/>
              </w:rPr>
            </w:pPr>
          </w:p>
          <w:p w14:paraId="03D03C5A">
            <w:pPr>
              <w:spacing w:line="360" w:lineRule="atLeast"/>
              <w:rPr>
                <w:szCs w:val="21"/>
              </w:rPr>
            </w:pPr>
          </w:p>
          <w:p w14:paraId="7F45F7BE">
            <w:pPr>
              <w:spacing w:line="360" w:lineRule="atLeast"/>
              <w:rPr>
                <w:szCs w:val="21"/>
              </w:rPr>
            </w:pPr>
          </w:p>
          <w:p w14:paraId="6A3FF748">
            <w:pPr>
              <w:spacing w:line="360" w:lineRule="atLeast"/>
              <w:rPr>
                <w:szCs w:val="21"/>
              </w:rPr>
            </w:pPr>
          </w:p>
          <w:p w14:paraId="762CF211">
            <w:pPr>
              <w:spacing w:line="360" w:lineRule="atLeast"/>
              <w:rPr>
                <w:szCs w:val="21"/>
              </w:rPr>
            </w:pPr>
          </w:p>
          <w:p w14:paraId="1CA9DC44">
            <w:pPr>
              <w:spacing w:line="360" w:lineRule="atLeast"/>
              <w:rPr>
                <w:szCs w:val="21"/>
              </w:rPr>
            </w:pPr>
          </w:p>
          <w:p w14:paraId="728CBDA1">
            <w:pPr>
              <w:spacing w:line="360" w:lineRule="atLeast"/>
              <w:rPr>
                <w:szCs w:val="21"/>
              </w:rPr>
            </w:pPr>
          </w:p>
          <w:p w14:paraId="5B258CE6">
            <w:pPr>
              <w:spacing w:line="360" w:lineRule="atLeast"/>
              <w:rPr>
                <w:szCs w:val="21"/>
              </w:rPr>
            </w:pPr>
          </w:p>
          <w:p w14:paraId="58F756F4">
            <w:pPr>
              <w:spacing w:line="360" w:lineRule="atLeast"/>
              <w:rPr>
                <w:szCs w:val="21"/>
              </w:rPr>
            </w:pPr>
          </w:p>
          <w:p w14:paraId="7D9DCB60">
            <w:pPr>
              <w:spacing w:line="360" w:lineRule="atLeast"/>
              <w:rPr>
                <w:szCs w:val="21"/>
              </w:rPr>
            </w:pPr>
          </w:p>
          <w:p w14:paraId="3FF3F13E">
            <w:pPr>
              <w:spacing w:line="360" w:lineRule="atLeast"/>
              <w:rPr>
                <w:szCs w:val="21"/>
              </w:rPr>
            </w:pPr>
          </w:p>
          <w:p w14:paraId="47084FD0">
            <w:pPr>
              <w:spacing w:line="360" w:lineRule="atLeast"/>
              <w:rPr>
                <w:szCs w:val="21"/>
              </w:rPr>
            </w:pPr>
          </w:p>
          <w:p w14:paraId="0803420F">
            <w:pPr>
              <w:spacing w:line="360" w:lineRule="atLeast"/>
              <w:rPr>
                <w:szCs w:val="21"/>
              </w:rPr>
            </w:pPr>
          </w:p>
          <w:p w14:paraId="30A5B032">
            <w:pPr>
              <w:spacing w:line="360" w:lineRule="atLeast"/>
              <w:rPr>
                <w:szCs w:val="21"/>
              </w:rPr>
            </w:pPr>
          </w:p>
          <w:p w14:paraId="67951F2F">
            <w:pPr>
              <w:spacing w:line="360" w:lineRule="atLeast"/>
              <w:rPr>
                <w:szCs w:val="21"/>
              </w:rPr>
            </w:pPr>
          </w:p>
        </w:tc>
      </w:tr>
    </w:tbl>
    <w:p w14:paraId="1D996370">
      <w:pPr>
        <w:spacing w:line="360" w:lineRule="auto"/>
        <w:ind w:left="525" w:leftChars="100" w:hanging="315" w:hangingChars="150"/>
        <w:rPr>
          <w:szCs w:val="21"/>
        </w:rPr>
      </w:pPr>
      <w:r>
        <w:rPr>
          <w:szCs w:val="21"/>
        </w:rPr>
        <w:t xml:space="preserve">  </w:t>
      </w:r>
      <w:r>
        <w:rPr>
          <w:rFonts w:hint="eastAsia"/>
          <w:szCs w:val="21"/>
        </w:rPr>
        <w:t xml:space="preserve"> </w:t>
      </w:r>
      <w:r>
        <w:rPr>
          <w:rFonts w:hint="eastAsia"/>
          <w:szCs w:val="21"/>
        </w:rPr>
        <w:br w:type="page"/>
      </w:r>
    </w:p>
    <w:p w14:paraId="25CE5CEB">
      <w:pPr>
        <w:spacing w:line="360" w:lineRule="auto"/>
        <w:outlineLvl w:val="1"/>
      </w:pPr>
      <w:bookmarkStart w:id="707" w:name="_Toc30600"/>
      <w:bookmarkStart w:id="708" w:name="_Toc30559"/>
      <w:bookmarkStart w:id="709" w:name="_Toc19226"/>
      <w:r>
        <w:rPr>
          <w:rFonts w:hint="eastAsia"/>
        </w:rPr>
        <w:t>5. 工程量清单报价说明</w:t>
      </w:r>
      <w:bookmarkEnd w:id="707"/>
      <w:bookmarkEnd w:id="708"/>
      <w:bookmarkEnd w:id="709"/>
    </w:p>
    <w:p w14:paraId="263F102A">
      <w:pPr>
        <w:spacing w:line="360" w:lineRule="auto"/>
        <w:jc w:val="center"/>
        <w:outlineLvl w:val="2"/>
        <w:rPr>
          <w:rFonts w:ascii="黑体" w:eastAsia="黑体"/>
          <w:bCs/>
          <w:szCs w:val="21"/>
        </w:rPr>
      </w:pPr>
      <w:bookmarkStart w:id="710" w:name="_Toc29547"/>
      <w:bookmarkStart w:id="711" w:name="_Toc2296"/>
      <w:r>
        <w:rPr>
          <w:rFonts w:hint="eastAsia" w:ascii="黑体" w:eastAsia="黑体"/>
          <w:bCs/>
          <w:szCs w:val="21"/>
        </w:rPr>
        <w:t>工程量清单报价说明</w:t>
      </w:r>
      <w:bookmarkEnd w:id="710"/>
      <w:bookmarkEnd w:id="711"/>
    </w:p>
    <w:p w14:paraId="4A21AF88">
      <w:pPr>
        <w:spacing w:line="360" w:lineRule="auto"/>
        <w:ind w:firstLine="180" w:firstLineChars="100"/>
        <w:rPr>
          <w:sz w:val="18"/>
          <w:szCs w:val="18"/>
        </w:rPr>
      </w:pPr>
      <w:r>
        <w:rPr>
          <w:rFonts w:hAnsi="宋体"/>
          <w:sz w:val="18"/>
          <w:szCs w:val="18"/>
        </w:rPr>
        <w:t>工程名称：</w:t>
      </w:r>
      <w:r>
        <w:rPr>
          <w:sz w:val="18"/>
          <w:szCs w:val="18"/>
        </w:rPr>
        <w:t xml:space="preserve">                                         </w:t>
      </w:r>
      <w:r>
        <w:rPr>
          <w:rFonts w:hint="eastAsia"/>
          <w:sz w:val="18"/>
          <w:szCs w:val="18"/>
        </w:rPr>
        <w:t xml:space="preserve">                    </w:t>
      </w:r>
      <w:r>
        <w:rPr>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r>
        <w:rPr>
          <w:sz w:val="18"/>
          <w:szCs w:val="18"/>
        </w:rPr>
        <w:t xml:space="preserve"> </w:t>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6"/>
      </w:tblGrid>
      <w:tr w14:paraId="4289C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7" w:hRule="atLeast"/>
          <w:jc w:val="center"/>
        </w:trPr>
        <w:tc>
          <w:tcPr>
            <w:tcW w:w="5000" w:type="pct"/>
          </w:tcPr>
          <w:p w14:paraId="565298BB">
            <w:pPr>
              <w:spacing w:line="360" w:lineRule="atLeast"/>
              <w:rPr>
                <w:szCs w:val="21"/>
              </w:rPr>
            </w:pPr>
          </w:p>
          <w:p w14:paraId="7A88DCB3">
            <w:pPr>
              <w:spacing w:line="360" w:lineRule="atLeast"/>
              <w:rPr>
                <w:szCs w:val="21"/>
              </w:rPr>
            </w:pPr>
          </w:p>
          <w:p w14:paraId="37D89918">
            <w:pPr>
              <w:spacing w:line="360" w:lineRule="atLeast"/>
              <w:rPr>
                <w:szCs w:val="21"/>
              </w:rPr>
            </w:pPr>
          </w:p>
          <w:p w14:paraId="1F521E71">
            <w:pPr>
              <w:spacing w:line="360" w:lineRule="atLeast"/>
              <w:rPr>
                <w:szCs w:val="21"/>
              </w:rPr>
            </w:pPr>
          </w:p>
          <w:p w14:paraId="6784DEED">
            <w:pPr>
              <w:spacing w:line="360" w:lineRule="atLeast"/>
              <w:rPr>
                <w:szCs w:val="21"/>
              </w:rPr>
            </w:pPr>
          </w:p>
          <w:p w14:paraId="66753889">
            <w:pPr>
              <w:spacing w:line="360" w:lineRule="atLeast"/>
              <w:rPr>
                <w:szCs w:val="21"/>
              </w:rPr>
            </w:pPr>
          </w:p>
          <w:p w14:paraId="6169BE8B">
            <w:pPr>
              <w:spacing w:line="360" w:lineRule="atLeast"/>
              <w:rPr>
                <w:szCs w:val="21"/>
              </w:rPr>
            </w:pPr>
          </w:p>
          <w:p w14:paraId="70FF66CE">
            <w:pPr>
              <w:spacing w:line="360" w:lineRule="atLeast"/>
              <w:rPr>
                <w:szCs w:val="21"/>
              </w:rPr>
            </w:pPr>
          </w:p>
          <w:p w14:paraId="2F1E054C">
            <w:pPr>
              <w:spacing w:line="360" w:lineRule="atLeast"/>
              <w:rPr>
                <w:szCs w:val="21"/>
              </w:rPr>
            </w:pPr>
          </w:p>
          <w:p w14:paraId="7229D0E2">
            <w:pPr>
              <w:spacing w:line="360" w:lineRule="atLeast"/>
              <w:rPr>
                <w:szCs w:val="21"/>
              </w:rPr>
            </w:pPr>
          </w:p>
          <w:p w14:paraId="667C68C8">
            <w:pPr>
              <w:spacing w:line="360" w:lineRule="atLeast"/>
              <w:rPr>
                <w:szCs w:val="21"/>
              </w:rPr>
            </w:pPr>
          </w:p>
          <w:p w14:paraId="3CE31D74">
            <w:pPr>
              <w:spacing w:line="360" w:lineRule="atLeast"/>
              <w:rPr>
                <w:szCs w:val="21"/>
              </w:rPr>
            </w:pPr>
          </w:p>
          <w:p w14:paraId="0AB27118">
            <w:pPr>
              <w:spacing w:line="360" w:lineRule="atLeast"/>
              <w:rPr>
                <w:szCs w:val="21"/>
              </w:rPr>
            </w:pPr>
          </w:p>
          <w:p w14:paraId="2C5E6851">
            <w:pPr>
              <w:spacing w:line="360" w:lineRule="atLeast"/>
              <w:rPr>
                <w:szCs w:val="21"/>
              </w:rPr>
            </w:pPr>
          </w:p>
          <w:p w14:paraId="60561BB1">
            <w:pPr>
              <w:spacing w:line="360" w:lineRule="atLeast"/>
              <w:rPr>
                <w:szCs w:val="21"/>
              </w:rPr>
            </w:pPr>
          </w:p>
          <w:p w14:paraId="281F0250">
            <w:pPr>
              <w:spacing w:line="360" w:lineRule="atLeast"/>
              <w:rPr>
                <w:szCs w:val="21"/>
              </w:rPr>
            </w:pPr>
          </w:p>
          <w:p w14:paraId="0284DEED">
            <w:pPr>
              <w:spacing w:line="360" w:lineRule="atLeast"/>
              <w:rPr>
                <w:szCs w:val="21"/>
              </w:rPr>
            </w:pPr>
          </w:p>
          <w:p w14:paraId="6AE731C3">
            <w:pPr>
              <w:spacing w:line="360" w:lineRule="atLeast"/>
              <w:rPr>
                <w:szCs w:val="21"/>
              </w:rPr>
            </w:pPr>
          </w:p>
          <w:p w14:paraId="44464374">
            <w:pPr>
              <w:spacing w:line="360" w:lineRule="atLeast"/>
              <w:rPr>
                <w:szCs w:val="21"/>
              </w:rPr>
            </w:pPr>
          </w:p>
          <w:p w14:paraId="3B47AD46">
            <w:pPr>
              <w:spacing w:line="360" w:lineRule="atLeast"/>
              <w:rPr>
                <w:szCs w:val="21"/>
              </w:rPr>
            </w:pPr>
          </w:p>
          <w:p w14:paraId="75CF6121">
            <w:pPr>
              <w:spacing w:line="360" w:lineRule="atLeast"/>
              <w:rPr>
                <w:szCs w:val="21"/>
              </w:rPr>
            </w:pPr>
          </w:p>
          <w:p w14:paraId="15E19D37">
            <w:pPr>
              <w:spacing w:line="360" w:lineRule="atLeast"/>
              <w:rPr>
                <w:szCs w:val="21"/>
              </w:rPr>
            </w:pPr>
          </w:p>
          <w:p w14:paraId="3DCF72F9">
            <w:pPr>
              <w:spacing w:line="360" w:lineRule="atLeast"/>
              <w:rPr>
                <w:szCs w:val="21"/>
              </w:rPr>
            </w:pPr>
          </w:p>
          <w:p w14:paraId="752390E6">
            <w:pPr>
              <w:spacing w:line="360" w:lineRule="atLeast"/>
              <w:rPr>
                <w:szCs w:val="21"/>
              </w:rPr>
            </w:pPr>
          </w:p>
          <w:p w14:paraId="673828B5">
            <w:pPr>
              <w:spacing w:line="360" w:lineRule="atLeast"/>
              <w:rPr>
                <w:szCs w:val="21"/>
              </w:rPr>
            </w:pPr>
          </w:p>
          <w:p w14:paraId="44B0E836">
            <w:pPr>
              <w:spacing w:line="360" w:lineRule="atLeast"/>
              <w:rPr>
                <w:szCs w:val="21"/>
              </w:rPr>
            </w:pPr>
          </w:p>
          <w:p w14:paraId="0953B7E3">
            <w:pPr>
              <w:spacing w:line="360" w:lineRule="atLeast"/>
              <w:rPr>
                <w:szCs w:val="21"/>
              </w:rPr>
            </w:pPr>
          </w:p>
          <w:p w14:paraId="4463BAD4">
            <w:pPr>
              <w:spacing w:line="360" w:lineRule="atLeast"/>
              <w:rPr>
                <w:szCs w:val="21"/>
              </w:rPr>
            </w:pPr>
          </w:p>
          <w:p w14:paraId="49B4F8FE">
            <w:pPr>
              <w:spacing w:line="360" w:lineRule="atLeast"/>
              <w:rPr>
                <w:szCs w:val="21"/>
              </w:rPr>
            </w:pPr>
          </w:p>
          <w:p w14:paraId="1E62996D">
            <w:pPr>
              <w:spacing w:line="360" w:lineRule="atLeast"/>
              <w:rPr>
                <w:szCs w:val="21"/>
              </w:rPr>
            </w:pPr>
          </w:p>
          <w:p w14:paraId="52E0892D">
            <w:pPr>
              <w:spacing w:line="360" w:lineRule="atLeast"/>
              <w:rPr>
                <w:szCs w:val="21"/>
              </w:rPr>
            </w:pPr>
          </w:p>
          <w:p w14:paraId="632D5CE7">
            <w:pPr>
              <w:spacing w:line="360" w:lineRule="atLeast"/>
              <w:rPr>
                <w:szCs w:val="21"/>
              </w:rPr>
            </w:pPr>
          </w:p>
          <w:p w14:paraId="3B1DC666">
            <w:pPr>
              <w:spacing w:line="360" w:lineRule="atLeast"/>
              <w:rPr>
                <w:szCs w:val="21"/>
              </w:rPr>
            </w:pPr>
          </w:p>
          <w:p w14:paraId="6925BEDC">
            <w:pPr>
              <w:spacing w:line="360" w:lineRule="atLeast"/>
              <w:rPr>
                <w:szCs w:val="21"/>
              </w:rPr>
            </w:pPr>
          </w:p>
          <w:p w14:paraId="36312490">
            <w:pPr>
              <w:spacing w:line="360" w:lineRule="atLeast"/>
              <w:rPr>
                <w:szCs w:val="21"/>
              </w:rPr>
            </w:pPr>
          </w:p>
        </w:tc>
      </w:tr>
    </w:tbl>
    <w:p w14:paraId="021148DF">
      <w:pPr>
        <w:spacing w:afterLines="50" w:line="360" w:lineRule="auto"/>
        <w:outlineLvl w:val="1"/>
        <w:rPr>
          <w:rFonts w:ascii="黑体" w:eastAsia="黑体"/>
          <w:bCs/>
          <w:szCs w:val="21"/>
        </w:rPr>
      </w:pPr>
      <w:r>
        <w:rPr>
          <w:rFonts w:eastAsia="黑体"/>
          <w:bCs/>
          <w:sz w:val="28"/>
          <w:szCs w:val="28"/>
        </w:rPr>
        <w:br w:type="page"/>
      </w:r>
      <w:bookmarkStart w:id="712" w:name="_Toc29980"/>
      <w:bookmarkStart w:id="713" w:name="_Toc31286"/>
      <w:bookmarkStart w:id="714" w:name="_Toc8487"/>
      <w:r>
        <w:rPr>
          <w:rFonts w:hint="eastAsia"/>
        </w:rPr>
        <w:t>6. 工程项目总价表</w:t>
      </w:r>
      <w:bookmarkEnd w:id="712"/>
      <w:bookmarkEnd w:id="713"/>
      <w:bookmarkEnd w:id="714"/>
    </w:p>
    <w:p w14:paraId="15150E6C">
      <w:pPr>
        <w:spacing w:afterLines="50" w:line="360" w:lineRule="auto"/>
        <w:jc w:val="center"/>
        <w:outlineLvl w:val="2"/>
        <w:rPr>
          <w:rFonts w:ascii="黑体" w:eastAsia="黑体"/>
          <w:bCs/>
          <w:szCs w:val="21"/>
        </w:rPr>
      </w:pPr>
      <w:bookmarkStart w:id="715" w:name="_Toc31427"/>
      <w:bookmarkStart w:id="716" w:name="_Toc25557"/>
      <w:r>
        <w:rPr>
          <w:rFonts w:hint="eastAsia" w:ascii="黑体" w:eastAsia="黑体"/>
          <w:bCs/>
          <w:szCs w:val="21"/>
        </w:rPr>
        <w:t>工程项目总价表</w:t>
      </w:r>
      <w:bookmarkEnd w:id="715"/>
      <w:bookmarkEnd w:id="716"/>
    </w:p>
    <w:p w14:paraId="61E95742">
      <w:pPr>
        <w:spacing w:line="360" w:lineRule="auto"/>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2446"/>
        <w:gridCol w:w="1686"/>
        <w:gridCol w:w="1644"/>
        <w:gridCol w:w="2173"/>
      </w:tblGrid>
      <w:tr w14:paraId="417C5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Merge w:val="restart"/>
            <w:vAlign w:val="center"/>
          </w:tcPr>
          <w:p w14:paraId="18C73B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序号</w:t>
            </w:r>
          </w:p>
        </w:tc>
        <w:tc>
          <w:tcPr>
            <w:tcW w:w="1436" w:type="pct"/>
            <w:vMerge w:val="restart"/>
            <w:vAlign w:val="center"/>
          </w:tcPr>
          <w:p w14:paraId="04409FF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名</w:t>
            </w:r>
            <w:r>
              <w:rPr>
                <w:sz w:val="18"/>
                <w:szCs w:val="18"/>
              </w:rPr>
              <w:t xml:space="preserve">       </w:t>
            </w:r>
            <w:r>
              <w:rPr>
                <w:rFonts w:hAnsi="宋体"/>
                <w:sz w:val="18"/>
                <w:szCs w:val="18"/>
              </w:rPr>
              <w:t>称</w:t>
            </w:r>
          </w:p>
        </w:tc>
        <w:tc>
          <w:tcPr>
            <w:tcW w:w="990" w:type="pct"/>
            <w:vMerge w:val="restart"/>
            <w:vAlign w:val="center"/>
          </w:tcPr>
          <w:p w14:paraId="5690715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金额（元）</w:t>
            </w:r>
          </w:p>
        </w:tc>
        <w:tc>
          <w:tcPr>
            <w:tcW w:w="2241" w:type="pct"/>
            <w:gridSpan w:val="2"/>
            <w:vAlign w:val="center"/>
          </w:tcPr>
          <w:p w14:paraId="0BC32A6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其中：（元）</w:t>
            </w:r>
          </w:p>
        </w:tc>
      </w:tr>
      <w:tr w14:paraId="04577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Merge w:val="continue"/>
            <w:vAlign w:val="center"/>
          </w:tcPr>
          <w:p w14:paraId="0D17DC1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436" w:type="pct"/>
            <w:vMerge w:val="continue"/>
            <w:vAlign w:val="center"/>
          </w:tcPr>
          <w:p w14:paraId="0345941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90" w:type="pct"/>
            <w:vMerge w:val="continue"/>
            <w:vAlign w:val="center"/>
          </w:tcPr>
          <w:p w14:paraId="4E3CA0C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34211D4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规费</w:t>
            </w:r>
          </w:p>
        </w:tc>
        <w:tc>
          <w:tcPr>
            <w:tcW w:w="1276" w:type="pct"/>
            <w:vAlign w:val="center"/>
          </w:tcPr>
          <w:p w14:paraId="5F56B2D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安全生产、文明施工费</w:t>
            </w:r>
          </w:p>
        </w:tc>
      </w:tr>
      <w:tr w14:paraId="49597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Align w:val="center"/>
          </w:tcPr>
          <w:p w14:paraId="668473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w:t>
            </w:r>
          </w:p>
        </w:tc>
        <w:tc>
          <w:tcPr>
            <w:tcW w:w="1436" w:type="pct"/>
            <w:vAlign w:val="center"/>
          </w:tcPr>
          <w:p w14:paraId="59965E2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1</w:t>
            </w:r>
            <w:r>
              <w:rPr>
                <w:rFonts w:ascii="宋体" w:hAnsi="宋体"/>
                <w:sz w:val="18"/>
                <w:szCs w:val="18"/>
              </w:rPr>
              <w:t>合计</w:t>
            </w:r>
          </w:p>
        </w:tc>
        <w:tc>
          <w:tcPr>
            <w:tcW w:w="990" w:type="pct"/>
            <w:vAlign w:val="center"/>
          </w:tcPr>
          <w:p w14:paraId="43656BD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0B8137D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276" w:type="pct"/>
            <w:vAlign w:val="center"/>
          </w:tcPr>
          <w:p w14:paraId="05B26B7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407B9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Align w:val="center"/>
          </w:tcPr>
          <w:p w14:paraId="6B4CB37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1.1</w:t>
            </w:r>
          </w:p>
        </w:tc>
        <w:tc>
          <w:tcPr>
            <w:tcW w:w="1436" w:type="pct"/>
            <w:vAlign w:val="center"/>
          </w:tcPr>
          <w:p w14:paraId="03D0DEB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1</w:t>
            </w:r>
            <w:r>
              <w:rPr>
                <w:rFonts w:ascii="宋体" w:hAnsi="宋体"/>
                <w:sz w:val="18"/>
                <w:szCs w:val="18"/>
              </w:rPr>
              <w:t>工程费</w:t>
            </w:r>
          </w:p>
        </w:tc>
        <w:tc>
          <w:tcPr>
            <w:tcW w:w="990" w:type="pct"/>
            <w:vAlign w:val="center"/>
          </w:tcPr>
          <w:p w14:paraId="03247E6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7151AB6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276" w:type="pct"/>
            <w:vAlign w:val="center"/>
          </w:tcPr>
          <w:p w14:paraId="6B5713F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5FF58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Align w:val="center"/>
          </w:tcPr>
          <w:p w14:paraId="14A55D7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1.2</w:t>
            </w:r>
          </w:p>
        </w:tc>
        <w:tc>
          <w:tcPr>
            <w:tcW w:w="1436" w:type="pct"/>
            <w:vAlign w:val="center"/>
          </w:tcPr>
          <w:p w14:paraId="294CDD7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1</w:t>
            </w:r>
            <w:r>
              <w:rPr>
                <w:rFonts w:ascii="宋体" w:hAnsi="宋体"/>
                <w:sz w:val="18"/>
                <w:szCs w:val="18"/>
              </w:rPr>
              <w:t>设备费及其税金</w:t>
            </w:r>
          </w:p>
        </w:tc>
        <w:tc>
          <w:tcPr>
            <w:tcW w:w="990" w:type="pct"/>
            <w:vAlign w:val="center"/>
          </w:tcPr>
          <w:p w14:paraId="1DF9D41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220D4C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1276" w:type="pct"/>
            <w:vAlign w:val="center"/>
          </w:tcPr>
          <w:p w14:paraId="12AECBA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r>
      <w:tr w14:paraId="67F00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Align w:val="center"/>
          </w:tcPr>
          <w:p w14:paraId="7514496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w:t>
            </w:r>
          </w:p>
        </w:tc>
        <w:tc>
          <w:tcPr>
            <w:tcW w:w="1436" w:type="pct"/>
            <w:vAlign w:val="center"/>
          </w:tcPr>
          <w:p w14:paraId="08A127C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2</w:t>
            </w:r>
            <w:r>
              <w:rPr>
                <w:rFonts w:ascii="宋体" w:hAnsi="宋体"/>
                <w:sz w:val="18"/>
                <w:szCs w:val="18"/>
              </w:rPr>
              <w:t>合计</w:t>
            </w:r>
          </w:p>
        </w:tc>
        <w:tc>
          <w:tcPr>
            <w:tcW w:w="990" w:type="pct"/>
            <w:vAlign w:val="center"/>
          </w:tcPr>
          <w:p w14:paraId="67B0C87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0E840BA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76" w:type="pct"/>
            <w:vAlign w:val="center"/>
          </w:tcPr>
          <w:p w14:paraId="5138E33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50DC4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Align w:val="center"/>
          </w:tcPr>
          <w:p w14:paraId="5F3AEE9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2.1</w:t>
            </w:r>
          </w:p>
        </w:tc>
        <w:tc>
          <w:tcPr>
            <w:tcW w:w="1436" w:type="pct"/>
            <w:vAlign w:val="center"/>
          </w:tcPr>
          <w:p w14:paraId="4622C9E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2</w:t>
            </w:r>
            <w:r>
              <w:rPr>
                <w:rFonts w:ascii="宋体" w:hAnsi="宋体"/>
                <w:sz w:val="18"/>
                <w:szCs w:val="18"/>
              </w:rPr>
              <w:t>工程费</w:t>
            </w:r>
          </w:p>
        </w:tc>
        <w:tc>
          <w:tcPr>
            <w:tcW w:w="990" w:type="pct"/>
            <w:vAlign w:val="center"/>
          </w:tcPr>
          <w:p w14:paraId="1DF6A6B6">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160A747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276" w:type="pct"/>
            <w:vAlign w:val="center"/>
          </w:tcPr>
          <w:p w14:paraId="4D0ED87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5404C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Align w:val="center"/>
          </w:tcPr>
          <w:p w14:paraId="106490C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2.2</w:t>
            </w:r>
          </w:p>
        </w:tc>
        <w:tc>
          <w:tcPr>
            <w:tcW w:w="1436" w:type="pct"/>
            <w:vAlign w:val="center"/>
          </w:tcPr>
          <w:p w14:paraId="581EB9C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2</w:t>
            </w:r>
            <w:r>
              <w:rPr>
                <w:rFonts w:ascii="宋体" w:hAnsi="宋体"/>
                <w:sz w:val="18"/>
                <w:szCs w:val="18"/>
              </w:rPr>
              <w:t>设备费及其税金</w:t>
            </w:r>
          </w:p>
        </w:tc>
        <w:tc>
          <w:tcPr>
            <w:tcW w:w="990" w:type="pct"/>
            <w:vAlign w:val="center"/>
          </w:tcPr>
          <w:p w14:paraId="6906B57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1BF735A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1276" w:type="pct"/>
            <w:vAlign w:val="center"/>
          </w:tcPr>
          <w:p w14:paraId="7FD5C55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r>
      <w:tr w14:paraId="3D087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2" w:hRule="atLeast"/>
          <w:jc w:val="center"/>
        </w:trPr>
        <w:tc>
          <w:tcPr>
            <w:tcW w:w="331" w:type="pct"/>
            <w:vAlign w:val="center"/>
          </w:tcPr>
          <w:p w14:paraId="537D767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436" w:type="pct"/>
            <w:vAlign w:val="center"/>
          </w:tcPr>
          <w:p w14:paraId="18165B2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DDB117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E297F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758B59B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244083E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3D4F824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8689DC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A1EEA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2EFBD14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39305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0A1627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1B43ADD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7ADB41F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03799F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B53747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09FA9B1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1A1C38D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09ADD37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FB3AF1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0109D9A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CDA78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24C5A8B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C0323F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FFB3D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990" w:type="pct"/>
            <w:vAlign w:val="center"/>
          </w:tcPr>
          <w:p w14:paraId="6FAD369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965" w:type="pct"/>
            <w:vAlign w:val="center"/>
          </w:tcPr>
          <w:p w14:paraId="33DC406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276" w:type="pct"/>
            <w:vAlign w:val="center"/>
          </w:tcPr>
          <w:p w14:paraId="7C6073B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6C097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1" w:type="pct"/>
            <w:vAlign w:val="center"/>
          </w:tcPr>
          <w:p w14:paraId="0D41A661">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t>/</w:t>
            </w:r>
          </w:p>
        </w:tc>
        <w:tc>
          <w:tcPr>
            <w:tcW w:w="1436" w:type="pct"/>
            <w:vAlign w:val="center"/>
          </w:tcPr>
          <w:p w14:paraId="4D738AD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合   计</w:t>
            </w:r>
          </w:p>
        </w:tc>
        <w:tc>
          <w:tcPr>
            <w:tcW w:w="990" w:type="pct"/>
            <w:vAlign w:val="center"/>
          </w:tcPr>
          <w:p w14:paraId="59A2D1C5">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c>
          <w:tcPr>
            <w:tcW w:w="965" w:type="pct"/>
            <w:vAlign w:val="center"/>
          </w:tcPr>
          <w:p w14:paraId="469BB8EB">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c>
          <w:tcPr>
            <w:tcW w:w="1276" w:type="pct"/>
            <w:vAlign w:val="center"/>
          </w:tcPr>
          <w:p w14:paraId="47D99903">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r>
    </w:tbl>
    <w:p w14:paraId="12D311D5">
      <w:pPr>
        <w:spacing w:afterLines="50" w:line="360" w:lineRule="auto"/>
        <w:outlineLvl w:val="1"/>
        <w:rPr>
          <w:rFonts w:ascii="黑体" w:eastAsia="黑体"/>
          <w:bCs/>
          <w:szCs w:val="21"/>
        </w:rPr>
      </w:pPr>
      <w:r>
        <w:rPr>
          <w:rFonts w:eastAsia="黑体"/>
          <w:bCs/>
          <w:sz w:val="28"/>
          <w:szCs w:val="28"/>
        </w:rPr>
        <w:br w:type="page"/>
      </w:r>
      <w:bookmarkStart w:id="717" w:name="_Toc18755"/>
      <w:bookmarkStart w:id="718" w:name="_Toc14421"/>
      <w:bookmarkStart w:id="719" w:name="_Toc10268"/>
      <w:r>
        <w:rPr>
          <w:rFonts w:hint="eastAsia"/>
        </w:rPr>
        <w:t>7. 单项工程费汇总表</w:t>
      </w:r>
      <w:bookmarkEnd w:id="717"/>
      <w:bookmarkEnd w:id="718"/>
      <w:bookmarkEnd w:id="719"/>
    </w:p>
    <w:p w14:paraId="12D5CDF0">
      <w:pPr>
        <w:spacing w:afterLines="50" w:line="360" w:lineRule="auto"/>
        <w:jc w:val="center"/>
        <w:rPr>
          <w:rFonts w:ascii="黑体" w:eastAsia="黑体"/>
          <w:bCs/>
          <w:szCs w:val="21"/>
        </w:rPr>
      </w:pPr>
      <w:r>
        <w:rPr>
          <w:rFonts w:hint="eastAsia" w:ascii="黑体" w:eastAsia="黑体"/>
          <w:bCs/>
          <w:szCs w:val="21"/>
        </w:rPr>
        <w:t>单项工程费汇总表</w:t>
      </w:r>
    </w:p>
    <w:p w14:paraId="0459A5CC">
      <w:pPr>
        <w:spacing w:line="360" w:lineRule="auto"/>
        <w:rPr>
          <w:rFonts w:ascii="宋体" w:hAnsi="宋体"/>
          <w:sz w:val="18"/>
          <w:szCs w:val="18"/>
        </w:rPr>
      </w:pPr>
      <w:r>
        <w:rPr>
          <w:rFonts w:ascii="宋体" w:hAnsi="宋体"/>
          <w:sz w:val="18"/>
          <w:szCs w:val="18"/>
        </w:rPr>
        <w:t xml:space="preserve">工程名称：                                                   </w:t>
      </w:r>
      <w:r>
        <w:rPr>
          <w:rFonts w:hint="eastAsia" w:ascii="宋体" w:hAnsi="宋体"/>
          <w:sz w:val="18"/>
          <w:szCs w:val="18"/>
        </w:rPr>
        <w:t xml:space="preserve">                </w:t>
      </w:r>
      <w:r>
        <w:rPr>
          <w:rFonts w:ascii="宋体" w:hAnsi="宋体"/>
          <w:sz w:val="18"/>
          <w:szCs w:val="18"/>
        </w:rPr>
        <w:t>第   页  共   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2"/>
        <w:gridCol w:w="1516"/>
        <w:gridCol w:w="1983"/>
        <w:gridCol w:w="2233"/>
        <w:gridCol w:w="2129"/>
      </w:tblGrid>
      <w:tr w14:paraId="7F58F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383" w:type="pct"/>
            <w:vMerge w:val="restart"/>
            <w:vAlign w:val="center"/>
          </w:tcPr>
          <w:p w14:paraId="725FF52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序号</w:t>
            </w:r>
          </w:p>
        </w:tc>
        <w:tc>
          <w:tcPr>
            <w:tcW w:w="890" w:type="pct"/>
            <w:vMerge w:val="restart"/>
            <w:vAlign w:val="center"/>
          </w:tcPr>
          <w:p w14:paraId="7391A4A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名</w:t>
            </w:r>
            <w:r>
              <w:rPr>
                <w:sz w:val="18"/>
                <w:szCs w:val="18"/>
              </w:rPr>
              <w:t xml:space="preserve">     </w:t>
            </w:r>
            <w:r>
              <w:rPr>
                <w:rFonts w:hAnsi="宋体"/>
                <w:sz w:val="18"/>
                <w:szCs w:val="18"/>
              </w:rPr>
              <w:t>称</w:t>
            </w:r>
          </w:p>
        </w:tc>
        <w:tc>
          <w:tcPr>
            <w:tcW w:w="1164" w:type="pct"/>
            <w:vMerge w:val="restart"/>
            <w:vAlign w:val="center"/>
          </w:tcPr>
          <w:p w14:paraId="6C95DF0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金额（元）</w:t>
            </w:r>
          </w:p>
        </w:tc>
        <w:tc>
          <w:tcPr>
            <w:tcW w:w="2561" w:type="pct"/>
            <w:gridSpan w:val="2"/>
            <w:vAlign w:val="center"/>
          </w:tcPr>
          <w:p w14:paraId="2228C088">
            <w:pPr>
              <w:keepNext w:val="0"/>
              <w:keepLines w:val="0"/>
              <w:pageBreakBefore w:val="0"/>
              <w:widowControl w:val="0"/>
              <w:kinsoku/>
              <w:wordWrap/>
              <w:overflowPunct/>
              <w:topLinePunct w:val="0"/>
              <w:autoSpaceDE/>
              <w:autoSpaceDN/>
              <w:bidi w:val="0"/>
              <w:adjustRightInd/>
              <w:snapToGrid/>
              <w:spacing w:line="240" w:lineRule="auto"/>
              <w:ind w:firstLine="1440" w:firstLineChars="800"/>
              <w:textAlignment w:val="auto"/>
              <w:rPr>
                <w:sz w:val="18"/>
                <w:szCs w:val="18"/>
              </w:rPr>
            </w:pPr>
            <w:r>
              <w:rPr>
                <w:rFonts w:hAnsi="宋体"/>
                <w:sz w:val="18"/>
                <w:szCs w:val="18"/>
              </w:rPr>
              <w:t>其中：（元）</w:t>
            </w:r>
          </w:p>
        </w:tc>
      </w:tr>
      <w:tr w14:paraId="2C9C6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383" w:type="pct"/>
            <w:vMerge w:val="continue"/>
            <w:vAlign w:val="center"/>
          </w:tcPr>
          <w:p w14:paraId="17F9054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890" w:type="pct"/>
            <w:vMerge w:val="continue"/>
            <w:vAlign w:val="center"/>
          </w:tcPr>
          <w:p w14:paraId="29E6FB9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164" w:type="pct"/>
            <w:vMerge w:val="continue"/>
            <w:vAlign w:val="center"/>
          </w:tcPr>
          <w:p w14:paraId="18ADC1A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311" w:type="pct"/>
            <w:vAlign w:val="center"/>
          </w:tcPr>
          <w:p w14:paraId="0F8977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规费</w:t>
            </w:r>
          </w:p>
        </w:tc>
        <w:tc>
          <w:tcPr>
            <w:tcW w:w="1249" w:type="pct"/>
            <w:vAlign w:val="center"/>
          </w:tcPr>
          <w:p w14:paraId="1CE9F32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安全生产、文明施工费</w:t>
            </w:r>
          </w:p>
        </w:tc>
      </w:tr>
      <w:tr w14:paraId="0E8E8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6AF6103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w:t>
            </w:r>
          </w:p>
        </w:tc>
        <w:tc>
          <w:tcPr>
            <w:tcW w:w="890" w:type="pct"/>
            <w:vAlign w:val="center"/>
          </w:tcPr>
          <w:p w14:paraId="55CB993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1</w:t>
            </w:r>
            <w:r>
              <w:rPr>
                <w:rFonts w:ascii="宋体" w:hAnsi="宋体"/>
                <w:sz w:val="18"/>
                <w:szCs w:val="18"/>
              </w:rPr>
              <w:t>合计</w:t>
            </w:r>
          </w:p>
        </w:tc>
        <w:tc>
          <w:tcPr>
            <w:tcW w:w="1164" w:type="pct"/>
            <w:vAlign w:val="center"/>
          </w:tcPr>
          <w:p w14:paraId="0FB55F4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693405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249" w:type="pct"/>
            <w:vAlign w:val="center"/>
          </w:tcPr>
          <w:p w14:paraId="511657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r>
      <w:tr w14:paraId="5FA3C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3CB1DAE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1.1</w:t>
            </w:r>
          </w:p>
        </w:tc>
        <w:tc>
          <w:tcPr>
            <w:tcW w:w="890" w:type="pct"/>
            <w:vAlign w:val="center"/>
          </w:tcPr>
          <w:p w14:paraId="4015DE2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单位工程</w:t>
            </w:r>
            <w:r>
              <w:rPr>
                <w:sz w:val="18"/>
                <w:szCs w:val="18"/>
              </w:rPr>
              <w:t>1</w:t>
            </w:r>
            <w:r>
              <w:rPr>
                <w:rFonts w:ascii="宋体" w:hAnsi="宋体"/>
                <w:sz w:val="18"/>
                <w:szCs w:val="18"/>
              </w:rPr>
              <w:t>合计</w:t>
            </w:r>
          </w:p>
        </w:tc>
        <w:tc>
          <w:tcPr>
            <w:tcW w:w="1164" w:type="pct"/>
            <w:vAlign w:val="center"/>
          </w:tcPr>
          <w:p w14:paraId="4D252F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5F9510A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249" w:type="pct"/>
            <w:vAlign w:val="center"/>
          </w:tcPr>
          <w:p w14:paraId="45D70F9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r>
      <w:tr w14:paraId="6BDD0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7A3CDC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1.2</w:t>
            </w:r>
          </w:p>
        </w:tc>
        <w:tc>
          <w:tcPr>
            <w:tcW w:w="890" w:type="pct"/>
            <w:vAlign w:val="center"/>
          </w:tcPr>
          <w:p w14:paraId="2D35634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单位工程</w:t>
            </w:r>
            <w:r>
              <w:rPr>
                <w:sz w:val="18"/>
                <w:szCs w:val="18"/>
              </w:rPr>
              <w:t>2</w:t>
            </w:r>
            <w:r>
              <w:rPr>
                <w:rFonts w:ascii="宋体" w:hAnsi="宋体"/>
                <w:sz w:val="18"/>
                <w:szCs w:val="18"/>
              </w:rPr>
              <w:t>合计</w:t>
            </w:r>
          </w:p>
        </w:tc>
        <w:tc>
          <w:tcPr>
            <w:tcW w:w="1164" w:type="pct"/>
            <w:vAlign w:val="center"/>
          </w:tcPr>
          <w:p w14:paraId="371EBD9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635A7BF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249" w:type="pct"/>
            <w:vAlign w:val="center"/>
          </w:tcPr>
          <w:p w14:paraId="4E58604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r>
      <w:tr w14:paraId="5352E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5BE38DC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90" w:type="pct"/>
            <w:vAlign w:val="center"/>
          </w:tcPr>
          <w:p w14:paraId="3E99BAA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1164" w:type="pct"/>
            <w:vAlign w:val="center"/>
          </w:tcPr>
          <w:p w14:paraId="37BA02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76A4DC5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249" w:type="pct"/>
            <w:vAlign w:val="center"/>
          </w:tcPr>
          <w:p w14:paraId="3B1C8A1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r>
      <w:tr w14:paraId="6481A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33F687C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w:t>
            </w:r>
          </w:p>
        </w:tc>
        <w:tc>
          <w:tcPr>
            <w:tcW w:w="890" w:type="pct"/>
            <w:vAlign w:val="center"/>
          </w:tcPr>
          <w:p w14:paraId="5355F92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单项工程</w:t>
            </w:r>
            <w:r>
              <w:rPr>
                <w:sz w:val="18"/>
                <w:szCs w:val="18"/>
              </w:rPr>
              <w:t>2</w:t>
            </w:r>
            <w:r>
              <w:rPr>
                <w:rFonts w:ascii="宋体" w:hAnsi="宋体"/>
                <w:sz w:val="18"/>
                <w:szCs w:val="18"/>
              </w:rPr>
              <w:t>合计</w:t>
            </w:r>
          </w:p>
        </w:tc>
        <w:tc>
          <w:tcPr>
            <w:tcW w:w="1164" w:type="pct"/>
            <w:vAlign w:val="center"/>
          </w:tcPr>
          <w:p w14:paraId="3B136C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47670DA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2AC98E5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161F9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0A4782D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2.1</w:t>
            </w:r>
          </w:p>
        </w:tc>
        <w:tc>
          <w:tcPr>
            <w:tcW w:w="890" w:type="pct"/>
            <w:vAlign w:val="center"/>
          </w:tcPr>
          <w:p w14:paraId="56BF2FD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单位工程</w:t>
            </w:r>
            <w:r>
              <w:rPr>
                <w:sz w:val="18"/>
                <w:szCs w:val="18"/>
              </w:rPr>
              <w:t>1</w:t>
            </w:r>
            <w:r>
              <w:rPr>
                <w:rFonts w:ascii="宋体" w:hAnsi="宋体"/>
                <w:sz w:val="18"/>
                <w:szCs w:val="18"/>
              </w:rPr>
              <w:t>合计</w:t>
            </w:r>
          </w:p>
        </w:tc>
        <w:tc>
          <w:tcPr>
            <w:tcW w:w="1164" w:type="pct"/>
            <w:vAlign w:val="center"/>
          </w:tcPr>
          <w:p w14:paraId="6EE7825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12C85FF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0ED0AA3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0C23E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02C0627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2.2</w:t>
            </w:r>
          </w:p>
        </w:tc>
        <w:tc>
          <w:tcPr>
            <w:tcW w:w="890" w:type="pct"/>
            <w:vAlign w:val="center"/>
          </w:tcPr>
          <w:p w14:paraId="0F5F34E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单位工程</w:t>
            </w:r>
            <w:r>
              <w:rPr>
                <w:sz w:val="18"/>
                <w:szCs w:val="18"/>
              </w:rPr>
              <w:t>2</w:t>
            </w:r>
            <w:r>
              <w:rPr>
                <w:rFonts w:ascii="宋体" w:hAnsi="宋体"/>
                <w:sz w:val="18"/>
                <w:szCs w:val="18"/>
              </w:rPr>
              <w:t>合计</w:t>
            </w:r>
          </w:p>
        </w:tc>
        <w:tc>
          <w:tcPr>
            <w:tcW w:w="1164" w:type="pct"/>
            <w:vAlign w:val="center"/>
          </w:tcPr>
          <w:p w14:paraId="6F1AE1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592DDB2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2F3DD0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5BE4C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7598E15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890" w:type="pct"/>
            <w:vAlign w:val="center"/>
          </w:tcPr>
          <w:p w14:paraId="569E8A0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1164" w:type="pct"/>
            <w:vAlign w:val="center"/>
          </w:tcPr>
          <w:p w14:paraId="76CBB5F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4D5D8AD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145A3C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1293F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3655E6F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890" w:type="pct"/>
            <w:vAlign w:val="center"/>
          </w:tcPr>
          <w:p w14:paraId="1E6A0C6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164" w:type="pct"/>
            <w:vAlign w:val="center"/>
          </w:tcPr>
          <w:p w14:paraId="04C284C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79BE765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4F2C2D2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45EFF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0DFAD66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890" w:type="pct"/>
            <w:vAlign w:val="center"/>
          </w:tcPr>
          <w:p w14:paraId="61E8C89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164" w:type="pct"/>
            <w:vAlign w:val="center"/>
          </w:tcPr>
          <w:p w14:paraId="736914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799F655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24ED9B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7B867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04B0A1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890" w:type="pct"/>
            <w:vAlign w:val="center"/>
          </w:tcPr>
          <w:p w14:paraId="56554A9F">
            <w:pPr>
              <w:keepNext w:val="0"/>
              <w:keepLines w:val="0"/>
              <w:pageBreakBefore w:val="0"/>
              <w:widowControl w:val="0"/>
              <w:kinsoku/>
              <w:wordWrap/>
              <w:overflowPunct/>
              <w:topLinePunct w:val="0"/>
              <w:autoSpaceDE/>
              <w:autoSpaceDN/>
              <w:bidi w:val="0"/>
              <w:adjustRightInd/>
              <w:snapToGrid/>
              <w:spacing w:line="240" w:lineRule="auto"/>
              <w:textAlignment w:val="auto"/>
              <w:rPr>
                <w:b/>
                <w:bCs/>
                <w:sz w:val="18"/>
                <w:szCs w:val="18"/>
              </w:rPr>
            </w:pPr>
          </w:p>
        </w:tc>
        <w:tc>
          <w:tcPr>
            <w:tcW w:w="1164" w:type="pct"/>
            <w:vAlign w:val="center"/>
          </w:tcPr>
          <w:p w14:paraId="502E88F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z w:val="18"/>
                <w:szCs w:val="18"/>
              </w:rPr>
            </w:pPr>
          </w:p>
        </w:tc>
        <w:tc>
          <w:tcPr>
            <w:tcW w:w="1311" w:type="pct"/>
            <w:vAlign w:val="center"/>
          </w:tcPr>
          <w:p w14:paraId="5212B82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4A2CE27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49B09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5" w:hRule="atLeast"/>
          <w:jc w:val="center"/>
        </w:trPr>
        <w:tc>
          <w:tcPr>
            <w:tcW w:w="383" w:type="pct"/>
            <w:vAlign w:val="center"/>
          </w:tcPr>
          <w:p w14:paraId="4E0E4D0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890" w:type="pct"/>
            <w:vAlign w:val="center"/>
          </w:tcPr>
          <w:p w14:paraId="0E8AAB5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1A35F6D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ABFD64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9E7973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0CF40C8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54F1DAF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79820EB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711035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1104FA1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6A1AD91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59372E5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557897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0D5EA6B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5DAF80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410E67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14:paraId="3EAB887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p w14:paraId="5A2FF28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164" w:type="pct"/>
            <w:vAlign w:val="center"/>
          </w:tcPr>
          <w:p w14:paraId="634431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311" w:type="pct"/>
            <w:vAlign w:val="center"/>
          </w:tcPr>
          <w:p w14:paraId="0CA0E46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249" w:type="pct"/>
            <w:vAlign w:val="center"/>
          </w:tcPr>
          <w:p w14:paraId="6DD5711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4780A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83" w:type="pct"/>
            <w:vAlign w:val="center"/>
          </w:tcPr>
          <w:p w14:paraId="03A7A78B">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t>/</w:t>
            </w:r>
          </w:p>
        </w:tc>
        <w:tc>
          <w:tcPr>
            <w:tcW w:w="890" w:type="pct"/>
            <w:vAlign w:val="center"/>
          </w:tcPr>
          <w:p w14:paraId="2F82075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合  计</w:t>
            </w:r>
          </w:p>
        </w:tc>
        <w:tc>
          <w:tcPr>
            <w:tcW w:w="1164" w:type="pct"/>
            <w:vAlign w:val="center"/>
          </w:tcPr>
          <w:p w14:paraId="1BF4599D">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c>
          <w:tcPr>
            <w:tcW w:w="1311" w:type="pct"/>
            <w:vAlign w:val="center"/>
          </w:tcPr>
          <w:p w14:paraId="3B587C71">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c>
          <w:tcPr>
            <w:tcW w:w="1249" w:type="pct"/>
            <w:vAlign w:val="center"/>
          </w:tcPr>
          <w:p w14:paraId="337AFF96">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r>
    </w:tbl>
    <w:p w14:paraId="6D14A95D">
      <w:pPr>
        <w:spacing w:line="360" w:lineRule="auto"/>
        <w:outlineLvl w:val="1"/>
      </w:pPr>
      <w:r>
        <w:rPr>
          <w:rFonts w:eastAsia="黑体"/>
          <w:bCs/>
          <w:sz w:val="28"/>
          <w:szCs w:val="28"/>
        </w:rPr>
        <w:br w:type="page"/>
      </w:r>
      <w:bookmarkStart w:id="720" w:name="_Toc17049"/>
      <w:bookmarkStart w:id="721" w:name="_Toc18004"/>
      <w:bookmarkStart w:id="722" w:name="_Toc9388"/>
      <w:r>
        <w:rPr>
          <w:rFonts w:hint="eastAsia"/>
        </w:rPr>
        <w:t>8. 单位工程费汇总表</w:t>
      </w:r>
      <w:bookmarkEnd w:id="720"/>
      <w:bookmarkEnd w:id="721"/>
      <w:bookmarkEnd w:id="722"/>
    </w:p>
    <w:p w14:paraId="10B3BBF8">
      <w:pPr>
        <w:spacing w:line="360" w:lineRule="auto"/>
        <w:jc w:val="center"/>
        <w:rPr>
          <w:rFonts w:ascii="黑体" w:eastAsia="黑体"/>
          <w:bCs/>
          <w:szCs w:val="21"/>
        </w:rPr>
      </w:pPr>
      <w:r>
        <w:rPr>
          <w:rFonts w:hint="eastAsia" w:ascii="黑体" w:eastAsia="黑体"/>
          <w:bCs/>
          <w:szCs w:val="21"/>
        </w:rPr>
        <w:t>单位工程费汇总表</w:t>
      </w:r>
    </w:p>
    <w:p w14:paraId="70BA8FD0">
      <w:pPr>
        <w:spacing w:line="360" w:lineRule="auto"/>
        <w:rPr>
          <w:rFonts w:ascii="宋体" w:hAnsi="宋体"/>
          <w:sz w:val="18"/>
          <w:szCs w:val="18"/>
        </w:rPr>
      </w:pPr>
      <w:r>
        <w:rPr>
          <w:rFonts w:ascii="宋体" w:hAnsi="宋体"/>
          <w:sz w:val="18"/>
          <w:szCs w:val="18"/>
        </w:rPr>
        <w:t xml:space="preserve">工程名称：                                               </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rPr>
        <w:t xml:space="preserve">                </w:t>
      </w:r>
      <w:r>
        <w:rPr>
          <w:rFonts w:ascii="宋体" w:hAnsi="宋体"/>
          <w:sz w:val="18"/>
          <w:szCs w:val="18"/>
        </w:rPr>
        <w:t>第   页   共   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7"/>
        <w:gridCol w:w="3045"/>
        <w:gridCol w:w="699"/>
        <w:gridCol w:w="780"/>
        <w:gridCol w:w="698"/>
        <w:gridCol w:w="879"/>
        <w:gridCol w:w="879"/>
        <w:gridCol w:w="886"/>
      </w:tblGrid>
      <w:tr w14:paraId="4F781E16">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40" w:hRule="atLeast"/>
          <w:jc w:val="center"/>
        </w:trPr>
        <w:tc>
          <w:tcPr>
            <w:tcW w:w="380" w:type="pct"/>
            <w:vMerge w:val="restart"/>
            <w:vAlign w:val="center"/>
          </w:tcPr>
          <w:p w14:paraId="52D1FF83">
            <w:pPr>
              <w:jc w:val="center"/>
              <w:rPr>
                <w:sz w:val="18"/>
                <w:szCs w:val="18"/>
              </w:rPr>
            </w:pPr>
            <w:r>
              <w:rPr>
                <w:sz w:val="18"/>
                <w:szCs w:val="18"/>
              </w:rPr>
              <w:t>序号</w:t>
            </w:r>
          </w:p>
        </w:tc>
        <w:tc>
          <w:tcPr>
            <w:tcW w:w="1788" w:type="pct"/>
            <w:vMerge w:val="restart"/>
            <w:vAlign w:val="center"/>
          </w:tcPr>
          <w:p w14:paraId="7A9F0E29">
            <w:pPr>
              <w:jc w:val="center"/>
              <w:rPr>
                <w:sz w:val="18"/>
                <w:szCs w:val="18"/>
              </w:rPr>
            </w:pPr>
            <w:r>
              <w:rPr>
                <w:sz w:val="18"/>
                <w:szCs w:val="18"/>
              </w:rPr>
              <w:t>名     称</w:t>
            </w:r>
          </w:p>
        </w:tc>
        <w:tc>
          <w:tcPr>
            <w:tcW w:w="410" w:type="pct"/>
            <w:vMerge w:val="restart"/>
            <w:vAlign w:val="center"/>
          </w:tcPr>
          <w:p w14:paraId="25A1C6CD">
            <w:pPr>
              <w:spacing w:line="240" w:lineRule="exact"/>
              <w:jc w:val="center"/>
              <w:rPr>
                <w:rFonts w:ascii="宋体" w:hAnsi="宋体"/>
                <w:sz w:val="18"/>
                <w:szCs w:val="18"/>
              </w:rPr>
            </w:pPr>
            <w:r>
              <w:rPr>
                <w:rFonts w:ascii="宋体" w:hAnsi="宋体"/>
                <w:sz w:val="18"/>
                <w:szCs w:val="18"/>
              </w:rPr>
              <w:t>计算</w:t>
            </w:r>
          </w:p>
          <w:p w14:paraId="6636FDA5">
            <w:pPr>
              <w:spacing w:line="240" w:lineRule="exact"/>
              <w:jc w:val="center"/>
              <w:rPr>
                <w:rFonts w:ascii="宋体" w:hAnsi="宋体"/>
                <w:sz w:val="18"/>
                <w:szCs w:val="18"/>
              </w:rPr>
            </w:pPr>
            <w:r>
              <w:rPr>
                <w:rFonts w:ascii="宋体" w:hAnsi="宋体"/>
                <w:sz w:val="18"/>
                <w:szCs w:val="18"/>
              </w:rPr>
              <w:t>基数</w:t>
            </w:r>
          </w:p>
        </w:tc>
        <w:tc>
          <w:tcPr>
            <w:tcW w:w="458" w:type="pct"/>
            <w:vMerge w:val="restart"/>
            <w:vAlign w:val="center"/>
          </w:tcPr>
          <w:p w14:paraId="5B4569DA">
            <w:pPr>
              <w:spacing w:line="240" w:lineRule="exact"/>
              <w:jc w:val="center"/>
              <w:rPr>
                <w:rFonts w:ascii="宋体" w:hAnsi="宋体"/>
                <w:sz w:val="18"/>
                <w:szCs w:val="18"/>
              </w:rPr>
            </w:pPr>
            <w:r>
              <w:rPr>
                <w:rFonts w:ascii="宋体" w:hAnsi="宋体"/>
                <w:sz w:val="18"/>
                <w:szCs w:val="18"/>
              </w:rPr>
              <w:t>费率</w:t>
            </w:r>
          </w:p>
          <w:p w14:paraId="2080E5B0">
            <w:pPr>
              <w:spacing w:line="240" w:lineRule="exact"/>
              <w:jc w:val="center"/>
              <w:rPr>
                <w:rFonts w:ascii="宋体" w:hAnsi="宋体"/>
                <w:sz w:val="18"/>
                <w:szCs w:val="18"/>
              </w:rPr>
            </w:pPr>
            <w:r>
              <w:rPr>
                <w:rFonts w:ascii="宋体" w:hAnsi="宋体"/>
                <w:sz w:val="18"/>
                <w:szCs w:val="18"/>
              </w:rPr>
              <w:t>（%）</w:t>
            </w:r>
          </w:p>
        </w:tc>
        <w:tc>
          <w:tcPr>
            <w:tcW w:w="409" w:type="pct"/>
            <w:vMerge w:val="restart"/>
            <w:vAlign w:val="center"/>
          </w:tcPr>
          <w:p w14:paraId="23479C47">
            <w:pPr>
              <w:spacing w:line="240" w:lineRule="exact"/>
              <w:jc w:val="center"/>
              <w:rPr>
                <w:rFonts w:ascii="宋体" w:hAnsi="宋体"/>
                <w:sz w:val="18"/>
                <w:szCs w:val="18"/>
              </w:rPr>
            </w:pPr>
            <w:r>
              <w:rPr>
                <w:rFonts w:ascii="宋体" w:hAnsi="宋体"/>
                <w:sz w:val="18"/>
                <w:szCs w:val="18"/>
              </w:rPr>
              <w:t>金额</w:t>
            </w:r>
          </w:p>
          <w:p w14:paraId="63451817">
            <w:pPr>
              <w:spacing w:line="240" w:lineRule="exact"/>
              <w:jc w:val="center"/>
              <w:rPr>
                <w:rFonts w:ascii="宋体" w:hAnsi="宋体"/>
                <w:sz w:val="18"/>
                <w:szCs w:val="18"/>
              </w:rPr>
            </w:pPr>
            <w:r>
              <w:rPr>
                <w:rFonts w:ascii="宋体" w:hAnsi="宋体"/>
                <w:sz w:val="18"/>
                <w:szCs w:val="18"/>
              </w:rPr>
              <w:t>（元）</w:t>
            </w:r>
          </w:p>
        </w:tc>
        <w:tc>
          <w:tcPr>
            <w:tcW w:w="1552" w:type="pct"/>
            <w:gridSpan w:val="3"/>
            <w:vAlign w:val="center"/>
          </w:tcPr>
          <w:p w14:paraId="41E936BB">
            <w:pPr>
              <w:spacing w:line="240" w:lineRule="exact"/>
              <w:jc w:val="center"/>
              <w:rPr>
                <w:sz w:val="18"/>
                <w:szCs w:val="18"/>
              </w:rPr>
            </w:pPr>
            <w:r>
              <w:rPr>
                <w:sz w:val="18"/>
                <w:szCs w:val="18"/>
              </w:rPr>
              <w:t>其中：（元）</w:t>
            </w:r>
          </w:p>
        </w:tc>
      </w:tr>
      <w:tr w14:paraId="2C44F25B">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40" w:hRule="atLeast"/>
          <w:jc w:val="center"/>
        </w:trPr>
        <w:tc>
          <w:tcPr>
            <w:tcW w:w="380" w:type="pct"/>
            <w:vMerge w:val="continue"/>
            <w:vAlign w:val="center"/>
          </w:tcPr>
          <w:p w14:paraId="61D53E9B">
            <w:pPr>
              <w:spacing w:line="400" w:lineRule="exact"/>
              <w:jc w:val="center"/>
              <w:rPr>
                <w:sz w:val="18"/>
                <w:szCs w:val="18"/>
              </w:rPr>
            </w:pPr>
          </w:p>
        </w:tc>
        <w:tc>
          <w:tcPr>
            <w:tcW w:w="1788" w:type="pct"/>
            <w:vMerge w:val="continue"/>
            <w:vAlign w:val="center"/>
          </w:tcPr>
          <w:p w14:paraId="48CCCB63">
            <w:pPr>
              <w:spacing w:line="400" w:lineRule="exact"/>
              <w:jc w:val="center"/>
              <w:rPr>
                <w:sz w:val="18"/>
                <w:szCs w:val="18"/>
              </w:rPr>
            </w:pPr>
          </w:p>
        </w:tc>
        <w:tc>
          <w:tcPr>
            <w:tcW w:w="410" w:type="pct"/>
            <w:vMerge w:val="continue"/>
            <w:vAlign w:val="center"/>
          </w:tcPr>
          <w:p w14:paraId="56FBDF2F">
            <w:pPr>
              <w:spacing w:line="400" w:lineRule="exact"/>
              <w:jc w:val="center"/>
              <w:rPr>
                <w:sz w:val="18"/>
                <w:szCs w:val="18"/>
              </w:rPr>
            </w:pPr>
          </w:p>
        </w:tc>
        <w:tc>
          <w:tcPr>
            <w:tcW w:w="458" w:type="pct"/>
            <w:vMerge w:val="continue"/>
            <w:vAlign w:val="center"/>
          </w:tcPr>
          <w:p w14:paraId="7FD15835">
            <w:pPr>
              <w:spacing w:line="400" w:lineRule="exact"/>
              <w:jc w:val="center"/>
              <w:rPr>
                <w:sz w:val="18"/>
                <w:szCs w:val="18"/>
              </w:rPr>
            </w:pPr>
          </w:p>
        </w:tc>
        <w:tc>
          <w:tcPr>
            <w:tcW w:w="409" w:type="pct"/>
            <w:vMerge w:val="continue"/>
            <w:vAlign w:val="center"/>
          </w:tcPr>
          <w:p w14:paraId="7CD2D086">
            <w:pPr>
              <w:spacing w:line="400" w:lineRule="exact"/>
              <w:jc w:val="center"/>
              <w:rPr>
                <w:sz w:val="18"/>
                <w:szCs w:val="18"/>
              </w:rPr>
            </w:pPr>
          </w:p>
        </w:tc>
        <w:tc>
          <w:tcPr>
            <w:tcW w:w="516" w:type="pct"/>
            <w:vAlign w:val="center"/>
          </w:tcPr>
          <w:p w14:paraId="187366FE">
            <w:pPr>
              <w:spacing w:line="240" w:lineRule="exact"/>
              <w:jc w:val="center"/>
              <w:rPr>
                <w:sz w:val="18"/>
                <w:szCs w:val="18"/>
              </w:rPr>
            </w:pPr>
            <w:r>
              <w:rPr>
                <w:sz w:val="18"/>
                <w:szCs w:val="18"/>
              </w:rPr>
              <w:t>人工费</w:t>
            </w:r>
          </w:p>
        </w:tc>
        <w:tc>
          <w:tcPr>
            <w:tcW w:w="516" w:type="pct"/>
            <w:vAlign w:val="center"/>
          </w:tcPr>
          <w:p w14:paraId="7D81EAF1">
            <w:pPr>
              <w:spacing w:line="240" w:lineRule="exact"/>
              <w:jc w:val="center"/>
              <w:rPr>
                <w:sz w:val="18"/>
                <w:szCs w:val="18"/>
              </w:rPr>
            </w:pPr>
            <w:r>
              <w:rPr>
                <w:sz w:val="18"/>
                <w:szCs w:val="18"/>
              </w:rPr>
              <w:t>材料费</w:t>
            </w:r>
          </w:p>
        </w:tc>
        <w:tc>
          <w:tcPr>
            <w:tcW w:w="520" w:type="pct"/>
            <w:vAlign w:val="center"/>
          </w:tcPr>
          <w:p w14:paraId="5052107B">
            <w:pPr>
              <w:spacing w:line="240" w:lineRule="exact"/>
              <w:jc w:val="center"/>
              <w:rPr>
                <w:sz w:val="18"/>
                <w:szCs w:val="18"/>
              </w:rPr>
            </w:pPr>
            <w:r>
              <w:rPr>
                <w:sz w:val="18"/>
                <w:szCs w:val="18"/>
              </w:rPr>
              <w:t>机械费</w:t>
            </w:r>
          </w:p>
        </w:tc>
      </w:tr>
      <w:tr w14:paraId="0B254527">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21CC93B8">
            <w:pPr>
              <w:spacing w:line="240" w:lineRule="exact"/>
              <w:jc w:val="center"/>
              <w:rPr>
                <w:sz w:val="18"/>
                <w:szCs w:val="18"/>
              </w:rPr>
            </w:pPr>
            <w:r>
              <w:rPr>
                <w:sz w:val="18"/>
                <w:szCs w:val="18"/>
              </w:rPr>
              <w:t>1</w:t>
            </w:r>
          </w:p>
        </w:tc>
        <w:tc>
          <w:tcPr>
            <w:tcW w:w="1788" w:type="pct"/>
            <w:vAlign w:val="center"/>
          </w:tcPr>
          <w:p w14:paraId="007F7731">
            <w:pPr>
              <w:rPr>
                <w:rFonts w:ascii="宋体" w:hAnsi="宋体"/>
                <w:sz w:val="18"/>
                <w:szCs w:val="18"/>
              </w:rPr>
            </w:pPr>
            <w:r>
              <w:rPr>
                <w:rFonts w:ascii="宋体" w:hAnsi="宋体"/>
                <w:sz w:val="18"/>
                <w:szCs w:val="18"/>
              </w:rPr>
              <w:t>单位工程</w:t>
            </w:r>
            <w:r>
              <w:rPr>
                <w:sz w:val="18"/>
                <w:szCs w:val="18"/>
              </w:rPr>
              <w:t>1</w:t>
            </w:r>
            <w:r>
              <w:rPr>
                <w:rFonts w:ascii="宋体" w:hAnsi="宋体"/>
                <w:sz w:val="18"/>
                <w:szCs w:val="18"/>
              </w:rPr>
              <w:t>合计</w:t>
            </w:r>
          </w:p>
        </w:tc>
        <w:tc>
          <w:tcPr>
            <w:tcW w:w="410" w:type="pct"/>
            <w:vAlign w:val="center"/>
          </w:tcPr>
          <w:p w14:paraId="0003B545">
            <w:pPr>
              <w:jc w:val="center"/>
              <w:rPr>
                <w:rFonts w:ascii="宋体" w:hAnsi="宋体"/>
                <w:sz w:val="18"/>
                <w:szCs w:val="18"/>
              </w:rPr>
            </w:pPr>
            <w:r>
              <w:rPr>
                <w:rFonts w:hint="eastAsia" w:ascii="宋体" w:hAnsi="宋体"/>
                <w:sz w:val="18"/>
                <w:szCs w:val="18"/>
              </w:rPr>
              <w:t>/</w:t>
            </w:r>
          </w:p>
        </w:tc>
        <w:tc>
          <w:tcPr>
            <w:tcW w:w="458" w:type="pct"/>
            <w:vAlign w:val="center"/>
          </w:tcPr>
          <w:p w14:paraId="2D31AC5D">
            <w:pPr>
              <w:spacing w:line="400" w:lineRule="exact"/>
              <w:jc w:val="center"/>
              <w:rPr>
                <w:sz w:val="18"/>
                <w:szCs w:val="18"/>
              </w:rPr>
            </w:pPr>
            <w:r>
              <w:rPr>
                <w:rFonts w:hint="eastAsia"/>
                <w:sz w:val="18"/>
                <w:szCs w:val="18"/>
              </w:rPr>
              <w:t>/</w:t>
            </w:r>
          </w:p>
        </w:tc>
        <w:tc>
          <w:tcPr>
            <w:tcW w:w="409" w:type="pct"/>
            <w:vAlign w:val="center"/>
          </w:tcPr>
          <w:p w14:paraId="34AD49F2">
            <w:pPr>
              <w:spacing w:line="400" w:lineRule="exact"/>
              <w:jc w:val="center"/>
              <w:rPr>
                <w:b/>
                <w:sz w:val="18"/>
                <w:szCs w:val="18"/>
              </w:rPr>
            </w:pPr>
          </w:p>
        </w:tc>
        <w:tc>
          <w:tcPr>
            <w:tcW w:w="516" w:type="pct"/>
            <w:vAlign w:val="center"/>
          </w:tcPr>
          <w:p w14:paraId="153C365A">
            <w:pPr>
              <w:spacing w:line="400" w:lineRule="exact"/>
              <w:jc w:val="center"/>
              <w:rPr>
                <w:b/>
                <w:sz w:val="18"/>
                <w:szCs w:val="18"/>
              </w:rPr>
            </w:pPr>
          </w:p>
        </w:tc>
        <w:tc>
          <w:tcPr>
            <w:tcW w:w="516" w:type="pct"/>
            <w:vAlign w:val="center"/>
          </w:tcPr>
          <w:p w14:paraId="0ABE1B11">
            <w:pPr>
              <w:spacing w:line="400" w:lineRule="exact"/>
              <w:jc w:val="center"/>
              <w:rPr>
                <w:b/>
                <w:sz w:val="18"/>
                <w:szCs w:val="18"/>
              </w:rPr>
            </w:pPr>
          </w:p>
        </w:tc>
        <w:tc>
          <w:tcPr>
            <w:tcW w:w="520" w:type="pct"/>
            <w:vAlign w:val="center"/>
          </w:tcPr>
          <w:p w14:paraId="76E4F512">
            <w:pPr>
              <w:spacing w:line="400" w:lineRule="exact"/>
              <w:jc w:val="center"/>
              <w:rPr>
                <w:b/>
                <w:sz w:val="18"/>
                <w:szCs w:val="18"/>
              </w:rPr>
            </w:pPr>
          </w:p>
        </w:tc>
      </w:tr>
      <w:tr w14:paraId="44BA34B5">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43A04061">
            <w:pPr>
              <w:spacing w:line="240" w:lineRule="exact"/>
              <w:jc w:val="center"/>
              <w:rPr>
                <w:sz w:val="18"/>
                <w:szCs w:val="18"/>
              </w:rPr>
            </w:pPr>
            <w:r>
              <w:rPr>
                <w:sz w:val="18"/>
                <w:szCs w:val="18"/>
              </w:rPr>
              <w:t>1.1</w:t>
            </w:r>
          </w:p>
        </w:tc>
        <w:tc>
          <w:tcPr>
            <w:tcW w:w="1788" w:type="pct"/>
            <w:vAlign w:val="center"/>
          </w:tcPr>
          <w:p w14:paraId="2AC1418E">
            <w:pPr>
              <w:rPr>
                <w:rFonts w:ascii="宋体" w:hAnsi="宋体"/>
                <w:sz w:val="18"/>
                <w:szCs w:val="18"/>
              </w:rPr>
            </w:pPr>
            <w:r>
              <w:rPr>
                <w:rFonts w:ascii="宋体" w:hAnsi="宋体"/>
                <w:sz w:val="18"/>
                <w:szCs w:val="18"/>
              </w:rPr>
              <w:t>分部分项工程量清单计价合计</w:t>
            </w:r>
          </w:p>
        </w:tc>
        <w:tc>
          <w:tcPr>
            <w:tcW w:w="410" w:type="pct"/>
            <w:vAlign w:val="center"/>
          </w:tcPr>
          <w:p w14:paraId="409774C0">
            <w:pPr>
              <w:jc w:val="center"/>
              <w:rPr>
                <w:rFonts w:ascii="宋体" w:hAnsi="宋体"/>
                <w:sz w:val="18"/>
                <w:szCs w:val="18"/>
              </w:rPr>
            </w:pPr>
            <w:r>
              <w:rPr>
                <w:rFonts w:ascii="宋体" w:hAnsi="宋体"/>
                <w:sz w:val="18"/>
                <w:szCs w:val="18"/>
              </w:rPr>
              <w:t>/</w:t>
            </w:r>
          </w:p>
        </w:tc>
        <w:tc>
          <w:tcPr>
            <w:tcW w:w="458" w:type="pct"/>
            <w:vAlign w:val="center"/>
          </w:tcPr>
          <w:p w14:paraId="6516710C">
            <w:pPr>
              <w:spacing w:line="400" w:lineRule="exact"/>
              <w:jc w:val="center"/>
              <w:rPr>
                <w:sz w:val="18"/>
                <w:szCs w:val="18"/>
              </w:rPr>
            </w:pPr>
            <w:r>
              <w:rPr>
                <w:sz w:val="18"/>
                <w:szCs w:val="18"/>
              </w:rPr>
              <w:t>/</w:t>
            </w:r>
          </w:p>
        </w:tc>
        <w:tc>
          <w:tcPr>
            <w:tcW w:w="409" w:type="pct"/>
            <w:vAlign w:val="center"/>
          </w:tcPr>
          <w:p w14:paraId="73604644">
            <w:pPr>
              <w:spacing w:line="400" w:lineRule="exact"/>
              <w:jc w:val="center"/>
              <w:rPr>
                <w:b/>
                <w:sz w:val="18"/>
                <w:szCs w:val="18"/>
              </w:rPr>
            </w:pPr>
          </w:p>
        </w:tc>
        <w:tc>
          <w:tcPr>
            <w:tcW w:w="516" w:type="pct"/>
            <w:vAlign w:val="center"/>
          </w:tcPr>
          <w:p w14:paraId="61F60D6E">
            <w:pPr>
              <w:spacing w:line="400" w:lineRule="exact"/>
              <w:jc w:val="center"/>
              <w:rPr>
                <w:b/>
                <w:sz w:val="18"/>
                <w:szCs w:val="18"/>
              </w:rPr>
            </w:pPr>
          </w:p>
        </w:tc>
        <w:tc>
          <w:tcPr>
            <w:tcW w:w="516" w:type="pct"/>
            <w:vAlign w:val="center"/>
          </w:tcPr>
          <w:p w14:paraId="69341988">
            <w:pPr>
              <w:spacing w:line="400" w:lineRule="exact"/>
              <w:jc w:val="center"/>
              <w:rPr>
                <w:b/>
                <w:sz w:val="18"/>
                <w:szCs w:val="18"/>
              </w:rPr>
            </w:pPr>
          </w:p>
        </w:tc>
        <w:tc>
          <w:tcPr>
            <w:tcW w:w="520" w:type="pct"/>
            <w:vAlign w:val="center"/>
          </w:tcPr>
          <w:p w14:paraId="2DA02251">
            <w:pPr>
              <w:spacing w:line="400" w:lineRule="exact"/>
              <w:jc w:val="center"/>
              <w:rPr>
                <w:b/>
                <w:sz w:val="18"/>
                <w:szCs w:val="18"/>
              </w:rPr>
            </w:pPr>
          </w:p>
        </w:tc>
      </w:tr>
      <w:tr w14:paraId="4ECC5023">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2C2CAF01">
            <w:pPr>
              <w:spacing w:line="240" w:lineRule="exact"/>
              <w:jc w:val="center"/>
              <w:rPr>
                <w:sz w:val="18"/>
                <w:szCs w:val="18"/>
              </w:rPr>
            </w:pPr>
            <w:r>
              <w:rPr>
                <w:sz w:val="18"/>
                <w:szCs w:val="18"/>
              </w:rPr>
              <w:t>1.2</w:t>
            </w:r>
          </w:p>
        </w:tc>
        <w:tc>
          <w:tcPr>
            <w:tcW w:w="1788" w:type="pct"/>
            <w:vAlign w:val="center"/>
          </w:tcPr>
          <w:p w14:paraId="114105F7">
            <w:pPr>
              <w:rPr>
                <w:rFonts w:ascii="宋体" w:hAnsi="宋体"/>
                <w:sz w:val="18"/>
                <w:szCs w:val="18"/>
              </w:rPr>
            </w:pPr>
            <w:r>
              <w:rPr>
                <w:rFonts w:ascii="宋体" w:hAnsi="宋体"/>
                <w:sz w:val="18"/>
                <w:szCs w:val="18"/>
              </w:rPr>
              <w:t>措施项目清单计价合计</w:t>
            </w:r>
          </w:p>
        </w:tc>
        <w:tc>
          <w:tcPr>
            <w:tcW w:w="410" w:type="pct"/>
            <w:vAlign w:val="center"/>
          </w:tcPr>
          <w:p w14:paraId="18C034DA">
            <w:pPr>
              <w:jc w:val="center"/>
              <w:rPr>
                <w:rFonts w:ascii="宋体" w:hAnsi="宋体"/>
                <w:sz w:val="18"/>
                <w:szCs w:val="18"/>
              </w:rPr>
            </w:pPr>
            <w:r>
              <w:rPr>
                <w:rFonts w:ascii="宋体" w:hAnsi="宋体"/>
                <w:sz w:val="18"/>
                <w:szCs w:val="18"/>
              </w:rPr>
              <w:t>/</w:t>
            </w:r>
          </w:p>
        </w:tc>
        <w:tc>
          <w:tcPr>
            <w:tcW w:w="458" w:type="pct"/>
            <w:vAlign w:val="center"/>
          </w:tcPr>
          <w:p w14:paraId="313A1B38">
            <w:pPr>
              <w:spacing w:line="400" w:lineRule="exact"/>
              <w:jc w:val="center"/>
              <w:rPr>
                <w:sz w:val="18"/>
                <w:szCs w:val="18"/>
              </w:rPr>
            </w:pPr>
            <w:r>
              <w:rPr>
                <w:sz w:val="18"/>
                <w:szCs w:val="18"/>
              </w:rPr>
              <w:t>/</w:t>
            </w:r>
          </w:p>
        </w:tc>
        <w:tc>
          <w:tcPr>
            <w:tcW w:w="409" w:type="pct"/>
            <w:vAlign w:val="center"/>
          </w:tcPr>
          <w:p w14:paraId="7A07B4F0">
            <w:pPr>
              <w:spacing w:line="400" w:lineRule="exact"/>
              <w:jc w:val="center"/>
              <w:rPr>
                <w:b/>
                <w:sz w:val="18"/>
                <w:szCs w:val="18"/>
              </w:rPr>
            </w:pPr>
          </w:p>
        </w:tc>
        <w:tc>
          <w:tcPr>
            <w:tcW w:w="516" w:type="pct"/>
            <w:vAlign w:val="center"/>
          </w:tcPr>
          <w:p w14:paraId="02B9FAFC">
            <w:pPr>
              <w:spacing w:line="400" w:lineRule="exact"/>
              <w:jc w:val="center"/>
              <w:rPr>
                <w:b/>
                <w:sz w:val="18"/>
                <w:szCs w:val="18"/>
              </w:rPr>
            </w:pPr>
          </w:p>
        </w:tc>
        <w:tc>
          <w:tcPr>
            <w:tcW w:w="516" w:type="pct"/>
            <w:vAlign w:val="center"/>
          </w:tcPr>
          <w:p w14:paraId="1B545E96">
            <w:pPr>
              <w:spacing w:line="400" w:lineRule="exact"/>
              <w:jc w:val="center"/>
              <w:rPr>
                <w:b/>
                <w:sz w:val="18"/>
                <w:szCs w:val="18"/>
              </w:rPr>
            </w:pPr>
          </w:p>
        </w:tc>
        <w:tc>
          <w:tcPr>
            <w:tcW w:w="520" w:type="pct"/>
            <w:vAlign w:val="center"/>
          </w:tcPr>
          <w:p w14:paraId="68A12847">
            <w:pPr>
              <w:spacing w:line="400" w:lineRule="exact"/>
              <w:jc w:val="center"/>
              <w:rPr>
                <w:b/>
                <w:sz w:val="18"/>
                <w:szCs w:val="18"/>
              </w:rPr>
            </w:pPr>
          </w:p>
        </w:tc>
      </w:tr>
      <w:tr w14:paraId="38469102">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52DCF278">
            <w:pPr>
              <w:spacing w:line="240" w:lineRule="exact"/>
              <w:jc w:val="center"/>
              <w:rPr>
                <w:sz w:val="18"/>
                <w:szCs w:val="18"/>
              </w:rPr>
            </w:pPr>
            <w:r>
              <w:rPr>
                <w:sz w:val="18"/>
                <w:szCs w:val="18"/>
              </w:rPr>
              <w:t>1.2.1</w:t>
            </w:r>
          </w:p>
        </w:tc>
        <w:tc>
          <w:tcPr>
            <w:tcW w:w="1788" w:type="pct"/>
            <w:vAlign w:val="center"/>
          </w:tcPr>
          <w:p w14:paraId="6EFBE1EE">
            <w:pPr>
              <w:rPr>
                <w:rFonts w:ascii="宋体" w:hAnsi="宋体"/>
                <w:sz w:val="18"/>
                <w:szCs w:val="18"/>
              </w:rPr>
            </w:pPr>
            <w:r>
              <w:rPr>
                <w:rFonts w:ascii="宋体" w:hAnsi="宋体"/>
                <w:sz w:val="18"/>
                <w:szCs w:val="18"/>
              </w:rPr>
              <w:t>单价措施项目工程量清单计价合计</w:t>
            </w:r>
          </w:p>
        </w:tc>
        <w:tc>
          <w:tcPr>
            <w:tcW w:w="410" w:type="pct"/>
            <w:vAlign w:val="center"/>
          </w:tcPr>
          <w:p w14:paraId="7B68215F">
            <w:pPr>
              <w:jc w:val="center"/>
              <w:rPr>
                <w:rFonts w:ascii="宋体" w:hAnsi="宋体"/>
                <w:sz w:val="18"/>
                <w:szCs w:val="18"/>
              </w:rPr>
            </w:pPr>
            <w:r>
              <w:rPr>
                <w:rFonts w:ascii="宋体" w:hAnsi="宋体"/>
                <w:sz w:val="18"/>
                <w:szCs w:val="18"/>
              </w:rPr>
              <w:t>/</w:t>
            </w:r>
          </w:p>
        </w:tc>
        <w:tc>
          <w:tcPr>
            <w:tcW w:w="458" w:type="pct"/>
            <w:vAlign w:val="center"/>
          </w:tcPr>
          <w:p w14:paraId="233F17F7">
            <w:pPr>
              <w:spacing w:line="400" w:lineRule="exact"/>
              <w:jc w:val="center"/>
              <w:rPr>
                <w:sz w:val="18"/>
                <w:szCs w:val="18"/>
              </w:rPr>
            </w:pPr>
            <w:r>
              <w:rPr>
                <w:sz w:val="18"/>
                <w:szCs w:val="18"/>
              </w:rPr>
              <w:t>/</w:t>
            </w:r>
          </w:p>
        </w:tc>
        <w:tc>
          <w:tcPr>
            <w:tcW w:w="409" w:type="pct"/>
            <w:vAlign w:val="center"/>
          </w:tcPr>
          <w:p w14:paraId="5E9A534E">
            <w:pPr>
              <w:spacing w:line="400" w:lineRule="exact"/>
              <w:jc w:val="center"/>
              <w:rPr>
                <w:b/>
                <w:sz w:val="18"/>
                <w:szCs w:val="18"/>
              </w:rPr>
            </w:pPr>
          </w:p>
        </w:tc>
        <w:tc>
          <w:tcPr>
            <w:tcW w:w="516" w:type="pct"/>
            <w:vAlign w:val="center"/>
          </w:tcPr>
          <w:p w14:paraId="5BE88AD5">
            <w:pPr>
              <w:spacing w:line="400" w:lineRule="exact"/>
              <w:jc w:val="center"/>
              <w:rPr>
                <w:sz w:val="18"/>
                <w:szCs w:val="18"/>
              </w:rPr>
            </w:pPr>
          </w:p>
        </w:tc>
        <w:tc>
          <w:tcPr>
            <w:tcW w:w="516" w:type="pct"/>
            <w:vAlign w:val="center"/>
          </w:tcPr>
          <w:p w14:paraId="078C0E1E">
            <w:pPr>
              <w:spacing w:line="400" w:lineRule="exact"/>
              <w:jc w:val="center"/>
              <w:rPr>
                <w:sz w:val="18"/>
                <w:szCs w:val="18"/>
              </w:rPr>
            </w:pPr>
          </w:p>
        </w:tc>
        <w:tc>
          <w:tcPr>
            <w:tcW w:w="520" w:type="pct"/>
            <w:vAlign w:val="center"/>
          </w:tcPr>
          <w:p w14:paraId="7504B5CB">
            <w:pPr>
              <w:spacing w:line="400" w:lineRule="exact"/>
              <w:jc w:val="center"/>
              <w:rPr>
                <w:sz w:val="18"/>
                <w:szCs w:val="18"/>
              </w:rPr>
            </w:pPr>
          </w:p>
        </w:tc>
      </w:tr>
      <w:tr w14:paraId="2F807A69">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Height w:val="23" w:hRule="atLeast"/>
          <w:jc w:val="center"/>
        </w:trPr>
        <w:tc>
          <w:tcPr>
            <w:tcW w:w="380" w:type="pct"/>
            <w:vAlign w:val="center"/>
          </w:tcPr>
          <w:p w14:paraId="7E7E5E31">
            <w:pPr>
              <w:spacing w:line="240" w:lineRule="exact"/>
              <w:jc w:val="center"/>
              <w:rPr>
                <w:sz w:val="18"/>
                <w:szCs w:val="18"/>
              </w:rPr>
            </w:pPr>
            <w:r>
              <w:rPr>
                <w:sz w:val="18"/>
                <w:szCs w:val="18"/>
              </w:rPr>
              <w:t>1.2.2</w:t>
            </w:r>
          </w:p>
        </w:tc>
        <w:tc>
          <w:tcPr>
            <w:tcW w:w="1788" w:type="pct"/>
            <w:vAlign w:val="center"/>
          </w:tcPr>
          <w:p w14:paraId="4D53EED0">
            <w:pPr>
              <w:rPr>
                <w:rFonts w:ascii="宋体" w:hAnsi="宋体"/>
                <w:sz w:val="18"/>
                <w:szCs w:val="18"/>
              </w:rPr>
            </w:pPr>
            <w:r>
              <w:rPr>
                <w:rFonts w:hint="eastAsia" w:ascii="宋体" w:hAnsi="宋体"/>
                <w:sz w:val="18"/>
                <w:szCs w:val="18"/>
              </w:rPr>
              <w:t>其他</w:t>
            </w:r>
            <w:r>
              <w:rPr>
                <w:rFonts w:ascii="宋体" w:hAnsi="宋体"/>
                <w:sz w:val="18"/>
                <w:szCs w:val="18"/>
              </w:rPr>
              <w:t>总价措施项目清单计价合计</w:t>
            </w:r>
          </w:p>
        </w:tc>
        <w:tc>
          <w:tcPr>
            <w:tcW w:w="410" w:type="pct"/>
            <w:vAlign w:val="center"/>
          </w:tcPr>
          <w:p w14:paraId="345E69B7">
            <w:pPr>
              <w:jc w:val="center"/>
              <w:rPr>
                <w:rFonts w:ascii="宋体" w:hAnsi="宋体"/>
                <w:sz w:val="18"/>
                <w:szCs w:val="18"/>
              </w:rPr>
            </w:pPr>
            <w:r>
              <w:rPr>
                <w:rFonts w:ascii="宋体" w:hAnsi="宋体"/>
                <w:sz w:val="18"/>
                <w:szCs w:val="18"/>
              </w:rPr>
              <w:t>/</w:t>
            </w:r>
          </w:p>
        </w:tc>
        <w:tc>
          <w:tcPr>
            <w:tcW w:w="458" w:type="pct"/>
            <w:vAlign w:val="center"/>
          </w:tcPr>
          <w:p w14:paraId="2526FF53">
            <w:pPr>
              <w:spacing w:line="400" w:lineRule="exact"/>
              <w:jc w:val="center"/>
              <w:rPr>
                <w:sz w:val="18"/>
                <w:szCs w:val="18"/>
              </w:rPr>
            </w:pPr>
            <w:r>
              <w:rPr>
                <w:sz w:val="18"/>
                <w:szCs w:val="18"/>
              </w:rPr>
              <w:t>/</w:t>
            </w:r>
          </w:p>
        </w:tc>
        <w:tc>
          <w:tcPr>
            <w:tcW w:w="409" w:type="pct"/>
            <w:vAlign w:val="center"/>
          </w:tcPr>
          <w:p w14:paraId="6F5E0591">
            <w:pPr>
              <w:spacing w:line="400" w:lineRule="exact"/>
              <w:jc w:val="center"/>
              <w:rPr>
                <w:b/>
                <w:sz w:val="18"/>
                <w:szCs w:val="18"/>
              </w:rPr>
            </w:pPr>
          </w:p>
        </w:tc>
        <w:tc>
          <w:tcPr>
            <w:tcW w:w="516" w:type="pct"/>
            <w:vAlign w:val="center"/>
          </w:tcPr>
          <w:p w14:paraId="7F43218D">
            <w:pPr>
              <w:spacing w:line="400" w:lineRule="exact"/>
              <w:jc w:val="center"/>
              <w:rPr>
                <w:sz w:val="18"/>
                <w:szCs w:val="18"/>
              </w:rPr>
            </w:pPr>
          </w:p>
        </w:tc>
        <w:tc>
          <w:tcPr>
            <w:tcW w:w="516" w:type="pct"/>
            <w:vAlign w:val="center"/>
          </w:tcPr>
          <w:p w14:paraId="66B5A64F">
            <w:pPr>
              <w:spacing w:line="400" w:lineRule="exact"/>
              <w:jc w:val="center"/>
              <w:rPr>
                <w:sz w:val="18"/>
                <w:szCs w:val="18"/>
              </w:rPr>
            </w:pPr>
          </w:p>
        </w:tc>
        <w:tc>
          <w:tcPr>
            <w:tcW w:w="520" w:type="pct"/>
            <w:vAlign w:val="center"/>
          </w:tcPr>
          <w:p w14:paraId="286147FF">
            <w:pPr>
              <w:spacing w:line="400" w:lineRule="exact"/>
              <w:jc w:val="center"/>
              <w:rPr>
                <w:sz w:val="18"/>
                <w:szCs w:val="18"/>
              </w:rPr>
            </w:pPr>
          </w:p>
        </w:tc>
      </w:tr>
      <w:tr w14:paraId="3E2DBF7E">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135F768B">
            <w:pPr>
              <w:spacing w:line="240" w:lineRule="exact"/>
              <w:jc w:val="center"/>
              <w:rPr>
                <w:sz w:val="18"/>
                <w:szCs w:val="18"/>
              </w:rPr>
            </w:pPr>
            <w:r>
              <w:rPr>
                <w:sz w:val="18"/>
                <w:szCs w:val="18"/>
              </w:rPr>
              <w:t>1.3</w:t>
            </w:r>
          </w:p>
        </w:tc>
        <w:tc>
          <w:tcPr>
            <w:tcW w:w="1788" w:type="pct"/>
            <w:vAlign w:val="center"/>
          </w:tcPr>
          <w:p w14:paraId="61E6D24B">
            <w:pPr>
              <w:rPr>
                <w:rFonts w:ascii="宋体" w:hAnsi="宋体"/>
                <w:sz w:val="18"/>
                <w:szCs w:val="18"/>
              </w:rPr>
            </w:pPr>
            <w:r>
              <w:rPr>
                <w:rFonts w:ascii="宋体" w:hAnsi="宋体"/>
                <w:sz w:val="18"/>
                <w:szCs w:val="18"/>
              </w:rPr>
              <w:t>其他项目清单计价合计</w:t>
            </w:r>
          </w:p>
        </w:tc>
        <w:tc>
          <w:tcPr>
            <w:tcW w:w="410" w:type="pct"/>
            <w:vAlign w:val="center"/>
          </w:tcPr>
          <w:p w14:paraId="4BBE0244">
            <w:pPr>
              <w:jc w:val="center"/>
              <w:rPr>
                <w:rFonts w:ascii="宋体" w:hAnsi="宋体"/>
                <w:sz w:val="18"/>
                <w:szCs w:val="18"/>
              </w:rPr>
            </w:pPr>
            <w:r>
              <w:rPr>
                <w:rFonts w:ascii="宋体" w:hAnsi="宋体"/>
                <w:sz w:val="18"/>
                <w:szCs w:val="18"/>
              </w:rPr>
              <w:t>/</w:t>
            </w:r>
          </w:p>
        </w:tc>
        <w:tc>
          <w:tcPr>
            <w:tcW w:w="458" w:type="pct"/>
            <w:vAlign w:val="center"/>
          </w:tcPr>
          <w:p w14:paraId="2E97A498">
            <w:pPr>
              <w:spacing w:line="400" w:lineRule="exact"/>
              <w:jc w:val="center"/>
              <w:rPr>
                <w:sz w:val="18"/>
                <w:szCs w:val="18"/>
              </w:rPr>
            </w:pPr>
            <w:r>
              <w:rPr>
                <w:sz w:val="18"/>
                <w:szCs w:val="18"/>
              </w:rPr>
              <w:t>/</w:t>
            </w:r>
          </w:p>
        </w:tc>
        <w:tc>
          <w:tcPr>
            <w:tcW w:w="409" w:type="pct"/>
            <w:vAlign w:val="center"/>
          </w:tcPr>
          <w:p w14:paraId="0E7FF6B9">
            <w:pPr>
              <w:spacing w:line="400" w:lineRule="exact"/>
              <w:jc w:val="center"/>
              <w:rPr>
                <w:b/>
                <w:sz w:val="18"/>
                <w:szCs w:val="18"/>
              </w:rPr>
            </w:pPr>
          </w:p>
        </w:tc>
        <w:tc>
          <w:tcPr>
            <w:tcW w:w="516" w:type="pct"/>
            <w:vAlign w:val="center"/>
          </w:tcPr>
          <w:p w14:paraId="7AC6AA80">
            <w:pPr>
              <w:spacing w:line="400" w:lineRule="exact"/>
              <w:jc w:val="center"/>
              <w:rPr>
                <w:b/>
                <w:sz w:val="18"/>
                <w:szCs w:val="18"/>
              </w:rPr>
            </w:pPr>
            <w:r>
              <w:rPr>
                <w:sz w:val="18"/>
                <w:szCs w:val="18"/>
              </w:rPr>
              <w:t>/</w:t>
            </w:r>
          </w:p>
        </w:tc>
        <w:tc>
          <w:tcPr>
            <w:tcW w:w="516" w:type="pct"/>
            <w:vAlign w:val="center"/>
          </w:tcPr>
          <w:p w14:paraId="47970415">
            <w:pPr>
              <w:spacing w:line="400" w:lineRule="exact"/>
              <w:jc w:val="center"/>
              <w:rPr>
                <w:b/>
                <w:sz w:val="18"/>
                <w:szCs w:val="18"/>
              </w:rPr>
            </w:pPr>
            <w:r>
              <w:rPr>
                <w:sz w:val="18"/>
                <w:szCs w:val="18"/>
              </w:rPr>
              <w:t>/</w:t>
            </w:r>
          </w:p>
        </w:tc>
        <w:tc>
          <w:tcPr>
            <w:tcW w:w="520" w:type="pct"/>
            <w:vAlign w:val="center"/>
          </w:tcPr>
          <w:p w14:paraId="41C0B965">
            <w:pPr>
              <w:spacing w:line="400" w:lineRule="exact"/>
              <w:jc w:val="center"/>
              <w:rPr>
                <w:b/>
                <w:sz w:val="18"/>
                <w:szCs w:val="18"/>
              </w:rPr>
            </w:pPr>
            <w:r>
              <w:rPr>
                <w:sz w:val="18"/>
                <w:szCs w:val="18"/>
              </w:rPr>
              <w:t>/</w:t>
            </w:r>
          </w:p>
        </w:tc>
      </w:tr>
      <w:tr w14:paraId="4986A124">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7CA8D144">
            <w:pPr>
              <w:spacing w:line="240" w:lineRule="exact"/>
              <w:jc w:val="center"/>
              <w:rPr>
                <w:sz w:val="18"/>
                <w:szCs w:val="18"/>
              </w:rPr>
            </w:pPr>
            <w:r>
              <w:rPr>
                <w:sz w:val="18"/>
                <w:szCs w:val="18"/>
              </w:rPr>
              <w:t>1.4</w:t>
            </w:r>
          </w:p>
        </w:tc>
        <w:tc>
          <w:tcPr>
            <w:tcW w:w="1788" w:type="pct"/>
            <w:vAlign w:val="center"/>
          </w:tcPr>
          <w:p w14:paraId="56A0BD3A">
            <w:pPr>
              <w:rPr>
                <w:rFonts w:ascii="宋体" w:hAnsi="宋体"/>
                <w:sz w:val="18"/>
                <w:szCs w:val="18"/>
              </w:rPr>
            </w:pPr>
            <w:r>
              <w:rPr>
                <w:rFonts w:ascii="宋体" w:hAnsi="宋体"/>
                <w:sz w:val="18"/>
                <w:szCs w:val="18"/>
              </w:rPr>
              <w:t>规费</w:t>
            </w:r>
          </w:p>
        </w:tc>
        <w:tc>
          <w:tcPr>
            <w:tcW w:w="410" w:type="pct"/>
            <w:vAlign w:val="center"/>
          </w:tcPr>
          <w:p w14:paraId="6F03223B">
            <w:pPr>
              <w:jc w:val="center"/>
              <w:rPr>
                <w:rFonts w:ascii="宋体" w:hAnsi="宋体"/>
                <w:sz w:val="18"/>
                <w:szCs w:val="18"/>
              </w:rPr>
            </w:pPr>
          </w:p>
        </w:tc>
        <w:tc>
          <w:tcPr>
            <w:tcW w:w="458" w:type="pct"/>
            <w:vAlign w:val="center"/>
          </w:tcPr>
          <w:p w14:paraId="69A70B02">
            <w:pPr>
              <w:spacing w:line="400" w:lineRule="exact"/>
              <w:jc w:val="center"/>
              <w:rPr>
                <w:sz w:val="18"/>
                <w:szCs w:val="18"/>
              </w:rPr>
            </w:pPr>
          </w:p>
        </w:tc>
        <w:tc>
          <w:tcPr>
            <w:tcW w:w="409" w:type="pct"/>
            <w:vAlign w:val="center"/>
          </w:tcPr>
          <w:p w14:paraId="7321253A">
            <w:pPr>
              <w:spacing w:line="400" w:lineRule="exact"/>
              <w:jc w:val="center"/>
              <w:rPr>
                <w:b/>
                <w:sz w:val="18"/>
                <w:szCs w:val="18"/>
              </w:rPr>
            </w:pPr>
          </w:p>
        </w:tc>
        <w:tc>
          <w:tcPr>
            <w:tcW w:w="516" w:type="pct"/>
            <w:vAlign w:val="center"/>
          </w:tcPr>
          <w:p w14:paraId="5AA3F21E">
            <w:pPr>
              <w:spacing w:line="400" w:lineRule="exact"/>
              <w:jc w:val="center"/>
              <w:rPr>
                <w:sz w:val="18"/>
                <w:szCs w:val="18"/>
              </w:rPr>
            </w:pPr>
            <w:r>
              <w:rPr>
                <w:sz w:val="18"/>
                <w:szCs w:val="18"/>
              </w:rPr>
              <w:t>/</w:t>
            </w:r>
          </w:p>
        </w:tc>
        <w:tc>
          <w:tcPr>
            <w:tcW w:w="516" w:type="pct"/>
            <w:vAlign w:val="center"/>
          </w:tcPr>
          <w:p w14:paraId="610AA380">
            <w:pPr>
              <w:spacing w:line="400" w:lineRule="exact"/>
              <w:jc w:val="center"/>
              <w:rPr>
                <w:sz w:val="18"/>
                <w:szCs w:val="18"/>
              </w:rPr>
            </w:pPr>
            <w:r>
              <w:rPr>
                <w:sz w:val="18"/>
                <w:szCs w:val="18"/>
              </w:rPr>
              <w:t>/</w:t>
            </w:r>
          </w:p>
        </w:tc>
        <w:tc>
          <w:tcPr>
            <w:tcW w:w="520" w:type="pct"/>
            <w:vAlign w:val="center"/>
          </w:tcPr>
          <w:p w14:paraId="7BAF8317">
            <w:pPr>
              <w:spacing w:line="400" w:lineRule="exact"/>
              <w:jc w:val="center"/>
              <w:rPr>
                <w:sz w:val="18"/>
                <w:szCs w:val="18"/>
              </w:rPr>
            </w:pPr>
            <w:r>
              <w:rPr>
                <w:sz w:val="18"/>
                <w:szCs w:val="18"/>
              </w:rPr>
              <w:t>/</w:t>
            </w:r>
          </w:p>
        </w:tc>
      </w:tr>
      <w:tr w14:paraId="2A944040">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06923FE4">
            <w:pPr>
              <w:spacing w:line="240" w:lineRule="exact"/>
              <w:jc w:val="center"/>
              <w:rPr>
                <w:sz w:val="18"/>
                <w:szCs w:val="18"/>
              </w:rPr>
            </w:pPr>
            <w:r>
              <w:rPr>
                <w:sz w:val="18"/>
                <w:szCs w:val="18"/>
              </w:rPr>
              <w:t>1.5</w:t>
            </w:r>
          </w:p>
        </w:tc>
        <w:tc>
          <w:tcPr>
            <w:tcW w:w="1788" w:type="pct"/>
            <w:vAlign w:val="center"/>
          </w:tcPr>
          <w:p w14:paraId="5AFD6486">
            <w:pPr>
              <w:rPr>
                <w:rFonts w:ascii="宋体" w:hAnsi="宋体"/>
                <w:sz w:val="18"/>
                <w:szCs w:val="18"/>
              </w:rPr>
            </w:pPr>
            <w:r>
              <w:rPr>
                <w:rFonts w:ascii="宋体" w:hAnsi="宋体"/>
                <w:sz w:val="18"/>
                <w:szCs w:val="18"/>
              </w:rPr>
              <w:t>安全生产、文明施工费</w:t>
            </w:r>
          </w:p>
        </w:tc>
        <w:tc>
          <w:tcPr>
            <w:tcW w:w="410" w:type="pct"/>
            <w:vAlign w:val="center"/>
          </w:tcPr>
          <w:p w14:paraId="1647A147">
            <w:pPr>
              <w:jc w:val="center"/>
              <w:rPr>
                <w:rFonts w:ascii="宋体" w:hAnsi="宋体"/>
                <w:sz w:val="18"/>
                <w:szCs w:val="18"/>
              </w:rPr>
            </w:pPr>
          </w:p>
        </w:tc>
        <w:tc>
          <w:tcPr>
            <w:tcW w:w="458" w:type="pct"/>
            <w:vAlign w:val="center"/>
          </w:tcPr>
          <w:p w14:paraId="135E1118">
            <w:pPr>
              <w:spacing w:line="400" w:lineRule="exact"/>
              <w:jc w:val="center"/>
              <w:rPr>
                <w:sz w:val="18"/>
                <w:szCs w:val="18"/>
              </w:rPr>
            </w:pPr>
          </w:p>
        </w:tc>
        <w:tc>
          <w:tcPr>
            <w:tcW w:w="409" w:type="pct"/>
            <w:vAlign w:val="center"/>
          </w:tcPr>
          <w:p w14:paraId="4815DB27">
            <w:pPr>
              <w:spacing w:line="400" w:lineRule="exact"/>
              <w:jc w:val="center"/>
              <w:rPr>
                <w:b/>
                <w:sz w:val="18"/>
                <w:szCs w:val="18"/>
              </w:rPr>
            </w:pPr>
          </w:p>
        </w:tc>
        <w:tc>
          <w:tcPr>
            <w:tcW w:w="516" w:type="pct"/>
            <w:vAlign w:val="center"/>
          </w:tcPr>
          <w:p w14:paraId="5BB1A631">
            <w:pPr>
              <w:spacing w:line="400" w:lineRule="exact"/>
              <w:jc w:val="center"/>
              <w:rPr>
                <w:sz w:val="18"/>
                <w:szCs w:val="18"/>
              </w:rPr>
            </w:pPr>
            <w:r>
              <w:rPr>
                <w:sz w:val="18"/>
                <w:szCs w:val="18"/>
              </w:rPr>
              <w:t>/</w:t>
            </w:r>
          </w:p>
        </w:tc>
        <w:tc>
          <w:tcPr>
            <w:tcW w:w="516" w:type="pct"/>
            <w:vAlign w:val="center"/>
          </w:tcPr>
          <w:p w14:paraId="5A988FE1">
            <w:pPr>
              <w:spacing w:line="400" w:lineRule="exact"/>
              <w:jc w:val="center"/>
              <w:rPr>
                <w:sz w:val="18"/>
                <w:szCs w:val="18"/>
              </w:rPr>
            </w:pPr>
            <w:r>
              <w:rPr>
                <w:sz w:val="18"/>
                <w:szCs w:val="18"/>
              </w:rPr>
              <w:t>/</w:t>
            </w:r>
          </w:p>
        </w:tc>
        <w:tc>
          <w:tcPr>
            <w:tcW w:w="520" w:type="pct"/>
            <w:vAlign w:val="center"/>
          </w:tcPr>
          <w:p w14:paraId="3340848E">
            <w:pPr>
              <w:spacing w:line="400" w:lineRule="exact"/>
              <w:jc w:val="center"/>
              <w:rPr>
                <w:sz w:val="18"/>
                <w:szCs w:val="18"/>
              </w:rPr>
            </w:pPr>
            <w:r>
              <w:rPr>
                <w:sz w:val="18"/>
                <w:szCs w:val="18"/>
              </w:rPr>
              <w:t>/</w:t>
            </w:r>
          </w:p>
        </w:tc>
      </w:tr>
      <w:tr w14:paraId="7EBA32EF">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56457208">
            <w:pPr>
              <w:spacing w:line="240" w:lineRule="exact"/>
              <w:jc w:val="center"/>
              <w:rPr>
                <w:sz w:val="18"/>
                <w:szCs w:val="18"/>
              </w:rPr>
            </w:pPr>
            <w:r>
              <w:rPr>
                <w:sz w:val="18"/>
                <w:szCs w:val="18"/>
              </w:rPr>
              <w:t>1.6</w:t>
            </w:r>
          </w:p>
        </w:tc>
        <w:tc>
          <w:tcPr>
            <w:tcW w:w="1788" w:type="pct"/>
            <w:vAlign w:val="center"/>
          </w:tcPr>
          <w:p w14:paraId="668EB85C">
            <w:pPr>
              <w:rPr>
                <w:rFonts w:ascii="宋体" w:hAnsi="宋体"/>
                <w:sz w:val="18"/>
                <w:szCs w:val="18"/>
              </w:rPr>
            </w:pPr>
            <w:r>
              <w:rPr>
                <w:rFonts w:ascii="宋体" w:hAnsi="宋体"/>
                <w:sz w:val="18"/>
                <w:szCs w:val="18"/>
              </w:rPr>
              <w:t>税金</w:t>
            </w:r>
          </w:p>
        </w:tc>
        <w:tc>
          <w:tcPr>
            <w:tcW w:w="410" w:type="pct"/>
            <w:vAlign w:val="center"/>
          </w:tcPr>
          <w:p w14:paraId="5723A172">
            <w:pPr>
              <w:spacing w:line="240" w:lineRule="exact"/>
              <w:jc w:val="center"/>
              <w:rPr>
                <w:rFonts w:ascii="宋体" w:hAnsi="宋体"/>
                <w:sz w:val="18"/>
                <w:szCs w:val="18"/>
              </w:rPr>
            </w:pPr>
            <w:r>
              <w:rPr>
                <w:rFonts w:ascii="宋体" w:hAnsi="宋体"/>
                <w:sz w:val="18"/>
                <w:szCs w:val="18"/>
              </w:rPr>
              <w:t>税前</w:t>
            </w:r>
          </w:p>
          <w:p w14:paraId="195C7A18">
            <w:pPr>
              <w:spacing w:line="240" w:lineRule="exact"/>
              <w:jc w:val="center"/>
              <w:rPr>
                <w:rFonts w:ascii="宋体" w:hAnsi="宋体"/>
                <w:sz w:val="18"/>
                <w:szCs w:val="18"/>
              </w:rPr>
            </w:pPr>
            <w:r>
              <w:rPr>
                <w:rFonts w:ascii="宋体" w:hAnsi="宋体"/>
                <w:sz w:val="18"/>
                <w:szCs w:val="18"/>
              </w:rPr>
              <w:t>造价</w:t>
            </w:r>
          </w:p>
        </w:tc>
        <w:tc>
          <w:tcPr>
            <w:tcW w:w="458" w:type="pct"/>
            <w:vAlign w:val="center"/>
          </w:tcPr>
          <w:p w14:paraId="38E0969A">
            <w:pPr>
              <w:spacing w:line="400" w:lineRule="exact"/>
              <w:jc w:val="center"/>
              <w:rPr>
                <w:sz w:val="18"/>
                <w:szCs w:val="18"/>
              </w:rPr>
            </w:pPr>
          </w:p>
        </w:tc>
        <w:tc>
          <w:tcPr>
            <w:tcW w:w="409" w:type="pct"/>
            <w:vAlign w:val="center"/>
          </w:tcPr>
          <w:p w14:paraId="11F007AD">
            <w:pPr>
              <w:spacing w:line="400" w:lineRule="exact"/>
              <w:jc w:val="center"/>
              <w:rPr>
                <w:b/>
                <w:sz w:val="18"/>
                <w:szCs w:val="18"/>
              </w:rPr>
            </w:pPr>
          </w:p>
        </w:tc>
        <w:tc>
          <w:tcPr>
            <w:tcW w:w="516" w:type="pct"/>
            <w:vAlign w:val="center"/>
          </w:tcPr>
          <w:p w14:paraId="502B3E50">
            <w:pPr>
              <w:spacing w:line="400" w:lineRule="exact"/>
              <w:jc w:val="center"/>
              <w:rPr>
                <w:sz w:val="18"/>
                <w:szCs w:val="18"/>
              </w:rPr>
            </w:pPr>
            <w:r>
              <w:rPr>
                <w:sz w:val="18"/>
                <w:szCs w:val="18"/>
              </w:rPr>
              <w:t>/</w:t>
            </w:r>
          </w:p>
        </w:tc>
        <w:tc>
          <w:tcPr>
            <w:tcW w:w="516" w:type="pct"/>
            <w:vAlign w:val="center"/>
          </w:tcPr>
          <w:p w14:paraId="547DB93A">
            <w:pPr>
              <w:spacing w:line="400" w:lineRule="exact"/>
              <w:jc w:val="center"/>
              <w:rPr>
                <w:sz w:val="18"/>
                <w:szCs w:val="18"/>
              </w:rPr>
            </w:pPr>
            <w:r>
              <w:rPr>
                <w:sz w:val="18"/>
                <w:szCs w:val="18"/>
              </w:rPr>
              <w:t>/</w:t>
            </w:r>
          </w:p>
        </w:tc>
        <w:tc>
          <w:tcPr>
            <w:tcW w:w="520" w:type="pct"/>
            <w:vAlign w:val="center"/>
          </w:tcPr>
          <w:p w14:paraId="269FC93E">
            <w:pPr>
              <w:spacing w:line="400" w:lineRule="exact"/>
              <w:jc w:val="center"/>
              <w:rPr>
                <w:sz w:val="18"/>
                <w:szCs w:val="18"/>
              </w:rPr>
            </w:pPr>
            <w:r>
              <w:rPr>
                <w:sz w:val="18"/>
                <w:szCs w:val="18"/>
              </w:rPr>
              <w:t>/</w:t>
            </w:r>
          </w:p>
        </w:tc>
      </w:tr>
      <w:tr w14:paraId="7219D8D8">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3DC49EDE">
            <w:pPr>
              <w:spacing w:line="240" w:lineRule="exact"/>
              <w:jc w:val="center"/>
              <w:rPr>
                <w:sz w:val="18"/>
                <w:szCs w:val="18"/>
              </w:rPr>
            </w:pPr>
            <w:r>
              <w:rPr>
                <w:sz w:val="18"/>
                <w:szCs w:val="18"/>
              </w:rPr>
              <w:t>2</w:t>
            </w:r>
          </w:p>
        </w:tc>
        <w:tc>
          <w:tcPr>
            <w:tcW w:w="1788" w:type="pct"/>
            <w:vAlign w:val="center"/>
          </w:tcPr>
          <w:p w14:paraId="5E1207FC">
            <w:pPr>
              <w:rPr>
                <w:rFonts w:ascii="宋体" w:hAnsi="宋体"/>
                <w:sz w:val="18"/>
                <w:szCs w:val="18"/>
              </w:rPr>
            </w:pPr>
            <w:r>
              <w:rPr>
                <w:rFonts w:ascii="宋体" w:hAnsi="宋体"/>
                <w:sz w:val="18"/>
                <w:szCs w:val="18"/>
              </w:rPr>
              <w:t>单位工程</w:t>
            </w:r>
            <w:r>
              <w:rPr>
                <w:sz w:val="18"/>
                <w:szCs w:val="18"/>
              </w:rPr>
              <w:t>2</w:t>
            </w:r>
            <w:r>
              <w:rPr>
                <w:rFonts w:ascii="宋体" w:hAnsi="宋体"/>
                <w:sz w:val="18"/>
                <w:szCs w:val="18"/>
              </w:rPr>
              <w:t>合计</w:t>
            </w:r>
          </w:p>
        </w:tc>
        <w:tc>
          <w:tcPr>
            <w:tcW w:w="410" w:type="pct"/>
            <w:vAlign w:val="center"/>
          </w:tcPr>
          <w:p w14:paraId="75A448CF">
            <w:pPr>
              <w:jc w:val="center"/>
              <w:rPr>
                <w:rFonts w:ascii="宋体" w:hAnsi="宋体"/>
                <w:sz w:val="18"/>
                <w:szCs w:val="18"/>
              </w:rPr>
            </w:pPr>
            <w:r>
              <w:rPr>
                <w:rFonts w:hint="eastAsia" w:ascii="宋体" w:hAnsi="宋体"/>
                <w:sz w:val="18"/>
                <w:szCs w:val="18"/>
              </w:rPr>
              <w:t>/</w:t>
            </w:r>
          </w:p>
        </w:tc>
        <w:tc>
          <w:tcPr>
            <w:tcW w:w="458" w:type="pct"/>
            <w:vAlign w:val="center"/>
          </w:tcPr>
          <w:p w14:paraId="4DB73AE3">
            <w:pPr>
              <w:spacing w:line="400" w:lineRule="exact"/>
              <w:jc w:val="center"/>
              <w:rPr>
                <w:sz w:val="18"/>
                <w:szCs w:val="18"/>
              </w:rPr>
            </w:pPr>
            <w:r>
              <w:rPr>
                <w:rFonts w:hint="eastAsia"/>
                <w:sz w:val="18"/>
                <w:szCs w:val="18"/>
              </w:rPr>
              <w:t>/</w:t>
            </w:r>
          </w:p>
        </w:tc>
        <w:tc>
          <w:tcPr>
            <w:tcW w:w="409" w:type="pct"/>
            <w:vAlign w:val="center"/>
          </w:tcPr>
          <w:p w14:paraId="39FA15D3">
            <w:pPr>
              <w:spacing w:line="400" w:lineRule="exact"/>
              <w:jc w:val="center"/>
              <w:rPr>
                <w:b/>
                <w:sz w:val="18"/>
                <w:szCs w:val="18"/>
              </w:rPr>
            </w:pPr>
          </w:p>
        </w:tc>
        <w:tc>
          <w:tcPr>
            <w:tcW w:w="516" w:type="pct"/>
            <w:vAlign w:val="center"/>
          </w:tcPr>
          <w:p w14:paraId="6FB5866D">
            <w:pPr>
              <w:spacing w:line="400" w:lineRule="exact"/>
              <w:jc w:val="center"/>
              <w:rPr>
                <w:sz w:val="18"/>
                <w:szCs w:val="18"/>
              </w:rPr>
            </w:pPr>
          </w:p>
        </w:tc>
        <w:tc>
          <w:tcPr>
            <w:tcW w:w="516" w:type="pct"/>
            <w:vAlign w:val="center"/>
          </w:tcPr>
          <w:p w14:paraId="3D4D8E69">
            <w:pPr>
              <w:spacing w:line="400" w:lineRule="exact"/>
              <w:jc w:val="center"/>
              <w:rPr>
                <w:sz w:val="18"/>
                <w:szCs w:val="18"/>
              </w:rPr>
            </w:pPr>
          </w:p>
        </w:tc>
        <w:tc>
          <w:tcPr>
            <w:tcW w:w="520" w:type="pct"/>
            <w:vAlign w:val="center"/>
          </w:tcPr>
          <w:p w14:paraId="338E268F">
            <w:pPr>
              <w:spacing w:line="400" w:lineRule="exact"/>
              <w:jc w:val="center"/>
              <w:rPr>
                <w:sz w:val="18"/>
                <w:szCs w:val="18"/>
              </w:rPr>
            </w:pPr>
          </w:p>
        </w:tc>
      </w:tr>
      <w:tr w14:paraId="4CAD995D">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6B24AAFD">
            <w:pPr>
              <w:jc w:val="center"/>
              <w:rPr>
                <w:sz w:val="18"/>
                <w:szCs w:val="18"/>
              </w:rPr>
            </w:pPr>
            <w:r>
              <w:rPr>
                <w:sz w:val="18"/>
                <w:szCs w:val="18"/>
              </w:rPr>
              <w:t>2.1</w:t>
            </w:r>
          </w:p>
        </w:tc>
        <w:tc>
          <w:tcPr>
            <w:tcW w:w="1788" w:type="pct"/>
            <w:vAlign w:val="center"/>
          </w:tcPr>
          <w:p w14:paraId="20739073">
            <w:pPr>
              <w:rPr>
                <w:rFonts w:ascii="宋体" w:hAnsi="宋体"/>
                <w:sz w:val="18"/>
                <w:szCs w:val="18"/>
              </w:rPr>
            </w:pPr>
            <w:r>
              <w:rPr>
                <w:rFonts w:ascii="宋体" w:hAnsi="宋体"/>
                <w:sz w:val="18"/>
                <w:szCs w:val="18"/>
              </w:rPr>
              <w:t>分部分项工程量清单计价合计</w:t>
            </w:r>
          </w:p>
        </w:tc>
        <w:tc>
          <w:tcPr>
            <w:tcW w:w="410" w:type="pct"/>
            <w:vAlign w:val="center"/>
          </w:tcPr>
          <w:p w14:paraId="5EC682ED">
            <w:pPr>
              <w:jc w:val="center"/>
              <w:rPr>
                <w:rFonts w:ascii="宋体" w:hAnsi="宋体"/>
                <w:sz w:val="18"/>
                <w:szCs w:val="18"/>
              </w:rPr>
            </w:pPr>
            <w:r>
              <w:rPr>
                <w:rFonts w:ascii="宋体" w:hAnsi="宋体"/>
                <w:sz w:val="18"/>
                <w:szCs w:val="18"/>
              </w:rPr>
              <w:t>/</w:t>
            </w:r>
          </w:p>
        </w:tc>
        <w:tc>
          <w:tcPr>
            <w:tcW w:w="458" w:type="pct"/>
            <w:vAlign w:val="center"/>
          </w:tcPr>
          <w:p w14:paraId="7CFAED46">
            <w:pPr>
              <w:spacing w:line="400" w:lineRule="exact"/>
              <w:jc w:val="center"/>
              <w:rPr>
                <w:sz w:val="18"/>
                <w:szCs w:val="18"/>
              </w:rPr>
            </w:pPr>
            <w:r>
              <w:rPr>
                <w:sz w:val="18"/>
                <w:szCs w:val="18"/>
              </w:rPr>
              <w:t>/</w:t>
            </w:r>
          </w:p>
        </w:tc>
        <w:tc>
          <w:tcPr>
            <w:tcW w:w="409" w:type="pct"/>
            <w:vAlign w:val="center"/>
          </w:tcPr>
          <w:p w14:paraId="28D39CDC">
            <w:pPr>
              <w:spacing w:line="400" w:lineRule="exact"/>
              <w:jc w:val="center"/>
              <w:rPr>
                <w:b/>
                <w:sz w:val="18"/>
                <w:szCs w:val="18"/>
              </w:rPr>
            </w:pPr>
          </w:p>
        </w:tc>
        <w:tc>
          <w:tcPr>
            <w:tcW w:w="516" w:type="pct"/>
            <w:vAlign w:val="center"/>
          </w:tcPr>
          <w:p w14:paraId="1B7C7DD5">
            <w:pPr>
              <w:spacing w:line="400" w:lineRule="exact"/>
              <w:jc w:val="center"/>
              <w:rPr>
                <w:sz w:val="18"/>
                <w:szCs w:val="18"/>
              </w:rPr>
            </w:pPr>
          </w:p>
        </w:tc>
        <w:tc>
          <w:tcPr>
            <w:tcW w:w="516" w:type="pct"/>
            <w:vAlign w:val="center"/>
          </w:tcPr>
          <w:p w14:paraId="5676DEBA">
            <w:pPr>
              <w:spacing w:line="400" w:lineRule="exact"/>
              <w:jc w:val="center"/>
              <w:rPr>
                <w:sz w:val="18"/>
                <w:szCs w:val="18"/>
              </w:rPr>
            </w:pPr>
          </w:p>
        </w:tc>
        <w:tc>
          <w:tcPr>
            <w:tcW w:w="520" w:type="pct"/>
            <w:vAlign w:val="center"/>
          </w:tcPr>
          <w:p w14:paraId="531A71A5">
            <w:pPr>
              <w:spacing w:line="400" w:lineRule="exact"/>
              <w:jc w:val="center"/>
              <w:rPr>
                <w:sz w:val="18"/>
                <w:szCs w:val="18"/>
              </w:rPr>
            </w:pPr>
          </w:p>
        </w:tc>
      </w:tr>
      <w:tr w14:paraId="74F3D871">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34F9C5CE">
            <w:pPr>
              <w:jc w:val="center"/>
              <w:rPr>
                <w:sz w:val="18"/>
                <w:szCs w:val="18"/>
              </w:rPr>
            </w:pPr>
            <w:r>
              <w:rPr>
                <w:sz w:val="18"/>
                <w:szCs w:val="18"/>
              </w:rPr>
              <w:t>2.2</w:t>
            </w:r>
          </w:p>
        </w:tc>
        <w:tc>
          <w:tcPr>
            <w:tcW w:w="1788" w:type="pct"/>
            <w:vAlign w:val="center"/>
          </w:tcPr>
          <w:p w14:paraId="2A2D1F99">
            <w:pPr>
              <w:rPr>
                <w:rFonts w:ascii="宋体" w:hAnsi="宋体"/>
                <w:sz w:val="18"/>
                <w:szCs w:val="18"/>
              </w:rPr>
            </w:pPr>
            <w:r>
              <w:rPr>
                <w:rFonts w:ascii="宋体" w:hAnsi="宋体"/>
                <w:sz w:val="18"/>
                <w:szCs w:val="18"/>
              </w:rPr>
              <w:t>措施项目清单计价合计</w:t>
            </w:r>
          </w:p>
        </w:tc>
        <w:tc>
          <w:tcPr>
            <w:tcW w:w="410" w:type="pct"/>
            <w:vAlign w:val="center"/>
          </w:tcPr>
          <w:p w14:paraId="24A77224">
            <w:pPr>
              <w:jc w:val="center"/>
              <w:rPr>
                <w:rFonts w:ascii="宋体" w:hAnsi="宋体"/>
                <w:sz w:val="18"/>
                <w:szCs w:val="18"/>
              </w:rPr>
            </w:pPr>
            <w:r>
              <w:rPr>
                <w:rFonts w:ascii="宋体" w:hAnsi="宋体"/>
                <w:sz w:val="18"/>
                <w:szCs w:val="18"/>
              </w:rPr>
              <w:t>/</w:t>
            </w:r>
          </w:p>
        </w:tc>
        <w:tc>
          <w:tcPr>
            <w:tcW w:w="458" w:type="pct"/>
            <w:vAlign w:val="center"/>
          </w:tcPr>
          <w:p w14:paraId="21F1AD15">
            <w:pPr>
              <w:spacing w:line="400" w:lineRule="exact"/>
              <w:jc w:val="center"/>
              <w:rPr>
                <w:sz w:val="18"/>
                <w:szCs w:val="18"/>
              </w:rPr>
            </w:pPr>
            <w:r>
              <w:rPr>
                <w:sz w:val="18"/>
                <w:szCs w:val="18"/>
              </w:rPr>
              <w:t>/</w:t>
            </w:r>
          </w:p>
        </w:tc>
        <w:tc>
          <w:tcPr>
            <w:tcW w:w="409" w:type="pct"/>
            <w:vAlign w:val="center"/>
          </w:tcPr>
          <w:p w14:paraId="3E831575">
            <w:pPr>
              <w:spacing w:line="400" w:lineRule="exact"/>
              <w:jc w:val="center"/>
              <w:rPr>
                <w:b/>
                <w:sz w:val="18"/>
                <w:szCs w:val="18"/>
              </w:rPr>
            </w:pPr>
          </w:p>
        </w:tc>
        <w:tc>
          <w:tcPr>
            <w:tcW w:w="516" w:type="pct"/>
            <w:vAlign w:val="center"/>
          </w:tcPr>
          <w:p w14:paraId="1C8FD953">
            <w:pPr>
              <w:spacing w:line="400" w:lineRule="exact"/>
              <w:jc w:val="center"/>
              <w:rPr>
                <w:sz w:val="18"/>
                <w:szCs w:val="18"/>
              </w:rPr>
            </w:pPr>
          </w:p>
        </w:tc>
        <w:tc>
          <w:tcPr>
            <w:tcW w:w="516" w:type="pct"/>
            <w:vAlign w:val="center"/>
          </w:tcPr>
          <w:p w14:paraId="7DB762BD">
            <w:pPr>
              <w:spacing w:line="400" w:lineRule="exact"/>
              <w:jc w:val="center"/>
              <w:rPr>
                <w:sz w:val="18"/>
                <w:szCs w:val="18"/>
              </w:rPr>
            </w:pPr>
          </w:p>
        </w:tc>
        <w:tc>
          <w:tcPr>
            <w:tcW w:w="520" w:type="pct"/>
            <w:vAlign w:val="center"/>
          </w:tcPr>
          <w:p w14:paraId="3F5B3710">
            <w:pPr>
              <w:spacing w:line="400" w:lineRule="exact"/>
              <w:jc w:val="center"/>
              <w:rPr>
                <w:sz w:val="18"/>
                <w:szCs w:val="18"/>
              </w:rPr>
            </w:pPr>
          </w:p>
        </w:tc>
      </w:tr>
      <w:tr w14:paraId="1B0E945E">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72ACB6AA">
            <w:pPr>
              <w:jc w:val="center"/>
              <w:rPr>
                <w:sz w:val="18"/>
                <w:szCs w:val="18"/>
              </w:rPr>
            </w:pPr>
            <w:r>
              <w:rPr>
                <w:sz w:val="18"/>
                <w:szCs w:val="18"/>
              </w:rPr>
              <w:t>2.2.1</w:t>
            </w:r>
          </w:p>
        </w:tc>
        <w:tc>
          <w:tcPr>
            <w:tcW w:w="1788" w:type="pct"/>
            <w:vAlign w:val="center"/>
          </w:tcPr>
          <w:p w14:paraId="6DCE2C9F">
            <w:pPr>
              <w:rPr>
                <w:rFonts w:ascii="宋体" w:hAnsi="宋体"/>
                <w:sz w:val="18"/>
                <w:szCs w:val="18"/>
              </w:rPr>
            </w:pPr>
            <w:r>
              <w:rPr>
                <w:rFonts w:ascii="宋体" w:hAnsi="宋体"/>
                <w:sz w:val="18"/>
                <w:szCs w:val="18"/>
              </w:rPr>
              <w:t>单价措施项目</w:t>
            </w:r>
            <w:r>
              <w:rPr>
                <w:rFonts w:hint="eastAsia" w:ascii="宋体" w:hAnsi="宋体"/>
                <w:sz w:val="18"/>
                <w:szCs w:val="18"/>
              </w:rPr>
              <w:t>工程量</w:t>
            </w:r>
            <w:r>
              <w:rPr>
                <w:rFonts w:ascii="宋体" w:hAnsi="宋体"/>
                <w:sz w:val="18"/>
                <w:szCs w:val="18"/>
              </w:rPr>
              <w:t>清单计价合计</w:t>
            </w:r>
          </w:p>
        </w:tc>
        <w:tc>
          <w:tcPr>
            <w:tcW w:w="410" w:type="pct"/>
            <w:vAlign w:val="center"/>
          </w:tcPr>
          <w:p w14:paraId="54FA0E88">
            <w:pPr>
              <w:jc w:val="center"/>
              <w:rPr>
                <w:rFonts w:ascii="宋体" w:hAnsi="宋体"/>
                <w:sz w:val="18"/>
                <w:szCs w:val="18"/>
              </w:rPr>
            </w:pPr>
            <w:r>
              <w:rPr>
                <w:rFonts w:ascii="宋体" w:hAnsi="宋体"/>
                <w:sz w:val="18"/>
                <w:szCs w:val="18"/>
              </w:rPr>
              <w:t>/</w:t>
            </w:r>
          </w:p>
        </w:tc>
        <w:tc>
          <w:tcPr>
            <w:tcW w:w="458" w:type="pct"/>
            <w:vAlign w:val="center"/>
          </w:tcPr>
          <w:p w14:paraId="6CCADC15">
            <w:pPr>
              <w:spacing w:line="400" w:lineRule="exact"/>
              <w:jc w:val="center"/>
              <w:rPr>
                <w:sz w:val="18"/>
                <w:szCs w:val="18"/>
              </w:rPr>
            </w:pPr>
            <w:r>
              <w:rPr>
                <w:sz w:val="18"/>
                <w:szCs w:val="18"/>
              </w:rPr>
              <w:t>/</w:t>
            </w:r>
          </w:p>
        </w:tc>
        <w:tc>
          <w:tcPr>
            <w:tcW w:w="409" w:type="pct"/>
            <w:vAlign w:val="center"/>
          </w:tcPr>
          <w:p w14:paraId="7C6D36AE">
            <w:pPr>
              <w:spacing w:line="400" w:lineRule="exact"/>
              <w:jc w:val="center"/>
              <w:rPr>
                <w:b/>
                <w:sz w:val="18"/>
                <w:szCs w:val="18"/>
              </w:rPr>
            </w:pPr>
          </w:p>
        </w:tc>
        <w:tc>
          <w:tcPr>
            <w:tcW w:w="516" w:type="pct"/>
            <w:vAlign w:val="center"/>
          </w:tcPr>
          <w:p w14:paraId="3C06A83E">
            <w:pPr>
              <w:spacing w:line="400" w:lineRule="exact"/>
              <w:jc w:val="center"/>
              <w:rPr>
                <w:sz w:val="18"/>
                <w:szCs w:val="18"/>
              </w:rPr>
            </w:pPr>
          </w:p>
        </w:tc>
        <w:tc>
          <w:tcPr>
            <w:tcW w:w="516" w:type="pct"/>
            <w:vAlign w:val="center"/>
          </w:tcPr>
          <w:p w14:paraId="0BF84DFD">
            <w:pPr>
              <w:spacing w:line="400" w:lineRule="exact"/>
              <w:jc w:val="center"/>
              <w:rPr>
                <w:sz w:val="18"/>
                <w:szCs w:val="18"/>
              </w:rPr>
            </w:pPr>
          </w:p>
        </w:tc>
        <w:tc>
          <w:tcPr>
            <w:tcW w:w="520" w:type="pct"/>
            <w:vAlign w:val="center"/>
          </w:tcPr>
          <w:p w14:paraId="312EAB01">
            <w:pPr>
              <w:spacing w:line="400" w:lineRule="exact"/>
              <w:jc w:val="center"/>
              <w:rPr>
                <w:sz w:val="18"/>
                <w:szCs w:val="18"/>
              </w:rPr>
            </w:pPr>
          </w:p>
        </w:tc>
      </w:tr>
      <w:tr w14:paraId="391E6C3E">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4AFA5533">
            <w:pPr>
              <w:jc w:val="center"/>
              <w:rPr>
                <w:sz w:val="18"/>
                <w:szCs w:val="18"/>
              </w:rPr>
            </w:pPr>
            <w:r>
              <w:rPr>
                <w:sz w:val="18"/>
                <w:szCs w:val="18"/>
              </w:rPr>
              <w:t>2.2.2</w:t>
            </w:r>
          </w:p>
        </w:tc>
        <w:tc>
          <w:tcPr>
            <w:tcW w:w="1788" w:type="pct"/>
            <w:vAlign w:val="center"/>
          </w:tcPr>
          <w:p w14:paraId="3048F7F4">
            <w:pPr>
              <w:rPr>
                <w:rFonts w:ascii="宋体" w:hAnsi="宋体"/>
                <w:sz w:val="18"/>
                <w:szCs w:val="18"/>
              </w:rPr>
            </w:pPr>
            <w:r>
              <w:rPr>
                <w:rFonts w:hint="eastAsia" w:ascii="宋体" w:hAnsi="宋体"/>
                <w:sz w:val="18"/>
                <w:szCs w:val="18"/>
              </w:rPr>
              <w:t>其他</w:t>
            </w:r>
            <w:r>
              <w:rPr>
                <w:rFonts w:ascii="宋体" w:hAnsi="宋体"/>
                <w:sz w:val="18"/>
                <w:szCs w:val="18"/>
              </w:rPr>
              <w:t>总价措施项目清单计价合计</w:t>
            </w:r>
          </w:p>
        </w:tc>
        <w:tc>
          <w:tcPr>
            <w:tcW w:w="410" w:type="pct"/>
            <w:vAlign w:val="center"/>
          </w:tcPr>
          <w:p w14:paraId="2A8C8C43">
            <w:pPr>
              <w:jc w:val="center"/>
              <w:rPr>
                <w:rFonts w:ascii="宋体" w:hAnsi="宋体"/>
                <w:sz w:val="18"/>
                <w:szCs w:val="18"/>
              </w:rPr>
            </w:pPr>
            <w:r>
              <w:rPr>
                <w:rFonts w:ascii="宋体" w:hAnsi="宋体"/>
                <w:sz w:val="18"/>
                <w:szCs w:val="18"/>
              </w:rPr>
              <w:t>/</w:t>
            </w:r>
          </w:p>
        </w:tc>
        <w:tc>
          <w:tcPr>
            <w:tcW w:w="458" w:type="pct"/>
            <w:vAlign w:val="center"/>
          </w:tcPr>
          <w:p w14:paraId="0D6BF642">
            <w:pPr>
              <w:spacing w:line="400" w:lineRule="exact"/>
              <w:jc w:val="center"/>
              <w:rPr>
                <w:sz w:val="18"/>
                <w:szCs w:val="18"/>
              </w:rPr>
            </w:pPr>
            <w:r>
              <w:rPr>
                <w:sz w:val="18"/>
                <w:szCs w:val="18"/>
              </w:rPr>
              <w:t>/</w:t>
            </w:r>
          </w:p>
        </w:tc>
        <w:tc>
          <w:tcPr>
            <w:tcW w:w="409" w:type="pct"/>
            <w:vAlign w:val="center"/>
          </w:tcPr>
          <w:p w14:paraId="1CFDE6AB">
            <w:pPr>
              <w:spacing w:line="400" w:lineRule="exact"/>
              <w:jc w:val="center"/>
              <w:rPr>
                <w:b/>
                <w:sz w:val="18"/>
                <w:szCs w:val="18"/>
              </w:rPr>
            </w:pPr>
          </w:p>
        </w:tc>
        <w:tc>
          <w:tcPr>
            <w:tcW w:w="516" w:type="pct"/>
            <w:vAlign w:val="center"/>
          </w:tcPr>
          <w:p w14:paraId="210EDE60">
            <w:pPr>
              <w:spacing w:line="400" w:lineRule="exact"/>
              <w:jc w:val="center"/>
              <w:rPr>
                <w:sz w:val="18"/>
                <w:szCs w:val="18"/>
              </w:rPr>
            </w:pPr>
          </w:p>
        </w:tc>
        <w:tc>
          <w:tcPr>
            <w:tcW w:w="516" w:type="pct"/>
            <w:vAlign w:val="center"/>
          </w:tcPr>
          <w:p w14:paraId="142D9A4F">
            <w:pPr>
              <w:spacing w:line="400" w:lineRule="exact"/>
              <w:jc w:val="center"/>
              <w:rPr>
                <w:sz w:val="18"/>
                <w:szCs w:val="18"/>
              </w:rPr>
            </w:pPr>
          </w:p>
        </w:tc>
        <w:tc>
          <w:tcPr>
            <w:tcW w:w="520" w:type="pct"/>
            <w:vAlign w:val="center"/>
          </w:tcPr>
          <w:p w14:paraId="2A256219">
            <w:pPr>
              <w:spacing w:line="400" w:lineRule="exact"/>
              <w:jc w:val="center"/>
              <w:rPr>
                <w:sz w:val="18"/>
                <w:szCs w:val="18"/>
              </w:rPr>
            </w:pPr>
          </w:p>
        </w:tc>
      </w:tr>
      <w:tr w14:paraId="7093A2DA">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5ECB43D5">
            <w:pPr>
              <w:jc w:val="center"/>
              <w:rPr>
                <w:sz w:val="18"/>
                <w:szCs w:val="18"/>
              </w:rPr>
            </w:pPr>
            <w:r>
              <w:rPr>
                <w:sz w:val="18"/>
                <w:szCs w:val="18"/>
              </w:rPr>
              <w:t>2.3</w:t>
            </w:r>
          </w:p>
        </w:tc>
        <w:tc>
          <w:tcPr>
            <w:tcW w:w="1788" w:type="pct"/>
            <w:vAlign w:val="center"/>
          </w:tcPr>
          <w:p w14:paraId="2A2D5425">
            <w:pPr>
              <w:rPr>
                <w:rFonts w:ascii="宋体" w:hAnsi="宋体"/>
                <w:sz w:val="18"/>
                <w:szCs w:val="18"/>
              </w:rPr>
            </w:pPr>
            <w:r>
              <w:rPr>
                <w:rFonts w:ascii="宋体" w:hAnsi="宋体"/>
                <w:sz w:val="18"/>
                <w:szCs w:val="18"/>
              </w:rPr>
              <w:t>其他项目清单计价合计</w:t>
            </w:r>
          </w:p>
        </w:tc>
        <w:tc>
          <w:tcPr>
            <w:tcW w:w="410" w:type="pct"/>
            <w:vAlign w:val="center"/>
          </w:tcPr>
          <w:p w14:paraId="3EE0355C">
            <w:pPr>
              <w:jc w:val="center"/>
              <w:rPr>
                <w:rFonts w:ascii="宋体" w:hAnsi="宋体"/>
                <w:sz w:val="18"/>
                <w:szCs w:val="18"/>
              </w:rPr>
            </w:pPr>
            <w:r>
              <w:rPr>
                <w:rFonts w:ascii="宋体" w:hAnsi="宋体"/>
                <w:sz w:val="18"/>
                <w:szCs w:val="18"/>
              </w:rPr>
              <w:t>/</w:t>
            </w:r>
          </w:p>
        </w:tc>
        <w:tc>
          <w:tcPr>
            <w:tcW w:w="458" w:type="pct"/>
            <w:vAlign w:val="center"/>
          </w:tcPr>
          <w:p w14:paraId="27A949B0">
            <w:pPr>
              <w:spacing w:line="400" w:lineRule="exact"/>
              <w:jc w:val="center"/>
              <w:rPr>
                <w:sz w:val="18"/>
                <w:szCs w:val="18"/>
              </w:rPr>
            </w:pPr>
            <w:r>
              <w:rPr>
                <w:sz w:val="18"/>
                <w:szCs w:val="18"/>
              </w:rPr>
              <w:t>/</w:t>
            </w:r>
          </w:p>
        </w:tc>
        <w:tc>
          <w:tcPr>
            <w:tcW w:w="409" w:type="pct"/>
            <w:vAlign w:val="center"/>
          </w:tcPr>
          <w:p w14:paraId="01A114F7">
            <w:pPr>
              <w:spacing w:line="400" w:lineRule="exact"/>
              <w:jc w:val="center"/>
              <w:rPr>
                <w:b/>
                <w:sz w:val="18"/>
                <w:szCs w:val="18"/>
              </w:rPr>
            </w:pPr>
          </w:p>
        </w:tc>
        <w:tc>
          <w:tcPr>
            <w:tcW w:w="516" w:type="pct"/>
            <w:vAlign w:val="center"/>
          </w:tcPr>
          <w:p w14:paraId="22A43283">
            <w:pPr>
              <w:spacing w:line="400" w:lineRule="exact"/>
              <w:jc w:val="center"/>
              <w:rPr>
                <w:sz w:val="18"/>
                <w:szCs w:val="18"/>
              </w:rPr>
            </w:pPr>
            <w:r>
              <w:rPr>
                <w:sz w:val="18"/>
                <w:szCs w:val="18"/>
              </w:rPr>
              <w:t>/</w:t>
            </w:r>
          </w:p>
        </w:tc>
        <w:tc>
          <w:tcPr>
            <w:tcW w:w="516" w:type="pct"/>
            <w:vAlign w:val="center"/>
          </w:tcPr>
          <w:p w14:paraId="7F271E98">
            <w:pPr>
              <w:spacing w:line="400" w:lineRule="exact"/>
              <w:jc w:val="center"/>
              <w:rPr>
                <w:sz w:val="18"/>
                <w:szCs w:val="18"/>
              </w:rPr>
            </w:pPr>
            <w:r>
              <w:rPr>
                <w:sz w:val="18"/>
                <w:szCs w:val="18"/>
              </w:rPr>
              <w:t>/</w:t>
            </w:r>
          </w:p>
        </w:tc>
        <w:tc>
          <w:tcPr>
            <w:tcW w:w="520" w:type="pct"/>
            <w:vAlign w:val="center"/>
          </w:tcPr>
          <w:p w14:paraId="4490D8B0">
            <w:pPr>
              <w:spacing w:line="400" w:lineRule="exact"/>
              <w:jc w:val="center"/>
              <w:rPr>
                <w:sz w:val="18"/>
                <w:szCs w:val="18"/>
              </w:rPr>
            </w:pPr>
            <w:r>
              <w:rPr>
                <w:sz w:val="18"/>
                <w:szCs w:val="18"/>
              </w:rPr>
              <w:t>/</w:t>
            </w:r>
          </w:p>
        </w:tc>
      </w:tr>
      <w:tr w14:paraId="6D12EAD9">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6F663DF7">
            <w:pPr>
              <w:jc w:val="center"/>
              <w:rPr>
                <w:sz w:val="18"/>
                <w:szCs w:val="18"/>
              </w:rPr>
            </w:pPr>
            <w:r>
              <w:rPr>
                <w:sz w:val="18"/>
                <w:szCs w:val="18"/>
              </w:rPr>
              <w:t>2.4</w:t>
            </w:r>
          </w:p>
        </w:tc>
        <w:tc>
          <w:tcPr>
            <w:tcW w:w="1788" w:type="pct"/>
            <w:vAlign w:val="center"/>
          </w:tcPr>
          <w:p w14:paraId="3A5F534A">
            <w:pPr>
              <w:rPr>
                <w:rFonts w:ascii="宋体" w:hAnsi="宋体"/>
                <w:sz w:val="18"/>
                <w:szCs w:val="18"/>
              </w:rPr>
            </w:pPr>
            <w:r>
              <w:rPr>
                <w:rFonts w:ascii="宋体" w:hAnsi="宋体"/>
                <w:sz w:val="18"/>
                <w:szCs w:val="18"/>
              </w:rPr>
              <w:t>规费</w:t>
            </w:r>
          </w:p>
        </w:tc>
        <w:tc>
          <w:tcPr>
            <w:tcW w:w="410" w:type="pct"/>
            <w:vAlign w:val="center"/>
          </w:tcPr>
          <w:p w14:paraId="6D70179F">
            <w:pPr>
              <w:jc w:val="center"/>
              <w:rPr>
                <w:rFonts w:ascii="宋体" w:hAnsi="宋体"/>
                <w:sz w:val="18"/>
                <w:szCs w:val="18"/>
              </w:rPr>
            </w:pPr>
          </w:p>
        </w:tc>
        <w:tc>
          <w:tcPr>
            <w:tcW w:w="458" w:type="pct"/>
            <w:vAlign w:val="center"/>
          </w:tcPr>
          <w:p w14:paraId="53B8A559">
            <w:pPr>
              <w:spacing w:line="400" w:lineRule="exact"/>
              <w:jc w:val="center"/>
              <w:rPr>
                <w:sz w:val="18"/>
                <w:szCs w:val="18"/>
              </w:rPr>
            </w:pPr>
          </w:p>
        </w:tc>
        <w:tc>
          <w:tcPr>
            <w:tcW w:w="409" w:type="pct"/>
            <w:vAlign w:val="center"/>
          </w:tcPr>
          <w:p w14:paraId="6FB5BE5F">
            <w:pPr>
              <w:spacing w:line="400" w:lineRule="exact"/>
              <w:jc w:val="center"/>
              <w:rPr>
                <w:b/>
                <w:sz w:val="18"/>
                <w:szCs w:val="18"/>
              </w:rPr>
            </w:pPr>
          </w:p>
        </w:tc>
        <w:tc>
          <w:tcPr>
            <w:tcW w:w="516" w:type="pct"/>
            <w:vAlign w:val="center"/>
          </w:tcPr>
          <w:p w14:paraId="1163ECC0">
            <w:pPr>
              <w:spacing w:line="400" w:lineRule="exact"/>
              <w:jc w:val="center"/>
              <w:rPr>
                <w:sz w:val="18"/>
                <w:szCs w:val="18"/>
              </w:rPr>
            </w:pPr>
            <w:r>
              <w:rPr>
                <w:sz w:val="18"/>
                <w:szCs w:val="18"/>
              </w:rPr>
              <w:t>/</w:t>
            </w:r>
          </w:p>
        </w:tc>
        <w:tc>
          <w:tcPr>
            <w:tcW w:w="516" w:type="pct"/>
            <w:vAlign w:val="center"/>
          </w:tcPr>
          <w:p w14:paraId="4B5FDC28">
            <w:pPr>
              <w:spacing w:line="400" w:lineRule="exact"/>
              <w:jc w:val="center"/>
              <w:rPr>
                <w:sz w:val="18"/>
                <w:szCs w:val="18"/>
              </w:rPr>
            </w:pPr>
            <w:r>
              <w:rPr>
                <w:sz w:val="18"/>
                <w:szCs w:val="18"/>
              </w:rPr>
              <w:t>/</w:t>
            </w:r>
          </w:p>
        </w:tc>
        <w:tc>
          <w:tcPr>
            <w:tcW w:w="520" w:type="pct"/>
            <w:vAlign w:val="center"/>
          </w:tcPr>
          <w:p w14:paraId="7B9B98D2">
            <w:pPr>
              <w:spacing w:line="400" w:lineRule="exact"/>
              <w:jc w:val="center"/>
              <w:rPr>
                <w:sz w:val="18"/>
                <w:szCs w:val="18"/>
              </w:rPr>
            </w:pPr>
            <w:r>
              <w:rPr>
                <w:sz w:val="18"/>
                <w:szCs w:val="18"/>
              </w:rPr>
              <w:t>/</w:t>
            </w:r>
          </w:p>
        </w:tc>
      </w:tr>
      <w:tr w14:paraId="2327EFB3">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23DB8F8C">
            <w:pPr>
              <w:jc w:val="center"/>
              <w:rPr>
                <w:sz w:val="18"/>
                <w:szCs w:val="18"/>
              </w:rPr>
            </w:pPr>
            <w:r>
              <w:rPr>
                <w:sz w:val="18"/>
                <w:szCs w:val="18"/>
              </w:rPr>
              <w:t>2.5</w:t>
            </w:r>
          </w:p>
        </w:tc>
        <w:tc>
          <w:tcPr>
            <w:tcW w:w="1788" w:type="pct"/>
            <w:vAlign w:val="center"/>
          </w:tcPr>
          <w:p w14:paraId="29783AB3">
            <w:pPr>
              <w:rPr>
                <w:rFonts w:ascii="宋体" w:hAnsi="宋体"/>
                <w:sz w:val="18"/>
                <w:szCs w:val="18"/>
              </w:rPr>
            </w:pPr>
            <w:r>
              <w:rPr>
                <w:rFonts w:ascii="宋体" w:hAnsi="宋体"/>
                <w:sz w:val="18"/>
                <w:szCs w:val="18"/>
              </w:rPr>
              <w:t>安全生产、文明施工费</w:t>
            </w:r>
          </w:p>
        </w:tc>
        <w:tc>
          <w:tcPr>
            <w:tcW w:w="410" w:type="pct"/>
            <w:vAlign w:val="center"/>
          </w:tcPr>
          <w:p w14:paraId="5819180E">
            <w:pPr>
              <w:jc w:val="center"/>
              <w:rPr>
                <w:rFonts w:ascii="宋体" w:hAnsi="宋体"/>
                <w:sz w:val="18"/>
                <w:szCs w:val="18"/>
              </w:rPr>
            </w:pPr>
          </w:p>
        </w:tc>
        <w:tc>
          <w:tcPr>
            <w:tcW w:w="458" w:type="pct"/>
            <w:vAlign w:val="center"/>
          </w:tcPr>
          <w:p w14:paraId="30B4FD47">
            <w:pPr>
              <w:spacing w:line="400" w:lineRule="exact"/>
              <w:jc w:val="center"/>
              <w:rPr>
                <w:sz w:val="18"/>
                <w:szCs w:val="18"/>
              </w:rPr>
            </w:pPr>
          </w:p>
        </w:tc>
        <w:tc>
          <w:tcPr>
            <w:tcW w:w="409" w:type="pct"/>
            <w:vAlign w:val="center"/>
          </w:tcPr>
          <w:p w14:paraId="0C44F3DA">
            <w:pPr>
              <w:spacing w:line="400" w:lineRule="exact"/>
              <w:jc w:val="center"/>
              <w:rPr>
                <w:b/>
                <w:sz w:val="18"/>
                <w:szCs w:val="18"/>
              </w:rPr>
            </w:pPr>
          </w:p>
        </w:tc>
        <w:tc>
          <w:tcPr>
            <w:tcW w:w="516" w:type="pct"/>
            <w:vAlign w:val="center"/>
          </w:tcPr>
          <w:p w14:paraId="11B146E8">
            <w:pPr>
              <w:spacing w:line="400" w:lineRule="exact"/>
              <w:jc w:val="center"/>
              <w:rPr>
                <w:sz w:val="18"/>
                <w:szCs w:val="18"/>
              </w:rPr>
            </w:pPr>
            <w:r>
              <w:rPr>
                <w:sz w:val="18"/>
                <w:szCs w:val="18"/>
              </w:rPr>
              <w:t>/</w:t>
            </w:r>
          </w:p>
        </w:tc>
        <w:tc>
          <w:tcPr>
            <w:tcW w:w="516" w:type="pct"/>
            <w:vAlign w:val="center"/>
          </w:tcPr>
          <w:p w14:paraId="67C87741">
            <w:pPr>
              <w:spacing w:line="400" w:lineRule="exact"/>
              <w:jc w:val="center"/>
              <w:rPr>
                <w:sz w:val="18"/>
                <w:szCs w:val="18"/>
              </w:rPr>
            </w:pPr>
            <w:r>
              <w:rPr>
                <w:sz w:val="18"/>
                <w:szCs w:val="18"/>
              </w:rPr>
              <w:t>/</w:t>
            </w:r>
          </w:p>
        </w:tc>
        <w:tc>
          <w:tcPr>
            <w:tcW w:w="520" w:type="pct"/>
            <w:vAlign w:val="center"/>
          </w:tcPr>
          <w:p w14:paraId="6C9B7156">
            <w:pPr>
              <w:spacing w:line="400" w:lineRule="exact"/>
              <w:jc w:val="center"/>
              <w:rPr>
                <w:sz w:val="18"/>
                <w:szCs w:val="18"/>
              </w:rPr>
            </w:pPr>
            <w:r>
              <w:rPr>
                <w:sz w:val="18"/>
                <w:szCs w:val="18"/>
              </w:rPr>
              <w:t>/</w:t>
            </w:r>
          </w:p>
        </w:tc>
      </w:tr>
      <w:tr w14:paraId="51B0D0B5">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02F5F0DE">
            <w:pPr>
              <w:jc w:val="center"/>
              <w:rPr>
                <w:sz w:val="18"/>
                <w:szCs w:val="18"/>
              </w:rPr>
            </w:pPr>
            <w:r>
              <w:rPr>
                <w:sz w:val="18"/>
                <w:szCs w:val="18"/>
              </w:rPr>
              <w:t>2.6</w:t>
            </w:r>
          </w:p>
        </w:tc>
        <w:tc>
          <w:tcPr>
            <w:tcW w:w="1788" w:type="pct"/>
            <w:vAlign w:val="center"/>
          </w:tcPr>
          <w:p w14:paraId="6B44D47A">
            <w:pPr>
              <w:rPr>
                <w:rFonts w:ascii="宋体" w:hAnsi="宋体"/>
                <w:sz w:val="18"/>
                <w:szCs w:val="18"/>
              </w:rPr>
            </w:pPr>
            <w:r>
              <w:rPr>
                <w:rFonts w:ascii="宋体" w:hAnsi="宋体"/>
                <w:sz w:val="18"/>
                <w:szCs w:val="18"/>
              </w:rPr>
              <w:t>税金</w:t>
            </w:r>
          </w:p>
        </w:tc>
        <w:tc>
          <w:tcPr>
            <w:tcW w:w="410" w:type="pct"/>
            <w:vAlign w:val="center"/>
          </w:tcPr>
          <w:p w14:paraId="4DC9AF59">
            <w:pPr>
              <w:spacing w:line="240" w:lineRule="exact"/>
              <w:jc w:val="center"/>
              <w:rPr>
                <w:rFonts w:ascii="宋体" w:hAnsi="宋体"/>
                <w:sz w:val="18"/>
                <w:szCs w:val="18"/>
              </w:rPr>
            </w:pPr>
            <w:r>
              <w:rPr>
                <w:rFonts w:ascii="宋体" w:hAnsi="宋体"/>
                <w:sz w:val="18"/>
                <w:szCs w:val="18"/>
              </w:rPr>
              <w:t>税前</w:t>
            </w:r>
          </w:p>
          <w:p w14:paraId="26D54DB6">
            <w:pPr>
              <w:spacing w:line="240" w:lineRule="exact"/>
              <w:jc w:val="center"/>
              <w:rPr>
                <w:rFonts w:ascii="宋体" w:hAnsi="宋体"/>
                <w:sz w:val="18"/>
                <w:szCs w:val="18"/>
              </w:rPr>
            </w:pPr>
            <w:r>
              <w:rPr>
                <w:rFonts w:ascii="宋体" w:hAnsi="宋体"/>
                <w:sz w:val="18"/>
                <w:szCs w:val="18"/>
              </w:rPr>
              <w:t>造价</w:t>
            </w:r>
          </w:p>
        </w:tc>
        <w:tc>
          <w:tcPr>
            <w:tcW w:w="458" w:type="pct"/>
            <w:vAlign w:val="center"/>
          </w:tcPr>
          <w:p w14:paraId="5EE7969B">
            <w:pPr>
              <w:spacing w:line="400" w:lineRule="exact"/>
              <w:jc w:val="center"/>
              <w:rPr>
                <w:sz w:val="18"/>
                <w:szCs w:val="18"/>
              </w:rPr>
            </w:pPr>
          </w:p>
        </w:tc>
        <w:tc>
          <w:tcPr>
            <w:tcW w:w="409" w:type="pct"/>
            <w:vAlign w:val="center"/>
          </w:tcPr>
          <w:p w14:paraId="688B4917">
            <w:pPr>
              <w:spacing w:line="400" w:lineRule="exact"/>
              <w:jc w:val="center"/>
              <w:rPr>
                <w:b/>
                <w:sz w:val="18"/>
                <w:szCs w:val="18"/>
              </w:rPr>
            </w:pPr>
          </w:p>
        </w:tc>
        <w:tc>
          <w:tcPr>
            <w:tcW w:w="516" w:type="pct"/>
            <w:vAlign w:val="center"/>
          </w:tcPr>
          <w:p w14:paraId="402930BA">
            <w:pPr>
              <w:spacing w:line="400" w:lineRule="exact"/>
              <w:jc w:val="center"/>
              <w:rPr>
                <w:sz w:val="18"/>
                <w:szCs w:val="18"/>
              </w:rPr>
            </w:pPr>
            <w:r>
              <w:rPr>
                <w:sz w:val="18"/>
                <w:szCs w:val="18"/>
              </w:rPr>
              <w:t>/</w:t>
            </w:r>
          </w:p>
        </w:tc>
        <w:tc>
          <w:tcPr>
            <w:tcW w:w="516" w:type="pct"/>
            <w:vAlign w:val="center"/>
          </w:tcPr>
          <w:p w14:paraId="440B7860">
            <w:pPr>
              <w:spacing w:line="400" w:lineRule="exact"/>
              <w:jc w:val="center"/>
              <w:rPr>
                <w:sz w:val="18"/>
                <w:szCs w:val="18"/>
              </w:rPr>
            </w:pPr>
            <w:r>
              <w:rPr>
                <w:sz w:val="18"/>
                <w:szCs w:val="18"/>
              </w:rPr>
              <w:t>/</w:t>
            </w:r>
          </w:p>
        </w:tc>
        <w:tc>
          <w:tcPr>
            <w:tcW w:w="520" w:type="pct"/>
            <w:vAlign w:val="center"/>
          </w:tcPr>
          <w:p w14:paraId="11ECC159">
            <w:pPr>
              <w:spacing w:line="400" w:lineRule="exact"/>
              <w:jc w:val="center"/>
              <w:rPr>
                <w:sz w:val="18"/>
                <w:szCs w:val="18"/>
              </w:rPr>
            </w:pPr>
            <w:r>
              <w:rPr>
                <w:sz w:val="18"/>
                <w:szCs w:val="18"/>
              </w:rPr>
              <w:t>/</w:t>
            </w:r>
          </w:p>
        </w:tc>
      </w:tr>
      <w:tr w14:paraId="7BDB809D">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6BAC83B0">
            <w:pPr>
              <w:rPr>
                <w:rFonts w:ascii="宋体" w:hAnsi="宋体"/>
                <w:sz w:val="18"/>
                <w:szCs w:val="18"/>
              </w:rPr>
            </w:pPr>
          </w:p>
        </w:tc>
        <w:tc>
          <w:tcPr>
            <w:tcW w:w="1788" w:type="pct"/>
            <w:vAlign w:val="center"/>
          </w:tcPr>
          <w:p w14:paraId="28250E57">
            <w:pPr>
              <w:rPr>
                <w:rFonts w:ascii="宋体" w:hAnsi="宋体"/>
                <w:sz w:val="18"/>
                <w:szCs w:val="18"/>
              </w:rPr>
            </w:pPr>
          </w:p>
        </w:tc>
        <w:tc>
          <w:tcPr>
            <w:tcW w:w="410" w:type="pct"/>
            <w:vAlign w:val="center"/>
          </w:tcPr>
          <w:p w14:paraId="169F00B7">
            <w:pPr>
              <w:jc w:val="center"/>
              <w:rPr>
                <w:rFonts w:ascii="宋体" w:hAnsi="宋体"/>
                <w:sz w:val="18"/>
                <w:szCs w:val="18"/>
              </w:rPr>
            </w:pPr>
          </w:p>
        </w:tc>
        <w:tc>
          <w:tcPr>
            <w:tcW w:w="458" w:type="pct"/>
            <w:vAlign w:val="center"/>
          </w:tcPr>
          <w:p w14:paraId="56D5AF8E">
            <w:pPr>
              <w:spacing w:line="400" w:lineRule="exact"/>
              <w:jc w:val="center"/>
              <w:rPr>
                <w:sz w:val="18"/>
                <w:szCs w:val="18"/>
              </w:rPr>
            </w:pPr>
          </w:p>
        </w:tc>
        <w:tc>
          <w:tcPr>
            <w:tcW w:w="409" w:type="pct"/>
            <w:vAlign w:val="center"/>
          </w:tcPr>
          <w:p w14:paraId="1BB1D9CD">
            <w:pPr>
              <w:spacing w:line="400" w:lineRule="exact"/>
              <w:jc w:val="center"/>
              <w:rPr>
                <w:b/>
                <w:sz w:val="18"/>
                <w:szCs w:val="18"/>
              </w:rPr>
            </w:pPr>
          </w:p>
        </w:tc>
        <w:tc>
          <w:tcPr>
            <w:tcW w:w="516" w:type="pct"/>
            <w:vAlign w:val="center"/>
          </w:tcPr>
          <w:p w14:paraId="6C29F5E9">
            <w:pPr>
              <w:spacing w:line="400" w:lineRule="exact"/>
              <w:jc w:val="center"/>
              <w:rPr>
                <w:sz w:val="18"/>
                <w:szCs w:val="18"/>
              </w:rPr>
            </w:pPr>
          </w:p>
        </w:tc>
        <w:tc>
          <w:tcPr>
            <w:tcW w:w="516" w:type="pct"/>
            <w:vAlign w:val="center"/>
          </w:tcPr>
          <w:p w14:paraId="090E2049">
            <w:pPr>
              <w:spacing w:line="400" w:lineRule="exact"/>
              <w:jc w:val="center"/>
              <w:rPr>
                <w:sz w:val="18"/>
                <w:szCs w:val="18"/>
              </w:rPr>
            </w:pPr>
          </w:p>
        </w:tc>
        <w:tc>
          <w:tcPr>
            <w:tcW w:w="520" w:type="pct"/>
            <w:vAlign w:val="center"/>
          </w:tcPr>
          <w:p w14:paraId="71510880">
            <w:pPr>
              <w:spacing w:line="400" w:lineRule="exact"/>
              <w:jc w:val="center"/>
              <w:rPr>
                <w:sz w:val="18"/>
                <w:szCs w:val="18"/>
              </w:rPr>
            </w:pPr>
          </w:p>
        </w:tc>
      </w:tr>
      <w:tr w14:paraId="19F7B32A">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4196E785">
            <w:pPr>
              <w:spacing w:line="400" w:lineRule="exact"/>
              <w:jc w:val="center"/>
              <w:rPr>
                <w:sz w:val="18"/>
                <w:szCs w:val="18"/>
              </w:rPr>
            </w:pPr>
          </w:p>
        </w:tc>
        <w:tc>
          <w:tcPr>
            <w:tcW w:w="1788" w:type="pct"/>
            <w:vAlign w:val="center"/>
          </w:tcPr>
          <w:p w14:paraId="7FDA9C63">
            <w:pPr>
              <w:spacing w:line="400" w:lineRule="exact"/>
              <w:rPr>
                <w:sz w:val="18"/>
                <w:szCs w:val="18"/>
              </w:rPr>
            </w:pPr>
          </w:p>
        </w:tc>
        <w:tc>
          <w:tcPr>
            <w:tcW w:w="410" w:type="pct"/>
            <w:vAlign w:val="center"/>
          </w:tcPr>
          <w:p w14:paraId="66140C55">
            <w:pPr>
              <w:spacing w:line="400" w:lineRule="exact"/>
              <w:jc w:val="center"/>
              <w:rPr>
                <w:sz w:val="18"/>
                <w:szCs w:val="18"/>
              </w:rPr>
            </w:pPr>
          </w:p>
        </w:tc>
        <w:tc>
          <w:tcPr>
            <w:tcW w:w="458" w:type="pct"/>
            <w:vAlign w:val="center"/>
          </w:tcPr>
          <w:p w14:paraId="1AC2D745">
            <w:pPr>
              <w:spacing w:line="400" w:lineRule="exact"/>
              <w:jc w:val="center"/>
              <w:rPr>
                <w:sz w:val="18"/>
                <w:szCs w:val="18"/>
              </w:rPr>
            </w:pPr>
          </w:p>
        </w:tc>
        <w:tc>
          <w:tcPr>
            <w:tcW w:w="409" w:type="pct"/>
            <w:vAlign w:val="center"/>
          </w:tcPr>
          <w:p w14:paraId="25DD3B1D">
            <w:pPr>
              <w:spacing w:line="400" w:lineRule="exact"/>
              <w:jc w:val="center"/>
              <w:rPr>
                <w:b/>
                <w:sz w:val="18"/>
                <w:szCs w:val="18"/>
              </w:rPr>
            </w:pPr>
          </w:p>
        </w:tc>
        <w:tc>
          <w:tcPr>
            <w:tcW w:w="516" w:type="pct"/>
            <w:vAlign w:val="center"/>
          </w:tcPr>
          <w:p w14:paraId="30405F16">
            <w:pPr>
              <w:spacing w:line="400" w:lineRule="exact"/>
              <w:jc w:val="center"/>
              <w:rPr>
                <w:sz w:val="18"/>
                <w:szCs w:val="18"/>
              </w:rPr>
            </w:pPr>
          </w:p>
        </w:tc>
        <w:tc>
          <w:tcPr>
            <w:tcW w:w="516" w:type="pct"/>
            <w:vAlign w:val="center"/>
          </w:tcPr>
          <w:p w14:paraId="0075F336">
            <w:pPr>
              <w:spacing w:line="400" w:lineRule="exact"/>
              <w:jc w:val="center"/>
              <w:rPr>
                <w:sz w:val="18"/>
                <w:szCs w:val="18"/>
              </w:rPr>
            </w:pPr>
          </w:p>
        </w:tc>
        <w:tc>
          <w:tcPr>
            <w:tcW w:w="520" w:type="pct"/>
            <w:vAlign w:val="center"/>
          </w:tcPr>
          <w:p w14:paraId="3F091FB9">
            <w:pPr>
              <w:spacing w:line="400" w:lineRule="exact"/>
              <w:jc w:val="center"/>
              <w:rPr>
                <w:sz w:val="18"/>
                <w:szCs w:val="18"/>
              </w:rPr>
            </w:pPr>
          </w:p>
        </w:tc>
      </w:tr>
      <w:tr w14:paraId="239BC7B8">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14D621FF">
            <w:pPr>
              <w:spacing w:line="400" w:lineRule="exact"/>
              <w:jc w:val="center"/>
              <w:rPr>
                <w:sz w:val="18"/>
                <w:szCs w:val="18"/>
              </w:rPr>
            </w:pPr>
          </w:p>
        </w:tc>
        <w:tc>
          <w:tcPr>
            <w:tcW w:w="1788" w:type="pct"/>
            <w:vAlign w:val="center"/>
          </w:tcPr>
          <w:p w14:paraId="4944FABE">
            <w:pPr>
              <w:spacing w:line="400" w:lineRule="exact"/>
              <w:rPr>
                <w:sz w:val="18"/>
                <w:szCs w:val="18"/>
              </w:rPr>
            </w:pPr>
          </w:p>
        </w:tc>
        <w:tc>
          <w:tcPr>
            <w:tcW w:w="410" w:type="pct"/>
            <w:vAlign w:val="center"/>
          </w:tcPr>
          <w:p w14:paraId="08C424EC">
            <w:pPr>
              <w:spacing w:line="400" w:lineRule="exact"/>
              <w:jc w:val="center"/>
              <w:rPr>
                <w:sz w:val="18"/>
                <w:szCs w:val="18"/>
              </w:rPr>
            </w:pPr>
          </w:p>
        </w:tc>
        <w:tc>
          <w:tcPr>
            <w:tcW w:w="458" w:type="pct"/>
            <w:vAlign w:val="center"/>
          </w:tcPr>
          <w:p w14:paraId="78039D9E">
            <w:pPr>
              <w:spacing w:line="400" w:lineRule="exact"/>
              <w:jc w:val="center"/>
              <w:rPr>
                <w:b/>
                <w:sz w:val="18"/>
                <w:szCs w:val="18"/>
              </w:rPr>
            </w:pPr>
          </w:p>
        </w:tc>
        <w:tc>
          <w:tcPr>
            <w:tcW w:w="409" w:type="pct"/>
            <w:vAlign w:val="center"/>
          </w:tcPr>
          <w:p w14:paraId="7C03BB16">
            <w:pPr>
              <w:spacing w:line="400" w:lineRule="exact"/>
              <w:jc w:val="center"/>
              <w:rPr>
                <w:b/>
                <w:sz w:val="18"/>
                <w:szCs w:val="18"/>
              </w:rPr>
            </w:pPr>
          </w:p>
        </w:tc>
        <w:tc>
          <w:tcPr>
            <w:tcW w:w="516" w:type="pct"/>
            <w:vAlign w:val="center"/>
          </w:tcPr>
          <w:p w14:paraId="2D579F19">
            <w:pPr>
              <w:spacing w:line="400" w:lineRule="exact"/>
              <w:jc w:val="center"/>
              <w:rPr>
                <w:sz w:val="18"/>
                <w:szCs w:val="18"/>
              </w:rPr>
            </w:pPr>
          </w:p>
        </w:tc>
        <w:tc>
          <w:tcPr>
            <w:tcW w:w="516" w:type="pct"/>
            <w:vAlign w:val="center"/>
          </w:tcPr>
          <w:p w14:paraId="15F7AF6C">
            <w:pPr>
              <w:spacing w:line="400" w:lineRule="exact"/>
              <w:jc w:val="center"/>
              <w:rPr>
                <w:sz w:val="18"/>
                <w:szCs w:val="18"/>
              </w:rPr>
            </w:pPr>
          </w:p>
        </w:tc>
        <w:tc>
          <w:tcPr>
            <w:tcW w:w="520" w:type="pct"/>
            <w:vAlign w:val="center"/>
          </w:tcPr>
          <w:p w14:paraId="49164625">
            <w:pPr>
              <w:spacing w:line="400" w:lineRule="exact"/>
              <w:jc w:val="center"/>
              <w:rPr>
                <w:sz w:val="18"/>
                <w:szCs w:val="18"/>
              </w:rPr>
            </w:pPr>
          </w:p>
        </w:tc>
      </w:tr>
      <w:tr w14:paraId="314AAF43">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0F54796E">
            <w:pPr>
              <w:spacing w:line="400" w:lineRule="exact"/>
              <w:jc w:val="center"/>
              <w:rPr>
                <w:sz w:val="18"/>
                <w:szCs w:val="18"/>
              </w:rPr>
            </w:pPr>
          </w:p>
        </w:tc>
        <w:tc>
          <w:tcPr>
            <w:tcW w:w="1788" w:type="pct"/>
            <w:vAlign w:val="center"/>
          </w:tcPr>
          <w:p w14:paraId="65EB602A">
            <w:pPr>
              <w:spacing w:line="400" w:lineRule="exact"/>
              <w:rPr>
                <w:sz w:val="18"/>
                <w:szCs w:val="18"/>
              </w:rPr>
            </w:pPr>
          </w:p>
        </w:tc>
        <w:tc>
          <w:tcPr>
            <w:tcW w:w="410" w:type="pct"/>
            <w:vAlign w:val="center"/>
          </w:tcPr>
          <w:p w14:paraId="6D3D7269">
            <w:pPr>
              <w:spacing w:line="400" w:lineRule="exact"/>
              <w:jc w:val="center"/>
              <w:rPr>
                <w:sz w:val="18"/>
                <w:szCs w:val="18"/>
              </w:rPr>
            </w:pPr>
          </w:p>
        </w:tc>
        <w:tc>
          <w:tcPr>
            <w:tcW w:w="458" w:type="pct"/>
            <w:vAlign w:val="center"/>
          </w:tcPr>
          <w:p w14:paraId="1E79B9D7">
            <w:pPr>
              <w:spacing w:line="400" w:lineRule="exact"/>
              <w:jc w:val="center"/>
              <w:rPr>
                <w:b/>
                <w:sz w:val="18"/>
                <w:szCs w:val="18"/>
              </w:rPr>
            </w:pPr>
          </w:p>
        </w:tc>
        <w:tc>
          <w:tcPr>
            <w:tcW w:w="409" w:type="pct"/>
            <w:vAlign w:val="center"/>
          </w:tcPr>
          <w:p w14:paraId="01216268">
            <w:pPr>
              <w:spacing w:line="400" w:lineRule="exact"/>
              <w:jc w:val="center"/>
              <w:rPr>
                <w:b/>
                <w:sz w:val="18"/>
                <w:szCs w:val="18"/>
              </w:rPr>
            </w:pPr>
          </w:p>
        </w:tc>
        <w:tc>
          <w:tcPr>
            <w:tcW w:w="516" w:type="pct"/>
            <w:vAlign w:val="center"/>
          </w:tcPr>
          <w:p w14:paraId="36C9FF3D">
            <w:pPr>
              <w:spacing w:line="400" w:lineRule="exact"/>
              <w:jc w:val="center"/>
              <w:rPr>
                <w:sz w:val="18"/>
                <w:szCs w:val="18"/>
              </w:rPr>
            </w:pPr>
          </w:p>
        </w:tc>
        <w:tc>
          <w:tcPr>
            <w:tcW w:w="516" w:type="pct"/>
            <w:vAlign w:val="center"/>
          </w:tcPr>
          <w:p w14:paraId="3B12B7C6">
            <w:pPr>
              <w:spacing w:line="400" w:lineRule="exact"/>
              <w:jc w:val="center"/>
              <w:rPr>
                <w:sz w:val="18"/>
                <w:szCs w:val="18"/>
              </w:rPr>
            </w:pPr>
          </w:p>
        </w:tc>
        <w:tc>
          <w:tcPr>
            <w:tcW w:w="520" w:type="pct"/>
            <w:vAlign w:val="center"/>
          </w:tcPr>
          <w:p w14:paraId="5DB4F7A4">
            <w:pPr>
              <w:spacing w:line="400" w:lineRule="exact"/>
              <w:jc w:val="center"/>
              <w:rPr>
                <w:sz w:val="18"/>
                <w:szCs w:val="18"/>
              </w:rPr>
            </w:pPr>
          </w:p>
        </w:tc>
      </w:tr>
      <w:tr w14:paraId="415BA894">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5C052594">
            <w:pPr>
              <w:spacing w:line="400" w:lineRule="exact"/>
              <w:jc w:val="center"/>
              <w:rPr>
                <w:sz w:val="18"/>
                <w:szCs w:val="18"/>
              </w:rPr>
            </w:pPr>
          </w:p>
        </w:tc>
        <w:tc>
          <w:tcPr>
            <w:tcW w:w="1788" w:type="pct"/>
            <w:vAlign w:val="center"/>
          </w:tcPr>
          <w:p w14:paraId="56A46B1B">
            <w:pPr>
              <w:spacing w:line="400" w:lineRule="exact"/>
              <w:rPr>
                <w:sz w:val="18"/>
                <w:szCs w:val="18"/>
              </w:rPr>
            </w:pPr>
          </w:p>
        </w:tc>
        <w:tc>
          <w:tcPr>
            <w:tcW w:w="410" w:type="pct"/>
            <w:vAlign w:val="center"/>
          </w:tcPr>
          <w:p w14:paraId="162AD21D">
            <w:pPr>
              <w:spacing w:line="400" w:lineRule="exact"/>
              <w:jc w:val="center"/>
              <w:rPr>
                <w:sz w:val="18"/>
                <w:szCs w:val="18"/>
              </w:rPr>
            </w:pPr>
          </w:p>
        </w:tc>
        <w:tc>
          <w:tcPr>
            <w:tcW w:w="458" w:type="pct"/>
            <w:vAlign w:val="center"/>
          </w:tcPr>
          <w:p w14:paraId="43679DDB">
            <w:pPr>
              <w:spacing w:line="400" w:lineRule="exact"/>
              <w:jc w:val="center"/>
              <w:rPr>
                <w:b/>
                <w:sz w:val="18"/>
                <w:szCs w:val="18"/>
              </w:rPr>
            </w:pPr>
          </w:p>
        </w:tc>
        <w:tc>
          <w:tcPr>
            <w:tcW w:w="409" w:type="pct"/>
            <w:vAlign w:val="center"/>
          </w:tcPr>
          <w:p w14:paraId="46AA72DC">
            <w:pPr>
              <w:spacing w:line="400" w:lineRule="exact"/>
              <w:jc w:val="center"/>
              <w:rPr>
                <w:b/>
                <w:sz w:val="18"/>
                <w:szCs w:val="18"/>
              </w:rPr>
            </w:pPr>
          </w:p>
        </w:tc>
        <w:tc>
          <w:tcPr>
            <w:tcW w:w="516" w:type="pct"/>
            <w:vAlign w:val="center"/>
          </w:tcPr>
          <w:p w14:paraId="45C16C72">
            <w:pPr>
              <w:spacing w:line="400" w:lineRule="exact"/>
              <w:jc w:val="center"/>
              <w:rPr>
                <w:sz w:val="18"/>
                <w:szCs w:val="18"/>
              </w:rPr>
            </w:pPr>
          </w:p>
        </w:tc>
        <w:tc>
          <w:tcPr>
            <w:tcW w:w="516" w:type="pct"/>
            <w:vAlign w:val="center"/>
          </w:tcPr>
          <w:p w14:paraId="009412A2">
            <w:pPr>
              <w:spacing w:line="400" w:lineRule="exact"/>
              <w:jc w:val="center"/>
              <w:rPr>
                <w:sz w:val="18"/>
                <w:szCs w:val="18"/>
              </w:rPr>
            </w:pPr>
          </w:p>
        </w:tc>
        <w:tc>
          <w:tcPr>
            <w:tcW w:w="520" w:type="pct"/>
            <w:vAlign w:val="center"/>
          </w:tcPr>
          <w:p w14:paraId="1154C4A6">
            <w:pPr>
              <w:spacing w:line="400" w:lineRule="exact"/>
              <w:jc w:val="center"/>
              <w:rPr>
                <w:sz w:val="18"/>
                <w:szCs w:val="18"/>
              </w:rPr>
            </w:pPr>
          </w:p>
        </w:tc>
      </w:tr>
      <w:tr w14:paraId="2BEF5051">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02C6BA6E">
            <w:pPr>
              <w:spacing w:line="400" w:lineRule="exact"/>
              <w:jc w:val="center"/>
              <w:rPr>
                <w:sz w:val="18"/>
                <w:szCs w:val="18"/>
              </w:rPr>
            </w:pPr>
          </w:p>
        </w:tc>
        <w:tc>
          <w:tcPr>
            <w:tcW w:w="1788" w:type="pct"/>
            <w:vAlign w:val="center"/>
          </w:tcPr>
          <w:p w14:paraId="2D2138A4">
            <w:pPr>
              <w:spacing w:line="400" w:lineRule="exact"/>
              <w:rPr>
                <w:sz w:val="18"/>
                <w:szCs w:val="18"/>
              </w:rPr>
            </w:pPr>
          </w:p>
        </w:tc>
        <w:tc>
          <w:tcPr>
            <w:tcW w:w="410" w:type="pct"/>
            <w:vAlign w:val="center"/>
          </w:tcPr>
          <w:p w14:paraId="6608F81C">
            <w:pPr>
              <w:spacing w:line="400" w:lineRule="exact"/>
              <w:jc w:val="center"/>
              <w:rPr>
                <w:sz w:val="18"/>
                <w:szCs w:val="18"/>
              </w:rPr>
            </w:pPr>
          </w:p>
        </w:tc>
        <w:tc>
          <w:tcPr>
            <w:tcW w:w="458" w:type="pct"/>
            <w:vAlign w:val="center"/>
          </w:tcPr>
          <w:p w14:paraId="4845F69C">
            <w:pPr>
              <w:spacing w:line="400" w:lineRule="exact"/>
              <w:jc w:val="center"/>
              <w:rPr>
                <w:b/>
                <w:sz w:val="18"/>
                <w:szCs w:val="18"/>
              </w:rPr>
            </w:pPr>
          </w:p>
        </w:tc>
        <w:tc>
          <w:tcPr>
            <w:tcW w:w="409" w:type="pct"/>
            <w:vAlign w:val="center"/>
          </w:tcPr>
          <w:p w14:paraId="5BABF3D5">
            <w:pPr>
              <w:spacing w:line="400" w:lineRule="exact"/>
              <w:jc w:val="center"/>
              <w:rPr>
                <w:b/>
                <w:sz w:val="18"/>
                <w:szCs w:val="18"/>
              </w:rPr>
            </w:pPr>
          </w:p>
        </w:tc>
        <w:tc>
          <w:tcPr>
            <w:tcW w:w="516" w:type="pct"/>
            <w:vAlign w:val="center"/>
          </w:tcPr>
          <w:p w14:paraId="2272BFED">
            <w:pPr>
              <w:spacing w:line="400" w:lineRule="exact"/>
              <w:jc w:val="center"/>
              <w:rPr>
                <w:sz w:val="18"/>
                <w:szCs w:val="18"/>
              </w:rPr>
            </w:pPr>
          </w:p>
        </w:tc>
        <w:tc>
          <w:tcPr>
            <w:tcW w:w="516" w:type="pct"/>
            <w:vAlign w:val="center"/>
          </w:tcPr>
          <w:p w14:paraId="53A5D91B">
            <w:pPr>
              <w:spacing w:line="400" w:lineRule="exact"/>
              <w:jc w:val="center"/>
              <w:rPr>
                <w:sz w:val="18"/>
                <w:szCs w:val="18"/>
              </w:rPr>
            </w:pPr>
          </w:p>
        </w:tc>
        <w:tc>
          <w:tcPr>
            <w:tcW w:w="520" w:type="pct"/>
            <w:vAlign w:val="center"/>
          </w:tcPr>
          <w:p w14:paraId="4E53611F">
            <w:pPr>
              <w:spacing w:line="400" w:lineRule="exact"/>
              <w:jc w:val="center"/>
              <w:rPr>
                <w:sz w:val="18"/>
                <w:szCs w:val="18"/>
              </w:rPr>
            </w:pPr>
          </w:p>
        </w:tc>
      </w:tr>
      <w:tr w14:paraId="7F7E1D64">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56D2A18C">
            <w:pPr>
              <w:spacing w:line="400" w:lineRule="exact"/>
              <w:jc w:val="center"/>
              <w:rPr>
                <w:sz w:val="18"/>
                <w:szCs w:val="18"/>
              </w:rPr>
            </w:pPr>
          </w:p>
        </w:tc>
        <w:tc>
          <w:tcPr>
            <w:tcW w:w="1788" w:type="pct"/>
            <w:vAlign w:val="center"/>
          </w:tcPr>
          <w:p w14:paraId="17D56807">
            <w:pPr>
              <w:spacing w:line="400" w:lineRule="exact"/>
              <w:rPr>
                <w:sz w:val="18"/>
                <w:szCs w:val="18"/>
              </w:rPr>
            </w:pPr>
          </w:p>
        </w:tc>
        <w:tc>
          <w:tcPr>
            <w:tcW w:w="410" w:type="pct"/>
            <w:vAlign w:val="center"/>
          </w:tcPr>
          <w:p w14:paraId="53C91EA9">
            <w:pPr>
              <w:spacing w:line="400" w:lineRule="exact"/>
              <w:jc w:val="center"/>
              <w:rPr>
                <w:sz w:val="18"/>
                <w:szCs w:val="18"/>
              </w:rPr>
            </w:pPr>
          </w:p>
        </w:tc>
        <w:tc>
          <w:tcPr>
            <w:tcW w:w="458" w:type="pct"/>
            <w:vAlign w:val="center"/>
          </w:tcPr>
          <w:p w14:paraId="45C52972">
            <w:pPr>
              <w:spacing w:line="400" w:lineRule="exact"/>
              <w:jc w:val="center"/>
              <w:rPr>
                <w:b/>
                <w:sz w:val="18"/>
                <w:szCs w:val="18"/>
              </w:rPr>
            </w:pPr>
          </w:p>
        </w:tc>
        <w:tc>
          <w:tcPr>
            <w:tcW w:w="409" w:type="pct"/>
            <w:vAlign w:val="center"/>
          </w:tcPr>
          <w:p w14:paraId="45A20F4B">
            <w:pPr>
              <w:spacing w:line="400" w:lineRule="exact"/>
              <w:jc w:val="center"/>
              <w:rPr>
                <w:b/>
                <w:sz w:val="18"/>
                <w:szCs w:val="18"/>
              </w:rPr>
            </w:pPr>
          </w:p>
        </w:tc>
        <w:tc>
          <w:tcPr>
            <w:tcW w:w="516" w:type="pct"/>
            <w:vAlign w:val="center"/>
          </w:tcPr>
          <w:p w14:paraId="21466C61">
            <w:pPr>
              <w:spacing w:line="400" w:lineRule="exact"/>
              <w:jc w:val="center"/>
              <w:rPr>
                <w:sz w:val="18"/>
                <w:szCs w:val="18"/>
              </w:rPr>
            </w:pPr>
          </w:p>
        </w:tc>
        <w:tc>
          <w:tcPr>
            <w:tcW w:w="516" w:type="pct"/>
            <w:vAlign w:val="center"/>
          </w:tcPr>
          <w:p w14:paraId="39450CB7">
            <w:pPr>
              <w:spacing w:line="400" w:lineRule="exact"/>
              <w:jc w:val="center"/>
              <w:rPr>
                <w:sz w:val="18"/>
                <w:szCs w:val="18"/>
              </w:rPr>
            </w:pPr>
          </w:p>
        </w:tc>
        <w:tc>
          <w:tcPr>
            <w:tcW w:w="520" w:type="pct"/>
            <w:vAlign w:val="center"/>
          </w:tcPr>
          <w:p w14:paraId="57D7025D">
            <w:pPr>
              <w:spacing w:line="400" w:lineRule="exact"/>
              <w:jc w:val="center"/>
              <w:rPr>
                <w:sz w:val="18"/>
                <w:szCs w:val="18"/>
              </w:rPr>
            </w:pPr>
          </w:p>
        </w:tc>
      </w:tr>
      <w:tr w14:paraId="6A270EDF">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1A5C6E8B">
            <w:pPr>
              <w:spacing w:line="400" w:lineRule="exact"/>
              <w:jc w:val="center"/>
              <w:rPr>
                <w:sz w:val="18"/>
                <w:szCs w:val="18"/>
              </w:rPr>
            </w:pPr>
          </w:p>
        </w:tc>
        <w:tc>
          <w:tcPr>
            <w:tcW w:w="1788" w:type="pct"/>
            <w:vAlign w:val="center"/>
          </w:tcPr>
          <w:p w14:paraId="21468525">
            <w:pPr>
              <w:spacing w:line="400" w:lineRule="exact"/>
              <w:rPr>
                <w:sz w:val="18"/>
                <w:szCs w:val="18"/>
              </w:rPr>
            </w:pPr>
          </w:p>
        </w:tc>
        <w:tc>
          <w:tcPr>
            <w:tcW w:w="410" w:type="pct"/>
            <w:vAlign w:val="center"/>
          </w:tcPr>
          <w:p w14:paraId="3BB92590">
            <w:pPr>
              <w:spacing w:line="400" w:lineRule="exact"/>
              <w:jc w:val="center"/>
              <w:rPr>
                <w:sz w:val="18"/>
                <w:szCs w:val="18"/>
              </w:rPr>
            </w:pPr>
          </w:p>
        </w:tc>
        <w:tc>
          <w:tcPr>
            <w:tcW w:w="458" w:type="pct"/>
            <w:vAlign w:val="center"/>
          </w:tcPr>
          <w:p w14:paraId="35FEEE35">
            <w:pPr>
              <w:spacing w:line="400" w:lineRule="exact"/>
              <w:jc w:val="center"/>
              <w:rPr>
                <w:b/>
                <w:sz w:val="18"/>
                <w:szCs w:val="18"/>
              </w:rPr>
            </w:pPr>
          </w:p>
        </w:tc>
        <w:tc>
          <w:tcPr>
            <w:tcW w:w="409" w:type="pct"/>
            <w:vAlign w:val="center"/>
          </w:tcPr>
          <w:p w14:paraId="4E19D6A8">
            <w:pPr>
              <w:spacing w:line="400" w:lineRule="exact"/>
              <w:jc w:val="center"/>
              <w:rPr>
                <w:b/>
                <w:sz w:val="18"/>
                <w:szCs w:val="18"/>
              </w:rPr>
            </w:pPr>
          </w:p>
        </w:tc>
        <w:tc>
          <w:tcPr>
            <w:tcW w:w="516" w:type="pct"/>
            <w:vAlign w:val="center"/>
          </w:tcPr>
          <w:p w14:paraId="4035A2DF">
            <w:pPr>
              <w:spacing w:line="400" w:lineRule="exact"/>
              <w:jc w:val="center"/>
              <w:rPr>
                <w:sz w:val="18"/>
                <w:szCs w:val="18"/>
              </w:rPr>
            </w:pPr>
          </w:p>
        </w:tc>
        <w:tc>
          <w:tcPr>
            <w:tcW w:w="516" w:type="pct"/>
            <w:vAlign w:val="center"/>
          </w:tcPr>
          <w:p w14:paraId="4B029019">
            <w:pPr>
              <w:spacing w:line="400" w:lineRule="exact"/>
              <w:jc w:val="center"/>
              <w:rPr>
                <w:sz w:val="18"/>
                <w:szCs w:val="18"/>
              </w:rPr>
            </w:pPr>
          </w:p>
        </w:tc>
        <w:tc>
          <w:tcPr>
            <w:tcW w:w="520" w:type="pct"/>
            <w:vAlign w:val="center"/>
          </w:tcPr>
          <w:p w14:paraId="28BA7256">
            <w:pPr>
              <w:spacing w:line="400" w:lineRule="exact"/>
              <w:jc w:val="center"/>
              <w:rPr>
                <w:sz w:val="18"/>
                <w:szCs w:val="18"/>
              </w:rPr>
            </w:pPr>
          </w:p>
        </w:tc>
      </w:tr>
      <w:tr w14:paraId="781B7999">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03B4DCDF">
            <w:pPr>
              <w:spacing w:line="400" w:lineRule="exact"/>
              <w:jc w:val="center"/>
              <w:rPr>
                <w:sz w:val="18"/>
                <w:szCs w:val="18"/>
              </w:rPr>
            </w:pPr>
          </w:p>
        </w:tc>
        <w:tc>
          <w:tcPr>
            <w:tcW w:w="1788" w:type="pct"/>
            <w:vAlign w:val="center"/>
          </w:tcPr>
          <w:p w14:paraId="57646666">
            <w:pPr>
              <w:spacing w:line="400" w:lineRule="exact"/>
              <w:rPr>
                <w:sz w:val="18"/>
                <w:szCs w:val="18"/>
              </w:rPr>
            </w:pPr>
          </w:p>
        </w:tc>
        <w:tc>
          <w:tcPr>
            <w:tcW w:w="410" w:type="pct"/>
            <w:vAlign w:val="center"/>
          </w:tcPr>
          <w:p w14:paraId="7389CAC9">
            <w:pPr>
              <w:spacing w:line="400" w:lineRule="exact"/>
              <w:jc w:val="center"/>
              <w:rPr>
                <w:sz w:val="18"/>
                <w:szCs w:val="18"/>
              </w:rPr>
            </w:pPr>
          </w:p>
        </w:tc>
        <w:tc>
          <w:tcPr>
            <w:tcW w:w="458" w:type="pct"/>
            <w:vAlign w:val="center"/>
          </w:tcPr>
          <w:p w14:paraId="2948F52D">
            <w:pPr>
              <w:spacing w:line="400" w:lineRule="exact"/>
              <w:jc w:val="center"/>
              <w:rPr>
                <w:b/>
                <w:sz w:val="18"/>
                <w:szCs w:val="18"/>
              </w:rPr>
            </w:pPr>
          </w:p>
        </w:tc>
        <w:tc>
          <w:tcPr>
            <w:tcW w:w="409" w:type="pct"/>
            <w:vAlign w:val="center"/>
          </w:tcPr>
          <w:p w14:paraId="2369AFC9">
            <w:pPr>
              <w:spacing w:line="400" w:lineRule="exact"/>
              <w:jc w:val="center"/>
              <w:rPr>
                <w:b/>
                <w:sz w:val="18"/>
                <w:szCs w:val="18"/>
              </w:rPr>
            </w:pPr>
          </w:p>
        </w:tc>
        <w:tc>
          <w:tcPr>
            <w:tcW w:w="516" w:type="pct"/>
            <w:vAlign w:val="center"/>
          </w:tcPr>
          <w:p w14:paraId="45348A4E">
            <w:pPr>
              <w:spacing w:line="400" w:lineRule="exact"/>
              <w:jc w:val="center"/>
              <w:rPr>
                <w:sz w:val="18"/>
                <w:szCs w:val="18"/>
              </w:rPr>
            </w:pPr>
          </w:p>
        </w:tc>
        <w:tc>
          <w:tcPr>
            <w:tcW w:w="516" w:type="pct"/>
            <w:vAlign w:val="center"/>
          </w:tcPr>
          <w:p w14:paraId="70A775E9">
            <w:pPr>
              <w:spacing w:line="400" w:lineRule="exact"/>
              <w:jc w:val="center"/>
              <w:rPr>
                <w:sz w:val="18"/>
                <w:szCs w:val="18"/>
              </w:rPr>
            </w:pPr>
          </w:p>
        </w:tc>
        <w:tc>
          <w:tcPr>
            <w:tcW w:w="520" w:type="pct"/>
            <w:vAlign w:val="center"/>
          </w:tcPr>
          <w:p w14:paraId="23650DE1">
            <w:pPr>
              <w:spacing w:line="400" w:lineRule="exact"/>
              <w:jc w:val="center"/>
              <w:rPr>
                <w:sz w:val="18"/>
                <w:szCs w:val="18"/>
              </w:rPr>
            </w:pPr>
          </w:p>
        </w:tc>
      </w:tr>
      <w:tr w14:paraId="67FBAC9F">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23" w:hRule="atLeast"/>
          <w:jc w:val="center"/>
        </w:trPr>
        <w:tc>
          <w:tcPr>
            <w:tcW w:w="380" w:type="pct"/>
            <w:vAlign w:val="center"/>
          </w:tcPr>
          <w:p w14:paraId="6BEA1A1A">
            <w:pPr>
              <w:jc w:val="center"/>
            </w:pPr>
            <w:r>
              <w:t>/</w:t>
            </w:r>
          </w:p>
        </w:tc>
        <w:tc>
          <w:tcPr>
            <w:tcW w:w="1788" w:type="pct"/>
            <w:vAlign w:val="center"/>
          </w:tcPr>
          <w:p w14:paraId="7439AE90">
            <w:pPr>
              <w:jc w:val="center"/>
              <w:rPr>
                <w:sz w:val="18"/>
                <w:szCs w:val="18"/>
              </w:rPr>
            </w:pPr>
            <w:r>
              <w:rPr>
                <w:sz w:val="18"/>
                <w:szCs w:val="18"/>
              </w:rPr>
              <w:t>合  计</w:t>
            </w:r>
          </w:p>
        </w:tc>
        <w:tc>
          <w:tcPr>
            <w:tcW w:w="410" w:type="pct"/>
            <w:vAlign w:val="center"/>
          </w:tcPr>
          <w:p w14:paraId="2999EBAE">
            <w:pPr>
              <w:jc w:val="center"/>
            </w:pPr>
            <w:r>
              <w:t>/</w:t>
            </w:r>
          </w:p>
        </w:tc>
        <w:tc>
          <w:tcPr>
            <w:tcW w:w="458" w:type="pct"/>
            <w:vAlign w:val="center"/>
          </w:tcPr>
          <w:p w14:paraId="045C4ABA">
            <w:pPr>
              <w:jc w:val="center"/>
            </w:pPr>
            <w:r>
              <w:t>/</w:t>
            </w:r>
          </w:p>
        </w:tc>
        <w:tc>
          <w:tcPr>
            <w:tcW w:w="409" w:type="pct"/>
            <w:vAlign w:val="center"/>
          </w:tcPr>
          <w:p w14:paraId="37D6EB8D">
            <w:pPr>
              <w:jc w:val="center"/>
            </w:pPr>
          </w:p>
        </w:tc>
        <w:tc>
          <w:tcPr>
            <w:tcW w:w="516" w:type="pct"/>
            <w:vAlign w:val="center"/>
          </w:tcPr>
          <w:p w14:paraId="686259C7">
            <w:pPr>
              <w:jc w:val="center"/>
            </w:pPr>
          </w:p>
        </w:tc>
        <w:tc>
          <w:tcPr>
            <w:tcW w:w="516" w:type="pct"/>
            <w:vAlign w:val="center"/>
          </w:tcPr>
          <w:p w14:paraId="662043D2">
            <w:pPr>
              <w:jc w:val="center"/>
            </w:pPr>
          </w:p>
        </w:tc>
        <w:tc>
          <w:tcPr>
            <w:tcW w:w="520" w:type="pct"/>
            <w:vAlign w:val="center"/>
          </w:tcPr>
          <w:p w14:paraId="79B92E7E">
            <w:pPr>
              <w:jc w:val="center"/>
            </w:pPr>
          </w:p>
        </w:tc>
      </w:tr>
    </w:tbl>
    <w:p w14:paraId="443B130A">
      <w:pPr>
        <w:outlineLvl w:val="1"/>
        <w:rPr>
          <w:rFonts w:eastAsia="黑体"/>
          <w:bCs/>
          <w:szCs w:val="21"/>
        </w:rPr>
      </w:pPr>
      <w:r>
        <w:rPr>
          <w:rFonts w:eastAsia="黑体"/>
          <w:bCs/>
          <w:sz w:val="28"/>
          <w:szCs w:val="28"/>
        </w:rPr>
        <w:br w:type="page"/>
      </w:r>
      <w:bookmarkStart w:id="723" w:name="_Toc16542"/>
      <w:bookmarkStart w:id="724" w:name="_Toc28743"/>
      <w:bookmarkStart w:id="725" w:name="_Toc9176"/>
      <w:r>
        <w:rPr>
          <w:rFonts w:hint="eastAsia"/>
        </w:rPr>
        <w:t>9. 分部分项工程量清单与计价表</w:t>
      </w:r>
      <w:bookmarkEnd w:id="723"/>
      <w:bookmarkEnd w:id="724"/>
      <w:bookmarkEnd w:id="725"/>
    </w:p>
    <w:p w14:paraId="143301AF">
      <w:pPr>
        <w:jc w:val="center"/>
        <w:outlineLvl w:val="2"/>
        <w:rPr>
          <w:rFonts w:eastAsia="黑体"/>
          <w:bCs/>
          <w:szCs w:val="21"/>
        </w:rPr>
      </w:pPr>
      <w:bookmarkStart w:id="726" w:name="_Toc5292"/>
      <w:bookmarkStart w:id="727" w:name="_Toc15291"/>
      <w:r>
        <w:rPr>
          <w:rFonts w:eastAsia="黑体"/>
          <w:bCs/>
          <w:szCs w:val="21"/>
        </w:rPr>
        <w:t>分部分项工程量清单与计价表</w:t>
      </w:r>
      <w:bookmarkEnd w:id="726"/>
      <w:bookmarkEnd w:id="727"/>
    </w:p>
    <w:p w14:paraId="02544BE0">
      <w:pPr>
        <w:rPr>
          <w:rFonts w:hAnsi="宋体"/>
          <w:sz w:val="18"/>
          <w:szCs w:val="18"/>
        </w:rPr>
      </w:pPr>
      <w:r>
        <w:rPr>
          <w:rFonts w:hAnsi="宋体"/>
          <w:sz w:val="18"/>
          <w:szCs w:val="18"/>
        </w:rPr>
        <w:t xml:space="preserve">工程名称：                                             </w:t>
      </w:r>
      <w:r>
        <w:rPr>
          <w:rFonts w:hint="eastAsia" w:hAnsi="宋体"/>
          <w:sz w:val="18"/>
          <w:szCs w:val="18"/>
        </w:rPr>
        <w:t xml:space="preserve">    </w:t>
      </w:r>
      <w:r>
        <w:rPr>
          <w:rFonts w:hAnsi="宋体"/>
          <w:sz w:val="18"/>
          <w:szCs w:val="18"/>
        </w:rPr>
        <w:t xml:space="preserve"> </w:t>
      </w:r>
      <w:r>
        <w:rPr>
          <w:rFonts w:hint="eastAsia" w:hAnsi="宋体"/>
          <w:sz w:val="18"/>
          <w:szCs w:val="18"/>
        </w:rPr>
        <w:t xml:space="preserve">               </w:t>
      </w:r>
      <w:r>
        <w:rPr>
          <w:rFonts w:hAnsi="宋体"/>
          <w:sz w:val="18"/>
          <w:szCs w:val="18"/>
        </w:rPr>
        <w:t>第   页   共   页</w:t>
      </w:r>
    </w:p>
    <w:tbl>
      <w:tblPr>
        <w:tblStyle w:val="16"/>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1"/>
        <w:gridCol w:w="1526"/>
        <w:gridCol w:w="1656"/>
        <w:gridCol w:w="734"/>
        <w:gridCol w:w="734"/>
        <w:gridCol w:w="1102"/>
        <w:gridCol w:w="1066"/>
      </w:tblGrid>
      <w:tr w14:paraId="23546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vMerge w:val="restart"/>
            <w:vAlign w:val="center"/>
          </w:tcPr>
          <w:p w14:paraId="77BFD5E6">
            <w:pPr>
              <w:spacing w:line="240" w:lineRule="exact"/>
              <w:jc w:val="center"/>
              <w:rPr>
                <w:sz w:val="18"/>
                <w:szCs w:val="18"/>
              </w:rPr>
            </w:pPr>
            <w:r>
              <w:rPr>
                <w:rFonts w:hAnsi="宋体"/>
                <w:sz w:val="18"/>
                <w:szCs w:val="18"/>
              </w:rPr>
              <w:t>序号</w:t>
            </w:r>
          </w:p>
        </w:tc>
        <w:tc>
          <w:tcPr>
            <w:tcW w:w="664" w:type="pct"/>
            <w:vMerge w:val="restart"/>
            <w:vAlign w:val="center"/>
          </w:tcPr>
          <w:p w14:paraId="4C0D703F">
            <w:pPr>
              <w:spacing w:line="240" w:lineRule="exact"/>
              <w:jc w:val="center"/>
              <w:rPr>
                <w:sz w:val="18"/>
                <w:szCs w:val="18"/>
              </w:rPr>
            </w:pPr>
            <w:r>
              <w:rPr>
                <w:rFonts w:hAnsi="宋体"/>
                <w:sz w:val="18"/>
                <w:szCs w:val="18"/>
              </w:rPr>
              <w:t>项目编码</w:t>
            </w:r>
          </w:p>
        </w:tc>
        <w:tc>
          <w:tcPr>
            <w:tcW w:w="896" w:type="pct"/>
            <w:vMerge w:val="restart"/>
            <w:vAlign w:val="center"/>
          </w:tcPr>
          <w:p w14:paraId="1A834BB6">
            <w:pPr>
              <w:spacing w:line="240" w:lineRule="exact"/>
              <w:jc w:val="center"/>
              <w:rPr>
                <w:sz w:val="18"/>
                <w:szCs w:val="18"/>
              </w:rPr>
            </w:pPr>
            <w:r>
              <w:rPr>
                <w:rFonts w:hAnsi="宋体"/>
                <w:sz w:val="18"/>
                <w:szCs w:val="18"/>
              </w:rPr>
              <w:t>项目名称</w:t>
            </w:r>
          </w:p>
        </w:tc>
        <w:tc>
          <w:tcPr>
            <w:tcW w:w="972" w:type="pct"/>
            <w:vMerge w:val="restart"/>
            <w:vAlign w:val="center"/>
          </w:tcPr>
          <w:p w14:paraId="584149C6">
            <w:pPr>
              <w:spacing w:line="240" w:lineRule="exact"/>
              <w:jc w:val="center"/>
              <w:rPr>
                <w:sz w:val="18"/>
                <w:szCs w:val="18"/>
              </w:rPr>
            </w:pPr>
            <w:r>
              <w:rPr>
                <w:rFonts w:hAnsi="宋体"/>
                <w:sz w:val="18"/>
                <w:szCs w:val="18"/>
              </w:rPr>
              <w:t>项目特征</w:t>
            </w:r>
          </w:p>
        </w:tc>
        <w:tc>
          <w:tcPr>
            <w:tcW w:w="431" w:type="pct"/>
            <w:vMerge w:val="restart"/>
            <w:vAlign w:val="center"/>
          </w:tcPr>
          <w:p w14:paraId="413A4418">
            <w:pPr>
              <w:spacing w:line="240" w:lineRule="exact"/>
              <w:jc w:val="center"/>
              <w:rPr>
                <w:sz w:val="18"/>
                <w:szCs w:val="18"/>
              </w:rPr>
            </w:pPr>
            <w:r>
              <w:rPr>
                <w:sz w:val="18"/>
                <w:szCs w:val="18"/>
              </w:rPr>
              <w:t>计量</w:t>
            </w:r>
          </w:p>
          <w:p w14:paraId="4F7AD27B">
            <w:pPr>
              <w:spacing w:line="240" w:lineRule="exact"/>
              <w:jc w:val="center"/>
              <w:rPr>
                <w:sz w:val="18"/>
                <w:szCs w:val="18"/>
              </w:rPr>
            </w:pPr>
            <w:r>
              <w:rPr>
                <w:sz w:val="18"/>
                <w:szCs w:val="18"/>
              </w:rPr>
              <w:t>单位</w:t>
            </w:r>
          </w:p>
        </w:tc>
        <w:tc>
          <w:tcPr>
            <w:tcW w:w="431" w:type="pct"/>
            <w:vMerge w:val="restart"/>
            <w:vAlign w:val="center"/>
          </w:tcPr>
          <w:p w14:paraId="093E75A2">
            <w:pPr>
              <w:spacing w:line="240" w:lineRule="exact"/>
              <w:jc w:val="center"/>
              <w:rPr>
                <w:sz w:val="18"/>
                <w:szCs w:val="18"/>
              </w:rPr>
            </w:pPr>
            <w:r>
              <w:rPr>
                <w:sz w:val="18"/>
                <w:szCs w:val="18"/>
              </w:rPr>
              <w:t>工程</w:t>
            </w:r>
          </w:p>
          <w:p w14:paraId="53A05AAA">
            <w:pPr>
              <w:spacing w:line="240" w:lineRule="exact"/>
              <w:jc w:val="center"/>
              <w:rPr>
                <w:sz w:val="18"/>
                <w:szCs w:val="18"/>
              </w:rPr>
            </w:pPr>
            <w:r>
              <w:rPr>
                <w:sz w:val="18"/>
                <w:szCs w:val="18"/>
              </w:rPr>
              <w:t>数量</w:t>
            </w:r>
          </w:p>
        </w:tc>
        <w:tc>
          <w:tcPr>
            <w:tcW w:w="1272" w:type="pct"/>
            <w:gridSpan w:val="2"/>
            <w:vAlign w:val="center"/>
          </w:tcPr>
          <w:p w14:paraId="13DDDFAA">
            <w:pPr>
              <w:spacing w:line="240" w:lineRule="exact"/>
              <w:jc w:val="center"/>
              <w:rPr>
                <w:sz w:val="18"/>
                <w:szCs w:val="18"/>
              </w:rPr>
            </w:pPr>
            <w:r>
              <w:rPr>
                <w:sz w:val="18"/>
                <w:szCs w:val="18"/>
              </w:rPr>
              <w:t>金额（元）</w:t>
            </w:r>
          </w:p>
        </w:tc>
      </w:tr>
      <w:tr w14:paraId="5D529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vMerge w:val="continue"/>
            <w:vAlign w:val="center"/>
          </w:tcPr>
          <w:p w14:paraId="73559860">
            <w:pPr>
              <w:spacing w:line="240" w:lineRule="exact"/>
              <w:jc w:val="center"/>
              <w:rPr>
                <w:sz w:val="18"/>
                <w:szCs w:val="18"/>
              </w:rPr>
            </w:pPr>
          </w:p>
        </w:tc>
        <w:tc>
          <w:tcPr>
            <w:tcW w:w="664" w:type="pct"/>
            <w:vMerge w:val="continue"/>
            <w:vAlign w:val="center"/>
          </w:tcPr>
          <w:p w14:paraId="5FC6F8AA">
            <w:pPr>
              <w:spacing w:line="240" w:lineRule="exact"/>
              <w:jc w:val="center"/>
              <w:rPr>
                <w:sz w:val="18"/>
                <w:szCs w:val="18"/>
              </w:rPr>
            </w:pPr>
          </w:p>
        </w:tc>
        <w:tc>
          <w:tcPr>
            <w:tcW w:w="896" w:type="pct"/>
            <w:vMerge w:val="continue"/>
            <w:vAlign w:val="center"/>
          </w:tcPr>
          <w:p w14:paraId="18DA342C">
            <w:pPr>
              <w:spacing w:line="240" w:lineRule="exact"/>
              <w:jc w:val="center"/>
              <w:rPr>
                <w:sz w:val="18"/>
                <w:szCs w:val="18"/>
              </w:rPr>
            </w:pPr>
          </w:p>
        </w:tc>
        <w:tc>
          <w:tcPr>
            <w:tcW w:w="972" w:type="pct"/>
            <w:vMerge w:val="continue"/>
          </w:tcPr>
          <w:p w14:paraId="04152655">
            <w:pPr>
              <w:spacing w:line="240" w:lineRule="exact"/>
              <w:jc w:val="center"/>
              <w:rPr>
                <w:sz w:val="18"/>
                <w:szCs w:val="18"/>
              </w:rPr>
            </w:pPr>
          </w:p>
        </w:tc>
        <w:tc>
          <w:tcPr>
            <w:tcW w:w="431" w:type="pct"/>
            <w:vMerge w:val="continue"/>
            <w:vAlign w:val="center"/>
          </w:tcPr>
          <w:p w14:paraId="3DF765E0">
            <w:pPr>
              <w:spacing w:line="240" w:lineRule="exact"/>
              <w:jc w:val="center"/>
              <w:rPr>
                <w:sz w:val="18"/>
                <w:szCs w:val="18"/>
              </w:rPr>
            </w:pPr>
          </w:p>
        </w:tc>
        <w:tc>
          <w:tcPr>
            <w:tcW w:w="431" w:type="pct"/>
            <w:vMerge w:val="continue"/>
            <w:vAlign w:val="center"/>
          </w:tcPr>
          <w:p w14:paraId="081C3E7C">
            <w:pPr>
              <w:spacing w:line="240" w:lineRule="exact"/>
              <w:jc w:val="center"/>
              <w:rPr>
                <w:sz w:val="18"/>
                <w:szCs w:val="18"/>
              </w:rPr>
            </w:pPr>
          </w:p>
        </w:tc>
        <w:tc>
          <w:tcPr>
            <w:tcW w:w="647" w:type="pct"/>
            <w:vAlign w:val="center"/>
          </w:tcPr>
          <w:p w14:paraId="276A6594">
            <w:pPr>
              <w:spacing w:line="240" w:lineRule="exact"/>
              <w:jc w:val="center"/>
              <w:rPr>
                <w:sz w:val="18"/>
                <w:szCs w:val="18"/>
              </w:rPr>
            </w:pPr>
            <w:r>
              <w:rPr>
                <w:sz w:val="18"/>
                <w:szCs w:val="18"/>
              </w:rPr>
              <w:t>综合单价</w:t>
            </w:r>
          </w:p>
        </w:tc>
        <w:tc>
          <w:tcPr>
            <w:tcW w:w="624" w:type="pct"/>
            <w:vAlign w:val="center"/>
          </w:tcPr>
          <w:p w14:paraId="155EC1A3">
            <w:pPr>
              <w:spacing w:line="240" w:lineRule="exact"/>
              <w:jc w:val="center"/>
              <w:rPr>
                <w:sz w:val="18"/>
                <w:szCs w:val="18"/>
              </w:rPr>
            </w:pPr>
            <w:r>
              <w:rPr>
                <w:sz w:val="18"/>
                <w:szCs w:val="18"/>
              </w:rPr>
              <w:t>合价</w:t>
            </w:r>
          </w:p>
        </w:tc>
      </w:tr>
      <w:tr w14:paraId="7867D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60B8CE47">
            <w:pPr>
              <w:spacing w:line="400" w:lineRule="exact"/>
              <w:rPr>
                <w:sz w:val="18"/>
                <w:szCs w:val="18"/>
              </w:rPr>
            </w:pPr>
          </w:p>
        </w:tc>
        <w:tc>
          <w:tcPr>
            <w:tcW w:w="664" w:type="pct"/>
          </w:tcPr>
          <w:p w14:paraId="5865F821">
            <w:pPr>
              <w:spacing w:line="400" w:lineRule="exact"/>
              <w:rPr>
                <w:sz w:val="18"/>
                <w:szCs w:val="18"/>
              </w:rPr>
            </w:pPr>
          </w:p>
        </w:tc>
        <w:tc>
          <w:tcPr>
            <w:tcW w:w="896" w:type="pct"/>
          </w:tcPr>
          <w:p w14:paraId="68816163">
            <w:pPr>
              <w:spacing w:line="400" w:lineRule="exact"/>
              <w:rPr>
                <w:sz w:val="18"/>
                <w:szCs w:val="18"/>
              </w:rPr>
            </w:pPr>
          </w:p>
        </w:tc>
        <w:tc>
          <w:tcPr>
            <w:tcW w:w="972" w:type="pct"/>
          </w:tcPr>
          <w:p w14:paraId="2B5A03B8">
            <w:pPr>
              <w:spacing w:line="400" w:lineRule="exact"/>
              <w:rPr>
                <w:sz w:val="18"/>
                <w:szCs w:val="18"/>
              </w:rPr>
            </w:pPr>
          </w:p>
        </w:tc>
        <w:tc>
          <w:tcPr>
            <w:tcW w:w="431" w:type="pct"/>
          </w:tcPr>
          <w:p w14:paraId="57A85A73">
            <w:pPr>
              <w:spacing w:line="400" w:lineRule="exact"/>
              <w:rPr>
                <w:sz w:val="18"/>
                <w:szCs w:val="18"/>
              </w:rPr>
            </w:pPr>
          </w:p>
        </w:tc>
        <w:tc>
          <w:tcPr>
            <w:tcW w:w="431" w:type="pct"/>
          </w:tcPr>
          <w:p w14:paraId="02B50BEC">
            <w:pPr>
              <w:spacing w:line="400" w:lineRule="exact"/>
              <w:rPr>
                <w:sz w:val="18"/>
                <w:szCs w:val="18"/>
              </w:rPr>
            </w:pPr>
          </w:p>
        </w:tc>
        <w:tc>
          <w:tcPr>
            <w:tcW w:w="647" w:type="pct"/>
          </w:tcPr>
          <w:p w14:paraId="790F24A5">
            <w:pPr>
              <w:spacing w:line="400" w:lineRule="exact"/>
              <w:rPr>
                <w:sz w:val="18"/>
                <w:szCs w:val="18"/>
              </w:rPr>
            </w:pPr>
          </w:p>
        </w:tc>
        <w:tc>
          <w:tcPr>
            <w:tcW w:w="624" w:type="pct"/>
          </w:tcPr>
          <w:p w14:paraId="6AEEC680">
            <w:pPr>
              <w:spacing w:line="400" w:lineRule="exact"/>
              <w:rPr>
                <w:sz w:val="18"/>
                <w:szCs w:val="18"/>
              </w:rPr>
            </w:pPr>
          </w:p>
        </w:tc>
      </w:tr>
      <w:tr w14:paraId="4D2A0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7F638221">
            <w:pPr>
              <w:spacing w:line="400" w:lineRule="exact"/>
              <w:rPr>
                <w:sz w:val="18"/>
                <w:szCs w:val="18"/>
              </w:rPr>
            </w:pPr>
          </w:p>
        </w:tc>
        <w:tc>
          <w:tcPr>
            <w:tcW w:w="664" w:type="pct"/>
          </w:tcPr>
          <w:p w14:paraId="04A1DAA1">
            <w:pPr>
              <w:spacing w:line="400" w:lineRule="exact"/>
              <w:rPr>
                <w:sz w:val="18"/>
                <w:szCs w:val="18"/>
              </w:rPr>
            </w:pPr>
          </w:p>
        </w:tc>
        <w:tc>
          <w:tcPr>
            <w:tcW w:w="896" w:type="pct"/>
          </w:tcPr>
          <w:p w14:paraId="7C093555">
            <w:pPr>
              <w:spacing w:line="400" w:lineRule="exact"/>
              <w:rPr>
                <w:sz w:val="18"/>
                <w:szCs w:val="18"/>
              </w:rPr>
            </w:pPr>
          </w:p>
        </w:tc>
        <w:tc>
          <w:tcPr>
            <w:tcW w:w="972" w:type="pct"/>
          </w:tcPr>
          <w:p w14:paraId="352B5D1B">
            <w:pPr>
              <w:spacing w:line="400" w:lineRule="exact"/>
              <w:rPr>
                <w:sz w:val="18"/>
                <w:szCs w:val="18"/>
              </w:rPr>
            </w:pPr>
          </w:p>
        </w:tc>
        <w:tc>
          <w:tcPr>
            <w:tcW w:w="431" w:type="pct"/>
          </w:tcPr>
          <w:p w14:paraId="49BD07EE">
            <w:pPr>
              <w:spacing w:line="400" w:lineRule="exact"/>
              <w:rPr>
                <w:sz w:val="18"/>
                <w:szCs w:val="18"/>
              </w:rPr>
            </w:pPr>
          </w:p>
        </w:tc>
        <w:tc>
          <w:tcPr>
            <w:tcW w:w="431" w:type="pct"/>
          </w:tcPr>
          <w:p w14:paraId="5115210A">
            <w:pPr>
              <w:spacing w:line="400" w:lineRule="exact"/>
              <w:rPr>
                <w:sz w:val="18"/>
                <w:szCs w:val="18"/>
              </w:rPr>
            </w:pPr>
          </w:p>
        </w:tc>
        <w:tc>
          <w:tcPr>
            <w:tcW w:w="647" w:type="pct"/>
          </w:tcPr>
          <w:p w14:paraId="219676E4">
            <w:pPr>
              <w:spacing w:line="400" w:lineRule="exact"/>
              <w:rPr>
                <w:sz w:val="18"/>
                <w:szCs w:val="18"/>
              </w:rPr>
            </w:pPr>
          </w:p>
        </w:tc>
        <w:tc>
          <w:tcPr>
            <w:tcW w:w="624" w:type="pct"/>
          </w:tcPr>
          <w:p w14:paraId="3EC75812">
            <w:pPr>
              <w:spacing w:line="400" w:lineRule="exact"/>
              <w:rPr>
                <w:sz w:val="18"/>
                <w:szCs w:val="18"/>
              </w:rPr>
            </w:pPr>
          </w:p>
        </w:tc>
      </w:tr>
      <w:tr w14:paraId="4ED58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5B7A76E6">
            <w:pPr>
              <w:spacing w:line="400" w:lineRule="exact"/>
              <w:rPr>
                <w:sz w:val="18"/>
                <w:szCs w:val="18"/>
              </w:rPr>
            </w:pPr>
          </w:p>
        </w:tc>
        <w:tc>
          <w:tcPr>
            <w:tcW w:w="664" w:type="pct"/>
          </w:tcPr>
          <w:p w14:paraId="3E0C6E5A">
            <w:pPr>
              <w:spacing w:line="400" w:lineRule="exact"/>
              <w:rPr>
                <w:sz w:val="18"/>
                <w:szCs w:val="18"/>
              </w:rPr>
            </w:pPr>
          </w:p>
        </w:tc>
        <w:tc>
          <w:tcPr>
            <w:tcW w:w="896" w:type="pct"/>
          </w:tcPr>
          <w:p w14:paraId="6BF0DDDA">
            <w:pPr>
              <w:spacing w:line="400" w:lineRule="exact"/>
              <w:rPr>
                <w:sz w:val="18"/>
                <w:szCs w:val="18"/>
              </w:rPr>
            </w:pPr>
          </w:p>
        </w:tc>
        <w:tc>
          <w:tcPr>
            <w:tcW w:w="972" w:type="pct"/>
          </w:tcPr>
          <w:p w14:paraId="58FB7A50">
            <w:pPr>
              <w:spacing w:line="400" w:lineRule="exact"/>
              <w:rPr>
                <w:sz w:val="18"/>
                <w:szCs w:val="18"/>
              </w:rPr>
            </w:pPr>
          </w:p>
        </w:tc>
        <w:tc>
          <w:tcPr>
            <w:tcW w:w="431" w:type="pct"/>
          </w:tcPr>
          <w:p w14:paraId="46829D34">
            <w:pPr>
              <w:spacing w:line="400" w:lineRule="exact"/>
              <w:rPr>
                <w:sz w:val="18"/>
                <w:szCs w:val="18"/>
              </w:rPr>
            </w:pPr>
          </w:p>
        </w:tc>
        <w:tc>
          <w:tcPr>
            <w:tcW w:w="431" w:type="pct"/>
          </w:tcPr>
          <w:p w14:paraId="7F3B782B">
            <w:pPr>
              <w:spacing w:line="400" w:lineRule="exact"/>
              <w:rPr>
                <w:sz w:val="18"/>
                <w:szCs w:val="18"/>
              </w:rPr>
            </w:pPr>
          </w:p>
        </w:tc>
        <w:tc>
          <w:tcPr>
            <w:tcW w:w="647" w:type="pct"/>
          </w:tcPr>
          <w:p w14:paraId="7F4B9CFF">
            <w:pPr>
              <w:spacing w:line="400" w:lineRule="exact"/>
              <w:rPr>
                <w:sz w:val="18"/>
                <w:szCs w:val="18"/>
              </w:rPr>
            </w:pPr>
          </w:p>
        </w:tc>
        <w:tc>
          <w:tcPr>
            <w:tcW w:w="624" w:type="pct"/>
          </w:tcPr>
          <w:p w14:paraId="08A5354D">
            <w:pPr>
              <w:spacing w:line="400" w:lineRule="exact"/>
              <w:rPr>
                <w:sz w:val="18"/>
                <w:szCs w:val="18"/>
              </w:rPr>
            </w:pPr>
          </w:p>
        </w:tc>
      </w:tr>
      <w:tr w14:paraId="5DFEB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0E57B2E5">
            <w:pPr>
              <w:spacing w:line="400" w:lineRule="exact"/>
              <w:rPr>
                <w:sz w:val="18"/>
                <w:szCs w:val="18"/>
              </w:rPr>
            </w:pPr>
          </w:p>
        </w:tc>
        <w:tc>
          <w:tcPr>
            <w:tcW w:w="664" w:type="pct"/>
          </w:tcPr>
          <w:p w14:paraId="71841830">
            <w:pPr>
              <w:spacing w:line="400" w:lineRule="exact"/>
              <w:rPr>
                <w:sz w:val="18"/>
                <w:szCs w:val="18"/>
              </w:rPr>
            </w:pPr>
          </w:p>
        </w:tc>
        <w:tc>
          <w:tcPr>
            <w:tcW w:w="896" w:type="pct"/>
          </w:tcPr>
          <w:p w14:paraId="01B843F2">
            <w:pPr>
              <w:spacing w:line="400" w:lineRule="exact"/>
              <w:rPr>
                <w:sz w:val="18"/>
                <w:szCs w:val="18"/>
              </w:rPr>
            </w:pPr>
          </w:p>
        </w:tc>
        <w:tc>
          <w:tcPr>
            <w:tcW w:w="972" w:type="pct"/>
          </w:tcPr>
          <w:p w14:paraId="6FDC3FA1">
            <w:pPr>
              <w:spacing w:line="400" w:lineRule="exact"/>
              <w:rPr>
                <w:sz w:val="18"/>
                <w:szCs w:val="18"/>
              </w:rPr>
            </w:pPr>
          </w:p>
        </w:tc>
        <w:tc>
          <w:tcPr>
            <w:tcW w:w="431" w:type="pct"/>
          </w:tcPr>
          <w:p w14:paraId="5E6990B5">
            <w:pPr>
              <w:spacing w:line="400" w:lineRule="exact"/>
              <w:rPr>
                <w:sz w:val="18"/>
                <w:szCs w:val="18"/>
              </w:rPr>
            </w:pPr>
          </w:p>
        </w:tc>
        <w:tc>
          <w:tcPr>
            <w:tcW w:w="431" w:type="pct"/>
          </w:tcPr>
          <w:p w14:paraId="0C12A004">
            <w:pPr>
              <w:spacing w:line="400" w:lineRule="exact"/>
              <w:rPr>
                <w:sz w:val="18"/>
                <w:szCs w:val="18"/>
              </w:rPr>
            </w:pPr>
          </w:p>
        </w:tc>
        <w:tc>
          <w:tcPr>
            <w:tcW w:w="647" w:type="pct"/>
          </w:tcPr>
          <w:p w14:paraId="3B5125A6">
            <w:pPr>
              <w:spacing w:line="400" w:lineRule="exact"/>
              <w:rPr>
                <w:sz w:val="18"/>
                <w:szCs w:val="18"/>
              </w:rPr>
            </w:pPr>
          </w:p>
        </w:tc>
        <w:tc>
          <w:tcPr>
            <w:tcW w:w="624" w:type="pct"/>
          </w:tcPr>
          <w:p w14:paraId="20DFD50C">
            <w:pPr>
              <w:spacing w:line="400" w:lineRule="exact"/>
              <w:rPr>
                <w:sz w:val="18"/>
                <w:szCs w:val="18"/>
              </w:rPr>
            </w:pPr>
          </w:p>
        </w:tc>
      </w:tr>
      <w:tr w14:paraId="07E75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1EB2BACA">
            <w:pPr>
              <w:spacing w:line="400" w:lineRule="exact"/>
              <w:rPr>
                <w:sz w:val="18"/>
                <w:szCs w:val="18"/>
              </w:rPr>
            </w:pPr>
          </w:p>
        </w:tc>
        <w:tc>
          <w:tcPr>
            <w:tcW w:w="664" w:type="pct"/>
          </w:tcPr>
          <w:p w14:paraId="7303B9CC">
            <w:pPr>
              <w:spacing w:line="400" w:lineRule="exact"/>
              <w:rPr>
                <w:sz w:val="18"/>
                <w:szCs w:val="18"/>
              </w:rPr>
            </w:pPr>
          </w:p>
        </w:tc>
        <w:tc>
          <w:tcPr>
            <w:tcW w:w="896" w:type="pct"/>
          </w:tcPr>
          <w:p w14:paraId="0FD4B94F">
            <w:pPr>
              <w:spacing w:line="400" w:lineRule="exact"/>
              <w:rPr>
                <w:sz w:val="18"/>
                <w:szCs w:val="18"/>
              </w:rPr>
            </w:pPr>
          </w:p>
        </w:tc>
        <w:tc>
          <w:tcPr>
            <w:tcW w:w="972" w:type="pct"/>
          </w:tcPr>
          <w:p w14:paraId="11B552DB">
            <w:pPr>
              <w:spacing w:line="400" w:lineRule="exact"/>
              <w:rPr>
                <w:sz w:val="18"/>
                <w:szCs w:val="18"/>
              </w:rPr>
            </w:pPr>
          </w:p>
        </w:tc>
        <w:tc>
          <w:tcPr>
            <w:tcW w:w="431" w:type="pct"/>
          </w:tcPr>
          <w:p w14:paraId="0D129AA4">
            <w:pPr>
              <w:spacing w:line="400" w:lineRule="exact"/>
              <w:rPr>
                <w:sz w:val="18"/>
                <w:szCs w:val="18"/>
              </w:rPr>
            </w:pPr>
          </w:p>
        </w:tc>
        <w:tc>
          <w:tcPr>
            <w:tcW w:w="431" w:type="pct"/>
          </w:tcPr>
          <w:p w14:paraId="05C7D8C1">
            <w:pPr>
              <w:spacing w:line="400" w:lineRule="exact"/>
              <w:rPr>
                <w:sz w:val="18"/>
                <w:szCs w:val="18"/>
              </w:rPr>
            </w:pPr>
          </w:p>
        </w:tc>
        <w:tc>
          <w:tcPr>
            <w:tcW w:w="647" w:type="pct"/>
          </w:tcPr>
          <w:p w14:paraId="6C1BE4E5">
            <w:pPr>
              <w:spacing w:line="400" w:lineRule="exact"/>
              <w:rPr>
                <w:sz w:val="18"/>
                <w:szCs w:val="18"/>
              </w:rPr>
            </w:pPr>
          </w:p>
        </w:tc>
        <w:tc>
          <w:tcPr>
            <w:tcW w:w="624" w:type="pct"/>
          </w:tcPr>
          <w:p w14:paraId="0B41E542">
            <w:pPr>
              <w:spacing w:line="400" w:lineRule="exact"/>
              <w:rPr>
                <w:sz w:val="18"/>
                <w:szCs w:val="18"/>
              </w:rPr>
            </w:pPr>
          </w:p>
        </w:tc>
      </w:tr>
      <w:tr w14:paraId="3DFB4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63FD74A9">
            <w:pPr>
              <w:spacing w:line="400" w:lineRule="exact"/>
              <w:rPr>
                <w:sz w:val="18"/>
                <w:szCs w:val="18"/>
              </w:rPr>
            </w:pPr>
          </w:p>
        </w:tc>
        <w:tc>
          <w:tcPr>
            <w:tcW w:w="664" w:type="pct"/>
          </w:tcPr>
          <w:p w14:paraId="68668657">
            <w:pPr>
              <w:spacing w:line="400" w:lineRule="exact"/>
              <w:rPr>
                <w:sz w:val="18"/>
                <w:szCs w:val="18"/>
              </w:rPr>
            </w:pPr>
          </w:p>
        </w:tc>
        <w:tc>
          <w:tcPr>
            <w:tcW w:w="896" w:type="pct"/>
          </w:tcPr>
          <w:p w14:paraId="0263F20E">
            <w:pPr>
              <w:spacing w:line="400" w:lineRule="exact"/>
              <w:rPr>
                <w:sz w:val="18"/>
                <w:szCs w:val="18"/>
              </w:rPr>
            </w:pPr>
          </w:p>
        </w:tc>
        <w:tc>
          <w:tcPr>
            <w:tcW w:w="972" w:type="pct"/>
          </w:tcPr>
          <w:p w14:paraId="63CDD616">
            <w:pPr>
              <w:spacing w:line="400" w:lineRule="exact"/>
              <w:rPr>
                <w:sz w:val="18"/>
                <w:szCs w:val="18"/>
              </w:rPr>
            </w:pPr>
          </w:p>
        </w:tc>
        <w:tc>
          <w:tcPr>
            <w:tcW w:w="431" w:type="pct"/>
          </w:tcPr>
          <w:p w14:paraId="3A38E816">
            <w:pPr>
              <w:spacing w:line="400" w:lineRule="exact"/>
              <w:rPr>
                <w:sz w:val="18"/>
                <w:szCs w:val="18"/>
              </w:rPr>
            </w:pPr>
          </w:p>
        </w:tc>
        <w:tc>
          <w:tcPr>
            <w:tcW w:w="431" w:type="pct"/>
          </w:tcPr>
          <w:p w14:paraId="04F10C80">
            <w:pPr>
              <w:spacing w:line="400" w:lineRule="exact"/>
              <w:rPr>
                <w:sz w:val="18"/>
                <w:szCs w:val="18"/>
              </w:rPr>
            </w:pPr>
          </w:p>
        </w:tc>
        <w:tc>
          <w:tcPr>
            <w:tcW w:w="647" w:type="pct"/>
          </w:tcPr>
          <w:p w14:paraId="2C9E459F">
            <w:pPr>
              <w:spacing w:line="400" w:lineRule="exact"/>
              <w:rPr>
                <w:sz w:val="18"/>
                <w:szCs w:val="18"/>
              </w:rPr>
            </w:pPr>
          </w:p>
        </w:tc>
        <w:tc>
          <w:tcPr>
            <w:tcW w:w="624" w:type="pct"/>
          </w:tcPr>
          <w:p w14:paraId="6FF6DA94">
            <w:pPr>
              <w:spacing w:line="400" w:lineRule="exact"/>
              <w:rPr>
                <w:sz w:val="18"/>
                <w:szCs w:val="18"/>
              </w:rPr>
            </w:pPr>
          </w:p>
        </w:tc>
      </w:tr>
      <w:tr w14:paraId="614F6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3C1FDA1F">
            <w:pPr>
              <w:spacing w:line="400" w:lineRule="exact"/>
              <w:rPr>
                <w:sz w:val="18"/>
                <w:szCs w:val="18"/>
              </w:rPr>
            </w:pPr>
          </w:p>
        </w:tc>
        <w:tc>
          <w:tcPr>
            <w:tcW w:w="664" w:type="pct"/>
          </w:tcPr>
          <w:p w14:paraId="0DBB0A81">
            <w:pPr>
              <w:spacing w:line="400" w:lineRule="exact"/>
              <w:rPr>
                <w:sz w:val="18"/>
                <w:szCs w:val="18"/>
              </w:rPr>
            </w:pPr>
          </w:p>
        </w:tc>
        <w:tc>
          <w:tcPr>
            <w:tcW w:w="896" w:type="pct"/>
          </w:tcPr>
          <w:p w14:paraId="510B49EC">
            <w:pPr>
              <w:spacing w:line="400" w:lineRule="exact"/>
              <w:rPr>
                <w:sz w:val="18"/>
                <w:szCs w:val="18"/>
              </w:rPr>
            </w:pPr>
          </w:p>
        </w:tc>
        <w:tc>
          <w:tcPr>
            <w:tcW w:w="972" w:type="pct"/>
          </w:tcPr>
          <w:p w14:paraId="782E932F">
            <w:pPr>
              <w:spacing w:line="400" w:lineRule="exact"/>
              <w:rPr>
                <w:sz w:val="18"/>
                <w:szCs w:val="18"/>
              </w:rPr>
            </w:pPr>
          </w:p>
        </w:tc>
        <w:tc>
          <w:tcPr>
            <w:tcW w:w="431" w:type="pct"/>
          </w:tcPr>
          <w:p w14:paraId="5C8BAF73">
            <w:pPr>
              <w:spacing w:line="400" w:lineRule="exact"/>
              <w:rPr>
                <w:sz w:val="18"/>
                <w:szCs w:val="18"/>
              </w:rPr>
            </w:pPr>
          </w:p>
        </w:tc>
        <w:tc>
          <w:tcPr>
            <w:tcW w:w="431" w:type="pct"/>
          </w:tcPr>
          <w:p w14:paraId="54662009">
            <w:pPr>
              <w:spacing w:line="400" w:lineRule="exact"/>
              <w:rPr>
                <w:sz w:val="18"/>
                <w:szCs w:val="18"/>
              </w:rPr>
            </w:pPr>
          </w:p>
        </w:tc>
        <w:tc>
          <w:tcPr>
            <w:tcW w:w="647" w:type="pct"/>
          </w:tcPr>
          <w:p w14:paraId="2F9B5586">
            <w:pPr>
              <w:spacing w:line="400" w:lineRule="exact"/>
              <w:rPr>
                <w:sz w:val="18"/>
                <w:szCs w:val="18"/>
              </w:rPr>
            </w:pPr>
          </w:p>
        </w:tc>
        <w:tc>
          <w:tcPr>
            <w:tcW w:w="624" w:type="pct"/>
          </w:tcPr>
          <w:p w14:paraId="3C551481">
            <w:pPr>
              <w:spacing w:line="400" w:lineRule="exact"/>
              <w:rPr>
                <w:sz w:val="18"/>
                <w:szCs w:val="18"/>
              </w:rPr>
            </w:pPr>
          </w:p>
        </w:tc>
      </w:tr>
      <w:tr w14:paraId="7F977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1D10956E">
            <w:pPr>
              <w:spacing w:line="400" w:lineRule="exact"/>
              <w:rPr>
                <w:sz w:val="18"/>
                <w:szCs w:val="18"/>
              </w:rPr>
            </w:pPr>
          </w:p>
        </w:tc>
        <w:tc>
          <w:tcPr>
            <w:tcW w:w="664" w:type="pct"/>
          </w:tcPr>
          <w:p w14:paraId="106A31FE">
            <w:pPr>
              <w:spacing w:line="400" w:lineRule="exact"/>
              <w:rPr>
                <w:sz w:val="18"/>
                <w:szCs w:val="18"/>
              </w:rPr>
            </w:pPr>
          </w:p>
        </w:tc>
        <w:tc>
          <w:tcPr>
            <w:tcW w:w="896" w:type="pct"/>
          </w:tcPr>
          <w:p w14:paraId="6680AA13">
            <w:pPr>
              <w:spacing w:line="400" w:lineRule="exact"/>
              <w:rPr>
                <w:sz w:val="18"/>
                <w:szCs w:val="18"/>
              </w:rPr>
            </w:pPr>
          </w:p>
        </w:tc>
        <w:tc>
          <w:tcPr>
            <w:tcW w:w="972" w:type="pct"/>
          </w:tcPr>
          <w:p w14:paraId="11ED3C6F">
            <w:pPr>
              <w:spacing w:line="400" w:lineRule="exact"/>
              <w:rPr>
                <w:sz w:val="18"/>
                <w:szCs w:val="18"/>
              </w:rPr>
            </w:pPr>
          </w:p>
        </w:tc>
        <w:tc>
          <w:tcPr>
            <w:tcW w:w="431" w:type="pct"/>
          </w:tcPr>
          <w:p w14:paraId="3DC3A087">
            <w:pPr>
              <w:spacing w:line="400" w:lineRule="exact"/>
              <w:rPr>
                <w:sz w:val="18"/>
                <w:szCs w:val="18"/>
              </w:rPr>
            </w:pPr>
          </w:p>
        </w:tc>
        <w:tc>
          <w:tcPr>
            <w:tcW w:w="431" w:type="pct"/>
          </w:tcPr>
          <w:p w14:paraId="19C972D2">
            <w:pPr>
              <w:spacing w:line="400" w:lineRule="exact"/>
              <w:rPr>
                <w:sz w:val="18"/>
                <w:szCs w:val="18"/>
              </w:rPr>
            </w:pPr>
          </w:p>
        </w:tc>
        <w:tc>
          <w:tcPr>
            <w:tcW w:w="647" w:type="pct"/>
          </w:tcPr>
          <w:p w14:paraId="5FCD6CF2">
            <w:pPr>
              <w:spacing w:line="400" w:lineRule="exact"/>
              <w:rPr>
                <w:sz w:val="18"/>
                <w:szCs w:val="18"/>
              </w:rPr>
            </w:pPr>
          </w:p>
        </w:tc>
        <w:tc>
          <w:tcPr>
            <w:tcW w:w="624" w:type="pct"/>
          </w:tcPr>
          <w:p w14:paraId="655EAF73">
            <w:pPr>
              <w:spacing w:line="400" w:lineRule="exact"/>
              <w:rPr>
                <w:sz w:val="18"/>
                <w:szCs w:val="18"/>
              </w:rPr>
            </w:pPr>
          </w:p>
        </w:tc>
      </w:tr>
      <w:tr w14:paraId="33C58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35AD4E57">
            <w:pPr>
              <w:spacing w:line="400" w:lineRule="exact"/>
              <w:rPr>
                <w:sz w:val="18"/>
                <w:szCs w:val="18"/>
              </w:rPr>
            </w:pPr>
          </w:p>
        </w:tc>
        <w:tc>
          <w:tcPr>
            <w:tcW w:w="664" w:type="pct"/>
          </w:tcPr>
          <w:p w14:paraId="09960C4C">
            <w:pPr>
              <w:spacing w:line="400" w:lineRule="exact"/>
              <w:rPr>
                <w:sz w:val="18"/>
                <w:szCs w:val="18"/>
              </w:rPr>
            </w:pPr>
          </w:p>
        </w:tc>
        <w:tc>
          <w:tcPr>
            <w:tcW w:w="896" w:type="pct"/>
          </w:tcPr>
          <w:p w14:paraId="6013CA2F">
            <w:pPr>
              <w:spacing w:line="400" w:lineRule="exact"/>
              <w:rPr>
                <w:sz w:val="18"/>
                <w:szCs w:val="18"/>
              </w:rPr>
            </w:pPr>
          </w:p>
        </w:tc>
        <w:tc>
          <w:tcPr>
            <w:tcW w:w="972" w:type="pct"/>
          </w:tcPr>
          <w:p w14:paraId="500E2060">
            <w:pPr>
              <w:spacing w:line="400" w:lineRule="exact"/>
              <w:rPr>
                <w:sz w:val="18"/>
                <w:szCs w:val="18"/>
              </w:rPr>
            </w:pPr>
          </w:p>
        </w:tc>
        <w:tc>
          <w:tcPr>
            <w:tcW w:w="431" w:type="pct"/>
          </w:tcPr>
          <w:p w14:paraId="7A916FA3">
            <w:pPr>
              <w:spacing w:line="400" w:lineRule="exact"/>
              <w:rPr>
                <w:sz w:val="18"/>
                <w:szCs w:val="18"/>
              </w:rPr>
            </w:pPr>
          </w:p>
        </w:tc>
        <w:tc>
          <w:tcPr>
            <w:tcW w:w="431" w:type="pct"/>
          </w:tcPr>
          <w:p w14:paraId="3E64B64C">
            <w:pPr>
              <w:spacing w:line="400" w:lineRule="exact"/>
              <w:rPr>
                <w:sz w:val="18"/>
                <w:szCs w:val="18"/>
              </w:rPr>
            </w:pPr>
          </w:p>
        </w:tc>
        <w:tc>
          <w:tcPr>
            <w:tcW w:w="647" w:type="pct"/>
          </w:tcPr>
          <w:p w14:paraId="57D65371">
            <w:pPr>
              <w:spacing w:line="400" w:lineRule="exact"/>
              <w:rPr>
                <w:sz w:val="18"/>
                <w:szCs w:val="18"/>
              </w:rPr>
            </w:pPr>
          </w:p>
        </w:tc>
        <w:tc>
          <w:tcPr>
            <w:tcW w:w="624" w:type="pct"/>
          </w:tcPr>
          <w:p w14:paraId="181225F2">
            <w:pPr>
              <w:spacing w:line="400" w:lineRule="exact"/>
              <w:rPr>
                <w:sz w:val="18"/>
                <w:szCs w:val="18"/>
              </w:rPr>
            </w:pPr>
          </w:p>
        </w:tc>
      </w:tr>
      <w:tr w14:paraId="6DC81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33A5AE9D">
            <w:pPr>
              <w:spacing w:line="400" w:lineRule="exact"/>
              <w:rPr>
                <w:sz w:val="18"/>
                <w:szCs w:val="18"/>
              </w:rPr>
            </w:pPr>
          </w:p>
        </w:tc>
        <w:tc>
          <w:tcPr>
            <w:tcW w:w="664" w:type="pct"/>
          </w:tcPr>
          <w:p w14:paraId="67A24109">
            <w:pPr>
              <w:spacing w:line="400" w:lineRule="exact"/>
              <w:rPr>
                <w:sz w:val="18"/>
                <w:szCs w:val="18"/>
              </w:rPr>
            </w:pPr>
          </w:p>
        </w:tc>
        <w:tc>
          <w:tcPr>
            <w:tcW w:w="896" w:type="pct"/>
          </w:tcPr>
          <w:p w14:paraId="7D3A312F">
            <w:pPr>
              <w:spacing w:line="400" w:lineRule="exact"/>
              <w:rPr>
                <w:sz w:val="18"/>
                <w:szCs w:val="18"/>
              </w:rPr>
            </w:pPr>
          </w:p>
        </w:tc>
        <w:tc>
          <w:tcPr>
            <w:tcW w:w="972" w:type="pct"/>
          </w:tcPr>
          <w:p w14:paraId="6AA38A5B">
            <w:pPr>
              <w:spacing w:line="400" w:lineRule="exact"/>
              <w:rPr>
                <w:sz w:val="18"/>
                <w:szCs w:val="18"/>
              </w:rPr>
            </w:pPr>
          </w:p>
        </w:tc>
        <w:tc>
          <w:tcPr>
            <w:tcW w:w="431" w:type="pct"/>
          </w:tcPr>
          <w:p w14:paraId="0841F350">
            <w:pPr>
              <w:spacing w:line="400" w:lineRule="exact"/>
              <w:rPr>
                <w:sz w:val="18"/>
                <w:szCs w:val="18"/>
              </w:rPr>
            </w:pPr>
          </w:p>
        </w:tc>
        <w:tc>
          <w:tcPr>
            <w:tcW w:w="431" w:type="pct"/>
          </w:tcPr>
          <w:p w14:paraId="26C89B37">
            <w:pPr>
              <w:spacing w:line="400" w:lineRule="exact"/>
              <w:rPr>
                <w:sz w:val="18"/>
                <w:szCs w:val="18"/>
              </w:rPr>
            </w:pPr>
          </w:p>
        </w:tc>
        <w:tc>
          <w:tcPr>
            <w:tcW w:w="647" w:type="pct"/>
          </w:tcPr>
          <w:p w14:paraId="06B166A6">
            <w:pPr>
              <w:spacing w:line="400" w:lineRule="exact"/>
              <w:rPr>
                <w:sz w:val="18"/>
                <w:szCs w:val="18"/>
              </w:rPr>
            </w:pPr>
          </w:p>
        </w:tc>
        <w:tc>
          <w:tcPr>
            <w:tcW w:w="624" w:type="pct"/>
          </w:tcPr>
          <w:p w14:paraId="59AB714F">
            <w:pPr>
              <w:spacing w:line="400" w:lineRule="exact"/>
              <w:rPr>
                <w:sz w:val="18"/>
                <w:szCs w:val="18"/>
              </w:rPr>
            </w:pPr>
          </w:p>
        </w:tc>
      </w:tr>
      <w:tr w14:paraId="15F50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29C568EC">
            <w:pPr>
              <w:spacing w:line="400" w:lineRule="exact"/>
              <w:rPr>
                <w:sz w:val="18"/>
                <w:szCs w:val="18"/>
              </w:rPr>
            </w:pPr>
          </w:p>
        </w:tc>
        <w:tc>
          <w:tcPr>
            <w:tcW w:w="664" w:type="pct"/>
          </w:tcPr>
          <w:p w14:paraId="0F9B994F">
            <w:pPr>
              <w:spacing w:line="400" w:lineRule="exact"/>
              <w:rPr>
                <w:sz w:val="18"/>
                <w:szCs w:val="18"/>
              </w:rPr>
            </w:pPr>
          </w:p>
        </w:tc>
        <w:tc>
          <w:tcPr>
            <w:tcW w:w="896" w:type="pct"/>
          </w:tcPr>
          <w:p w14:paraId="599F5E95">
            <w:pPr>
              <w:spacing w:line="400" w:lineRule="exact"/>
              <w:rPr>
                <w:sz w:val="18"/>
                <w:szCs w:val="18"/>
              </w:rPr>
            </w:pPr>
          </w:p>
        </w:tc>
        <w:tc>
          <w:tcPr>
            <w:tcW w:w="972" w:type="pct"/>
          </w:tcPr>
          <w:p w14:paraId="65B9C5B0">
            <w:pPr>
              <w:spacing w:line="400" w:lineRule="exact"/>
              <w:rPr>
                <w:sz w:val="18"/>
                <w:szCs w:val="18"/>
              </w:rPr>
            </w:pPr>
          </w:p>
        </w:tc>
        <w:tc>
          <w:tcPr>
            <w:tcW w:w="431" w:type="pct"/>
          </w:tcPr>
          <w:p w14:paraId="7B5CCC0B">
            <w:pPr>
              <w:spacing w:line="400" w:lineRule="exact"/>
              <w:rPr>
                <w:sz w:val="18"/>
                <w:szCs w:val="18"/>
              </w:rPr>
            </w:pPr>
          </w:p>
        </w:tc>
        <w:tc>
          <w:tcPr>
            <w:tcW w:w="431" w:type="pct"/>
          </w:tcPr>
          <w:p w14:paraId="5A56B947">
            <w:pPr>
              <w:spacing w:line="400" w:lineRule="exact"/>
              <w:rPr>
                <w:sz w:val="18"/>
                <w:szCs w:val="18"/>
              </w:rPr>
            </w:pPr>
          </w:p>
        </w:tc>
        <w:tc>
          <w:tcPr>
            <w:tcW w:w="647" w:type="pct"/>
          </w:tcPr>
          <w:p w14:paraId="0B39E24B">
            <w:pPr>
              <w:spacing w:line="400" w:lineRule="exact"/>
              <w:rPr>
                <w:sz w:val="18"/>
                <w:szCs w:val="18"/>
              </w:rPr>
            </w:pPr>
          </w:p>
        </w:tc>
        <w:tc>
          <w:tcPr>
            <w:tcW w:w="624" w:type="pct"/>
          </w:tcPr>
          <w:p w14:paraId="6077C666">
            <w:pPr>
              <w:spacing w:line="400" w:lineRule="exact"/>
              <w:rPr>
                <w:sz w:val="18"/>
                <w:szCs w:val="18"/>
              </w:rPr>
            </w:pPr>
          </w:p>
        </w:tc>
      </w:tr>
      <w:tr w14:paraId="0E72E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4CF61DFD">
            <w:pPr>
              <w:spacing w:line="400" w:lineRule="exact"/>
              <w:rPr>
                <w:sz w:val="18"/>
                <w:szCs w:val="18"/>
              </w:rPr>
            </w:pPr>
          </w:p>
        </w:tc>
        <w:tc>
          <w:tcPr>
            <w:tcW w:w="664" w:type="pct"/>
          </w:tcPr>
          <w:p w14:paraId="296D1608">
            <w:pPr>
              <w:spacing w:line="400" w:lineRule="exact"/>
              <w:rPr>
                <w:sz w:val="18"/>
                <w:szCs w:val="18"/>
              </w:rPr>
            </w:pPr>
          </w:p>
        </w:tc>
        <w:tc>
          <w:tcPr>
            <w:tcW w:w="896" w:type="pct"/>
          </w:tcPr>
          <w:p w14:paraId="42624170">
            <w:pPr>
              <w:spacing w:line="400" w:lineRule="exact"/>
              <w:rPr>
                <w:sz w:val="18"/>
                <w:szCs w:val="18"/>
              </w:rPr>
            </w:pPr>
          </w:p>
        </w:tc>
        <w:tc>
          <w:tcPr>
            <w:tcW w:w="972" w:type="pct"/>
          </w:tcPr>
          <w:p w14:paraId="39F2B29F">
            <w:pPr>
              <w:spacing w:line="400" w:lineRule="exact"/>
              <w:rPr>
                <w:sz w:val="18"/>
                <w:szCs w:val="18"/>
              </w:rPr>
            </w:pPr>
          </w:p>
        </w:tc>
        <w:tc>
          <w:tcPr>
            <w:tcW w:w="431" w:type="pct"/>
          </w:tcPr>
          <w:p w14:paraId="1B62A8C0">
            <w:pPr>
              <w:spacing w:line="400" w:lineRule="exact"/>
              <w:rPr>
                <w:sz w:val="18"/>
                <w:szCs w:val="18"/>
              </w:rPr>
            </w:pPr>
          </w:p>
        </w:tc>
        <w:tc>
          <w:tcPr>
            <w:tcW w:w="431" w:type="pct"/>
          </w:tcPr>
          <w:p w14:paraId="3835077F">
            <w:pPr>
              <w:spacing w:line="400" w:lineRule="exact"/>
              <w:rPr>
                <w:sz w:val="18"/>
                <w:szCs w:val="18"/>
              </w:rPr>
            </w:pPr>
          </w:p>
        </w:tc>
        <w:tc>
          <w:tcPr>
            <w:tcW w:w="647" w:type="pct"/>
          </w:tcPr>
          <w:p w14:paraId="4641A5C0">
            <w:pPr>
              <w:spacing w:line="400" w:lineRule="exact"/>
              <w:rPr>
                <w:sz w:val="18"/>
                <w:szCs w:val="18"/>
              </w:rPr>
            </w:pPr>
          </w:p>
        </w:tc>
        <w:tc>
          <w:tcPr>
            <w:tcW w:w="624" w:type="pct"/>
          </w:tcPr>
          <w:p w14:paraId="472D5CA5">
            <w:pPr>
              <w:spacing w:line="400" w:lineRule="exact"/>
              <w:rPr>
                <w:sz w:val="18"/>
                <w:szCs w:val="18"/>
              </w:rPr>
            </w:pPr>
          </w:p>
        </w:tc>
      </w:tr>
      <w:tr w14:paraId="4F2E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4518E539">
            <w:pPr>
              <w:spacing w:line="400" w:lineRule="exact"/>
              <w:rPr>
                <w:sz w:val="18"/>
                <w:szCs w:val="18"/>
              </w:rPr>
            </w:pPr>
          </w:p>
        </w:tc>
        <w:tc>
          <w:tcPr>
            <w:tcW w:w="664" w:type="pct"/>
          </w:tcPr>
          <w:p w14:paraId="7F9E0860">
            <w:pPr>
              <w:spacing w:line="400" w:lineRule="exact"/>
              <w:rPr>
                <w:sz w:val="18"/>
                <w:szCs w:val="18"/>
              </w:rPr>
            </w:pPr>
          </w:p>
        </w:tc>
        <w:tc>
          <w:tcPr>
            <w:tcW w:w="896" w:type="pct"/>
          </w:tcPr>
          <w:p w14:paraId="759CD059">
            <w:pPr>
              <w:spacing w:line="400" w:lineRule="exact"/>
              <w:rPr>
                <w:sz w:val="18"/>
                <w:szCs w:val="18"/>
              </w:rPr>
            </w:pPr>
          </w:p>
        </w:tc>
        <w:tc>
          <w:tcPr>
            <w:tcW w:w="972" w:type="pct"/>
          </w:tcPr>
          <w:p w14:paraId="364AC5DD">
            <w:pPr>
              <w:spacing w:line="400" w:lineRule="exact"/>
              <w:rPr>
                <w:sz w:val="18"/>
                <w:szCs w:val="18"/>
              </w:rPr>
            </w:pPr>
          </w:p>
        </w:tc>
        <w:tc>
          <w:tcPr>
            <w:tcW w:w="431" w:type="pct"/>
          </w:tcPr>
          <w:p w14:paraId="5600D3BB">
            <w:pPr>
              <w:spacing w:line="400" w:lineRule="exact"/>
              <w:rPr>
                <w:sz w:val="18"/>
                <w:szCs w:val="18"/>
              </w:rPr>
            </w:pPr>
          </w:p>
        </w:tc>
        <w:tc>
          <w:tcPr>
            <w:tcW w:w="431" w:type="pct"/>
          </w:tcPr>
          <w:p w14:paraId="284C3061">
            <w:pPr>
              <w:spacing w:line="400" w:lineRule="exact"/>
              <w:rPr>
                <w:sz w:val="18"/>
                <w:szCs w:val="18"/>
              </w:rPr>
            </w:pPr>
          </w:p>
        </w:tc>
        <w:tc>
          <w:tcPr>
            <w:tcW w:w="647" w:type="pct"/>
          </w:tcPr>
          <w:p w14:paraId="285EF273">
            <w:pPr>
              <w:spacing w:line="400" w:lineRule="exact"/>
              <w:rPr>
                <w:sz w:val="18"/>
                <w:szCs w:val="18"/>
              </w:rPr>
            </w:pPr>
          </w:p>
        </w:tc>
        <w:tc>
          <w:tcPr>
            <w:tcW w:w="624" w:type="pct"/>
          </w:tcPr>
          <w:p w14:paraId="3E10E848">
            <w:pPr>
              <w:spacing w:line="400" w:lineRule="exact"/>
              <w:rPr>
                <w:sz w:val="18"/>
                <w:szCs w:val="18"/>
              </w:rPr>
            </w:pPr>
          </w:p>
        </w:tc>
      </w:tr>
      <w:tr w14:paraId="6F987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5F71BA37">
            <w:pPr>
              <w:spacing w:line="400" w:lineRule="exact"/>
              <w:rPr>
                <w:sz w:val="18"/>
                <w:szCs w:val="18"/>
              </w:rPr>
            </w:pPr>
          </w:p>
        </w:tc>
        <w:tc>
          <w:tcPr>
            <w:tcW w:w="664" w:type="pct"/>
          </w:tcPr>
          <w:p w14:paraId="18F8CF5D">
            <w:pPr>
              <w:spacing w:line="400" w:lineRule="exact"/>
              <w:rPr>
                <w:sz w:val="18"/>
                <w:szCs w:val="18"/>
              </w:rPr>
            </w:pPr>
          </w:p>
        </w:tc>
        <w:tc>
          <w:tcPr>
            <w:tcW w:w="896" w:type="pct"/>
          </w:tcPr>
          <w:p w14:paraId="6056989D">
            <w:pPr>
              <w:spacing w:line="400" w:lineRule="exact"/>
              <w:rPr>
                <w:sz w:val="18"/>
                <w:szCs w:val="18"/>
              </w:rPr>
            </w:pPr>
          </w:p>
        </w:tc>
        <w:tc>
          <w:tcPr>
            <w:tcW w:w="972" w:type="pct"/>
          </w:tcPr>
          <w:p w14:paraId="594BB900">
            <w:pPr>
              <w:spacing w:line="400" w:lineRule="exact"/>
              <w:rPr>
                <w:sz w:val="18"/>
                <w:szCs w:val="18"/>
              </w:rPr>
            </w:pPr>
          </w:p>
        </w:tc>
        <w:tc>
          <w:tcPr>
            <w:tcW w:w="431" w:type="pct"/>
          </w:tcPr>
          <w:p w14:paraId="2C666032">
            <w:pPr>
              <w:spacing w:line="400" w:lineRule="exact"/>
              <w:rPr>
                <w:sz w:val="18"/>
                <w:szCs w:val="18"/>
              </w:rPr>
            </w:pPr>
          </w:p>
        </w:tc>
        <w:tc>
          <w:tcPr>
            <w:tcW w:w="431" w:type="pct"/>
          </w:tcPr>
          <w:p w14:paraId="66CEEEA8">
            <w:pPr>
              <w:spacing w:line="400" w:lineRule="exact"/>
              <w:rPr>
                <w:sz w:val="18"/>
                <w:szCs w:val="18"/>
              </w:rPr>
            </w:pPr>
          </w:p>
        </w:tc>
        <w:tc>
          <w:tcPr>
            <w:tcW w:w="647" w:type="pct"/>
          </w:tcPr>
          <w:p w14:paraId="3D86827F">
            <w:pPr>
              <w:spacing w:line="400" w:lineRule="exact"/>
              <w:rPr>
                <w:sz w:val="18"/>
                <w:szCs w:val="18"/>
              </w:rPr>
            </w:pPr>
          </w:p>
        </w:tc>
        <w:tc>
          <w:tcPr>
            <w:tcW w:w="624" w:type="pct"/>
          </w:tcPr>
          <w:p w14:paraId="3C92EA8A">
            <w:pPr>
              <w:spacing w:line="400" w:lineRule="exact"/>
              <w:rPr>
                <w:sz w:val="18"/>
                <w:szCs w:val="18"/>
              </w:rPr>
            </w:pPr>
          </w:p>
        </w:tc>
      </w:tr>
      <w:tr w14:paraId="3E735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6A37144A">
            <w:pPr>
              <w:spacing w:line="400" w:lineRule="exact"/>
              <w:rPr>
                <w:sz w:val="18"/>
                <w:szCs w:val="18"/>
              </w:rPr>
            </w:pPr>
          </w:p>
        </w:tc>
        <w:tc>
          <w:tcPr>
            <w:tcW w:w="664" w:type="pct"/>
          </w:tcPr>
          <w:p w14:paraId="09A1D78B">
            <w:pPr>
              <w:spacing w:line="400" w:lineRule="exact"/>
              <w:rPr>
                <w:sz w:val="18"/>
                <w:szCs w:val="18"/>
              </w:rPr>
            </w:pPr>
          </w:p>
        </w:tc>
        <w:tc>
          <w:tcPr>
            <w:tcW w:w="896" w:type="pct"/>
          </w:tcPr>
          <w:p w14:paraId="75E95001">
            <w:pPr>
              <w:spacing w:line="400" w:lineRule="exact"/>
              <w:rPr>
                <w:sz w:val="18"/>
                <w:szCs w:val="18"/>
              </w:rPr>
            </w:pPr>
          </w:p>
        </w:tc>
        <w:tc>
          <w:tcPr>
            <w:tcW w:w="972" w:type="pct"/>
          </w:tcPr>
          <w:p w14:paraId="16B7A8E6">
            <w:pPr>
              <w:spacing w:line="400" w:lineRule="exact"/>
              <w:rPr>
                <w:sz w:val="18"/>
                <w:szCs w:val="18"/>
              </w:rPr>
            </w:pPr>
          </w:p>
        </w:tc>
        <w:tc>
          <w:tcPr>
            <w:tcW w:w="431" w:type="pct"/>
          </w:tcPr>
          <w:p w14:paraId="49C20665">
            <w:pPr>
              <w:spacing w:line="400" w:lineRule="exact"/>
              <w:rPr>
                <w:sz w:val="18"/>
                <w:szCs w:val="18"/>
              </w:rPr>
            </w:pPr>
          </w:p>
        </w:tc>
        <w:tc>
          <w:tcPr>
            <w:tcW w:w="431" w:type="pct"/>
          </w:tcPr>
          <w:p w14:paraId="1CB82F93">
            <w:pPr>
              <w:spacing w:line="400" w:lineRule="exact"/>
              <w:rPr>
                <w:sz w:val="18"/>
                <w:szCs w:val="18"/>
              </w:rPr>
            </w:pPr>
          </w:p>
        </w:tc>
        <w:tc>
          <w:tcPr>
            <w:tcW w:w="647" w:type="pct"/>
          </w:tcPr>
          <w:p w14:paraId="1F486455">
            <w:pPr>
              <w:spacing w:line="400" w:lineRule="exact"/>
              <w:rPr>
                <w:sz w:val="18"/>
                <w:szCs w:val="18"/>
              </w:rPr>
            </w:pPr>
          </w:p>
        </w:tc>
        <w:tc>
          <w:tcPr>
            <w:tcW w:w="624" w:type="pct"/>
          </w:tcPr>
          <w:p w14:paraId="53C427A7">
            <w:pPr>
              <w:spacing w:line="400" w:lineRule="exact"/>
              <w:rPr>
                <w:sz w:val="18"/>
                <w:szCs w:val="18"/>
              </w:rPr>
            </w:pPr>
          </w:p>
        </w:tc>
      </w:tr>
      <w:tr w14:paraId="60413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0B62B755">
            <w:pPr>
              <w:spacing w:line="400" w:lineRule="exact"/>
              <w:rPr>
                <w:sz w:val="18"/>
                <w:szCs w:val="18"/>
              </w:rPr>
            </w:pPr>
          </w:p>
        </w:tc>
        <w:tc>
          <w:tcPr>
            <w:tcW w:w="664" w:type="pct"/>
          </w:tcPr>
          <w:p w14:paraId="352A48CC">
            <w:pPr>
              <w:spacing w:line="400" w:lineRule="exact"/>
              <w:rPr>
                <w:sz w:val="18"/>
                <w:szCs w:val="18"/>
              </w:rPr>
            </w:pPr>
          </w:p>
        </w:tc>
        <w:tc>
          <w:tcPr>
            <w:tcW w:w="896" w:type="pct"/>
          </w:tcPr>
          <w:p w14:paraId="7DC9A4E9">
            <w:pPr>
              <w:spacing w:line="400" w:lineRule="exact"/>
              <w:rPr>
                <w:sz w:val="18"/>
                <w:szCs w:val="18"/>
              </w:rPr>
            </w:pPr>
          </w:p>
        </w:tc>
        <w:tc>
          <w:tcPr>
            <w:tcW w:w="972" w:type="pct"/>
          </w:tcPr>
          <w:p w14:paraId="75D1BEBE">
            <w:pPr>
              <w:spacing w:line="400" w:lineRule="exact"/>
              <w:rPr>
                <w:sz w:val="18"/>
                <w:szCs w:val="18"/>
              </w:rPr>
            </w:pPr>
          </w:p>
        </w:tc>
        <w:tc>
          <w:tcPr>
            <w:tcW w:w="431" w:type="pct"/>
          </w:tcPr>
          <w:p w14:paraId="2D53D306">
            <w:pPr>
              <w:spacing w:line="400" w:lineRule="exact"/>
              <w:rPr>
                <w:sz w:val="18"/>
                <w:szCs w:val="18"/>
              </w:rPr>
            </w:pPr>
          </w:p>
        </w:tc>
        <w:tc>
          <w:tcPr>
            <w:tcW w:w="431" w:type="pct"/>
          </w:tcPr>
          <w:p w14:paraId="043EFC5A">
            <w:pPr>
              <w:spacing w:line="400" w:lineRule="exact"/>
              <w:rPr>
                <w:sz w:val="18"/>
                <w:szCs w:val="18"/>
              </w:rPr>
            </w:pPr>
          </w:p>
        </w:tc>
        <w:tc>
          <w:tcPr>
            <w:tcW w:w="647" w:type="pct"/>
          </w:tcPr>
          <w:p w14:paraId="067AEF39">
            <w:pPr>
              <w:spacing w:line="400" w:lineRule="exact"/>
              <w:rPr>
                <w:sz w:val="18"/>
                <w:szCs w:val="18"/>
              </w:rPr>
            </w:pPr>
          </w:p>
        </w:tc>
        <w:tc>
          <w:tcPr>
            <w:tcW w:w="624" w:type="pct"/>
          </w:tcPr>
          <w:p w14:paraId="30731C8C">
            <w:pPr>
              <w:spacing w:line="400" w:lineRule="exact"/>
              <w:rPr>
                <w:sz w:val="18"/>
                <w:szCs w:val="18"/>
              </w:rPr>
            </w:pPr>
          </w:p>
        </w:tc>
      </w:tr>
      <w:tr w14:paraId="5E5C3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0D43E60D">
            <w:pPr>
              <w:spacing w:line="400" w:lineRule="exact"/>
              <w:rPr>
                <w:sz w:val="18"/>
                <w:szCs w:val="18"/>
              </w:rPr>
            </w:pPr>
          </w:p>
        </w:tc>
        <w:tc>
          <w:tcPr>
            <w:tcW w:w="664" w:type="pct"/>
          </w:tcPr>
          <w:p w14:paraId="7961DB6E">
            <w:pPr>
              <w:spacing w:line="400" w:lineRule="exact"/>
              <w:rPr>
                <w:sz w:val="18"/>
                <w:szCs w:val="18"/>
              </w:rPr>
            </w:pPr>
          </w:p>
        </w:tc>
        <w:tc>
          <w:tcPr>
            <w:tcW w:w="896" w:type="pct"/>
          </w:tcPr>
          <w:p w14:paraId="5D928B57">
            <w:pPr>
              <w:spacing w:line="400" w:lineRule="exact"/>
              <w:rPr>
                <w:sz w:val="18"/>
                <w:szCs w:val="18"/>
              </w:rPr>
            </w:pPr>
          </w:p>
        </w:tc>
        <w:tc>
          <w:tcPr>
            <w:tcW w:w="972" w:type="pct"/>
          </w:tcPr>
          <w:p w14:paraId="6E4E34C5">
            <w:pPr>
              <w:spacing w:line="400" w:lineRule="exact"/>
              <w:rPr>
                <w:sz w:val="18"/>
                <w:szCs w:val="18"/>
              </w:rPr>
            </w:pPr>
          </w:p>
        </w:tc>
        <w:tc>
          <w:tcPr>
            <w:tcW w:w="431" w:type="pct"/>
          </w:tcPr>
          <w:p w14:paraId="4F2262B8">
            <w:pPr>
              <w:spacing w:line="400" w:lineRule="exact"/>
              <w:rPr>
                <w:sz w:val="18"/>
                <w:szCs w:val="18"/>
              </w:rPr>
            </w:pPr>
          </w:p>
        </w:tc>
        <w:tc>
          <w:tcPr>
            <w:tcW w:w="431" w:type="pct"/>
          </w:tcPr>
          <w:p w14:paraId="09BF6470">
            <w:pPr>
              <w:spacing w:line="400" w:lineRule="exact"/>
              <w:rPr>
                <w:sz w:val="18"/>
                <w:szCs w:val="18"/>
              </w:rPr>
            </w:pPr>
          </w:p>
        </w:tc>
        <w:tc>
          <w:tcPr>
            <w:tcW w:w="647" w:type="pct"/>
          </w:tcPr>
          <w:p w14:paraId="43BEC11A">
            <w:pPr>
              <w:spacing w:line="400" w:lineRule="exact"/>
              <w:rPr>
                <w:sz w:val="18"/>
                <w:szCs w:val="18"/>
              </w:rPr>
            </w:pPr>
          </w:p>
        </w:tc>
        <w:tc>
          <w:tcPr>
            <w:tcW w:w="624" w:type="pct"/>
          </w:tcPr>
          <w:p w14:paraId="0F870197">
            <w:pPr>
              <w:spacing w:line="400" w:lineRule="exact"/>
              <w:rPr>
                <w:sz w:val="18"/>
                <w:szCs w:val="18"/>
              </w:rPr>
            </w:pPr>
          </w:p>
        </w:tc>
      </w:tr>
      <w:tr w14:paraId="4FB74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4769AC91">
            <w:pPr>
              <w:spacing w:line="400" w:lineRule="exact"/>
              <w:rPr>
                <w:sz w:val="18"/>
                <w:szCs w:val="18"/>
              </w:rPr>
            </w:pPr>
          </w:p>
        </w:tc>
        <w:tc>
          <w:tcPr>
            <w:tcW w:w="664" w:type="pct"/>
          </w:tcPr>
          <w:p w14:paraId="4763D667">
            <w:pPr>
              <w:spacing w:line="400" w:lineRule="exact"/>
              <w:rPr>
                <w:sz w:val="18"/>
                <w:szCs w:val="18"/>
              </w:rPr>
            </w:pPr>
          </w:p>
        </w:tc>
        <w:tc>
          <w:tcPr>
            <w:tcW w:w="896" w:type="pct"/>
          </w:tcPr>
          <w:p w14:paraId="196C9588">
            <w:pPr>
              <w:spacing w:line="400" w:lineRule="exact"/>
              <w:rPr>
                <w:sz w:val="18"/>
                <w:szCs w:val="18"/>
              </w:rPr>
            </w:pPr>
          </w:p>
        </w:tc>
        <w:tc>
          <w:tcPr>
            <w:tcW w:w="972" w:type="pct"/>
          </w:tcPr>
          <w:p w14:paraId="3367E37A">
            <w:pPr>
              <w:spacing w:line="400" w:lineRule="exact"/>
              <w:rPr>
                <w:sz w:val="18"/>
                <w:szCs w:val="18"/>
              </w:rPr>
            </w:pPr>
          </w:p>
        </w:tc>
        <w:tc>
          <w:tcPr>
            <w:tcW w:w="431" w:type="pct"/>
          </w:tcPr>
          <w:p w14:paraId="2670E806">
            <w:pPr>
              <w:spacing w:line="400" w:lineRule="exact"/>
              <w:rPr>
                <w:sz w:val="18"/>
                <w:szCs w:val="18"/>
              </w:rPr>
            </w:pPr>
          </w:p>
        </w:tc>
        <w:tc>
          <w:tcPr>
            <w:tcW w:w="431" w:type="pct"/>
          </w:tcPr>
          <w:p w14:paraId="55587B46">
            <w:pPr>
              <w:spacing w:line="400" w:lineRule="exact"/>
              <w:rPr>
                <w:sz w:val="18"/>
                <w:szCs w:val="18"/>
              </w:rPr>
            </w:pPr>
          </w:p>
        </w:tc>
        <w:tc>
          <w:tcPr>
            <w:tcW w:w="647" w:type="pct"/>
          </w:tcPr>
          <w:p w14:paraId="44486C71">
            <w:pPr>
              <w:spacing w:line="400" w:lineRule="exact"/>
              <w:rPr>
                <w:sz w:val="18"/>
                <w:szCs w:val="18"/>
              </w:rPr>
            </w:pPr>
          </w:p>
        </w:tc>
        <w:tc>
          <w:tcPr>
            <w:tcW w:w="624" w:type="pct"/>
          </w:tcPr>
          <w:p w14:paraId="4CED060D">
            <w:pPr>
              <w:spacing w:line="400" w:lineRule="exact"/>
              <w:rPr>
                <w:sz w:val="18"/>
                <w:szCs w:val="18"/>
              </w:rPr>
            </w:pPr>
          </w:p>
        </w:tc>
      </w:tr>
      <w:tr w14:paraId="4F69E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775F71E6">
            <w:pPr>
              <w:spacing w:line="400" w:lineRule="exact"/>
              <w:rPr>
                <w:sz w:val="18"/>
                <w:szCs w:val="18"/>
              </w:rPr>
            </w:pPr>
          </w:p>
        </w:tc>
        <w:tc>
          <w:tcPr>
            <w:tcW w:w="664" w:type="pct"/>
          </w:tcPr>
          <w:p w14:paraId="7835E84C">
            <w:pPr>
              <w:spacing w:line="400" w:lineRule="exact"/>
              <w:rPr>
                <w:sz w:val="18"/>
                <w:szCs w:val="18"/>
              </w:rPr>
            </w:pPr>
          </w:p>
        </w:tc>
        <w:tc>
          <w:tcPr>
            <w:tcW w:w="896" w:type="pct"/>
          </w:tcPr>
          <w:p w14:paraId="05FD1B26">
            <w:pPr>
              <w:spacing w:line="400" w:lineRule="exact"/>
              <w:rPr>
                <w:sz w:val="18"/>
                <w:szCs w:val="18"/>
              </w:rPr>
            </w:pPr>
          </w:p>
        </w:tc>
        <w:tc>
          <w:tcPr>
            <w:tcW w:w="972" w:type="pct"/>
          </w:tcPr>
          <w:p w14:paraId="23776B94">
            <w:pPr>
              <w:spacing w:line="400" w:lineRule="exact"/>
              <w:rPr>
                <w:sz w:val="18"/>
                <w:szCs w:val="18"/>
              </w:rPr>
            </w:pPr>
          </w:p>
        </w:tc>
        <w:tc>
          <w:tcPr>
            <w:tcW w:w="431" w:type="pct"/>
          </w:tcPr>
          <w:p w14:paraId="0D5C2056">
            <w:pPr>
              <w:spacing w:line="400" w:lineRule="exact"/>
              <w:rPr>
                <w:sz w:val="18"/>
                <w:szCs w:val="18"/>
              </w:rPr>
            </w:pPr>
          </w:p>
        </w:tc>
        <w:tc>
          <w:tcPr>
            <w:tcW w:w="431" w:type="pct"/>
          </w:tcPr>
          <w:p w14:paraId="63044FE4">
            <w:pPr>
              <w:spacing w:line="400" w:lineRule="exact"/>
              <w:rPr>
                <w:sz w:val="18"/>
                <w:szCs w:val="18"/>
              </w:rPr>
            </w:pPr>
          </w:p>
        </w:tc>
        <w:tc>
          <w:tcPr>
            <w:tcW w:w="647" w:type="pct"/>
          </w:tcPr>
          <w:p w14:paraId="58B24061">
            <w:pPr>
              <w:spacing w:line="400" w:lineRule="exact"/>
              <w:rPr>
                <w:sz w:val="18"/>
                <w:szCs w:val="18"/>
              </w:rPr>
            </w:pPr>
          </w:p>
        </w:tc>
        <w:tc>
          <w:tcPr>
            <w:tcW w:w="624" w:type="pct"/>
          </w:tcPr>
          <w:p w14:paraId="3A7E3278">
            <w:pPr>
              <w:spacing w:line="400" w:lineRule="exact"/>
              <w:rPr>
                <w:sz w:val="18"/>
                <w:szCs w:val="18"/>
              </w:rPr>
            </w:pPr>
          </w:p>
        </w:tc>
      </w:tr>
      <w:tr w14:paraId="345FF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0D874144">
            <w:pPr>
              <w:spacing w:line="400" w:lineRule="exact"/>
              <w:rPr>
                <w:sz w:val="18"/>
                <w:szCs w:val="18"/>
              </w:rPr>
            </w:pPr>
          </w:p>
        </w:tc>
        <w:tc>
          <w:tcPr>
            <w:tcW w:w="664" w:type="pct"/>
          </w:tcPr>
          <w:p w14:paraId="0CA9E7DA">
            <w:pPr>
              <w:spacing w:line="400" w:lineRule="exact"/>
              <w:rPr>
                <w:sz w:val="18"/>
                <w:szCs w:val="18"/>
              </w:rPr>
            </w:pPr>
          </w:p>
        </w:tc>
        <w:tc>
          <w:tcPr>
            <w:tcW w:w="896" w:type="pct"/>
          </w:tcPr>
          <w:p w14:paraId="00158670">
            <w:pPr>
              <w:spacing w:line="400" w:lineRule="exact"/>
              <w:rPr>
                <w:sz w:val="18"/>
                <w:szCs w:val="18"/>
              </w:rPr>
            </w:pPr>
          </w:p>
        </w:tc>
        <w:tc>
          <w:tcPr>
            <w:tcW w:w="972" w:type="pct"/>
          </w:tcPr>
          <w:p w14:paraId="465FE697">
            <w:pPr>
              <w:spacing w:line="400" w:lineRule="exact"/>
              <w:rPr>
                <w:sz w:val="18"/>
                <w:szCs w:val="18"/>
              </w:rPr>
            </w:pPr>
          </w:p>
        </w:tc>
        <w:tc>
          <w:tcPr>
            <w:tcW w:w="431" w:type="pct"/>
          </w:tcPr>
          <w:p w14:paraId="70C32A8F">
            <w:pPr>
              <w:spacing w:line="400" w:lineRule="exact"/>
              <w:rPr>
                <w:sz w:val="18"/>
                <w:szCs w:val="18"/>
              </w:rPr>
            </w:pPr>
          </w:p>
        </w:tc>
        <w:tc>
          <w:tcPr>
            <w:tcW w:w="431" w:type="pct"/>
          </w:tcPr>
          <w:p w14:paraId="1A4D5E61">
            <w:pPr>
              <w:spacing w:line="400" w:lineRule="exact"/>
              <w:rPr>
                <w:sz w:val="18"/>
                <w:szCs w:val="18"/>
              </w:rPr>
            </w:pPr>
          </w:p>
        </w:tc>
        <w:tc>
          <w:tcPr>
            <w:tcW w:w="647" w:type="pct"/>
          </w:tcPr>
          <w:p w14:paraId="7A582207">
            <w:pPr>
              <w:spacing w:line="400" w:lineRule="exact"/>
              <w:rPr>
                <w:sz w:val="18"/>
                <w:szCs w:val="18"/>
              </w:rPr>
            </w:pPr>
          </w:p>
        </w:tc>
        <w:tc>
          <w:tcPr>
            <w:tcW w:w="624" w:type="pct"/>
          </w:tcPr>
          <w:p w14:paraId="3C22DF38">
            <w:pPr>
              <w:spacing w:line="400" w:lineRule="exact"/>
              <w:rPr>
                <w:sz w:val="18"/>
                <w:szCs w:val="18"/>
              </w:rPr>
            </w:pPr>
          </w:p>
        </w:tc>
      </w:tr>
      <w:tr w14:paraId="264FC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071AF03B">
            <w:pPr>
              <w:spacing w:line="400" w:lineRule="exact"/>
              <w:rPr>
                <w:sz w:val="18"/>
                <w:szCs w:val="18"/>
              </w:rPr>
            </w:pPr>
          </w:p>
        </w:tc>
        <w:tc>
          <w:tcPr>
            <w:tcW w:w="664" w:type="pct"/>
          </w:tcPr>
          <w:p w14:paraId="7701D810">
            <w:pPr>
              <w:spacing w:line="400" w:lineRule="exact"/>
              <w:rPr>
                <w:sz w:val="18"/>
                <w:szCs w:val="18"/>
              </w:rPr>
            </w:pPr>
          </w:p>
        </w:tc>
        <w:tc>
          <w:tcPr>
            <w:tcW w:w="896" w:type="pct"/>
          </w:tcPr>
          <w:p w14:paraId="02AA30D4">
            <w:pPr>
              <w:spacing w:line="400" w:lineRule="exact"/>
              <w:rPr>
                <w:sz w:val="18"/>
                <w:szCs w:val="18"/>
              </w:rPr>
            </w:pPr>
          </w:p>
        </w:tc>
        <w:tc>
          <w:tcPr>
            <w:tcW w:w="972" w:type="pct"/>
          </w:tcPr>
          <w:p w14:paraId="68A34DDF">
            <w:pPr>
              <w:spacing w:line="400" w:lineRule="exact"/>
              <w:rPr>
                <w:sz w:val="18"/>
                <w:szCs w:val="18"/>
              </w:rPr>
            </w:pPr>
          </w:p>
        </w:tc>
        <w:tc>
          <w:tcPr>
            <w:tcW w:w="431" w:type="pct"/>
          </w:tcPr>
          <w:p w14:paraId="5C4F69DA">
            <w:pPr>
              <w:spacing w:line="400" w:lineRule="exact"/>
              <w:rPr>
                <w:sz w:val="18"/>
                <w:szCs w:val="18"/>
              </w:rPr>
            </w:pPr>
          </w:p>
        </w:tc>
        <w:tc>
          <w:tcPr>
            <w:tcW w:w="431" w:type="pct"/>
          </w:tcPr>
          <w:p w14:paraId="4E7D956C">
            <w:pPr>
              <w:spacing w:line="400" w:lineRule="exact"/>
              <w:rPr>
                <w:sz w:val="18"/>
                <w:szCs w:val="18"/>
              </w:rPr>
            </w:pPr>
          </w:p>
        </w:tc>
        <w:tc>
          <w:tcPr>
            <w:tcW w:w="647" w:type="pct"/>
          </w:tcPr>
          <w:p w14:paraId="1A905D69">
            <w:pPr>
              <w:spacing w:line="400" w:lineRule="exact"/>
              <w:rPr>
                <w:sz w:val="18"/>
                <w:szCs w:val="18"/>
              </w:rPr>
            </w:pPr>
          </w:p>
        </w:tc>
        <w:tc>
          <w:tcPr>
            <w:tcW w:w="624" w:type="pct"/>
          </w:tcPr>
          <w:p w14:paraId="250A22E4">
            <w:pPr>
              <w:spacing w:line="400" w:lineRule="exact"/>
              <w:rPr>
                <w:sz w:val="18"/>
                <w:szCs w:val="18"/>
              </w:rPr>
            </w:pPr>
          </w:p>
        </w:tc>
      </w:tr>
      <w:tr w14:paraId="18E3F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38FE4F85">
            <w:pPr>
              <w:spacing w:line="400" w:lineRule="exact"/>
              <w:rPr>
                <w:sz w:val="18"/>
                <w:szCs w:val="18"/>
              </w:rPr>
            </w:pPr>
          </w:p>
        </w:tc>
        <w:tc>
          <w:tcPr>
            <w:tcW w:w="664" w:type="pct"/>
          </w:tcPr>
          <w:p w14:paraId="556AC628">
            <w:pPr>
              <w:spacing w:line="400" w:lineRule="exact"/>
              <w:rPr>
                <w:sz w:val="18"/>
                <w:szCs w:val="18"/>
              </w:rPr>
            </w:pPr>
          </w:p>
        </w:tc>
        <w:tc>
          <w:tcPr>
            <w:tcW w:w="896" w:type="pct"/>
          </w:tcPr>
          <w:p w14:paraId="4DDD8507">
            <w:pPr>
              <w:spacing w:line="400" w:lineRule="exact"/>
              <w:rPr>
                <w:sz w:val="18"/>
                <w:szCs w:val="18"/>
              </w:rPr>
            </w:pPr>
          </w:p>
        </w:tc>
        <w:tc>
          <w:tcPr>
            <w:tcW w:w="972" w:type="pct"/>
          </w:tcPr>
          <w:p w14:paraId="5017CAB3">
            <w:pPr>
              <w:spacing w:line="400" w:lineRule="exact"/>
              <w:rPr>
                <w:sz w:val="18"/>
                <w:szCs w:val="18"/>
              </w:rPr>
            </w:pPr>
          </w:p>
        </w:tc>
        <w:tc>
          <w:tcPr>
            <w:tcW w:w="431" w:type="pct"/>
          </w:tcPr>
          <w:p w14:paraId="65C424F6">
            <w:pPr>
              <w:spacing w:line="400" w:lineRule="exact"/>
              <w:rPr>
                <w:sz w:val="18"/>
                <w:szCs w:val="18"/>
              </w:rPr>
            </w:pPr>
          </w:p>
        </w:tc>
        <w:tc>
          <w:tcPr>
            <w:tcW w:w="431" w:type="pct"/>
          </w:tcPr>
          <w:p w14:paraId="778389D4">
            <w:pPr>
              <w:spacing w:line="400" w:lineRule="exact"/>
              <w:rPr>
                <w:sz w:val="18"/>
                <w:szCs w:val="18"/>
              </w:rPr>
            </w:pPr>
          </w:p>
        </w:tc>
        <w:tc>
          <w:tcPr>
            <w:tcW w:w="647" w:type="pct"/>
          </w:tcPr>
          <w:p w14:paraId="4DD58B80">
            <w:pPr>
              <w:spacing w:line="400" w:lineRule="exact"/>
              <w:rPr>
                <w:sz w:val="18"/>
                <w:szCs w:val="18"/>
              </w:rPr>
            </w:pPr>
          </w:p>
        </w:tc>
        <w:tc>
          <w:tcPr>
            <w:tcW w:w="624" w:type="pct"/>
          </w:tcPr>
          <w:p w14:paraId="20E9B211">
            <w:pPr>
              <w:spacing w:line="400" w:lineRule="exact"/>
              <w:rPr>
                <w:sz w:val="18"/>
                <w:szCs w:val="18"/>
              </w:rPr>
            </w:pPr>
          </w:p>
        </w:tc>
      </w:tr>
      <w:tr w14:paraId="4443B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7CABA15E">
            <w:pPr>
              <w:spacing w:line="400" w:lineRule="exact"/>
              <w:rPr>
                <w:sz w:val="18"/>
                <w:szCs w:val="18"/>
              </w:rPr>
            </w:pPr>
          </w:p>
        </w:tc>
        <w:tc>
          <w:tcPr>
            <w:tcW w:w="664" w:type="pct"/>
          </w:tcPr>
          <w:p w14:paraId="746B5DB7">
            <w:pPr>
              <w:spacing w:line="400" w:lineRule="exact"/>
              <w:rPr>
                <w:sz w:val="18"/>
                <w:szCs w:val="18"/>
              </w:rPr>
            </w:pPr>
          </w:p>
        </w:tc>
        <w:tc>
          <w:tcPr>
            <w:tcW w:w="896" w:type="pct"/>
          </w:tcPr>
          <w:p w14:paraId="49E987A4">
            <w:pPr>
              <w:spacing w:line="400" w:lineRule="exact"/>
              <w:rPr>
                <w:sz w:val="18"/>
                <w:szCs w:val="18"/>
              </w:rPr>
            </w:pPr>
          </w:p>
        </w:tc>
        <w:tc>
          <w:tcPr>
            <w:tcW w:w="972" w:type="pct"/>
          </w:tcPr>
          <w:p w14:paraId="1EAFDD4F">
            <w:pPr>
              <w:spacing w:line="400" w:lineRule="exact"/>
              <w:rPr>
                <w:sz w:val="18"/>
                <w:szCs w:val="18"/>
              </w:rPr>
            </w:pPr>
          </w:p>
        </w:tc>
        <w:tc>
          <w:tcPr>
            <w:tcW w:w="431" w:type="pct"/>
          </w:tcPr>
          <w:p w14:paraId="2941C34F">
            <w:pPr>
              <w:spacing w:line="400" w:lineRule="exact"/>
              <w:rPr>
                <w:sz w:val="18"/>
                <w:szCs w:val="18"/>
              </w:rPr>
            </w:pPr>
          </w:p>
        </w:tc>
        <w:tc>
          <w:tcPr>
            <w:tcW w:w="431" w:type="pct"/>
          </w:tcPr>
          <w:p w14:paraId="3E408523">
            <w:pPr>
              <w:spacing w:line="400" w:lineRule="exact"/>
              <w:rPr>
                <w:sz w:val="18"/>
                <w:szCs w:val="18"/>
              </w:rPr>
            </w:pPr>
          </w:p>
        </w:tc>
        <w:tc>
          <w:tcPr>
            <w:tcW w:w="647" w:type="pct"/>
          </w:tcPr>
          <w:p w14:paraId="73070732">
            <w:pPr>
              <w:spacing w:line="400" w:lineRule="exact"/>
              <w:rPr>
                <w:sz w:val="18"/>
                <w:szCs w:val="18"/>
              </w:rPr>
            </w:pPr>
          </w:p>
        </w:tc>
        <w:tc>
          <w:tcPr>
            <w:tcW w:w="624" w:type="pct"/>
          </w:tcPr>
          <w:p w14:paraId="52BDC9AF">
            <w:pPr>
              <w:spacing w:line="400" w:lineRule="exact"/>
              <w:rPr>
                <w:sz w:val="18"/>
                <w:szCs w:val="18"/>
              </w:rPr>
            </w:pPr>
          </w:p>
        </w:tc>
      </w:tr>
      <w:tr w14:paraId="7D788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5C20A204">
            <w:pPr>
              <w:spacing w:line="400" w:lineRule="exact"/>
              <w:rPr>
                <w:sz w:val="18"/>
                <w:szCs w:val="18"/>
              </w:rPr>
            </w:pPr>
          </w:p>
        </w:tc>
        <w:tc>
          <w:tcPr>
            <w:tcW w:w="664" w:type="pct"/>
          </w:tcPr>
          <w:p w14:paraId="4C7A4A8B">
            <w:pPr>
              <w:spacing w:line="400" w:lineRule="exact"/>
              <w:rPr>
                <w:sz w:val="18"/>
                <w:szCs w:val="18"/>
              </w:rPr>
            </w:pPr>
          </w:p>
        </w:tc>
        <w:tc>
          <w:tcPr>
            <w:tcW w:w="896" w:type="pct"/>
          </w:tcPr>
          <w:p w14:paraId="458E2782">
            <w:pPr>
              <w:spacing w:line="400" w:lineRule="exact"/>
              <w:rPr>
                <w:sz w:val="18"/>
                <w:szCs w:val="18"/>
              </w:rPr>
            </w:pPr>
          </w:p>
        </w:tc>
        <w:tc>
          <w:tcPr>
            <w:tcW w:w="972" w:type="pct"/>
          </w:tcPr>
          <w:p w14:paraId="63AD66B2">
            <w:pPr>
              <w:spacing w:line="400" w:lineRule="exact"/>
              <w:rPr>
                <w:sz w:val="18"/>
                <w:szCs w:val="18"/>
              </w:rPr>
            </w:pPr>
          </w:p>
        </w:tc>
        <w:tc>
          <w:tcPr>
            <w:tcW w:w="431" w:type="pct"/>
          </w:tcPr>
          <w:p w14:paraId="74FBFE79">
            <w:pPr>
              <w:spacing w:line="400" w:lineRule="exact"/>
              <w:rPr>
                <w:sz w:val="18"/>
                <w:szCs w:val="18"/>
              </w:rPr>
            </w:pPr>
          </w:p>
        </w:tc>
        <w:tc>
          <w:tcPr>
            <w:tcW w:w="431" w:type="pct"/>
          </w:tcPr>
          <w:p w14:paraId="4797D4FF">
            <w:pPr>
              <w:spacing w:line="400" w:lineRule="exact"/>
              <w:rPr>
                <w:sz w:val="18"/>
                <w:szCs w:val="18"/>
              </w:rPr>
            </w:pPr>
          </w:p>
        </w:tc>
        <w:tc>
          <w:tcPr>
            <w:tcW w:w="647" w:type="pct"/>
          </w:tcPr>
          <w:p w14:paraId="1D9AD5A3">
            <w:pPr>
              <w:spacing w:line="400" w:lineRule="exact"/>
              <w:rPr>
                <w:sz w:val="18"/>
                <w:szCs w:val="18"/>
              </w:rPr>
            </w:pPr>
          </w:p>
        </w:tc>
        <w:tc>
          <w:tcPr>
            <w:tcW w:w="624" w:type="pct"/>
          </w:tcPr>
          <w:p w14:paraId="4FBF9A16">
            <w:pPr>
              <w:spacing w:line="400" w:lineRule="exact"/>
              <w:rPr>
                <w:sz w:val="18"/>
                <w:szCs w:val="18"/>
              </w:rPr>
            </w:pPr>
          </w:p>
        </w:tc>
      </w:tr>
      <w:tr w14:paraId="09365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2C2B607F">
            <w:pPr>
              <w:spacing w:line="400" w:lineRule="exact"/>
              <w:rPr>
                <w:sz w:val="18"/>
                <w:szCs w:val="18"/>
              </w:rPr>
            </w:pPr>
          </w:p>
        </w:tc>
        <w:tc>
          <w:tcPr>
            <w:tcW w:w="664" w:type="pct"/>
          </w:tcPr>
          <w:p w14:paraId="07AAD4C8">
            <w:pPr>
              <w:spacing w:line="400" w:lineRule="exact"/>
              <w:rPr>
                <w:sz w:val="18"/>
                <w:szCs w:val="18"/>
              </w:rPr>
            </w:pPr>
          </w:p>
        </w:tc>
        <w:tc>
          <w:tcPr>
            <w:tcW w:w="896" w:type="pct"/>
          </w:tcPr>
          <w:p w14:paraId="436A726F">
            <w:pPr>
              <w:spacing w:line="400" w:lineRule="exact"/>
              <w:rPr>
                <w:sz w:val="18"/>
                <w:szCs w:val="18"/>
              </w:rPr>
            </w:pPr>
          </w:p>
        </w:tc>
        <w:tc>
          <w:tcPr>
            <w:tcW w:w="972" w:type="pct"/>
          </w:tcPr>
          <w:p w14:paraId="0FC4B699">
            <w:pPr>
              <w:spacing w:line="400" w:lineRule="exact"/>
              <w:rPr>
                <w:sz w:val="18"/>
                <w:szCs w:val="18"/>
              </w:rPr>
            </w:pPr>
          </w:p>
        </w:tc>
        <w:tc>
          <w:tcPr>
            <w:tcW w:w="431" w:type="pct"/>
          </w:tcPr>
          <w:p w14:paraId="51C07676">
            <w:pPr>
              <w:spacing w:line="400" w:lineRule="exact"/>
              <w:rPr>
                <w:sz w:val="18"/>
                <w:szCs w:val="18"/>
              </w:rPr>
            </w:pPr>
          </w:p>
        </w:tc>
        <w:tc>
          <w:tcPr>
            <w:tcW w:w="431" w:type="pct"/>
          </w:tcPr>
          <w:p w14:paraId="402C9AA8">
            <w:pPr>
              <w:spacing w:line="400" w:lineRule="exact"/>
              <w:rPr>
                <w:sz w:val="18"/>
                <w:szCs w:val="18"/>
              </w:rPr>
            </w:pPr>
          </w:p>
        </w:tc>
        <w:tc>
          <w:tcPr>
            <w:tcW w:w="647" w:type="pct"/>
          </w:tcPr>
          <w:p w14:paraId="015808C3">
            <w:pPr>
              <w:spacing w:line="400" w:lineRule="exact"/>
              <w:rPr>
                <w:sz w:val="18"/>
                <w:szCs w:val="18"/>
              </w:rPr>
            </w:pPr>
          </w:p>
        </w:tc>
        <w:tc>
          <w:tcPr>
            <w:tcW w:w="624" w:type="pct"/>
          </w:tcPr>
          <w:p w14:paraId="2BB2B706">
            <w:pPr>
              <w:spacing w:line="400" w:lineRule="exact"/>
              <w:rPr>
                <w:sz w:val="18"/>
                <w:szCs w:val="18"/>
              </w:rPr>
            </w:pPr>
          </w:p>
        </w:tc>
      </w:tr>
      <w:tr w14:paraId="64D27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vAlign w:val="center"/>
          </w:tcPr>
          <w:p w14:paraId="11E869BB">
            <w:pPr>
              <w:spacing w:line="400" w:lineRule="exact"/>
              <w:jc w:val="center"/>
              <w:rPr>
                <w:sz w:val="18"/>
                <w:szCs w:val="18"/>
              </w:rPr>
            </w:pPr>
          </w:p>
        </w:tc>
        <w:tc>
          <w:tcPr>
            <w:tcW w:w="664" w:type="pct"/>
            <w:vAlign w:val="center"/>
          </w:tcPr>
          <w:p w14:paraId="70822ECF">
            <w:pPr>
              <w:spacing w:line="400" w:lineRule="exact"/>
              <w:jc w:val="center"/>
              <w:rPr>
                <w:sz w:val="18"/>
                <w:szCs w:val="18"/>
              </w:rPr>
            </w:pPr>
          </w:p>
        </w:tc>
        <w:tc>
          <w:tcPr>
            <w:tcW w:w="896" w:type="pct"/>
            <w:vAlign w:val="center"/>
          </w:tcPr>
          <w:p w14:paraId="5E798B8D">
            <w:pPr>
              <w:spacing w:line="400" w:lineRule="exact"/>
              <w:jc w:val="center"/>
              <w:rPr>
                <w:sz w:val="18"/>
                <w:szCs w:val="18"/>
              </w:rPr>
            </w:pPr>
          </w:p>
        </w:tc>
        <w:tc>
          <w:tcPr>
            <w:tcW w:w="972" w:type="pct"/>
            <w:vAlign w:val="center"/>
          </w:tcPr>
          <w:p w14:paraId="1D827AB8">
            <w:pPr>
              <w:spacing w:line="400" w:lineRule="exact"/>
              <w:jc w:val="center"/>
              <w:rPr>
                <w:sz w:val="18"/>
                <w:szCs w:val="18"/>
              </w:rPr>
            </w:pPr>
          </w:p>
        </w:tc>
        <w:tc>
          <w:tcPr>
            <w:tcW w:w="431" w:type="pct"/>
            <w:vAlign w:val="center"/>
          </w:tcPr>
          <w:p w14:paraId="585FE8FC">
            <w:pPr>
              <w:spacing w:line="400" w:lineRule="exact"/>
              <w:jc w:val="center"/>
              <w:rPr>
                <w:sz w:val="18"/>
                <w:szCs w:val="18"/>
              </w:rPr>
            </w:pPr>
          </w:p>
        </w:tc>
        <w:tc>
          <w:tcPr>
            <w:tcW w:w="431" w:type="pct"/>
            <w:vAlign w:val="center"/>
          </w:tcPr>
          <w:p w14:paraId="12035ABB">
            <w:pPr>
              <w:spacing w:line="400" w:lineRule="exact"/>
              <w:jc w:val="center"/>
              <w:rPr>
                <w:sz w:val="18"/>
                <w:szCs w:val="18"/>
              </w:rPr>
            </w:pPr>
          </w:p>
        </w:tc>
        <w:tc>
          <w:tcPr>
            <w:tcW w:w="647" w:type="pct"/>
            <w:vAlign w:val="center"/>
          </w:tcPr>
          <w:p w14:paraId="2C7E463F">
            <w:pPr>
              <w:spacing w:line="400" w:lineRule="exact"/>
              <w:jc w:val="center"/>
              <w:rPr>
                <w:sz w:val="18"/>
                <w:szCs w:val="18"/>
              </w:rPr>
            </w:pPr>
          </w:p>
        </w:tc>
        <w:tc>
          <w:tcPr>
            <w:tcW w:w="624" w:type="pct"/>
            <w:vAlign w:val="center"/>
          </w:tcPr>
          <w:p w14:paraId="41737850">
            <w:pPr>
              <w:spacing w:line="400" w:lineRule="exact"/>
              <w:jc w:val="center"/>
              <w:rPr>
                <w:sz w:val="18"/>
                <w:szCs w:val="18"/>
              </w:rPr>
            </w:pPr>
          </w:p>
        </w:tc>
      </w:tr>
      <w:tr w14:paraId="75906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tcPr>
          <w:p w14:paraId="5C65AE1C">
            <w:pPr>
              <w:spacing w:line="400" w:lineRule="exact"/>
              <w:rPr>
                <w:sz w:val="18"/>
                <w:szCs w:val="18"/>
              </w:rPr>
            </w:pPr>
          </w:p>
        </w:tc>
        <w:tc>
          <w:tcPr>
            <w:tcW w:w="664" w:type="pct"/>
          </w:tcPr>
          <w:p w14:paraId="2F3554F5">
            <w:pPr>
              <w:spacing w:line="400" w:lineRule="exact"/>
              <w:rPr>
                <w:sz w:val="18"/>
                <w:szCs w:val="18"/>
              </w:rPr>
            </w:pPr>
          </w:p>
        </w:tc>
        <w:tc>
          <w:tcPr>
            <w:tcW w:w="896" w:type="pct"/>
          </w:tcPr>
          <w:p w14:paraId="42E50D8A">
            <w:pPr>
              <w:spacing w:line="400" w:lineRule="exact"/>
              <w:rPr>
                <w:sz w:val="18"/>
                <w:szCs w:val="18"/>
              </w:rPr>
            </w:pPr>
          </w:p>
        </w:tc>
        <w:tc>
          <w:tcPr>
            <w:tcW w:w="972" w:type="pct"/>
          </w:tcPr>
          <w:p w14:paraId="6E10B4B0">
            <w:pPr>
              <w:spacing w:line="400" w:lineRule="exact"/>
              <w:rPr>
                <w:sz w:val="18"/>
                <w:szCs w:val="18"/>
              </w:rPr>
            </w:pPr>
          </w:p>
        </w:tc>
        <w:tc>
          <w:tcPr>
            <w:tcW w:w="431" w:type="pct"/>
          </w:tcPr>
          <w:p w14:paraId="0A0E58B7">
            <w:pPr>
              <w:spacing w:line="400" w:lineRule="exact"/>
              <w:rPr>
                <w:sz w:val="18"/>
                <w:szCs w:val="18"/>
              </w:rPr>
            </w:pPr>
          </w:p>
        </w:tc>
        <w:tc>
          <w:tcPr>
            <w:tcW w:w="431" w:type="pct"/>
          </w:tcPr>
          <w:p w14:paraId="50EA895C">
            <w:pPr>
              <w:spacing w:line="400" w:lineRule="exact"/>
              <w:rPr>
                <w:sz w:val="18"/>
                <w:szCs w:val="18"/>
              </w:rPr>
            </w:pPr>
          </w:p>
        </w:tc>
        <w:tc>
          <w:tcPr>
            <w:tcW w:w="647" w:type="pct"/>
          </w:tcPr>
          <w:p w14:paraId="3F959EA8">
            <w:pPr>
              <w:spacing w:line="400" w:lineRule="exact"/>
              <w:rPr>
                <w:sz w:val="18"/>
                <w:szCs w:val="18"/>
              </w:rPr>
            </w:pPr>
          </w:p>
        </w:tc>
        <w:tc>
          <w:tcPr>
            <w:tcW w:w="624" w:type="pct"/>
          </w:tcPr>
          <w:p w14:paraId="32714A84">
            <w:pPr>
              <w:spacing w:line="400" w:lineRule="exact"/>
              <w:rPr>
                <w:sz w:val="18"/>
                <w:szCs w:val="18"/>
              </w:rPr>
            </w:pPr>
          </w:p>
        </w:tc>
      </w:tr>
      <w:tr w14:paraId="242A7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vAlign w:val="center"/>
          </w:tcPr>
          <w:p w14:paraId="01526AC0">
            <w:pPr>
              <w:jc w:val="center"/>
              <w:rPr>
                <w:sz w:val="18"/>
                <w:szCs w:val="18"/>
              </w:rPr>
            </w:pPr>
            <w:r>
              <w:rPr>
                <w:rFonts w:ascii="宋体" w:hAnsi="宋体"/>
                <w:sz w:val="18"/>
                <w:szCs w:val="18"/>
              </w:rPr>
              <w:t>/</w:t>
            </w:r>
          </w:p>
        </w:tc>
        <w:tc>
          <w:tcPr>
            <w:tcW w:w="664" w:type="pct"/>
            <w:vAlign w:val="center"/>
          </w:tcPr>
          <w:p w14:paraId="3901CE1B">
            <w:pPr>
              <w:jc w:val="center"/>
              <w:rPr>
                <w:sz w:val="18"/>
                <w:szCs w:val="18"/>
              </w:rPr>
            </w:pPr>
            <w:r>
              <w:rPr>
                <w:rFonts w:ascii="宋体" w:hAnsi="宋体"/>
                <w:sz w:val="18"/>
                <w:szCs w:val="18"/>
              </w:rPr>
              <w:t>/</w:t>
            </w:r>
          </w:p>
        </w:tc>
        <w:tc>
          <w:tcPr>
            <w:tcW w:w="896" w:type="pct"/>
            <w:vAlign w:val="center"/>
          </w:tcPr>
          <w:p w14:paraId="04CA246C">
            <w:pPr>
              <w:jc w:val="center"/>
              <w:rPr>
                <w:sz w:val="18"/>
                <w:szCs w:val="18"/>
              </w:rPr>
            </w:pPr>
            <w:r>
              <w:rPr>
                <w:sz w:val="18"/>
                <w:szCs w:val="18"/>
              </w:rPr>
              <w:t>本页小计</w:t>
            </w:r>
          </w:p>
        </w:tc>
        <w:tc>
          <w:tcPr>
            <w:tcW w:w="972" w:type="pct"/>
            <w:vAlign w:val="center"/>
          </w:tcPr>
          <w:p w14:paraId="108E39A1">
            <w:pPr>
              <w:jc w:val="center"/>
              <w:rPr>
                <w:sz w:val="18"/>
                <w:szCs w:val="18"/>
              </w:rPr>
            </w:pPr>
            <w:r>
              <w:rPr>
                <w:rFonts w:ascii="宋体" w:hAnsi="宋体"/>
                <w:sz w:val="18"/>
                <w:szCs w:val="18"/>
              </w:rPr>
              <w:t>/</w:t>
            </w:r>
          </w:p>
        </w:tc>
        <w:tc>
          <w:tcPr>
            <w:tcW w:w="431" w:type="pct"/>
            <w:vAlign w:val="center"/>
          </w:tcPr>
          <w:p w14:paraId="0A90EE09">
            <w:pPr>
              <w:jc w:val="center"/>
              <w:rPr>
                <w:sz w:val="18"/>
                <w:szCs w:val="18"/>
              </w:rPr>
            </w:pPr>
            <w:r>
              <w:rPr>
                <w:rFonts w:ascii="宋体" w:hAnsi="宋体"/>
                <w:sz w:val="18"/>
                <w:szCs w:val="18"/>
              </w:rPr>
              <w:t>/</w:t>
            </w:r>
          </w:p>
        </w:tc>
        <w:tc>
          <w:tcPr>
            <w:tcW w:w="431" w:type="pct"/>
            <w:vAlign w:val="center"/>
          </w:tcPr>
          <w:p w14:paraId="53C56D33">
            <w:pPr>
              <w:jc w:val="center"/>
              <w:rPr>
                <w:sz w:val="18"/>
                <w:szCs w:val="18"/>
              </w:rPr>
            </w:pPr>
            <w:r>
              <w:rPr>
                <w:rFonts w:ascii="宋体" w:hAnsi="宋体"/>
                <w:sz w:val="18"/>
                <w:szCs w:val="18"/>
              </w:rPr>
              <w:t>/</w:t>
            </w:r>
          </w:p>
        </w:tc>
        <w:tc>
          <w:tcPr>
            <w:tcW w:w="647" w:type="pct"/>
            <w:vAlign w:val="center"/>
          </w:tcPr>
          <w:p w14:paraId="07EEB9A7">
            <w:pPr>
              <w:jc w:val="center"/>
              <w:rPr>
                <w:sz w:val="18"/>
                <w:szCs w:val="18"/>
              </w:rPr>
            </w:pPr>
            <w:r>
              <w:rPr>
                <w:rFonts w:ascii="宋体" w:hAnsi="宋体"/>
                <w:sz w:val="18"/>
                <w:szCs w:val="18"/>
              </w:rPr>
              <w:t>/</w:t>
            </w:r>
          </w:p>
        </w:tc>
        <w:tc>
          <w:tcPr>
            <w:tcW w:w="624" w:type="pct"/>
            <w:vAlign w:val="center"/>
          </w:tcPr>
          <w:p w14:paraId="42411B9F">
            <w:pPr>
              <w:jc w:val="center"/>
              <w:rPr>
                <w:sz w:val="18"/>
                <w:szCs w:val="18"/>
              </w:rPr>
            </w:pPr>
          </w:p>
        </w:tc>
      </w:tr>
      <w:tr w14:paraId="7CE69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0" w:type="pct"/>
            <w:vAlign w:val="center"/>
          </w:tcPr>
          <w:p w14:paraId="36D597D2">
            <w:pPr>
              <w:jc w:val="center"/>
              <w:rPr>
                <w:sz w:val="18"/>
                <w:szCs w:val="18"/>
              </w:rPr>
            </w:pPr>
            <w:r>
              <w:rPr>
                <w:rFonts w:ascii="宋体" w:hAnsi="宋体"/>
                <w:sz w:val="18"/>
                <w:szCs w:val="18"/>
              </w:rPr>
              <w:t>/</w:t>
            </w:r>
          </w:p>
        </w:tc>
        <w:tc>
          <w:tcPr>
            <w:tcW w:w="664" w:type="pct"/>
            <w:vAlign w:val="center"/>
          </w:tcPr>
          <w:p w14:paraId="7E14A2D6">
            <w:pPr>
              <w:jc w:val="center"/>
              <w:rPr>
                <w:sz w:val="18"/>
                <w:szCs w:val="18"/>
              </w:rPr>
            </w:pPr>
            <w:r>
              <w:rPr>
                <w:rFonts w:ascii="宋体" w:hAnsi="宋体"/>
                <w:sz w:val="18"/>
                <w:szCs w:val="18"/>
              </w:rPr>
              <w:t>/</w:t>
            </w:r>
          </w:p>
        </w:tc>
        <w:tc>
          <w:tcPr>
            <w:tcW w:w="896" w:type="pct"/>
            <w:vAlign w:val="center"/>
          </w:tcPr>
          <w:p w14:paraId="2E809A2C">
            <w:pPr>
              <w:jc w:val="center"/>
              <w:rPr>
                <w:sz w:val="18"/>
                <w:szCs w:val="18"/>
              </w:rPr>
            </w:pPr>
            <w:r>
              <w:rPr>
                <w:sz w:val="18"/>
                <w:szCs w:val="18"/>
              </w:rPr>
              <w:t>合    计</w:t>
            </w:r>
          </w:p>
        </w:tc>
        <w:tc>
          <w:tcPr>
            <w:tcW w:w="972" w:type="pct"/>
            <w:vAlign w:val="center"/>
          </w:tcPr>
          <w:p w14:paraId="492CFAFA">
            <w:pPr>
              <w:jc w:val="center"/>
              <w:rPr>
                <w:sz w:val="18"/>
                <w:szCs w:val="18"/>
              </w:rPr>
            </w:pPr>
            <w:r>
              <w:rPr>
                <w:rFonts w:ascii="宋体" w:hAnsi="宋体"/>
                <w:sz w:val="18"/>
                <w:szCs w:val="18"/>
              </w:rPr>
              <w:t>/</w:t>
            </w:r>
          </w:p>
        </w:tc>
        <w:tc>
          <w:tcPr>
            <w:tcW w:w="431" w:type="pct"/>
            <w:vAlign w:val="center"/>
          </w:tcPr>
          <w:p w14:paraId="5F289CE6">
            <w:pPr>
              <w:jc w:val="center"/>
              <w:rPr>
                <w:sz w:val="18"/>
                <w:szCs w:val="18"/>
              </w:rPr>
            </w:pPr>
            <w:r>
              <w:rPr>
                <w:rFonts w:ascii="宋体" w:hAnsi="宋体"/>
                <w:sz w:val="18"/>
                <w:szCs w:val="18"/>
              </w:rPr>
              <w:t>/</w:t>
            </w:r>
          </w:p>
        </w:tc>
        <w:tc>
          <w:tcPr>
            <w:tcW w:w="431" w:type="pct"/>
            <w:vAlign w:val="center"/>
          </w:tcPr>
          <w:p w14:paraId="32BE5D9F">
            <w:pPr>
              <w:jc w:val="center"/>
              <w:rPr>
                <w:sz w:val="18"/>
                <w:szCs w:val="18"/>
              </w:rPr>
            </w:pPr>
            <w:r>
              <w:rPr>
                <w:rFonts w:ascii="宋体" w:hAnsi="宋体"/>
                <w:sz w:val="18"/>
                <w:szCs w:val="18"/>
              </w:rPr>
              <w:t>/</w:t>
            </w:r>
          </w:p>
        </w:tc>
        <w:tc>
          <w:tcPr>
            <w:tcW w:w="647" w:type="pct"/>
            <w:vAlign w:val="center"/>
          </w:tcPr>
          <w:p w14:paraId="495B4AF9">
            <w:pPr>
              <w:jc w:val="center"/>
              <w:rPr>
                <w:sz w:val="18"/>
                <w:szCs w:val="18"/>
              </w:rPr>
            </w:pPr>
            <w:r>
              <w:rPr>
                <w:rFonts w:ascii="宋体" w:hAnsi="宋体"/>
                <w:sz w:val="18"/>
                <w:szCs w:val="18"/>
              </w:rPr>
              <w:t>/</w:t>
            </w:r>
          </w:p>
        </w:tc>
        <w:tc>
          <w:tcPr>
            <w:tcW w:w="624" w:type="pct"/>
            <w:vAlign w:val="center"/>
          </w:tcPr>
          <w:p w14:paraId="278E94B8">
            <w:pPr>
              <w:jc w:val="center"/>
              <w:rPr>
                <w:sz w:val="18"/>
                <w:szCs w:val="18"/>
              </w:rPr>
            </w:pPr>
          </w:p>
        </w:tc>
      </w:tr>
    </w:tbl>
    <w:p w14:paraId="415DE1E6">
      <w:pPr>
        <w:outlineLvl w:val="1"/>
        <w:rPr>
          <w:rFonts w:eastAsia="黑体"/>
          <w:bCs/>
          <w:szCs w:val="21"/>
        </w:rPr>
      </w:pPr>
      <w:r>
        <w:rPr>
          <w:rFonts w:eastAsia="黑体"/>
          <w:bCs/>
          <w:sz w:val="28"/>
          <w:szCs w:val="28"/>
        </w:rPr>
        <w:br w:type="page"/>
      </w:r>
      <w:bookmarkStart w:id="728" w:name="_Toc1619"/>
      <w:bookmarkStart w:id="729" w:name="_Toc4392"/>
      <w:bookmarkStart w:id="730" w:name="_Toc29377"/>
      <w:r>
        <w:rPr>
          <w:rFonts w:hint="eastAsia"/>
        </w:rPr>
        <w:t>10. 单价措施项目工程量清单与计价表</w:t>
      </w:r>
      <w:bookmarkEnd w:id="728"/>
      <w:bookmarkEnd w:id="729"/>
      <w:bookmarkEnd w:id="730"/>
    </w:p>
    <w:p w14:paraId="1F1495E9">
      <w:pPr>
        <w:keepNext w:val="0"/>
        <w:keepLines w:val="0"/>
        <w:pageBreakBefore w:val="0"/>
        <w:widowControl w:val="0"/>
        <w:kinsoku/>
        <w:wordWrap/>
        <w:overflowPunct/>
        <w:topLinePunct w:val="0"/>
        <w:autoSpaceDE/>
        <w:autoSpaceDN/>
        <w:bidi w:val="0"/>
        <w:adjustRightInd/>
        <w:snapToGrid/>
        <w:spacing w:before="157" w:beforeLines="50" w:afterLines="50"/>
        <w:jc w:val="center"/>
        <w:textAlignment w:val="auto"/>
        <w:outlineLvl w:val="2"/>
        <w:rPr>
          <w:rFonts w:eastAsia="黑体"/>
          <w:bCs/>
          <w:szCs w:val="21"/>
        </w:rPr>
      </w:pPr>
      <w:bookmarkStart w:id="731" w:name="_Toc30568"/>
      <w:bookmarkStart w:id="732" w:name="_Toc28294"/>
      <w:r>
        <w:rPr>
          <w:rFonts w:eastAsia="黑体"/>
          <w:bCs/>
          <w:szCs w:val="21"/>
        </w:rPr>
        <w:t>单价措施项目</w:t>
      </w:r>
      <w:r>
        <w:rPr>
          <w:rFonts w:hint="eastAsia" w:eastAsia="黑体"/>
          <w:bCs/>
          <w:szCs w:val="21"/>
        </w:rPr>
        <w:t>工程量</w:t>
      </w:r>
      <w:r>
        <w:rPr>
          <w:rFonts w:eastAsia="黑体"/>
          <w:bCs/>
          <w:szCs w:val="21"/>
        </w:rPr>
        <w:t>清单与计价表</w:t>
      </w:r>
      <w:bookmarkEnd w:id="731"/>
      <w:bookmarkEnd w:id="732"/>
    </w:p>
    <w:p w14:paraId="1ACB2E58">
      <w:pPr>
        <w:rPr>
          <w:sz w:val="18"/>
          <w:szCs w:val="18"/>
        </w:rPr>
      </w:pPr>
      <w:r>
        <w:rPr>
          <w:sz w:val="18"/>
          <w:szCs w:val="18"/>
        </w:rPr>
        <w:t xml:space="preserve">工程名称：                                            </w:t>
      </w:r>
      <w:r>
        <w:rPr>
          <w:rFonts w:hint="eastAsia"/>
          <w:sz w:val="18"/>
          <w:szCs w:val="18"/>
        </w:rPr>
        <w:t xml:space="preserve">                   </w:t>
      </w:r>
      <w:r>
        <w:rPr>
          <w:sz w:val="18"/>
          <w:szCs w:val="18"/>
        </w:rPr>
        <w:t>第   页   共   页</w:t>
      </w:r>
    </w:p>
    <w:tbl>
      <w:tblPr>
        <w:tblStyle w:val="16"/>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131"/>
        <w:gridCol w:w="1526"/>
        <w:gridCol w:w="1656"/>
        <w:gridCol w:w="734"/>
        <w:gridCol w:w="734"/>
        <w:gridCol w:w="1102"/>
        <w:gridCol w:w="1066"/>
      </w:tblGrid>
      <w:tr w14:paraId="72A01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vMerge w:val="restart"/>
            <w:vAlign w:val="center"/>
          </w:tcPr>
          <w:p w14:paraId="67979F90">
            <w:pPr>
              <w:spacing w:line="240" w:lineRule="exact"/>
              <w:jc w:val="center"/>
              <w:rPr>
                <w:sz w:val="18"/>
                <w:szCs w:val="18"/>
              </w:rPr>
            </w:pPr>
            <w:r>
              <w:rPr>
                <w:sz w:val="18"/>
                <w:szCs w:val="18"/>
              </w:rPr>
              <w:t>序号</w:t>
            </w:r>
          </w:p>
        </w:tc>
        <w:tc>
          <w:tcPr>
            <w:tcW w:w="664" w:type="pct"/>
            <w:vMerge w:val="restart"/>
            <w:vAlign w:val="center"/>
          </w:tcPr>
          <w:p w14:paraId="013AD9B2">
            <w:pPr>
              <w:spacing w:line="240" w:lineRule="exact"/>
              <w:jc w:val="center"/>
              <w:rPr>
                <w:sz w:val="18"/>
                <w:szCs w:val="18"/>
              </w:rPr>
            </w:pPr>
            <w:r>
              <w:rPr>
                <w:sz w:val="18"/>
                <w:szCs w:val="18"/>
              </w:rPr>
              <w:t>项目编码</w:t>
            </w:r>
          </w:p>
        </w:tc>
        <w:tc>
          <w:tcPr>
            <w:tcW w:w="896" w:type="pct"/>
            <w:vMerge w:val="restart"/>
            <w:vAlign w:val="center"/>
          </w:tcPr>
          <w:p w14:paraId="19C4AEA8">
            <w:pPr>
              <w:spacing w:line="240" w:lineRule="exact"/>
              <w:jc w:val="center"/>
              <w:rPr>
                <w:sz w:val="18"/>
                <w:szCs w:val="18"/>
              </w:rPr>
            </w:pPr>
            <w:r>
              <w:rPr>
                <w:sz w:val="18"/>
                <w:szCs w:val="18"/>
              </w:rPr>
              <w:t>项目名称</w:t>
            </w:r>
          </w:p>
        </w:tc>
        <w:tc>
          <w:tcPr>
            <w:tcW w:w="972" w:type="pct"/>
            <w:vMerge w:val="restart"/>
            <w:vAlign w:val="center"/>
          </w:tcPr>
          <w:p w14:paraId="5B1981FC">
            <w:pPr>
              <w:spacing w:line="240" w:lineRule="exact"/>
              <w:jc w:val="center"/>
              <w:rPr>
                <w:sz w:val="18"/>
                <w:szCs w:val="18"/>
              </w:rPr>
            </w:pPr>
            <w:r>
              <w:rPr>
                <w:sz w:val="18"/>
                <w:szCs w:val="18"/>
              </w:rPr>
              <w:t>项目特征</w:t>
            </w:r>
          </w:p>
        </w:tc>
        <w:tc>
          <w:tcPr>
            <w:tcW w:w="431" w:type="pct"/>
            <w:vMerge w:val="restart"/>
            <w:vAlign w:val="center"/>
          </w:tcPr>
          <w:p w14:paraId="0EC24CD3">
            <w:pPr>
              <w:spacing w:line="240" w:lineRule="exact"/>
              <w:jc w:val="center"/>
              <w:rPr>
                <w:sz w:val="18"/>
                <w:szCs w:val="18"/>
              </w:rPr>
            </w:pPr>
            <w:r>
              <w:rPr>
                <w:sz w:val="18"/>
                <w:szCs w:val="18"/>
              </w:rPr>
              <w:t>计量</w:t>
            </w:r>
          </w:p>
          <w:p w14:paraId="459DB13F">
            <w:pPr>
              <w:spacing w:line="240" w:lineRule="exact"/>
              <w:jc w:val="center"/>
              <w:rPr>
                <w:sz w:val="18"/>
                <w:szCs w:val="18"/>
              </w:rPr>
            </w:pPr>
            <w:r>
              <w:rPr>
                <w:sz w:val="18"/>
                <w:szCs w:val="18"/>
              </w:rPr>
              <w:t>单位</w:t>
            </w:r>
          </w:p>
        </w:tc>
        <w:tc>
          <w:tcPr>
            <w:tcW w:w="431" w:type="pct"/>
            <w:vMerge w:val="restart"/>
            <w:vAlign w:val="center"/>
          </w:tcPr>
          <w:p w14:paraId="3F60F574">
            <w:pPr>
              <w:spacing w:line="240" w:lineRule="exact"/>
              <w:jc w:val="center"/>
              <w:rPr>
                <w:sz w:val="18"/>
                <w:szCs w:val="18"/>
              </w:rPr>
            </w:pPr>
            <w:r>
              <w:rPr>
                <w:sz w:val="18"/>
                <w:szCs w:val="18"/>
              </w:rPr>
              <w:t>工程</w:t>
            </w:r>
          </w:p>
          <w:p w14:paraId="7CE39759">
            <w:pPr>
              <w:spacing w:line="240" w:lineRule="exact"/>
              <w:jc w:val="center"/>
              <w:rPr>
                <w:sz w:val="18"/>
                <w:szCs w:val="18"/>
              </w:rPr>
            </w:pPr>
            <w:r>
              <w:rPr>
                <w:sz w:val="18"/>
                <w:szCs w:val="18"/>
              </w:rPr>
              <w:t>数量</w:t>
            </w:r>
          </w:p>
        </w:tc>
        <w:tc>
          <w:tcPr>
            <w:tcW w:w="1273" w:type="pct"/>
            <w:gridSpan w:val="2"/>
            <w:vAlign w:val="center"/>
          </w:tcPr>
          <w:p w14:paraId="0F4DD06C">
            <w:pPr>
              <w:spacing w:line="240" w:lineRule="exact"/>
              <w:jc w:val="center"/>
              <w:rPr>
                <w:sz w:val="18"/>
                <w:szCs w:val="18"/>
              </w:rPr>
            </w:pPr>
            <w:r>
              <w:rPr>
                <w:sz w:val="18"/>
                <w:szCs w:val="18"/>
              </w:rPr>
              <w:t>金额（元）</w:t>
            </w:r>
          </w:p>
        </w:tc>
      </w:tr>
      <w:tr w14:paraId="21B44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vMerge w:val="continue"/>
            <w:vAlign w:val="center"/>
          </w:tcPr>
          <w:p w14:paraId="3E7CC66A">
            <w:pPr>
              <w:spacing w:line="240" w:lineRule="exact"/>
              <w:jc w:val="center"/>
              <w:rPr>
                <w:sz w:val="18"/>
                <w:szCs w:val="18"/>
              </w:rPr>
            </w:pPr>
          </w:p>
        </w:tc>
        <w:tc>
          <w:tcPr>
            <w:tcW w:w="664" w:type="pct"/>
            <w:vMerge w:val="continue"/>
            <w:vAlign w:val="center"/>
          </w:tcPr>
          <w:p w14:paraId="571B4445">
            <w:pPr>
              <w:spacing w:line="240" w:lineRule="exact"/>
              <w:jc w:val="center"/>
              <w:rPr>
                <w:sz w:val="18"/>
                <w:szCs w:val="18"/>
              </w:rPr>
            </w:pPr>
          </w:p>
        </w:tc>
        <w:tc>
          <w:tcPr>
            <w:tcW w:w="896" w:type="pct"/>
            <w:vMerge w:val="continue"/>
            <w:vAlign w:val="center"/>
          </w:tcPr>
          <w:p w14:paraId="1732F3FB">
            <w:pPr>
              <w:spacing w:line="240" w:lineRule="exact"/>
              <w:jc w:val="center"/>
              <w:rPr>
                <w:sz w:val="18"/>
                <w:szCs w:val="18"/>
              </w:rPr>
            </w:pPr>
          </w:p>
        </w:tc>
        <w:tc>
          <w:tcPr>
            <w:tcW w:w="972" w:type="pct"/>
            <w:vMerge w:val="continue"/>
          </w:tcPr>
          <w:p w14:paraId="542DA3FB">
            <w:pPr>
              <w:spacing w:line="240" w:lineRule="exact"/>
              <w:jc w:val="center"/>
              <w:rPr>
                <w:sz w:val="18"/>
                <w:szCs w:val="18"/>
              </w:rPr>
            </w:pPr>
          </w:p>
        </w:tc>
        <w:tc>
          <w:tcPr>
            <w:tcW w:w="431" w:type="pct"/>
            <w:vMerge w:val="continue"/>
            <w:vAlign w:val="center"/>
          </w:tcPr>
          <w:p w14:paraId="47FA59CB">
            <w:pPr>
              <w:spacing w:line="240" w:lineRule="exact"/>
              <w:jc w:val="center"/>
              <w:rPr>
                <w:sz w:val="18"/>
                <w:szCs w:val="18"/>
              </w:rPr>
            </w:pPr>
          </w:p>
        </w:tc>
        <w:tc>
          <w:tcPr>
            <w:tcW w:w="431" w:type="pct"/>
            <w:vMerge w:val="continue"/>
            <w:vAlign w:val="center"/>
          </w:tcPr>
          <w:p w14:paraId="0022F70A">
            <w:pPr>
              <w:widowControl/>
              <w:spacing w:line="240" w:lineRule="exact"/>
              <w:jc w:val="center"/>
              <w:rPr>
                <w:sz w:val="18"/>
                <w:szCs w:val="18"/>
              </w:rPr>
            </w:pPr>
          </w:p>
        </w:tc>
        <w:tc>
          <w:tcPr>
            <w:tcW w:w="647" w:type="pct"/>
            <w:vAlign w:val="center"/>
          </w:tcPr>
          <w:p w14:paraId="49D8B56A">
            <w:pPr>
              <w:spacing w:line="240" w:lineRule="exact"/>
              <w:jc w:val="center"/>
              <w:rPr>
                <w:sz w:val="18"/>
                <w:szCs w:val="18"/>
              </w:rPr>
            </w:pPr>
            <w:r>
              <w:rPr>
                <w:sz w:val="18"/>
                <w:szCs w:val="18"/>
              </w:rPr>
              <w:t>综合单价</w:t>
            </w:r>
          </w:p>
        </w:tc>
        <w:tc>
          <w:tcPr>
            <w:tcW w:w="626" w:type="pct"/>
            <w:vAlign w:val="center"/>
          </w:tcPr>
          <w:p w14:paraId="73CCF576">
            <w:pPr>
              <w:spacing w:line="240" w:lineRule="exact"/>
              <w:jc w:val="center"/>
              <w:rPr>
                <w:sz w:val="18"/>
                <w:szCs w:val="18"/>
              </w:rPr>
            </w:pPr>
            <w:r>
              <w:rPr>
                <w:sz w:val="18"/>
                <w:szCs w:val="18"/>
              </w:rPr>
              <w:t>合价</w:t>
            </w:r>
          </w:p>
        </w:tc>
      </w:tr>
      <w:tr w14:paraId="26E93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3943D679">
            <w:pPr>
              <w:spacing w:line="400" w:lineRule="exact"/>
              <w:rPr>
                <w:sz w:val="18"/>
                <w:szCs w:val="18"/>
              </w:rPr>
            </w:pPr>
          </w:p>
        </w:tc>
        <w:tc>
          <w:tcPr>
            <w:tcW w:w="664" w:type="pct"/>
          </w:tcPr>
          <w:p w14:paraId="175C45A4">
            <w:pPr>
              <w:spacing w:line="400" w:lineRule="exact"/>
              <w:rPr>
                <w:sz w:val="18"/>
                <w:szCs w:val="18"/>
              </w:rPr>
            </w:pPr>
          </w:p>
        </w:tc>
        <w:tc>
          <w:tcPr>
            <w:tcW w:w="896" w:type="pct"/>
          </w:tcPr>
          <w:p w14:paraId="1A3F5E8C">
            <w:pPr>
              <w:spacing w:line="400" w:lineRule="exact"/>
              <w:rPr>
                <w:sz w:val="18"/>
                <w:szCs w:val="18"/>
              </w:rPr>
            </w:pPr>
          </w:p>
        </w:tc>
        <w:tc>
          <w:tcPr>
            <w:tcW w:w="972" w:type="pct"/>
          </w:tcPr>
          <w:p w14:paraId="49E3AF12">
            <w:pPr>
              <w:spacing w:line="400" w:lineRule="exact"/>
              <w:rPr>
                <w:sz w:val="18"/>
                <w:szCs w:val="18"/>
              </w:rPr>
            </w:pPr>
          </w:p>
        </w:tc>
        <w:tc>
          <w:tcPr>
            <w:tcW w:w="431" w:type="pct"/>
          </w:tcPr>
          <w:p w14:paraId="7C2A5EE6">
            <w:pPr>
              <w:spacing w:line="400" w:lineRule="exact"/>
              <w:rPr>
                <w:sz w:val="18"/>
                <w:szCs w:val="18"/>
              </w:rPr>
            </w:pPr>
          </w:p>
        </w:tc>
        <w:tc>
          <w:tcPr>
            <w:tcW w:w="431" w:type="pct"/>
          </w:tcPr>
          <w:p w14:paraId="5DBD66EC">
            <w:pPr>
              <w:spacing w:line="400" w:lineRule="exact"/>
              <w:rPr>
                <w:sz w:val="18"/>
                <w:szCs w:val="18"/>
              </w:rPr>
            </w:pPr>
          </w:p>
        </w:tc>
        <w:tc>
          <w:tcPr>
            <w:tcW w:w="647" w:type="pct"/>
          </w:tcPr>
          <w:p w14:paraId="50EFCDB2">
            <w:pPr>
              <w:spacing w:line="400" w:lineRule="exact"/>
              <w:rPr>
                <w:sz w:val="18"/>
                <w:szCs w:val="18"/>
              </w:rPr>
            </w:pPr>
          </w:p>
        </w:tc>
        <w:tc>
          <w:tcPr>
            <w:tcW w:w="626" w:type="pct"/>
          </w:tcPr>
          <w:p w14:paraId="50085858">
            <w:pPr>
              <w:spacing w:line="400" w:lineRule="exact"/>
              <w:rPr>
                <w:sz w:val="18"/>
                <w:szCs w:val="18"/>
              </w:rPr>
            </w:pPr>
          </w:p>
        </w:tc>
      </w:tr>
      <w:tr w14:paraId="3ABBE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6A3FC7D7">
            <w:pPr>
              <w:spacing w:line="400" w:lineRule="exact"/>
              <w:rPr>
                <w:sz w:val="18"/>
                <w:szCs w:val="18"/>
              </w:rPr>
            </w:pPr>
          </w:p>
        </w:tc>
        <w:tc>
          <w:tcPr>
            <w:tcW w:w="664" w:type="pct"/>
          </w:tcPr>
          <w:p w14:paraId="2BBDCF3B">
            <w:pPr>
              <w:spacing w:line="400" w:lineRule="exact"/>
              <w:rPr>
                <w:sz w:val="18"/>
                <w:szCs w:val="18"/>
              </w:rPr>
            </w:pPr>
          </w:p>
        </w:tc>
        <w:tc>
          <w:tcPr>
            <w:tcW w:w="896" w:type="pct"/>
          </w:tcPr>
          <w:p w14:paraId="58EE8414">
            <w:pPr>
              <w:spacing w:line="400" w:lineRule="exact"/>
              <w:rPr>
                <w:sz w:val="18"/>
                <w:szCs w:val="18"/>
              </w:rPr>
            </w:pPr>
          </w:p>
        </w:tc>
        <w:tc>
          <w:tcPr>
            <w:tcW w:w="972" w:type="pct"/>
          </w:tcPr>
          <w:p w14:paraId="4A8D29BA">
            <w:pPr>
              <w:spacing w:line="400" w:lineRule="exact"/>
              <w:rPr>
                <w:sz w:val="18"/>
                <w:szCs w:val="18"/>
              </w:rPr>
            </w:pPr>
          </w:p>
        </w:tc>
        <w:tc>
          <w:tcPr>
            <w:tcW w:w="431" w:type="pct"/>
          </w:tcPr>
          <w:p w14:paraId="7F651071">
            <w:pPr>
              <w:spacing w:line="400" w:lineRule="exact"/>
              <w:rPr>
                <w:sz w:val="18"/>
                <w:szCs w:val="18"/>
              </w:rPr>
            </w:pPr>
          </w:p>
        </w:tc>
        <w:tc>
          <w:tcPr>
            <w:tcW w:w="431" w:type="pct"/>
          </w:tcPr>
          <w:p w14:paraId="2BD2A6AA">
            <w:pPr>
              <w:spacing w:line="400" w:lineRule="exact"/>
              <w:rPr>
                <w:sz w:val="18"/>
                <w:szCs w:val="18"/>
              </w:rPr>
            </w:pPr>
          </w:p>
        </w:tc>
        <w:tc>
          <w:tcPr>
            <w:tcW w:w="647" w:type="pct"/>
          </w:tcPr>
          <w:p w14:paraId="6E998E93">
            <w:pPr>
              <w:spacing w:line="400" w:lineRule="exact"/>
              <w:rPr>
                <w:sz w:val="18"/>
                <w:szCs w:val="18"/>
              </w:rPr>
            </w:pPr>
          </w:p>
        </w:tc>
        <w:tc>
          <w:tcPr>
            <w:tcW w:w="626" w:type="pct"/>
          </w:tcPr>
          <w:p w14:paraId="1BCEF8FE">
            <w:pPr>
              <w:spacing w:line="400" w:lineRule="exact"/>
              <w:rPr>
                <w:sz w:val="18"/>
                <w:szCs w:val="18"/>
              </w:rPr>
            </w:pPr>
          </w:p>
        </w:tc>
      </w:tr>
      <w:tr w14:paraId="155FF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345D6ACE">
            <w:pPr>
              <w:spacing w:line="400" w:lineRule="exact"/>
              <w:rPr>
                <w:sz w:val="18"/>
                <w:szCs w:val="18"/>
              </w:rPr>
            </w:pPr>
          </w:p>
        </w:tc>
        <w:tc>
          <w:tcPr>
            <w:tcW w:w="664" w:type="pct"/>
          </w:tcPr>
          <w:p w14:paraId="321A606A">
            <w:pPr>
              <w:spacing w:line="400" w:lineRule="exact"/>
              <w:rPr>
                <w:sz w:val="18"/>
                <w:szCs w:val="18"/>
              </w:rPr>
            </w:pPr>
          </w:p>
        </w:tc>
        <w:tc>
          <w:tcPr>
            <w:tcW w:w="896" w:type="pct"/>
          </w:tcPr>
          <w:p w14:paraId="7149E641">
            <w:pPr>
              <w:spacing w:line="400" w:lineRule="exact"/>
              <w:rPr>
                <w:sz w:val="18"/>
                <w:szCs w:val="18"/>
              </w:rPr>
            </w:pPr>
          </w:p>
        </w:tc>
        <w:tc>
          <w:tcPr>
            <w:tcW w:w="972" w:type="pct"/>
          </w:tcPr>
          <w:p w14:paraId="3B0DA391">
            <w:pPr>
              <w:spacing w:line="400" w:lineRule="exact"/>
              <w:rPr>
                <w:sz w:val="18"/>
                <w:szCs w:val="18"/>
              </w:rPr>
            </w:pPr>
          </w:p>
        </w:tc>
        <w:tc>
          <w:tcPr>
            <w:tcW w:w="431" w:type="pct"/>
          </w:tcPr>
          <w:p w14:paraId="06849BEE">
            <w:pPr>
              <w:spacing w:line="400" w:lineRule="exact"/>
              <w:rPr>
                <w:sz w:val="18"/>
                <w:szCs w:val="18"/>
              </w:rPr>
            </w:pPr>
          </w:p>
        </w:tc>
        <w:tc>
          <w:tcPr>
            <w:tcW w:w="431" w:type="pct"/>
          </w:tcPr>
          <w:p w14:paraId="2C2C88C6">
            <w:pPr>
              <w:spacing w:line="400" w:lineRule="exact"/>
              <w:rPr>
                <w:sz w:val="18"/>
                <w:szCs w:val="18"/>
              </w:rPr>
            </w:pPr>
          </w:p>
        </w:tc>
        <w:tc>
          <w:tcPr>
            <w:tcW w:w="647" w:type="pct"/>
          </w:tcPr>
          <w:p w14:paraId="4C3754EF">
            <w:pPr>
              <w:spacing w:line="400" w:lineRule="exact"/>
              <w:rPr>
                <w:sz w:val="18"/>
                <w:szCs w:val="18"/>
              </w:rPr>
            </w:pPr>
          </w:p>
        </w:tc>
        <w:tc>
          <w:tcPr>
            <w:tcW w:w="626" w:type="pct"/>
          </w:tcPr>
          <w:p w14:paraId="6724CF17">
            <w:pPr>
              <w:spacing w:line="400" w:lineRule="exact"/>
              <w:rPr>
                <w:sz w:val="18"/>
                <w:szCs w:val="18"/>
              </w:rPr>
            </w:pPr>
          </w:p>
        </w:tc>
      </w:tr>
      <w:tr w14:paraId="7283E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23B20AD1">
            <w:pPr>
              <w:spacing w:line="400" w:lineRule="exact"/>
              <w:rPr>
                <w:sz w:val="18"/>
                <w:szCs w:val="18"/>
              </w:rPr>
            </w:pPr>
          </w:p>
        </w:tc>
        <w:tc>
          <w:tcPr>
            <w:tcW w:w="664" w:type="pct"/>
          </w:tcPr>
          <w:p w14:paraId="6D9D2511">
            <w:pPr>
              <w:spacing w:line="400" w:lineRule="exact"/>
              <w:rPr>
                <w:sz w:val="18"/>
                <w:szCs w:val="18"/>
              </w:rPr>
            </w:pPr>
          </w:p>
        </w:tc>
        <w:tc>
          <w:tcPr>
            <w:tcW w:w="896" w:type="pct"/>
          </w:tcPr>
          <w:p w14:paraId="23C3CC8F">
            <w:pPr>
              <w:spacing w:line="400" w:lineRule="exact"/>
              <w:rPr>
                <w:sz w:val="18"/>
                <w:szCs w:val="18"/>
              </w:rPr>
            </w:pPr>
          </w:p>
        </w:tc>
        <w:tc>
          <w:tcPr>
            <w:tcW w:w="972" w:type="pct"/>
          </w:tcPr>
          <w:p w14:paraId="7A69DC2F">
            <w:pPr>
              <w:spacing w:line="400" w:lineRule="exact"/>
              <w:rPr>
                <w:sz w:val="18"/>
                <w:szCs w:val="18"/>
              </w:rPr>
            </w:pPr>
          </w:p>
        </w:tc>
        <w:tc>
          <w:tcPr>
            <w:tcW w:w="431" w:type="pct"/>
          </w:tcPr>
          <w:p w14:paraId="5AB85F5A">
            <w:pPr>
              <w:spacing w:line="400" w:lineRule="exact"/>
              <w:rPr>
                <w:sz w:val="18"/>
                <w:szCs w:val="18"/>
              </w:rPr>
            </w:pPr>
          </w:p>
        </w:tc>
        <w:tc>
          <w:tcPr>
            <w:tcW w:w="431" w:type="pct"/>
          </w:tcPr>
          <w:p w14:paraId="7AF8DB72">
            <w:pPr>
              <w:spacing w:line="400" w:lineRule="exact"/>
              <w:rPr>
                <w:sz w:val="18"/>
                <w:szCs w:val="18"/>
              </w:rPr>
            </w:pPr>
          </w:p>
        </w:tc>
        <w:tc>
          <w:tcPr>
            <w:tcW w:w="647" w:type="pct"/>
          </w:tcPr>
          <w:p w14:paraId="6250C517">
            <w:pPr>
              <w:spacing w:line="400" w:lineRule="exact"/>
              <w:rPr>
                <w:sz w:val="18"/>
                <w:szCs w:val="18"/>
              </w:rPr>
            </w:pPr>
          </w:p>
        </w:tc>
        <w:tc>
          <w:tcPr>
            <w:tcW w:w="626" w:type="pct"/>
          </w:tcPr>
          <w:p w14:paraId="7D297E7F">
            <w:pPr>
              <w:spacing w:line="400" w:lineRule="exact"/>
              <w:rPr>
                <w:sz w:val="18"/>
                <w:szCs w:val="18"/>
              </w:rPr>
            </w:pPr>
          </w:p>
        </w:tc>
      </w:tr>
      <w:tr w14:paraId="09ED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34997738">
            <w:pPr>
              <w:spacing w:line="400" w:lineRule="exact"/>
              <w:rPr>
                <w:sz w:val="18"/>
                <w:szCs w:val="18"/>
              </w:rPr>
            </w:pPr>
          </w:p>
        </w:tc>
        <w:tc>
          <w:tcPr>
            <w:tcW w:w="664" w:type="pct"/>
          </w:tcPr>
          <w:p w14:paraId="2F89120F">
            <w:pPr>
              <w:spacing w:line="400" w:lineRule="exact"/>
              <w:rPr>
                <w:sz w:val="18"/>
                <w:szCs w:val="18"/>
              </w:rPr>
            </w:pPr>
          </w:p>
        </w:tc>
        <w:tc>
          <w:tcPr>
            <w:tcW w:w="896" w:type="pct"/>
          </w:tcPr>
          <w:p w14:paraId="2EE6A4F0">
            <w:pPr>
              <w:spacing w:line="400" w:lineRule="exact"/>
              <w:rPr>
                <w:sz w:val="18"/>
                <w:szCs w:val="18"/>
              </w:rPr>
            </w:pPr>
          </w:p>
        </w:tc>
        <w:tc>
          <w:tcPr>
            <w:tcW w:w="972" w:type="pct"/>
          </w:tcPr>
          <w:p w14:paraId="1EFFAC4A">
            <w:pPr>
              <w:spacing w:line="400" w:lineRule="exact"/>
              <w:rPr>
                <w:sz w:val="18"/>
                <w:szCs w:val="18"/>
              </w:rPr>
            </w:pPr>
          </w:p>
        </w:tc>
        <w:tc>
          <w:tcPr>
            <w:tcW w:w="431" w:type="pct"/>
          </w:tcPr>
          <w:p w14:paraId="2BE649FB">
            <w:pPr>
              <w:spacing w:line="400" w:lineRule="exact"/>
              <w:rPr>
                <w:sz w:val="18"/>
                <w:szCs w:val="18"/>
              </w:rPr>
            </w:pPr>
          </w:p>
        </w:tc>
        <w:tc>
          <w:tcPr>
            <w:tcW w:w="431" w:type="pct"/>
          </w:tcPr>
          <w:p w14:paraId="66A738E2">
            <w:pPr>
              <w:spacing w:line="400" w:lineRule="exact"/>
              <w:rPr>
                <w:sz w:val="18"/>
                <w:szCs w:val="18"/>
              </w:rPr>
            </w:pPr>
          </w:p>
        </w:tc>
        <w:tc>
          <w:tcPr>
            <w:tcW w:w="647" w:type="pct"/>
          </w:tcPr>
          <w:p w14:paraId="6EB9005D">
            <w:pPr>
              <w:spacing w:line="400" w:lineRule="exact"/>
              <w:rPr>
                <w:sz w:val="18"/>
                <w:szCs w:val="18"/>
              </w:rPr>
            </w:pPr>
          </w:p>
        </w:tc>
        <w:tc>
          <w:tcPr>
            <w:tcW w:w="626" w:type="pct"/>
          </w:tcPr>
          <w:p w14:paraId="0FDBF42F">
            <w:pPr>
              <w:spacing w:line="400" w:lineRule="exact"/>
              <w:rPr>
                <w:sz w:val="18"/>
                <w:szCs w:val="18"/>
              </w:rPr>
            </w:pPr>
          </w:p>
        </w:tc>
      </w:tr>
      <w:tr w14:paraId="4E8D1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12BDCF22">
            <w:pPr>
              <w:spacing w:line="400" w:lineRule="exact"/>
              <w:rPr>
                <w:sz w:val="18"/>
                <w:szCs w:val="18"/>
              </w:rPr>
            </w:pPr>
          </w:p>
        </w:tc>
        <w:tc>
          <w:tcPr>
            <w:tcW w:w="664" w:type="pct"/>
          </w:tcPr>
          <w:p w14:paraId="60A4744D">
            <w:pPr>
              <w:spacing w:line="400" w:lineRule="exact"/>
              <w:rPr>
                <w:sz w:val="18"/>
                <w:szCs w:val="18"/>
              </w:rPr>
            </w:pPr>
          </w:p>
        </w:tc>
        <w:tc>
          <w:tcPr>
            <w:tcW w:w="896" w:type="pct"/>
          </w:tcPr>
          <w:p w14:paraId="24866C82">
            <w:pPr>
              <w:spacing w:line="400" w:lineRule="exact"/>
              <w:rPr>
                <w:sz w:val="18"/>
                <w:szCs w:val="18"/>
              </w:rPr>
            </w:pPr>
          </w:p>
        </w:tc>
        <w:tc>
          <w:tcPr>
            <w:tcW w:w="972" w:type="pct"/>
          </w:tcPr>
          <w:p w14:paraId="515B9303">
            <w:pPr>
              <w:spacing w:line="400" w:lineRule="exact"/>
              <w:rPr>
                <w:sz w:val="18"/>
                <w:szCs w:val="18"/>
              </w:rPr>
            </w:pPr>
          </w:p>
        </w:tc>
        <w:tc>
          <w:tcPr>
            <w:tcW w:w="431" w:type="pct"/>
          </w:tcPr>
          <w:p w14:paraId="66182633">
            <w:pPr>
              <w:spacing w:line="400" w:lineRule="exact"/>
              <w:rPr>
                <w:sz w:val="18"/>
                <w:szCs w:val="18"/>
              </w:rPr>
            </w:pPr>
          </w:p>
        </w:tc>
        <w:tc>
          <w:tcPr>
            <w:tcW w:w="431" w:type="pct"/>
          </w:tcPr>
          <w:p w14:paraId="133C0403">
            <w:pPr>
              <w:spacing w:line="400" w:lineRule="exact"/>
              <w:rPr>
                <w:sz w:val="18"/>
                <w:szCs w:val="18"/>
              </w:rPr>
            </w:pPr>
          </w:p>
        </w:tc>
        <w:tc>
          <w:tcPr>
            <w:tcW w:w="647" w:type="pct"/>
          </w:tcPr>
          <w:p w14:paraId="3C3D4CA1">
            <w:pPr>
              <w:spacing w:line="400" w:lineRule="exact"/>
              <w:rPr>
                <w:sz w:val="18"/>
                <w:szCs w:val="18"/>
              </w:rPr>
            </w:pPr>
          </w:p>
        </w:tc>
        <w:tc>
          <w:tcPr>
            <w:tcW w:w="626" w:type="pct"/>
          </w:tcPr>
          <w:p w14:paraId="56B1626F">
            <w:pPr>
              <w:spacing w:line="400" w:lineRule="exact"/>
              <w:rPr>
                <w:sz w:val="18"/>
                <w:szCs w:val="18"/>
              </w:rPr>
            </w:pPr>
          </w:p>
        </w:tc>
      </w:tr>
      <w:tr w14:paraId="31D42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4304A590">
            <w:pPr>
              <w:spacing w:line="400" w:lineRule="exact"/>
              <w:rPr>
                <w:sz w:val="18"/>
                <w:szCs w:val="18"/>
              </w:rPr>
            </w:pPr>
          </w:p>
        </w:tc>
        <w:tc>
          <w:tcPr>
            <w:tcW w:w="664" w:type="pct"/>
          </w:tcPr>
          <w:p w14:paraId="647F3FD8">
            <w:pPr>
              <w:spacing w:line="400" w:lineRule="exact"/>
              <w:rPr>
                <w:sz w:val="18"/>
                <w:szCs w:val="18"/>
              </w:rPr>
            </w:pPr>
          </w:p>
        </w:tc>
        <w:tc>
          <w:tcPr>
            <w:tcW w:w="896" w:type="pct"/>
          </w:tcPr>
          <w:p w14:paraId="220472CE">
            <w:pPr>
              <w:spacing w:line="400" w:lineRule="exact"/>
              <w:rPr>
                <w:sz w:val="18"/>
                <w:szCs w:val="18"/>
              </w:rPr>
            </w:pPr>
          </w:p>
        </w:tc>
        <w:tc>
          <w:tcPr>
            <w:tcW w:w="972" w:type="pct"/>
          </w:tcPr>
          <w:p w14:paraId="29B3225E">
            <w:pPr>
              <w:spacing w:line="400" w:lineRule="exact"/>
              <w:rPr>
                <w:sz w:val="18"/>
                <w:szCs w:val="18"/>
              </w:rPr>
            </w:pPr>
          </w:p>
        </w:tc>
        <w:tc>
          <w:tcPr>
            <w:tcW w:w="431" w:type="pct"/>
          </w:tcPr>
          <w:p w14:paraId="03A3ED55">
            <w:pPr>
              <w:spacing w:line="400" w:lineRule="exact"/>
              <w:rPr>
                <w:sz w:val="18"/>
                <w:szCs w:val="18"/>
              </w:rPr>
            </w:pPr>
          </w:p>
        </w:tc>
        <w:tc>
          <w:tcPr>
            <w:tcW w:w="431" w:type="pct"/>
          </w:tcPr>
          <w:p w14:paraId="33C6A041">
            <w:pPr>
              <w:spacing w:line="400" w:lineRule="exact"/>
              <w:rPr>
                <w:sz w:val="18"/>
                <w:szCs w:val="18"/>
              </w:rPr>
            </w:pPr>
          </w:p>
        </w:tc>
        <w:tc>
          <w:tcPr>
            <w:tcW w:w="647" w:type="pct"/>
          </w:tcPr>
          <w:p w14:paraId="2FF8C80C">
            <w:pPr>
              <w:spacing w:line="400" w:lineRule="exact"/>
              <w:rPr>
                <w:sz w:val="18"/>
                <w:szCs w:val="18"/>
              </w:rPr>
            </w:pPr>
          </w:p>
        </w:tc>
        <w:tc>
          <w:tcPr>
            <w:tcW w:w="626" w:type="pct"/>
          </w:tcPr>
          <w:p w14:paraId="00EF1FEA">
            <w:pPr>
              <w:spacing w:line="400" w:lineRule="exact"/>
              <w:rPr>
                <w:sz w:val="18"/>
                <w:szCs w:val="18"/>
              </w:rPr>
            </w:pPr>
          </w:p>
        </w:tc>
      </w:tr>
      <w:tr w14:paraId="7CB21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48B68B07">
            <w:pPr>
              <w:spacing w:line="400" w:lineRule="exact"/>
              <w:rPr>
                <w:sz w:val="18"/>
                <w:szCs w:val="18"/>
              </w:rPr>
            </w:pPr>
          </w:p>
        </w:tc>
        <w:tc>
          <w:tcPr>
            <w:tcW w:w="664" w:type="pct"/>
          </w:tcPr>
          <w:p w14:paraId="20DEAAC1">
            <w:pPr>
              <w:spacing w:line="400" w:lineRule="exact"/>
              <w:rPr>
                <w:sz w:val="18"/>
                <w:szCs w:val="18"/>
              </w:rPr>
            </w:pPr>
          </w:p>
        </w:tc>
        <w:tc>
          <w:tcPr>
            <w:tcW w:w="896" w:type="pct"/>
          </w:tcPr>
          <w:p w14:paraId="727AF7FF">
            <w:pPr>
              <w:spacing w:line="400" w:lineRule="exact"/>
              <w:rPr>
                <w:sz w:val="18"/>
                <w:szCs w:val="18"/>
              </w:rPr>
            </w:pPr>
          </w:p>
        </w:tc>
        <w:tc>
          <w:tcPr>
            <w:tcW w:w="972" w:type="pct"/>
          </w:tcPr>
          <w:p w14:paraId="2E65BAD8">
            <w:pPr>
              <w:spacing w:line="400" w:lineRule="exact"/>
              <w:rPr>
                <w:sz w:val="18"/>
                <w:szCs w:val="18"/>
              </w:rPr>
            </w:pPr>
          </w:p>
        </w:tc>
        <w:tc>
          <w:tcPr>
            <w:tcW w:w="431" w:type="pct"/>
          </w:tcPr>
          <w:p w14:paraId="0C32B7DE">
            <w:pPr>
              <w:spacing w:line="400" w:lineRule="exact"/>
              <w:rPr>
                <w:sz w:val="18"/>
                <w:szCs w:val="18"/>
              </w:rPr>
            </w:pPr>
          </w:p>
        </w:tc>
        <w:tc>
          <w:tcPr>
            <w:tcW w:w="431" w:type="pct"/>
          </w:tcPr>
          <w:p w14:paraId="2C323E1F">
            <w:pPr>
              <w:spacing w:line="400" w:lineRule="exact"/>
              <w:rPr>
                <w:sz w:val="18"/>
                <w:szCs w:val="18"/>
              </w:rPr>
            </w:pPr>
          </w:p>
        </w:tc>
        <w:tc>
          <w:tcPr>
            <w:tcW w:w="647" w:type="pct"/>
          </w:tcPr>
          <w:p w14:paraId="16AF0F71">
            <w:pPr>
              <w:spacing w:line="400" w:lineRule="exact"/>
              <w:rPr>
                <w:sz w:val="18"/>
                <w:szCs w:val="18"/>
              </w:rPr>
            </w:pPr>
          </w:p>
        </w:tc>
        <w:tc>
          <w:tcPr>
            <w:tcW w:w="626" w:type="pct"/>
          </w:tcPr>
          <w:p w14:paraId="62CCFB88">
            <w:pPr>
              <w:spacing w:line="400" w:lineRule="exact"/>
              <w:rPr>
                <w:sz w:val="18"/>
                <w:szCs w:val="18"/>
              </w:rPr>
            </w:pPr>
          </w:p>
        </w:tc>
      </w:tr>
      <w:tr w14:paraId="661AE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jc w:val="center"/>
        </w:trPr>
        <w:tc>
          <w:tcPr>
            <w:tcW w:w="330" w:type="pct"/>
          </w:tcPr>
          <w:p w14:paraId="36A40D95">
            <w:pPr>
              <w:spacing w:line="400" w:lineRule="exact"/>
              <w:rPr>
                <w:sz w:val="18"/>
                <w:szCs w:val="18"/>
              </w:rPr>
            </w:pPr>
          </w:p>
        </w:tc>
        <w:tc>
          <w:tcPr>
            <w:tcW w:w="664" w:type="pct"/>
          </w:tcPr>
          <w:p w14:paraId="3B9A035A">
            <w:pPr>
              <w:spacing w:line="400" w:lineRule="exact"/>
              <w:rPr>
                <w:sz w:val="18"/>
                <w:szCs w:val="18"/>
              </w:rPr>
            </w:pPr>
          </w:p>
        </w:tc>
        <w:tc>
          <w:tcPr>
            <w:tcW w:w="896" w:type="pct"/>
          </w:tcPr>
          <w:p w14:paraId="1F6FE1DD">
            <w:pPr>
              <w:spacing w:line="400" w:lineRule="exact"/>
              <w:rPr>
                <w:sz w:val="18"/>
                <w:szCs w:val="18"/>
              </w:rPr>
            </w:pPr>
          </w:p>
        </w:tc>
        <w:tc>
          <w:tcPr>
            <w:tcW w:w="972" w:type="pct"/>
          </w:tcPr>
          <w:p w14:paraId="5BC8C59A">
            <w:pPr>
              <w:spacing w:line="400" w:lineRule="exact"/>
              <w:rPr>
                <w:sz w:val="18"/>
                <w:szCs w:val="18"/>
              </w:rPr>
            </w:pPr>
          </w:p>
        </w:tc>
        <w:tc>
          <w:tcPr>
            <w:tcW w:w="431" w:type="pct"/>
          </w:tcPr>
          <w:p w14:paraId="07301626">
            <w:pPr>
              <w:spacing w:line="400" w:lineRule="exact"/>
              <w:rPr>
                <w:sz w:val="18"/>
                <w:szCs w:val="18"/>
              </w:rPr>
            </w:pPr>
          </w:p>
        </w:tc>
        <w:tc>
          <w:tcPr>
            <w:tcW w:w="431" w:type="pct"/>
          </w:tcPr>
          <w:p w14:paraId="3EEEEEA0">
            <w:pPr>
              <w:spacing w:line="400" w:lineRule="exact"/>
              <w:rPr>
                <w:sz w:val="18"/>
                <w:szCs w:val="18"/>
              </w:rPr>
            </w:pPr>
          </w:p>
        </w:tc>
        <w:tc>
          <w:tcPr>
            <w:tcW w:w="647" w:type="pct"/>
          </w:tcPr>
          <w:p w14:paraId="2E2782F5">
            <w:pPr>
              <w:spacing w:line="400" w:lineRule="exact"/>
              <w:rPr>
                <w:sz w:val="18"/>
                <w:szCs w:val="18"/>
              </w:rPr>
            </w:pPr>
          </w:p>
        </w:tc>
        <w:tc>
          <w:tcPr>
            <w:tcW w:w="626" w:type="pct"/>
          </w:tcPr>
          <w:p w14:paraId="59DAA5FD">
            <w:pPr>
              <w:spacing w:line="400" w:lineRule="exact"/>
              <w:rPr>
                <w:sz w:val="18"/>
                <w:szCs w:val="18"/>
              </w:rPr>
            </w:pPr>
          </w:p>
        </w:tc>
      </w:tr>
      <w:tr w14:paraId="38DBC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33EB26AB">
            <w:pPr>
              <w:spacing w:line="400" w:lineRule="exact"/>
              <w:rPr>
                <w:sz w:val="18"/>
                <w:szCs w:val="18"/>
              </w:rPr>
            </w:pPr>
          </w:p>
        </w:tc>
        <w:tc>
          <w:tcPr>
            <w:tcW w:w="664" w:type="pct"/>
          </w:tcPr>
          <w:p w14:paraId="600D4DD1">
            <w:pPr>
              <w:spacing w:line="400" w:lineRule="exact"/>
              <w:rPr>
                <w:sz w:val="18"/>
                <w:szCs w:val="18"/>
              </w:rPr>
            </w:pPr>
          </w:p>
        </w:tc>
        <w:tc>
          <w:tcPr>
            <w:tcW w:w="896" w:type="pct"/>
          </w:tcPr>
          <w:p w14:paraId="043FE9C5">
            <w:pPr>
              <w:spacing w:line="400" w:lineRule="exact"/>
              <w:rPr>
                <w:sz w:val="18"/>
                <w:szCs w:val="18"/>
              </w:rPr>
            </w:pPr>
          </w:p>
        </w:tc>
        <w:tc>
          <w:tcPr>
            <w:tcW w:w="972" w:type="pct"/>
          </w:tcPr>
          <w:p w14:paraId="24659DF1">
            <w:pPr>
              <w:spacing w:line="400" w:lineRule="exact"/>
              <w:rPr>
                <w:sz w:val="18"/>
                <w:szCs w:val="18"/>
              </w:rPr>
            </w:pPr>
          </w:p>
        </w:tc>
        <w:tc>
          <w:tcPr>
            <w:tcW w:w="431" w:type="pct"/>
          </w:tcPr>
          <w:p w14:paraId="02B5BDDA">
            <w:pPr>
              <w:spacing w:line="400" w:lineRule="exact"/>
              <w:rPr>
                <w:sz w:val="18"/>
                <w:szCs w:val="18"/>
              </w:rPr>
            </w:pPr>
          </w:p>
        </w:tc>
        <w:tc>
          <w:tcPr>
            <w:tcW w:w="431" w:type="pct"/>
          </w:tcPr>
          <w:p w14:paraId="4A2FFE42">
            <w:pPr>
              <w:spacing w:line="400" w:lineRule="exact"/>
              <w:rPr>
                <w:sz w:val="18"/>
                <w:szCs w:val="18"/>
              </w:rPr>
            </w:pPr>
          </w:p>
        </w:tc>
        <w:tc>
          <w:tcPr>
            <w:tcW w:w="647" w:type="pct"/>
          </w:tcPr>
          <w:p w14:paraId="48FB32DC">
            <w:pPr>
              <w:spacing w:line="400" w:lineRule="exact"/>
              <w:rPr>
                <w:sz w:val="18"/>
                <w:szCs w:val="18"/>
              </w:rPr>
            </w:pPr>
          </w:p>
        </w:tc>
        <w:tc>
          <w:tcPr>
            <w:tcW w:w="626" w:type="pct"/>
          </w:tcPr>
          <w:p w14:paraId="4B1521B1">
            <w:pPr>
              <w:spacing w:line="400" w:lineRule="exact"/>
              <w:rPr>
                <w:sz w:val="18"/>
                <w:szCs w:val="18"/>
              </w:rPr>
            </w:pPr>
          </w:p>
        </w:tc>
      </w:tr>
      <w:tr w14:paraId="6CA32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40895D4E">
            <w:pPr>
              <w:spacing w:line="400" w:lineRule="exact"/>
              <w:rPr>
                <w:sz w:val="18"/>
                <w:szCs w:val="18"/>
              </w:rPr>
            </w:pPr>
          </w:p>
        </w:tc>
        <w:tc>
          <w:tcPr>
            <w:tcW w:w="664" w:type="pct"/>
          </w:tcPr>
          <w:p w14:paraId="491963F2">
            <w:pPr>
              <w:spacing w:line="400" w:lineRule="exact"/>
              <w:rPr>
                <w:sz w:val="18"/>
                <w:szCs w:val="18"/>
              </w:rPr>
            </w:pPr>
          </w:p>
        </w:tc>
        <w:tc>
          <w:tcPr>
            <w:tcW w:w="896" w:type="pct"/>
          </w:tcPr>
          <w:p w14:paraId="23B4DE6E">
            <w:pPr>
              <w:spacing w:line="400" w:lineRule="exact"/>
              <w:rPr>
                <w:sz w:val="18"/>
                <w:szCs w:val="18"/>
              </w:rPr>
            </w:pPr>
          </w:p>
        </w:tc>
        <w:tc>
          <w:tcPr>
            <w:tcW w:w="972" w:type="pct"/>
          </w:tcPr>
          <w:p w14:paraId="373AA85F">
            <w:pPr>
              <w:spacing w:line="400" w:lineRule="exact"/>
              <w:rPr>
                <w:sz w:val="18"/>
                <w:szCs w:val="18"/>
              </w:rPr>
            </w:pPr>
          </w:p>
        </w:tc>
        <w:tc>
          <w:tcPr>
            <w:tcW w:w="431" w:type="pct"/>
          </w:tcPr>
          <w:p w14:paraId="23B5F698">
            <w:pPr>
              <w:spacing w:line="400" w:lineRule="exact"/>
              <w:rPr>
                <w:sz w:val="18"/>
                <w:szCs w:val="18"/>
              </w:rPr>
            </w:pPr>
          </w:p>
        </w:tc>
        <w:tc>
          <w:tcPr>
            <w:tcW w:w="431" w:type="pct"/>
          </w:tcPr>
          <w:p w14:paraId="25B9690D">
            <w:pPr>
              <w:spacing w:line="400" w:lineRule="exact"/>
              <w:rPr>
                <w:sz w:val="18"/>
                <w:szCs w:val="18"/>
              </w:rPr>
            </w:pPr>
          </w:p>
        </w:tc>
        <w:tc>
          <w:tcPr>
            <w:tcW w:w="647" w:type="pct"/>
          </w:tcPr>
          <w:p w14:paraId="0C4D0454">
            <w:pPr>
              <w:spacing w:line="400" w:lineRule="exact"/>
              <w:rPr>
                <w:sz w:val="18"/>
                <w:szCs w:val="18"/>
              </w:rPr>
            </w:pPr>
          </w:p>
        </w:tc>
        <w:tc>
          <w:tcPr>
            <w:tcW w:w="626" w:type="pct"/>
          </w:tcPr>
          <w:p w14:paraId="6EA36897">
            <w:pPr>
              <w:spacing w:line="400" w:lineRule="exact"/>
              <w:rPr>
                <w:sz w:val="18"/>
                <w:szCs w:val="18"/>
              </w:rPr>
            </w:pPr>
          </w:p>
        </w:tc>
      </w:tr>
      <w:tr w14:paraId="1F67C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7" w:hRule="atLeast"/>
          <w:jc w:val="center"/>
        </w:trPr>
        <w:tc>
          <w:tcPr>
            <w:tcW w:w="330" w:type="pct"/>
          </w:tcPr>
          <w:p w14:paraId="74716475">
            <w:pPr>
              <w:spacing w:line="400" w:lineRule="exact"/>
              <w:rPr>
                <w:sz w:val="18"/>
                <w:szCs w:val="18"/>
              </w:rPr>
            </w:pPr>
          </w:p>
        </w:tc>
        <w:tc>
          <w:tcPr>
            <w:tcW w:w="664" w:type="pct"/>
          </w:tcPr>
          <w:p w14:paraId="06A299DC">
            <w:pPr>
              <w:spacing w:line="400" w:lineRule="exact"/>
              <w:rPr>
                <w:sz w:val="18"/>
                <w:szCs w:val="18"/>
              </w:rPr>
            </w:pPr>
          </w:p>
        </w:tc>
        <w:tc>
          <w:tcPr>
            <w:tcW w:w="896" w:type="pct"/>
          </w:tcPr>
          <w:p w14:paraId="7FBF43A8">
            <w:pPr>
              <w:spacing w:line="400" w:lineRule="exact"/>
              <w:rPr>
                <w:sz w:val="18"/>
                <w:szCs w:val="18"/>
              </w:rPr>
            </w:pPr>
          </w:p>
        </w:tc>
        <w:tc>
          <w:tcPr>
            <w:tcW w:w="972" w:type="pct"/>
          </w:tcPr>
          <w:p w14:paraId="70825032">
            <w:pPr>
              <w:spacing w:line="400" w:lineRule="exact"/>
              <w:rPr>
                <w:sz w:val="18"/>
                <w:szCs w:val="18"/>
              </w:rPr>
            </w:pPr>
          </w:p>
        </w:tc>
        <w:tc>
          <w:tcPr>
            <w:tcW w:w="431" w:type="pct"/>
          </w:tcPr>
          <w:p w14:paraId="3051A876">
            <w:pPr>
              <w:spacing w:line="400" w:lineRule="exact"/>
              <w:rPr>
                <w:sz w:val="18"/>
                <w:szCs w:val="18"/>
              </w:rPr>
            </w:pPr>
          </w:p>
        </w:tc>
        <w:tc>
          <w:tcPr>
            <w:tcW w:w="431" w:type="pct"/>
          </w:tcPr>
          <w:p w14:paraId="68FA1C80">
            <w:pPr>
              <w:spacing w:line="400" w:lineRule="exact"/>
              <w:rPr>
                <w:sz w:val="18"/>
                <w:szCs w:val="18"/>
              </w:rPr>
            </w:pPr>
          </w:p>
        </w:tc>
        <w:tc>
          <w:tcPr>
            <w:tcW w:w="647" w:type="pct"/>
          </w:tcPr>
          <w:p w14:paraId="40AC8245">
            <w:pPr>
              <w:spacing w:line="400" w:lineRule="exact"/>
              <w:rPr>
                <w:sz w:val="18"/>
                <w:szCs w:val="18"/>
              </w:rPr>
            </w:pPr>
          </w:p>
        </w:tc>
        <w:tc>
          <w:tcPr>
            <w:tcW w:w="626" w:type="pct"/>
          </w:tcPr>
          <w:p w14:paraId="1353A2F1">
            <w:pPr>
              <w:spacing w:line="400" w:lineRule="exact"/>
              <w:rPr>
                <w:sz w:val="18"/>
                <w:szCs w:val="18"/>
              </w:rPr>
            </w:pPr>
          </w:p>
        </w:tc>
      </w:tr>
      <w:tr w14:paraId="7DBDB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4CB24484">
            <w:pPr>
              <w:spacing w:line="400" w:lineRule="exact"/>
              <w:rPr>
                <w:sz w:val="18"/>
                <w:szCs w:val="18"/>
              </w:rPr>
            </w:pPr>
          </w:p>
        </w:tc>
        <w:tc>
          <w:tcPr>
            <w:tcW w:w="664" w:type="pct"/>
          </w:tcPr>
          <w:p w14:paraId="2ED0547E">
            <w:pPr>
              <w:spacing w:line="400" w:lineRule="exact"/>
              <w:rPr>
                <w:sz w:val="18"/>
                <w:szCs w:val="18"/>
              </w:rPr>
            </w:pPr>
          </w:p>
        </w:tc>
        <w:tc>
          <w:tcPr>
            <w:tcW w:w="896" w:type="pct"/>
          </w:tcPr>
          <w:p w14:paraId="3419EEA1">
            <w:pPr>
              <w:spacing w:line="400" w:lineRule="exact"/>
              <w:rPr>
                <w:sz w:val="18"/>
                <w:szCs w:val="18"/>
              </w:rPr>
            </w:pPr>
          </w:p>
        </w:tc>
        <w:tc>
          <w:tcPr>
            <w:tcW w:w="972" w:type="pct"/>
          </w:tcPr>
          <w:p w14:paraId="73232BA8">
            <w:pPr>
              <w:spacing w:line="400" w:lineRule="exact"/>
              <w:rPr>
                <w:sz w:val="18"/>
                <w:szCs w:val="18"/>
              </w:rPr>
            </w:pPr>
          </w:p>
        </w:tc>
        <w:tc>
          <w:tcPr>
            <w:tcW w:w="431" w:type="pct"/>
          </w:tcPr>
          <w:p w14:paraId="63D3C8BD">
            <w:pPr>
              <w:spacing w:line="400" w:lineRule="exact"/>
              <w:rPr>
                <w:sz w:val="18"/>
                <w:szCs w:val="18"/>
              </w:rPr>
            </w:pPr>
          </w:p>
        </w:tc>
        <w:tc>
          <w:tcPr>
            <w:tcW w:w="431" w:type="pct"/>
          </w:tcPr>
          <w:p w14:paraId="1C9FAC07">
            <w:pPr>
              <w:spacing w:line="400" w:lineRule="exact"/>
              <w:rPr>
                <w:sz w:val="18"/>
                <w:szCs w:val="18"/>
              </w:rPr>
            </w:pPr>
          </w:p>
        </w:tc>
        <w:tc>
          <w:tcPr>
            <w:tcW w:w="647" w:type="pct"/>
          </w:tcPr>
          <w:p w14:paraId="159D06D5">
            <w:pPr>
              <w:spacing w:line="400" w:lineRule="exact"/>
              <w:rPr>
                <w:sz w:val="18"/>
                <w:szCs w:val="18"/>
              </w:rPr>
            </w:pPr>
          </w:p>
        </w:tc>
        <w:tc>
          <w:tcPr>
            <w:tcW w:w="626" w:type="pct"/>
          </w:tcPr>
          <w:p w14:paraId="65618E58">
            <w:pPr>
              <w:spacing w:line="400" w:lineRule="exact"/>
              <w:rPr>
                <w:sz w:val="18"/>
                <w:szCs w:val="18"/>
              </w:rPr>
            </w:pPr>
          </w:p>
        </w:tc>
      </w:tr>
      <w:tr w14:paraId="0979F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1449DFB5">
            <w:pPr>
              <w:spacing w:line="400" w:lineRule="exact"/>
              <w:rPr>
                <w:sz w:val="18"/>
                <w:szCs w:val="18"/>
              </w:rPr>
            </w:pPr>
          </w:p>
        </w:tc>
        <w:tc>
          <w:tcPr>
            <w:tcW w:w="664" w:type="pct"/>
          </w:tcPr>
          <w:p w14:paraId="6A9B9E7A">
            <w:pPr>
              <w:spacing w:line="400" w:lineRule="exact"/>
              <w:rPr>
                <w:sz w:val="18"/>
                <w:szCs w:val="18"/>
              </w:rPr>
            </w:pPr>
          </w:p>
        </w:tc>
        <w:tc>
          <w:tcPr>
            <w:tcW w:w="896" w:type="pct"/>
          </w:tcPr>
          <w:p w14:paraId="35EC3745">
            <w:pPr>
              <w:spacing w:line="400" w:lineRule="exact"/>
              <w:rPr>
                <w:sz w:val="18"/>
                <w:szCs w:val="18"/>
              </w:rPr>
            </w:pPr>
          </w:p>
        </w:tc>
        <w:tc>
          <w:tcPr>
            <w:tcW w:w="972" w:type="pct"/>
          </w:tcPr>
          <w:p w14:paraId="5FEEA48A">
            <w:pPr>
              <w:spacing w:line="400" w:lineRule="exact"/>
              <w:rPr>
                <w:sz w:val="18"/>
                <w:szCs w:val="18"/>
              </w:rPr>
            </w:pPr>
          </w:p>
        </w:tc>
        <w:tc>
          <w:tcPr>
            <w:tcW w:w="431" w:type="pct"/>
          </w:tcPr>
          <w:p w14:paraId="79454CD1">
            <w:pPr>
              <w:spacing w:line="400" w:lineRule="exact"/>
              <w:rPr>
                <w:sz w:val="18"/>
                <w:szCs w:val="18"/>
              </w:rPr>
            </w:pPr>
          </w:p>
        </w:tc>
        <w:tc>
          <w:tcPr>
            <w:tcW w:w="431" w:type="pct"/>
          </w:tcPr>
          <w:p w14:paraId="3CFB7706">
            <w:pPr>
              <w:spacing w:line="400" w:lineRule="exact"/>
              <w:rPr>
                <w:sz w:val="18"/>
                <w:szCs w:val="18"/>
              </w:rPr>
            </w:pPr>
          </w:p>
        </w:tc>
        <w:tc>
          <w:tcPr>
            <w:tcW w:w="647" w:type="pct"/>
          </w:tcPr>
          <w:p w14:paraId="28710E22">
            <w:pPr>
              <w:spacing w:line="400" w:lineRule="exact"/>
              <w:rPr>
                <w:sz w:val="18"/>
                <w:szCs w:val="18"/>
              </w:rPr>
            </w:pPr>
          </w:p>
        </w:tc>
        <w:tc>
          <w:tcPr>
            <w:tcW w:w="626" w:type="pct"/>
          </w:tcPr>
          <w:p w14:paraId="39AE8A82">
            <w:pPr>
              <w:spacing w:line="400" w:lineRule="exact"/>
              <w:rPr>
                <w:sz w:val="18"/>
                <w:szCs w:val="18"/>
              </w:rPr>
            </w:pPr>
          </w:p>
        </w:tc>
      </w:tr>
      <w:tr w14:paraId="2631C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6F0D04FA">
            <w:pPr>
              <w:spacing w:line="400" w:lineRule="exact"/>
              <w:rPr>
                <w:sz w:val="18"/>
                <w:szCs w:val="18"/>
              </w:rPr>
            </w:pPr>
          </w:p>
        </w:tc>
        <w:tc>
          <w:tcPr>
            <w:tcW w:w="664" w:type="pct"/>
          </w:tcPr>
          <w:p w14:paraId="6740EAEF">
            <w:pPr>
              <w:spacing w:line="400" w:lineRule="exact"/>
              <w:rPr>
                <w:sz w:val="18"/>
                <w:szCs w:val="18"/>
              </w:rPr>
            </w:pPr>
          </w:p>
        </w:tc>
        <w:tc>
          <w:tcPr>
            <w:tcW w:w="896" w:type="pct"/>
          </w:tcPr>
          <w:p w14:paraId="57E8EEBE">
            <w:pPr>
              <w:spacing w:line="400" w:lineRule="exact"/>
              <w:rPr>
                <w:sz w:val="18"/>
                <w:szCs w:val="18"/>
              </w:rPr>
            </w:pPr>
          </w:p>
        </w:tc>
        <w:tc>
          <w:tcPr>
            <w:tcW w:w="972" w:type="pct"/>
          </w:tcPr>
          <w:p w14:paraId="00A05D15">
            <w:pPr>
              <w:spacing w:line="400" w:lineRule="exact"/>
              <w:rPr>
                <w:sz w:val="18"/>
                <w:szCs w:val="18"/>
              </w:rPr>
            </w:pPr>
          </w:p>
        </w:tc>
        <w:tc>
          <w:tcPr>
            <w:tcW w:w="431" w:type="pct"/>
          </w:tcPr>
          <w:p w14:paraId="56CFC228">
            <w:pPr>
              <w:spacing w:line="400" w:lineRule="exact"/>
              <w:rPr>
                <w:sz w:val="18"/>
                <w:szCs w:val="18"/>
              </w:rPr>
            </w:pPr>
          </w:p>
        </w:tc>
        <w:tc>
          <w:tcPr>
            <w:tcW w:w="431" w:type="pct"/>
          </w:tcPr>
          <w:p w14:paraId="153219F3">
            <w:pPr>
              <w:spacing w:line="400" w:lineRule="exact"/>
              <w:rPr>
                <w:sz w:val="18"/>
                <w:szCs w:val="18"/>
              </w:rPr>
            </w:pPr>
          </w:p>
        </w:tc>
        <w:tc>
          <w:tcPr>
            <w:tcW w:w="647" w:type="pct"/>
          </w:tcPr>
          <w:p w14:paraId="518C44BA">
            <w:pPr>
              <w:spacing w:line="400" w:lineRule="exact"/>
              <w:rPr>
                <w:sz w:val="18"/>
                <w:szCs w:val="18"/>
              </w:rPr>
            </w:pPr>
          </w:p>
        </w:tc>
        <w:tc>
          <w:tcPr>
            <w:tcW w:w="626" w:type="pct"/>
          </w:tcPr>
          <w:p w14:paraId="4829C081">
            <w:pPr>
              <w:spacing w:line="400" w:lineRule="exact"/>
              <w:rPr>
                <w:sz w:val="18"/>
                <w:szCs w:val="18"/>
              </w:rPr>
            </w:pPr>
          </w:p>
        </w:tc>
      </w:tr>
      <w:tr w14:paraId="5989A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631067B5">
            <w:pPr>
              <w:spacing w:line="400" w:lineRule="exact"/>
              <w:rPr>
                <w:sz w:val="18"/>
                <w:szCs w:val="18"/>
              </w:rPr>
            </w:pPr>
          </w:p>
        </w:tc>
        <w:tc>
          <w:tcPr>
            <w:tcW w:w="664" w:type="pct"/>
          </w:tcPr>
          <w:p w14:paraId="142039A5">
            <w:pPr>
              <w:spacing w:line="400" w:lineRule="exact"/>
              <w:rPr>
                <w:sz w:val="18"/>
                <w:szCs w:val="18"/>
              </w:rPr>
            </w:pPr>
          </w:p>
        </w:tc>
        <w:tc>
          <w:tcPr>
            <w:tcW w:w="896" w:type="pct"/>
          </w:tcPr>
          <w:p w14:paraId="0471999C">
            <w:pPr>
              <w:spacing w:line="400" w:lineRule="exact"/>
              <w:rPr>
                <w:sz w:val="18"/>
                <w:szCs w:val="18"/>
              </w:rPr>
            </w:pPr>
          </w:p>
        </w:tc>
        <w:tc>
          <w:tcPr>
            <w:tcW w:w="972" w:type="pct"/>
          </w:tcPr>
          <w:p w14:paraId="21216D78">
            <w:pPr>
              <w:spacing w:line="400" w:lineRule="exact"/>
              <w:rPr>
                <w:sz w:val="18"/>
                <w:szCs w:val="18"/>
              </w:rPr>
            </w:pPr>
          </w:p>
        </w:tc>
        <w:tc>
          <w:tcPr>
            <w:tcW w:w="431" w:type="pct"/>
          </w:tcPr>
          <w:p w14:paraId="789EAD06">
            <w:pPr>
              <w:spacing w:line="400" w:lineRule="exact"/>
              <w:rPr>
                <w:sz w:val="18"/>
                <w:szCs w:val="18"/>
              </w:rPr>
            </w:pPr>
          </w:p>
        </w:tc>
        <w:tc>
          <w:tcPr>
            <w:tcW w:w="431" w:type="pct"/>
          </w:tcPr>
          <w:p w14:paraId="432CF7C9">
            <w:pPr>
              <w:spacing w:line="400" w:lineRule="exact"/>
              <w:rPr>
                <w:sz w:val="18"/>
                <w:szCs w:val="18"/>
              </w:rPr>
            </w:pPr>
          </w:p>
        </w:tc>
        <w:tc>
          <w:tcPr>
            <w:tcW w:w="647" w:type="pct"/>
          </w:tcPr>
          <w:p w14:paraId="2053B952">
            <w:pPr>
              <w:spacing w:line="400" w:lineRule="exact"/>
              <w:rPr>
                <w:sz w:val="18"/>
                <w:szCs w:val="18"/>
              </w:rPr>
            </w:pPr>
          </w:p>
        </w:tc>
        <w:tc>
          <w:tcPr>
            <w:tcW w:w="626" w:type="pct"/>
          </w:tcPr>
          <w:p w14:paraId="54D248D9">
            <w:pPr>
              <w:spacing w:line="400" w:lineRule="exact"/>
              <w:rPr>
                <w:sz w:val="18"/>
                <w:szCs w:val="18"/>
              </w:rPr>
            </w:pPr>
          </w:p>
        </w:tc>
      </w:tr>
      <w:tr w14:paraId="629E4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13D442C3">
            <w:pPr>
              <w:spacing w:line="400" w:lineRule="exact"/>
              <w:rPr>
                <w:sz w:val="18"/>
                <w:szCs w:val="18"/>
              </w:rPr>
            </w:pPr>
          </w:p>
        </w:tc>
        <w:tc>
          <w:tcPr>
            <w:tcW w:w="664" w:type="pct"/>
          </w:tcPr>
          <w:p w14:paraId="521EF481">
            <w:pPr>
              <w:spacing w:line="400" w:lineRule="exact"/>
              <w:rPr>
                <w:sz w:val="18"/>
                <w:szCs w:val="18"/>
              </w:rPr>
            </w:pPr>
          </w:p>
        </w:tc>
        <w:tc>
          <w:tcPr>
            <w:tcW w:w="896" w:type="pct"/>
          </w:tcPr>
          <w:p w14:paraId="78A348AA">
            <w:pPr>
              <w:spacing w:line="400" w:lineRule="exact"/>
              <w:rPr>
                <w:sz w:val="18"/>
                <w:szCs w:val="18"/>
              </w:rPr>
            </w:pPr>
          </w:p>
        </w:tc>
        <w:tc>
          <w:tcPr>
            <w:tcW w:w="972" w:type="pct"/>
          </w:tcPr>
          <w:p w14:paraId="69C1D63E">
            <w:pPr>
              <w:spacing w:line="400" w:lineRule="exact"/>
              <w:rPr>
                <w:sz w:val="18"/>
                <w:szCs w:val="18"/>
              </w:rPr>
            </w:pPr>
          </w:p>
        </w:tc>
        <w:tc>
          <w:tcPr>
            <w:tcW w:w="431" w:type="pct"/>
          </w:tcPr>
          <w:p w14:paraId="742AD78E">
            <w:pPr>
              <w:spacing w:line="400" w:lineRule="exact"/>
              <w:rPr>
                <w:sz w:val="18"/>
                <w:szCs w:val="18"/>
              </w:rPr>
            </w:pPr>
          </w:p>
        </w:tc>
        <w:tc>
          <w:tcPr>
            <w:tcW w:w="431" w:type="pct"/>
          </w:tcPr>
          <w:p w14:paraId="501F0A67">
            <w:pPr>
              <w:spacing w:line="400" w:lineRule="exact"/>
              <w:rPr>
                <w:sz w:val="18"/>
                <w:szCs w:val="18"/>
              </w:rPr>
            </w:pPr>
          </w:p>
        </w:tc>
        <w:tc>
          <w:tcPr>
            <w:tcW w:w="647" w:type="pct"/>
          </w:tcPr>
          <w:p w14:paraId="56E9B9C5">
            <w:pPr>
              <w:spacing w:line="400" w:lineRule="exact"/>
              <w:rPr>
                <w:sz w:val="18"/>
                <w:szCs w:val="18"/>
              </w:rPr>
            </w:pPr>
          </w:p>
        </w:tc>
        <w:tc>
          <w:tcPr>
            <w:tcW w:w="626" w:type="pct"/>
          </w:tcPr>
          <w:p w14:paraId="65D38DB1">
            <w:pPr>
              <w:spacing w:line="400" w:lineRule="exact"/>
              <w:rPr>
                <w:sz w:val="18"/>
                <w:szCs w:val="18"/>
              </w:rPr>
            </w:pPr>
          </w:p>
        </w:tc>
      </w:tr>
      <w:tr w14:paraId="06FE6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6B4DB1F8">
            <w:pPr>
              <w:spacing w:line="400" w:lineRule="exact"/>
              <w:rPr>
                <w:sz w:val="18"/>
                <w:szCs w:val="18"/>
              </w:rPr>
            </w:pPr>
          </w:p>
        </w:tc>
        <w:tc>
          <w:tcPr>
            <w:tcW w:w="664" w:type="pct"/>
          </w:tcPr>
          <w:p w14:paraId="0D4F40B6">
            <w:pPr>
              <w:spacing w:line="400" w:lineRule="exact"/>
              <w:rPr>
                <w:sz w:val="18"/>
                <w:szCs w:val="18"/>
              </w:rPr>
            </w:pPr>
          </w:p>
        </w:tc>
        <w:tc>
          <w:tcPr>
            <w:tcW w:w="896" w:type="pct"/>
          </w:tcPr>
          <w:p w14:paraId="3CC886A8">
            <w:pPr>
              <w:spacing w:line="400" w:lineRule="exact"/>
              <w:rPr>
                <w:sz w:val="18"/>
                <w:szCs w:val="18"/>
              </w:rPr>
            </w:pPr>
          </w:p>
        </w:tc>
        <w:tc>
          <w:tcPr>
            <w:tcW w:w="972" w:type="pct"/>
          </w:tcPr>
          <w:p w14:paraId="4C99BF18">
            <w:pPr>
              <w:spacing w:line="400" w:lineRule="exact"/>
              <w:rPr>
                <w:sz w:val="18"/>
                <w:szCs w:val="18"/>
              </w:rPr>
            </w:pPr>
          </w:p>
        </w:tc>
        <w:tc>
          <w:tcPr>
            <w:tcW w:w="431" w:type="pct"/>
          </w:tcPr>
          <w:p w14:paraId="55B03409">
            <w:pPr>
              <w:spacing w:line="400" w:lineRule="exact"/>
              <w:rPr>
                <w:sz w:val="18"/>
                <w:szCs w:val="18"/>
              </w:rPr>
            </w:pPr>
          </w:p>
        </w:tc>
        <w:tc>
          <w:tcPr>
            <w:tcW w:w="431" w:type="pct"/>
          </w:tcPr>
          <w:p w14:paraId="450986A6">
            <w:pPr>
              <w:spacing w:line="400" w:lineRule="exact"/>
              <w:rPr>
                <w:sz w:val="18"/>
                <w:szCs w:val="18"/>
              </w:rPr>
            </w:pPr>
          </w:p>
        </w:tc>
        <w:tc>
          <w:tcPr>
            <w:tcW w:w="647" w:type="pct"/>
          </w:tcPr>
          <w:p w14:paraId="4D981DE9">
            <w:pPr>
              <w:spacing w:line="400" w:lineRule="exact"/>
              <w:rPr>
                <w:sz w:val="18"/>
                <w:szCs w:val="18"/>
              </w:rPr>
            </w:pPr>
          </w:p>
        </w:tc>
        <w:tc>
          <w:tcPr>
            <w:tcW w:w="626" w:type="pct"/>
          </w:tcPr>
          <w:p w14:paraId="27A2E231">
            <w:pPr>
              <w:spacing w:line="400" w:lineRule="exact"/>
              <w:rPr>
                <w:sz w:val="18"/>
                <w:szCs w:val="18"/>
              </w:rPr>
            </w:pPr>
          </w:p>
        </w:tc>
      </w:tr>
      <w:tr w14:paraId="4B9A7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7D3F3036">
            <w:pPr>
              <w:spacing w:line="400" w:lineRule="exact"/>
              <w:rPr>
                <w:sz w:val="18"/>
                <w:szCs w:val="18"/>
              </w:rPr>
            </w:pPr>
          </w:p>
        </w:tc>
        <w:tc>
          <w:tcPr>
            <w:tcW w:w="664" w:type="pct"/>
          </w:tcPr>
          <w:p w14:paraId="7D570C9B">
            <w:pPr>
              <w:spacing w:line="400" w:lineRule="exact"/>
              <w:rPr>
                <w:sz w:val="18"/>
                <w:szCs w:val="18"/>
              </w:rPr>
            </w:pPr>
          </w:p>
        </w:tc>
        <w:tc>
          <w:tcPr>
            <w:tcW w:w="896" w:type="pct"/>
          </w:tcPr>
          <w:p w14:paraId="042B375A">
            <w:pPr>
              <w:spacing w:line="400" w:lineRule="exact"/>
              <w:rPr>
                <w:sz w:val="18"/>
                <w:szCs w:val="18"/>
              </w:rPr>
            </w:pPr>
          </w:p>
        </w:tc>
        <w:tc>
          <w:tcPr>
            <w:tcW w:w="972" w:type="pct"/>
          </w:tcPr>
          <w:p w14:paraId="0FD95058">
            <w:pPr>
              <w:spacing w:line="400" w:lineRule="exact"/>
              <w:rPr>
                <w:sz w:val="18"/>
                <w:szCs w:val="18"/>
              </w:rPr>
            </w:pPr>
          </w:p>
        </w:tc>
        <w:tc>
          <w:tcPr>
            <w:tcW w:w="431" w:type="pct"/>
          </w:tcPr>
          <w:p w14:paraId="2B788AFB">
            <w:pPr>
              <w:spacing w:line="400" w:lineRule="exact"/>
              <w:rPr>
                <w:sz w:val="18"/>
                <w:szCs w:val="18"/>
              </w:rPr>
            </w:pPr>
          </w:p>
        </w:tc>
        <w:tc>
          <w:tcPr>
            <w:tcW w:w="431" w:type="pct"/>
          </w:tcPr>
          <w:p w14:paraId="0468BB72">
            <w:pPr>
              <w:spacing w:line="400" w:lineRule="exact"/>
              <w:rPr>
                <w:sz w:val="18"/>
                <w:szCs w:val="18"/>
              </w:rPr>
            </w:pPr>
          </w:p>
        </w:tc>
        <w:tc>
          <w:tcPr>
            <w:tcW w:w="647" w:type="pct"/>
          </w:tcPr>
          <w:p w14:paraId="7D16AE7B">
            <w:pPr>
              <w:spacing w:line="400" w:lineRule="exact"/>
              <w:rPr>
                <w:sz w:val="18"/>
                <w:szCs w:val="18"/>
              </w:rPr>
            </w:pPr>
          </w:p>
        </w:tc>
        <w:tc>
          <w:tcPr>
            <w:tcW w:w="626" w:type="pct"/>
          </w:tcPr>
          <w:p w14:paraId="60F7C75D">
            <w:pPr>
              <w:spacing w:line="400" w:lineRule="exact"/>
              <w:rPr>
                <w:sz w:val="18"/>
                <w:szCs w:val="18"/>
              </w:rPr>
            </w:pPr>
          </w:p>
        </w:tc>
      </w:tr>
      <w:tr w14:paraId="04436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2FC1C8CA">
            <w:pPr>
              <w:spacing w:line="400" w:lineRule="exact"/>
              <w:rPr>
                <w:sz w:val="18"/>
                <w:szCs w:val="18"/>
              </w:rPr>
            </w:pPr>
          </w:p>
        </w:tc>
        <w:tc>
          <w:tcPr>
            <w:tcW w:w="664" w:type="pct"/>
          </w:tcPr>
          <w:p w14:paraId="4848A53D">
            <w:pPr>
              <w:spacing w:line="400" w:lineRule="exact"/>
              <w:rPr>
                <w:sz w:val="18"/>
                <w:szCs w:val="18"/>
              </w:rPr>
            </w:pPr>
          </w:p>
        </w:tc>
        <w:tc>
          <w:tcPr>
            <w:tcW w:w="896" w:type="pct"/>
          </w:tcPr>
          <w:p w14:paraId="0829C494">
            <w:pPr>
              <w:spacing w:line="400" w:lineRule="exact"/>
              <w:rPr>
                <w:sz w:val="18"/>
                <w:szCs w:val="18"/>
              </w:rPr>
            </w:pPr>
          </w:p>
        </w:tc>
        <w:tc>
          <w:tcPr>
            <w:tcW w:w="972" w:type="pct"/>
          </w:tcPr>
          <w:p w14:paraId="220C3CD5">
            <w:pPr>
              <w:spacing w:line="400" w:lineRule="exact"/>
              <w:rPr>
                <w:sz w:val="18"/>
                <w:szCs w:val="18"/>
              </w:rPr>
            </w:pPr>
          </w:p>
        </w:tc>
        <w:tc>
          <w:tcPr>
            <w:tcW w:w="431" w:type="pct"/>
          </w:tcPr>
          <w:p w14:paraId="26C9868D">
            <w:pPr>
              <w:spacing w:line="400" w:lineRule="exact"/>
              <w:rPr>
                <w:sz w:val="18"/>
                <w:szCs w:val="18"/>
              </w:rPr>
            </w:pPr>
          </w:p>
        </w:tc>
        <w:tc>
          <w:tcPr>
            <w:tcW w:w="431" w:type="pct"/>
          </w:tcPr>
          <w:p w14:paraId="6E60FFD9">
            <w:pPr>
              <w:spacing w:line="400" w:lineRule="exact"/>
              <w:rPr>
                <w:sz w:val="18"/>
                <w:szCs w:val="18"/>
              </w:rPr>
            </w:pPr>
          </w:p>
        </w:tc>
        <w:tc>
          <w:tcPr>
            <w:tcW w:w="647" w:type="pct"/>
          </w:tcPr>
          <w:p w14:paraId="2AAA5E1C">
            <w:pPr>
              <w:spacing w:line="400" w:lineRule="exact"/>
              <w:rPr>
                <w:sz w:val="18"/>
                <w:szCs w:val="18"/>
              </w:rPr>
            </w:pPr>
          </w:p>
        </w:tc>
        <w:tc>
          <w:tcPr>
            <w:tcW w:w="626" w:type="pct"/>
          </w:tcPr>
          <w:p w14:paraId="7DEE25E4">
            <w:pPr>
              <w:spacing w:line="400" w:lineRule="exact"/>
              <w:rPr>
                <w:sz w:val="18"/>
                <w:szCs w:val="18"/>
              </w:rPr>
            </w:pPr>
          </w:p>
        </w:tc>
      </w:tr>
      <w:tr w14:paraId="2F875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2D5F9B12">
            <w:pPr>
              <w:spacing w:line="400" w:lineRule="exact"/>
              <w:rPr>
                <w:sz w:val="18"/>
                <w:szCs w:val="18"/>
              </w:rPr>
            </w:pPr>
          </w:p>
        </w:tc>
        <w:tc>
          <w:tcPr>
            <w:tcW w:w="664" w:type="pct"/>
          </w:tcPr>
          <w:p w14:paraId="79BCE645">
            <w:pPr>
              <w:spacing w:line="400" w:lineRule="exact"/>
              <w:rPr>
                <w:sz w:val="18"/>
                <w:szCs w:val="18"/>
              </w:rPr>
            </w:pPr>
          </w:p>
        </w:tc>
        <w:tc>
          <w:tcPr>
            <w:tcW w:w="896" w:type="pct"/>
          </w:tcPr>
          <w:p w14:paraId="563C8860">
            <w:pPr>
              <w:spacing w:line="400" w:lineRule="exact"/>
              <w:rPr>
                <w:sz w:val="18"/>
                <w:szCs w:val="18"/>
              </w:rPr>
            </w:pPr>
          </w:p>
        </w:tc>
        <w:tc>
          <w:tcPr>
            <w:tcW w:w="972" w:type="pct"/>
          </w:tcPr>
          <w:p w14:paraId="1B3A07FC">
            <w:pPr>
              <w:spacing w:line="400" w:lineRule="exact"/>
              <w:rPr>
                <w:sz w:val="18"/>
                <w:szCs w:val="18"/>
              </w:rPr>
            </w:pPr>
          </w:p>
        </w:tc>
        <w:tc>
          <w:tcPr>
            <w:tcW w:w="431" w:type="pct"/>
          </w:tcPr>
          <w:p w14:paraId="7CBA7716">
            <w:pPr>
              <w:spacing w:line="400" w:lineRule="exact"/>
              <w:rPr>
                <w:sz w:val="18"/>
                <w:szCs w:val="18"/>
              </w:rPr>
            </w:pPr>
          </w:p>
        </w:tc>
        <w:tc>
          <w:tcPr>
            <w:tcW w:w="431" w:type="pct"/>
          </w:tcPr>
          <w:p w14:paraId="3A88FFF3">
            <w:pPr>
              <w:spacing w:line="400" w:lineRule="exact"/>
              <w:rPr>
                <w:sz w:val="18"/>
                <w:szCs w:val="18"/>
              </w:rPr>
            </w:pPr>
          </w:p>
        </w:tc>
        <w:tc>
          <w:tcPr>
            <w:tcW w:w="647" w:type="pct"/>
          </w:tcPr>
          <w:p w14:paraId="1A48203E">
            <w:pPr>
              <w:spacing w:line="400" w:lineRule="exact"/>
              <w:rPr>
                <w:sz w:val="18"/>
                <w:szCs w:val="18"/>
              </w:rPr>
            </w:pPr>
          </w:p>
        </w:tc>
        <w:tc>
          <w:tcPr>
            <w:tcW w:w="626" w:type="pct"/>
          </w:tcPr>
          <w:p w14:paraId="7A8957C9">
            <w:pPr>
              <w:spacing w:line="400" w:lineRule="exact"/>
              <w:rPr>
                <w:sz w:val="18"/>
                <w:szCs w:val="18"/>
              </w:rPr>
            </w:pPr>
          </w:p>
        </w:tc>
      </w:tr>
      <w:tr w14:paraId="15F97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01C17E2A">
            <w:pPr>
              <w:spacing w:line="400" w:lineRule="exact"/>
              <w:rPr>
                <w:sz w:val="18"/>
                <w:szCs w:val="18"/>
              </w:rPr>
            </w:pPr>
          </w:p>
        </w:tc>
        <w:tc>
          <w:tcPr>
            <w:tcW w:w="664" w:type="pct"/>
          </w:tcPr>
          <w:p w14:paraId="760A2953">
            <w:pPr>
              <w:spacing w:line="400" w:lineRule="exact"/>
              <w:rPr>
                <w:sz w:val="18"/>
                <w:szCs w:val="18"/>
              </w:rPr>
            </w:pPr>
          </w:p>
        </w:tc>
        <w:tc>
          <w:tcPr>
            <w:tcW w:w="896" w:type="pct"/>
          </w:tcPr>
          <w:p w14:paraId="2CEB5500">
            <w:pPr>
              <w:spacing w:line="400" w:lineRule="exact"/>
              <w:rPr>
                <w:sz w:val="18"/>
                <w:szCs w:val="18"/>
              </w:rPr>
            </w:pPr>
          </w:p>
        </w:tc>
        <w:tc>
          <w:tcPr>
            <w:tcW w:w="972" w:type="pct"/>
          </w:tcPr>
          <w:p w14:paraId="6AC6ED40">
            <w:pPr>
              <w:spacing w:line="400" w:lineRule="exact"/>
              <w:rPr>
                <w:sz w:val="18"/>
                <w:szCs w:val="18"/>
              </w:rPr>
            </w:pPr>
          </w:p>
        </w:tc>
        <w:tc>
          <w:tcPr>
            <w:tcW w:w="431" w:type="pct"/>
          </w:tcPr>
          <w:p w14:paraId="66ECF71F">
            <w:pPr>
              <w:spacing w:line="400" w:lineRule="exact"/>
              <w:rPr>
                <w:sz w:val="18"/>
                <w:szCs w:val="18"/>
              </w:rPr>
            </w:pPr>
          </w:p>
        </w:tc>
        <w:tc>
          <w:tcPr>
            <w:tcW w:w="431" w:type="pct"/>
          </w:tcPr>
          <w:p w14:paraId="384758B5">
            <w:pPr>
              <w:spacing w:line="400" w:lineRule="exact"/>
              <w:rPr>
                <w:sz w:val="18"/>
                <w:szCs w:val="18"/>
              </w:rPr>
            </w:pPr>
          </w:p>
        </w:tc>
        <w:tc>
          <w:tcPr>
            <w:tcW w:w="647" w:type="pct"/>
          </w:tcPr>
          <w:p w14:paraId="315EFE6D">
            <w:pPr>
              <w:spacing w:line="400" w:lineRule="exact"/>
              <w:rPr>
                <w:sz w:val="18"/>
                <w:szCs w:val="18"/>
              </w:rPr>
            </w:pPr>
          </w:p>
        </w:tc>
        <w:tc>
          <w:tcPr>
            <w:tcW w:w="626" w:type="pct"/>
          </w:tcPr>
          <w:p w14:paraId="6B4C2020">
            <w:pPr>
              <w:spacing w:line="400" w:lineRule="exact"/>
              <w:rPr>
                <w:sz w:val="18"/>
                <w:szCs w:val="18"/>
              </w:rPr>
            </w:pPr>
          </w:p>
        </w:tc>
      </w:tr>
      <w:tr w14:paraId="76A34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4F21DC10">
            <w:pPr>
              <w:spacing w:line="400" w:lineRule="exact"/>
              <w:rPr>
                <w:sz w:val="18"/>
                <w:szCs w:val="18"/>
              </w:rPr>
            </w:pPr>
          </w:p>
        </w:tc>
        <w:tc>
          <w:tcPr>
            <w:tcW w:w="664" w:type="pct"/>
          </w:tcPr>
          <w:p w14:paraId="620532BE">
            <w:pPr>
              <w:spacing w:line="400" w:lineRule="exact"/>
              <w:rPr>
                <w:sz w:val="18"/>
                <w:szCs w:val="18"/>
              </w:rPr>
            </w:pPr>
          </w:p>
        </w:tc>
        <w:tc>
          <w:tcPr>
            <w:tcW w:w="896" w:type="pct"/>
          </w:tcPr>
          <w:p w14:paraId="76E0281B">
            <w:pPr>
              <w:spacing w:line="400" w:lineRule="exact"/>
              <w:rPr>
                <w:sz w:val="18"/>
                <w:szCs w:val="18"/>
              </w:rPr>
            </w:pPr>
          </w:p>
        </w:tc>
        <w:tc>
          <w:tcPr>
            <w:tcW w:w="972" w:type="pct"/>
          </w:tcPr>
          <w:p w14:paraId="187FE037">
            <w:pPr>
              <w:spacing w:line="400" w:lineRule="exact"/>
              <w:rPr>
                <w:sz w:val="18"/>
                <w:szCs w:val="18"/>
              </w:rPr>
            </w:pPr>
          </w:p>
        </w:tc>
        <w:tc>
          <w:tcPr>
            <w:tcW w:w="431" w:type="pct"/>
          </w:tcPr>
          <w:p w14:paraId="0B9B48B8">
            <w:pPr>
              <w:spacing w:line="400" w:lineRule="exact"/>
              <w:rPr>
                <w:sz w:val="18"/>
                <w:szCs w:val="18"/>
              </w:rPr>
            </w:pPr>
          </w:p>
        </w:tc>
        <w:tc>
          <w:tcPr>
            <w:tcW w:w="431" w:type="pct"/>
          </w:tcPr>
          <w:p w14:paraId="2D7E0E6B">
            <w:pPr>
              <w:spacing w:line="400" w:lineRule="exact"/>
              <w:rPr>
                <w:sz w:val="18"/>
                <w:szCs w:val="18"/>
              </w:rPr>
            </w:pPr>
          </w:p>
        </w:tc>
        <w:tc>
          <w:tcPr>
            <w:tcW w:w="647" w:type="pct"/>
          </w:tcPr>
          <w:p w14:paraId="087F4320">
            <w:pPr>
              <w:spacing w:line="400" w:lineRule="exact"/>
              <w:rPr>
                <w:sz w:val="18"/>
                <w:szCs w:val="18"/>
              </w:rPr>
            </w:pPr>
          </w:p>
        </w:tc>
        <w:tc>
          <w:tcPr>
            <w:tcW w:w="626" w:type="pct"/>
          </w:tcPr>
          <w:p w14:paraId="63D41225">
            <w:pPr>
              <w:spacing w:line="400" w:lineRule="exact"/>
              <w:rPr>
                <w:sz w:val="18"/>
                <w:szCs w:val="18"/>
              </w:rPr>
            </w:pPr>
          </w:p>
        </w:tc>
      </w:tr>
      <w:tr w14:paraId="11DD1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48187FEC">
            <w:pPr>
              <w:spacing w:line="400" w:lineRule="exact"/>
              <w:rPr>
                <w:sz w:val="18"/>
                <w:szCs w:val="18"/>
              </w:rPr>
            </w:pPr>
          </w:p>
        </w:tc>
        <w:tc>
          <w:tcPr>
            <w:tcW w:w="664" w:type="pct"/>
          </w:tcPr>
          <w:p w14:paraId="34EF23AD">
            <w:pPr>
              <w:spacing w:line="400" w:lineRule="exact"/>
              <w:rPr>
                <w:sz w:val="18"/>
                <w:szCs w:val="18"/>
              </w:rPr>
            </w:pPr>
          </w:p>
        </w:tc>
        <w:tc>
          <w:tcPr>
            <w:tcW w:w="896" w:type="pct"/>
          </w:tcPr>
          <w:p w14:paraId="3FC81BFC">
            <w:pPr>
              <w:spacing w:line="400" w:lineRule="exact"/>
              <w:rPr>
                <w:sz w:val="18"/>
                <w:szCs w:val="18"/>
              </w:rPr>
            </w:pPr>
          </w:p>
        </w:tc>
        <w:tc>
          <w:tcPr>
            <w:tcW w:w="972" w:type="pct"/>
          </w:tcPr>
          <w:p w14:paraId="28A4C4C6">
            <w:pPr>
              <w:spacing w:line="400" w:lineRule="exact"/>
              <w:rPr>
                <w:sz w:val="18"/>
                <w:szCs w:val="18"/>
              </w:rPr>
            </w:pPr>
          </w:p>
        </w:tc>
        <w:tc>
          <w:tcPr>
            <w:tcW w:w="431" w:type="pct"/>
          </w:tcPr>
          <w:p w14:paraId="491998A2">
            <w:pPr>
              <w:spacing w:line="400" w:lineRule="exact"/>
              <w:rPr>
                <w:sz w:val="18"/>
                <w:szCs w:val="18"/>
              </w:rPr>
            </w:pPr>
          </w:p>
        </w:tc>
        <w:tc>
          <w:tcPr>
            <w:tcW w:w="431" w:type="pct"/>
          </w:tcPr>
          <w:p w14:paraId="411F2339">
            <w:pPr>
              <w:spacing w:line="400" w:lineRule="exact"/>
              <w:rPr>
                <w:sz w:val="18"/>
                <w:szCs w:val="18"/>
              </w:rPr>
            </w:pPr>
          </w:p>
        </w:tc>
        <w:tc>
          <w:tcPr>
            <w:tcW w:w="647" w:type="pct"/>
          </w:tcPr>
          <w:p w14:paraId="661F6D7B">
            <w:pPr>
              <w:spacing w:line="400" w:lineRule="exact"/>
              <w:rPr>
                <w:sz w:val="18"/>
                <w:szCs w:val="18"/>
              </w:rPr>
            </w:pPr>
          </w:p>
        </w:tc>
        <w:tc>
          <w:tcPr>
            <w:tcW w:w="626" w:type="pct"/>
          </w:tcPr>
          <w:p w14:paraId="7BE6352A">
            <w:pPr>
              <w:spacing w:line="400" w:lineRule="exact"/>
              <w:rPr>
                <w:sz w:val="18"/>
                <w:szCs w:val="18"/>
              </w:rPr>
            </w:pPr>
          </w:p>
        </w:tc>
      </w:tr>
      <w:tr w14:paraId="3CCB6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18676118">
            <w:pPr>
              <w:spacing w:line="400" w:lineRule="exact"/>
              <w:rPr>
                <w:sz w:val="18"/>
                <w:szCs w:val="18"/>
              </w:rPr>
            </w:pPr>
          </w:p>
        </w:tc>
        <w:tc>
          <w:tcPr>
            <w:tcW w:w="664" w:type="pct"/>
          </w:tcPr>
          <w:p w14:paraId="39C2686A">
            <w:pPr>
              <w:spacing w:line="400" w:lineRule="exact"/>
              <w:rPr>
                <w:sz w:val="18"/>
                <w:szCs w:val="18"/>
              </w:rPr>
            </w:pPr>
          </w:p>
        </w:tc>
        <w:tc>
          <w:tcPr>
            <w:tcW w:w="896" w:type="pct"/>
          </w:tcPr>
          <w:p w14:paraId="7D17F7B8">
            <w:pPr>
              <w:spacing w:line="400" w:lineRule="exact"/>
              <w:rPr>
                <w:sz w:val="18"/>
                <w:szCs w:val="18"/>
              </w:rPr>
            </w:pPr>
          </w:p>
        </w:tc>
        <w:tc>
          <w:tcPr>
            <w:tcW w:w="972" w:type="pct"/>
          </w:tcPr>
          <w:p w14:paraId="6B204933">
            <w:pPr>
              <w:spacing w:line="400" w:lineRule="exact"/>
              <w:rPr>
                <w:sz w:val="18"/>
                <w:szCs w:val="18"/>
              </w:rPr>
            </w:pPr>
          </w:p>
        </w:tc>
        <w:tc>
          <w:tcPr>
            <w:tcW w:w="431" w:type="pct"/>
          </w:tcPr>
          <w:p w14:paraId="0C39B21B">
            <w:pPr>
              <w:spacing w:line="400" w:lineRule="exact"/>
              <w:rPr>
                <w:sz w:val="18"/>
                <w:szCs w:val="18"/>
              </w:rPr>
            </w:pPr>
          </w:p>
        </w:tc>
        <w:tc>
          <w:tcPr>
            <w:tcW w:w="431" w:type="pct"/>
          </w:tcPr>
          <w:p w14:paraId="0DCCFB05">
            <w:pPr>
              <w:spacing w:line="400" w:lineRule="exact"/>
              <w:rPr>
                <w:sz w:val="18"/>
                <w:szCs w:val="18"/>
              </w:rPr>
            </w:pPr>
          </w:p>
        </w:tc>
        <w:tc>
          <w:tcPr>
            <w:tcW w:w="647" w:type="pct"/>
          </w:tcPr>
          <w:p w14:paraId="53D92C4C">
            <w:pPr>
              <w:spacing w:line="400" w:lineRule="exact"/>
              <w:rPr>
                <w:sz w:val="18"/>
                <w:szCs w:val="18"/>
              </w:rPr>
            </w:pPr>
          </w:p>
        </w:tc>
        <w:tc>
          <w:tcPr>
            <w:tcW w:w="626" w:type="pct"/>
          </w:tcPr>
          <w:p w14:paraId="3266A921">
            <w:pPr>
              <w:spacing w:line="400" w:lineRule="exact"/>
              <w:rPr>
                <w:sz w:val="18"/>
                <w:szCs w:val="18"/>
              </w:rPr>
            </w:pPr>
          </w:p>
        </w:tc>
      </w:tr>
      <w:tr w14:paraId="6A5DE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2DC1C8F6">
            <w:pPr>
              <w:spacing w:line="400" w:lineRule="exact"/>
              <w:rPr>
                <w:sz w:val="18"/>
                <w:szCs w:val="18"/>
              </w:rPr>
            </w:pPr>
          </w:p>
        </w:tc>
        <w:tc>
          <w:tcPr>
            <w:tcW w:w="664" w:type="pct"/>
          </w:tcPr>
          <w:p w14:paraId="2F9FBC74">
            <w:pPr>
              <w:spacing w:line="400" w:lineRule="exact"/>
              <w:rPr>
                <w:sz w:val="18"/>
                <w:szCs w:val="18"/>
              </w:rPr>
            </w:pPr>
          </w:p>
        </w:tc>
        <w:tc>
          <w:tcPr>
            <w:tcW w:w="896" w:type="pct"/>
          </w:tcPr>
          <w:p w14:paraId="51CDD8B3">
            <w:pPr>
              <w:spacing w:line="400" w:lineRule="exact"/>
              <w:rPr>
                <w:sz w:val="18"/>
                <w:szCs w:val="18"/>
              </w:rPr>
            </w:pPr>
          </w:p>
        </w:tc>
        <w:tc>
          <w:tcPr>
            <w:tcW w:w="972" w:type="pct"/>
          </w:tcPr>
          <w:p w14:paraId="1647A8CA">
            <w:pPr>
              <w:spacing w:line="400" w:lineRule="exact"/>
              <w:rPr>
                <w:sz w:val="18"/>
                <w:szCs w:val="18"/>
              </w:rPr>
            </w:pPr>
          </w:p>
        </w:tc>
        <w:tc>
          <w:tcPr>
            <w:tcW w:w="431" w:type="pct"/>
          </w:tcPr>
          <w:p w14:paraId="095680F3">
            <w:pPr>
              <w:spacing w:line="400" w:lineRule="exact"/>
              <w:rPr>
                <w:sz w:val="18"/>
                <w:szCs w:val="18"/>
              </w:rPr>
            </w:pPr>
          </w:p>
        </w:tc>
        <w:tc>
          <w:tcPr>
            <w:tcW w:w="431" w:type="pct"/>
          </w:tcPr>
          <w:p w14:paraId="4B35487A">
            <w:pPr>
              <w:spacing w:line="400" w:lineRule="exact"/>
              <w:rPr>
                <w:sz w:val="18"/>
                <w:szCs w:val="18"/>
              </w:rPr>
            </w:pPr>
          </w:p>
        </w:tc>
        <w:tc>
          <w:tcPr>
            <w:tcW w:w="647" w:type="pct"/>
          </w:tcPr>
          <w:p w14:paraId="3FE374CF">
            <w:pPr>
              <w:spacing w:line="400" w:lineRule="exact"/>
              <w:rPr>
                <w:sz w:val="18"/>
                <w:szCs w:val="18"/>
              </w:rPr>
            </w:pPr>
          </w:p>
        </w:tc>
        <w:tc>
          <w:tcPr>
            <w:tcW w:w="626" w:type="pct"/>
          </w:tcPr>
          <w:p w14:paraId="2E4BDA4E">
            <w:pPr>
              <w:spacing w:line="400" w:lineRule="exact"/>
              <w:rPr>
                <w:sz w:val="18"/>
                <w:szCs w:val="18"/>
              </w:rPr>
            </w:pPr>
          </w:p>
        </w:tc>
      </w:tr>
      <w:tr w14:paraId="09D5A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117DD713">
            <w:pPr>
              <w:spacing w:line="400" w:lineRule="exact"/>
              <w:rPr>
                <w:sz w:val="18"/>
                <w:szCs w:val="18"/>
              </w:rPr>
            </w:pPr>
          </w:p>
        </w:tc>
        <w:tc>
          <w:tcPr>
            <w:tcW w:w="664" w:type="pct"/>
          </w:tcPr>
          <w:p w14:paraId="288A1B6D">
            <w:pPr>
              <w:spacing w:line="400" w:lineRule="exact"/>
              <w:rPr>
                <w:sz w:val="18"/>
                <w:szCs w:val="18"/>
              </w:rPr>
            </w:pPr>
          </w:p>
        </w:tc>
        <w:tc>
          <w:tcPr>
            <w:tcW w:w="896" w:type="pct"/>
          </w:tcPr>
          <w:p w14:paraId="27C1CC7E">
            <w:pPr>
              <w:spacing w:line="400" w:lineRule="exact"/>
              <w:rPr>
                <w:sz w:val="18"/>
                <w:szCs w:val="18"/>
              </w:rPr>
            </w:pPr>
          </w:p>
        </w:tc>
        <w:tc>
          <w:tcPr>
            <w:tcW w:w="972" w:type="pct"/>
          </w:tcPr>
          <w:p w14:paraId="1926930E">
            <w:pPr>
              <w:spacing w:line="400" w:lineRule="exact"/>
              <w:rPr>
                <w:sz w:val="18"/>
                <w:szCs w:val="18"/>
              </w:rPr>
            </w:pPr>
          </w:p>
        </w:tc>
        <w:tc>
          <w:tcPr>
            <w:tcW w:w="431" w:type="pct"/>
          </w:tcPr>
          <w:p w14:paraId="01CC693C">
            <w:pPr>
              <w:spacing w:line="400" w:lineRule="exact"/>
              <w:rPr>
                <w:sz w:val="18"/>
                <w:szCs w:val="18"/>
              </w:rPr>
            </w:pPr>
          </w:p>
        </w:tc>
        <w:tc>
          <w:tcPr>
            <w:tcW w:w="431" w:type="pct"/>
          </w:tcPr>
          <w:p w14:paraId="43E7FDBC">
            <w:pPr>
              <w:spacing w:line="400" w:lineRule="exact"/>
              <w:rPr>
                <w:sz w:val="18"/>
                <w:szCs w:val="18"/>
              </w:rPr>
            </w:pPr>
          </w:p>
        </w:tc>
        <w:tc>
          <w:tcPr>
            <w:tcW w:w="647" w:type="pct"/>
          </w:tcPr>
          <w:p w14:paraId="3E1F8742">
            <w:pPr>
              <w:spacing w:line="400" w:lineRule="exact"/>
              <w:rPr>
                <w:sz w:val="18"/>
                <w:szCs w:val="18"/>
              </w:rPr>
            </w:pPr>
          </w:p>
        </w:tc>
        <w:tc>
          <w:tcPr>
            <w:tcW w:w="626" w:type="pct"/>
          </w:tcPr>
          <w:p w14:paraId="014B60CB">
            <w:pPr>
              <w:spacing w:line="400" w:lineRule="exact"/>
              <w:rPr>
                <w:sz w:val="18"/>
                <w:szCs w:val="18"/>
              </w:rPr>
            </w:pPr>
          </w:p>
        </w:tc>
      </w:tr>
      <w:tr w14:paraId="41FBA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tcPr>
          <w:p w14:paraId="64A4AA34">
            <w:pPr>
              <w:spacing w:line="400" w:lineRule="exact"/>
              <w:rPr>
                <w:sz w:val="18"/>
                <w:szCs w:val="18"/>
              </w:rPr>
            </w:pPr>
          </w:p>
        </w:tc>
        <w:tc>
          <w:tcPr>
            <w:tcW w:w="664" w:type="pct"/>
          </w:tcPr>
          <w:p w14:paraId="162A7340">
            <w:pPr>
              <w:spacing w:line="400" w:lineRule="exact"/>
              <w:rPr>
                <w:sz w:val="18"/>
                <w:szCs w:val="18"/>
              </w:rPr>
            </w:pPr>
          </w:p>
        </w:tc>
        <w:tc>
          <w:tcPr>
            <w:tcW w:w="896" w:type="pct"/>
          </w:tcPr>
          <w:p w14:paraId="43A5645A">
            <w:pPr>
              <w:spacing w:line="400" w:lineRule="exact"/>
              <w:rPr>
                <w:sz w:val="18"/>
                <w:szCs w:val="18"/>
              </w:rPr>
            </w:pPr>
          </w:p>
        </w:tc>
        <w:tc>
          <w:tcPr>
            <w:tcW w:w="972" w:type="pct"/>
          </w:tcPr>
          <w:p w14:paraId="0E6E09B9">
            <w:pPr>
              <w:spacing w:line="400" w:lineRule="exact"/>
              <w:rPr>
                <w:sz w:val="18"/>
                <w:szCs w:val="18"/>
              </w:rPr>
            </w:pPr>
          </w:p>
        </w:tc>
        <w:tc>
          <w:tcPr>
            <w:tcW w:w="431" w:type="pct"/>
          </w:tcPr>
          <w:p w14:paraId="0188C445">
            <w:pPr>
              <w:spacing w:line="400" w:lineRule="exact"/>
              <w:rPr>
                <w:sz w:val="18"/>
                <w:szCs w:val="18"/>
              </w:rPr>
            </w:pPr>
          </w:p>
        </w:tc>
        <w:tc>
          <w:tcPr>
            <w:tcW w:w="431" w:type="pct"/>
          </w:tcPr>
          <w:p w14:paraId="45D1C571">
            <w:pPr>
              <w:spacing w:line="400" w:lineRule="exact"/>
              <w:rPr>
                <w:sz w:val="18"/>
                <w:szCs w:val="18"/>
              </w:rPr>
            </w:pPr>
          </w:p>
        </w:tc>
        <w:tc>
          <w:tcPr>
            <w:tcW w:w="647" w:type="pct"/>
          </w:tcPr>
          <w:p w14:paraId="20775FB9">
            <w:pPr>
              <w:spacing w:line="400" w:lineRule="exact"/>
              <w:rPr>
                <w:sz w:val="18"/>
                <w:szCs w:val="18"/>
              </w:rPr>
            </w:pPr>
          </w:p>
        </w:tc>
        <w:tc>
          <w:tcPr>
            <w:tcW w:w="626" w:type="pct"/>
          </w:tcPr>
          <w:p w14:paraId="3CD010DA">
            <w:pPr>
              <w:spacing w:line="400" w:lineRule="exact"/>
              <w:rPr>
                <w:sz w:val="18"/>
                <w:szCs w:val="18"/>
              </w:rPr>
            </w:pPr>
          </w:p>
        </w:tc>
      </w:tr>
      <w:tr w14:paraId="7F19C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vAlign w:val="center"/>
          </w:tcPr>
          <w:p w14:paraId="08A42B4B">
            <w:pPr>
              <w:jc w:val="center"/>
              <w:rPr>
                <w:sz w:val="18"/>
                <w:szCs w:val="18"/>
              </w:rPr>
            </w:pPr>
            <w:r>
              <w:rPr>
                <w:rFonts w:ascii="宋体" w:hAnsi="宋体"/>
                <w:sz w:val="18"/>
                <w:szCs w:val="18"/>
              </w:rPr>
              <w:t>/</w:t>
            </w:r>
          </w:p>
        </w:tc>
        <w:tc>
          <w:tcPr>
            <w:tcW w:w="664" w:type="pct"/>
            <w:vAlign w:val="center"/>
          </w:tcPr>
          <w:p w14:paraId="4538E42E">
            <w:pPr>
              <w:jc w:val="center"/>
              <w:rPr>
                <w:sz w:val="18"/>
                <w:szCs w:val="18"/>
              </w:rPr>
            </w:pPr>
            <w:r>
              <w:rPr>
                <w:rFonts w:ascii="宋体" w:hAnsi="宋体"/>
                <w:sz w:val="18"/>
                <w:szCs w:val="18"/>
              </w:rPr>
              <w:t>/</w:t>
            </w:r>
          </w:p>
        </w:tc>
        <w:tc>
          <w:tcPr>
            <w:tcW w:w="896" w:type="pct"/>
            <w:vAlign w:val="center"/>
          </w:tcPr>
          <w:p w14:paraId="348D7883">
            <w:pPr>
              <w:jc w:val="center"/>
              <w:rPr>
                <w:sz w:val="18"/>
                <w:szCs w:val="18"/>
              </w:rPr>
            </w:pPr>
            <w:r>
              <w:rPr>
                <w:sz w:val="18"/>
                <w:szCs w:val="18"/>
              </w:rPr>
              <w:t>本页小计</w:t>
            </w:r>
          </w:p>
        </w:tc>
        <w:tc>
          <w:tcPr>
            <w:tcW w:w="972" w:type="pct"/>
            <w:vAlign w:val="center"/>
          </w:tcPr>
          <w:p w14:paraId="31159B21">
            <w:pPr>
              <w:jc w:val="center"/>
              <w:rPr>
                <w:sz w:val="18"/>
                <w:szCs w:val="18"/>
              </w:rPr>
            </w:pPr>
            <w:r>
              <w:rPr>
                <w:rFonts w:ascii="宋体" w:hAnsi="宋体"/>
                <w:sz w:val="18"/>
                <w:szCs w:val="18"/>
              </w:rPr>
              <w:t>/</w:t>
            </w:r>
          </w:p>
        </w:tc>
        <w:tc>
          <w:tcPr>
            <w:tcW w:w="431" w:type="pct"/>
            <w:vAlign w:val="center"/>
          </w:tcPr>
          <w:p w14:paraId="7F1250D8">
            <w:pPr>
              <w:jc w:val="center"/>
              <w:rPr>
                <w:sz w:val="18"/>
                <w:szCs w:val="18"/>
              </w:rPr>
            </w:pPr>
            <w:r>
              <w:rPr>
                <w:rFonts w:ascii="宋体" w:hAnsi="宋体"/>
                <w:sz w:val="18"/>
                <w:szCs w:val="18"/>
              </w:rPr>
              <w:t>/</w:t>
            </w:r>
          </w:p>
        </w:tc>
        <w:tc>
          <w:tcPr>
            <w:tcW w:w="431" w:type="pct"/>
            <w:vAlign w:val="center"/>
          </w:tcPr>
          <w:p w14:paraId="6652B005">
            <w:pPr>
              <w:jc w:val="center"/>
              <w:rPr>
                <w:sz w:val="18"/>
                <w:szCs w:val="18"/>
              </w:rPr>
            </w:pPr>
            <w:r>
              <w:rPr>
                <w:rFonts w:ascii="宋体" w:hAnsi="宋体"/>
                <w:sz w:val="18"/>
                <w:szCs w:val="18"/>
              </w:rPr>
              <w:t>/</w:t>
            </w:r>
          </w:p>
        </w:tc>
        <w:tc>
          <w:tcPr>
            <w:tcW w:w="647" w:type="pct"/>
            <w:vAlign w:val="center"/>
          </w:tcPr>
          <w:p w14:paraId="6CF54BFE">
            <w:pPr>
              <w:jc w:val="center"/>
              <w:rPr>
                <w:sz w:val="18"/>
                <w:szCs w:val="18"/>
              </w:rPr>
            </w:pPr>
            <w:r>
              <w:rPr>
                <w:rFonts w:ascii="宋体" w:hAnsi="宋体"/>
                <w:sz w:val="18"/>
                <w:szCs w:val="18"/>
              </w:rPr>
              <w:t>/</w:t>
            </w:r>
          </w:p>
        </w:tc>
        <w:tc>
          <w:tcPr>
            <w:tcW w:w="626" w:type="pct"/>
            <w:vAlign w:val="center"/>
          </w:tcPr>
          <w:p w14:paraId="7C3BDF84">
            <w:pPr>
              <w:jc w:val="center"/>
              <w:rPr>
                <w:sz w:val="18"/>
                <w:szCs w:val="18"/>
              </w:rPr>
            </w:pPr>
          </w:p>
        </w:tc>
      </w:tr>
      <w:tr w14:paraId="05483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30" w:type="pct"/>
            <w:vAlign w:val="center"/>
          </w:tcPr>
          <w:p w14:paraId="321A1F0C">
            <w:pPr>
              <w:jc w:val="center"/>
              <w:rPr>
                <w:sz w:val="18"/>
                <w:szCs w:val="18"/>
              </w:rPr>
            </w:pPr>
            <w:r>
              <w:rPr>
                <w:rFonts w:ascii="宋体" w:hAnsi="宋体"/>
                <w:sz w:val="18"/>
                <w:szCs w:val="18"/>
              </w:rPr>
              <w:t>/</w:t>
            </w:r>
          </w:p>
        </w:tc>
        <w:tc>
          <w:tcPr>
            <w:tcW w:w="664" w:type="pct"/>
            <w:vAlign w:val="center"/>
          </w:tcPr>
          <w:p w14:paraId="7887856A">
            <w:pPr>
              <w:jc w:val="center"/>
              <w:rPr>
                <w:sz w:val="18"/>
                <w:szCs w:val="18"/>
              </w:rPr>
            </w:pPr>
            <w:r>
              <w:rPr>
                <w:rFonts w:ascii="宋体" w:hAnsi="宋体"/>
                <w:sz w:val="18"/>
                <w:szCs w:val="18"/>
              </w:rPr>
              <w:t>/</w:t>
            </w:r>
          </w:p>
        </w:tc>
        <w:tc>
          <w:tcPr>
            <w:tcW w:w="896" w:type="pct"/>
            <w:vAlign w:val="center"/>
          </w:tcPr>
          <w:p w14:paraId="51E5FC01">
            <w:pPr>
              <w:jc w:val="center"/>
              <w:rPr>
                <w:sz w:val="18"/>
                <w:szCs w:val="18"/>
              </w:rPr>
            </w:pPr>
            <w:r>
              <w:rPr>
                <w:sz w:val="18"/>
                <w:szCs w:val="18"/>
              </w:rPr>
              <w:t>合    计</w:t>
            </w:r>
          </w:p>
        </w:tc>
        <w:tc>
          <w:tcPr>
            <w:tcW w:w="972" w:type="pct"/>
            <w:vAlign w:val="center"/>
          </w:tcPr>
          <w:p w14:paraId="5CEA7E8A">
            <w:pPr>
              <w:jc w:val="center"/>
              <w:rPr>
                <w:sz w:val="18"/>
                <w:szCs w:val="18"/>
              </w:rPr>
            </w:pPr>
            <w:r>
              <w:rPr>
                <w:rFonts w:ascii="宋体" w:hAnsi="宋体"/>
                <w:sz w:val="18"/>
                <w:szCs w:val="18"/>
              </w:rPr>
              <w:t>/</w:t>
            </w:r>
          </w:p>
        </w:tc>
        <w:tc>
          <w:tcPr>
            <w:tcW w:w="431" w:type="pct"/>
            <w:vAlign w:val="center"/>
          </w:tcPr>
          <w:p w14:paraId="62962204">
            <w:pPr>
              <w:jc w:val="center"/>
              <w:rPr>
                <w:sz w:val="18"/>
                <w:szCs w:val="18"/>
              </w:rPr>
            </w:pPr>
            <w:r>
              <w:rPr>
                <w:rFonts w:ascii="宋体" w:hAnsi="宋体"/>
                <w:sz w:val="18"/>
                <w:szCs w:val="18"/>
              </w:rPr>
              <w:t>/</w:t>
            </w:r>
          </w:p>
        </w:tc>
        <w:tc>
          <w:tcPr>
            <w:tcW w:w="431" w:type="pct"/>
            <w:vAlign w:val="center"/>
          </w:tcPr>
          <w:p w14:paraId="1948004F">
            <w:pPr>
              <w:jc w:val="center"/>
              <w:rPr>
                <w:sz w:val="18"/>
                <w:szCs w:val="18"/>
              </w:rPr>
            </w:pPr>
            <w:r>
              <w:rPr>
                <w:rFonts w:ascii="宋体" w:hAnsi="宋体"/>
                <w:sz w:val="18"/>
                <w:szCs w:val="18"/>
              </w:rPr>
              <w:t>/</w:t>
            </w:r>
          </w:p>
        </w:tc>
        <w:tc>
          <w:tcPr>
            <w:tcW w:w="647" w:type="pct"/>
            <w:vAlign w:val="center"/>
          </w:tcPr>
          <w:p w14:paraId="4CC114A0">
            <w:pPr>
              <w:jc w:val="center"/>
              <w:rPr>
                <w:sz w:val="18"/>
                <w:szCs w:val="18"/>
              </w:rPr>
            </w:pPr>
            <w:r>
              <w:rPr>
                <w:rFonts w:ascii="宋体" w:hAnsi="宋体"/>
                <w:sz w:val="18"/>
                <w:szCs w:val="18"/>
              </w:rPr>
              <w:t>/</w:t>
            </w:r>
          </w:p>
        </w:tc>
        <w:tc>
          <w:tcPr>
            <w:tcW w:w="626" w:type="pct"/>
            <w:vAlign w:val="center"/>
          </w:tcPr>
          <w:p w14:paraId="53373606">
            <w:pPr>
              <w:jc w:val="center"/>
              <w:rPr>
                <w:sz w:val="18"/>
                <w:szCs w:val="18"/>
              </w:rPr>
            </w:pPr>
          </w:p>
        </w:tc>
      </w:tr>
    </w:tbl>
    <w:p w14:paraId="571A4BA6">
      <w:pPr>
        <w:spacing w:afterLines="50"/>
        <w:outlineLvl w:val="1"/>
        <w:rPr>
          <w:rFonts w:eastAsia="黑体"/>
          <w:bCs/>
          <w:sz w:val="28"/>
          <w:szCs w:val="28"/>
        </w:rPr>
      </w:pPr>
      <w:r>
        <w:rPr>
          <w:rFonts w:eastAsia="黑体"/>
          <w:bCs/>
          <w:sz w:val="28"/>
          <w:szCs w:val="28"/>
        </w:rPr>
        <w:br w:type="page"/>
      </w:r>
      <w:bookmarkStart w:id="733" w:name="_Toc32759"/>
      <w:bookmarkStart w:id="734" w:name="_Toc23227"/>
      <w:bookmarkStart w:id="735" w:name="_Toc26540"/>
      <w:r>
        <w:rPr>
          <w:rFonts w:hint="eastAsia"/>
        </w:rPr>
        <w:t>11. 总价措施项目清单与计价表</w:t>
      </w:r>
      <w:bookmarkEnd w:id="733"/>
      <w:bookmarkEnd w:id="734"/>
      <w:bookmarkEnd w:id="735"/>
    </w:p>
    <w:p w14:paraId="7CE4CDF1">
      <w:pPr>
        <w:spacing w:afterLines="50"/>
        <w:jc w:val="center"/>
        <w:outlineLvl w:val="2"/>
        <w:rPr>
          <w:rFonts w:eastAsia="黑体"/>
          <w:bCs/>
          <w:sz w:val="28"/>
          <w:szCs w:val="28"/>
        </w:rPr>
      </w:pPr>
      <w:bookmarkStart w:id="736" w:name="_Toc13056"/>
      <w:bookmarkStart w:id="737" w:name="_Toc2535"/>
      <w:r>
        <w:rPr>
          <w:rFonts w:eastAsia="黑体"/>
          <w:bCs/>
          <w:szCs w:val="21"/>
        </w:rPr>
        <w:t>总价措施项目清单与计价表</w:t>
      </w:r>
      <w:bookmarkEnd w:id="736"/>
      <w:bookmarkEnd w:id="737"/>
    </w:p>
    <w:p w14:paraId="50AC1EC2">
      <w:pPr>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134"/>
        <w:gridCol w:w="3799"/>
        <w:gridCol w:w="2905"/>
      </w:tblGrid>
      <w:tr w14:paraId="342EA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D6853C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序号</w:t>
            </w:r>
          </w:p>
        </w:tc>
        <w:tc>
          <w:tcPr>
            <w:tcW w:w="666" w:type="pct"/>
            <w:vAlign w:val="center"/>
          </w:tcPr>
          <w:p w14:paraId="192B34F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项目编码</w:t>
            </w:r>
          </w:p>
        </w:tc>
        <w:tc>
          <w:tcPr>
            <w:tcW w:w="2231" w:type="pct"/>
            <w:vAlign w:val="center"/>
          </w:tcPr>
          <w:p w14:paraId="4315828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项目名称</w:t>
            </w:r>
          </w:p>
        </w:tc>
        <w:tc>
          <w:tcPr>
            <w:tcW w:w="1705" w:type="pct"/>
            <w:vAlign w:val="center"/>
          </w:tcPr>
          <w:p w14:paraId="6ED5CE4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金额（元）</w:t>
            </w:r>
          </w:p>
        </w:tc>
      </w:tr>
      <w:tr w14:paraId="4CCDA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5000" w:type="pct"/>
            <w:gridSpan w:val="4"/>
            <w:vAlign w:val="center"/>
          </w:tcPr>
          <w:p w14:paraId="6C6E53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 xml:space="preserve">1 </w:t>
            </w:r>
            <w:r>
              <w:rPr>
                <w:rFonts w:hAnsi="宋体"/>
                <w:sz w:val="18"/>
                <w:szCs w:val="18"/>
              </w:rPr>
              <w:t>安全生产、文明施工费</w:t>
            </w:r>
          </w:p>
        </w:tc>
      </w:tr>
      <w:tr w14:paraId="65941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00042CF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4891F75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052B4BE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szCs w:val="18"/>
              </w:rPr>
              <w:t>安全生产、文明施工费</w:t>
            </w:r>
          </w:p>
        </w:tc>
        <w:tc>
          <w:tcPr>
            <w:tcW w:w="1705" w:type="pct"/>
            <w:vAlign w:val="center"/>
          </w:tcPr>
          <w:p w14:paraId="424D73B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55ACC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214687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B41936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13E0320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676E22A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77994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79F7F6C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0BD046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7AE7A8E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246A2DE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34D2B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54A8926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A2AF2AB">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324C230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158B834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646A3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496689C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1601680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5F01E2B1">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0E4AE20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1C9F2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12D7D27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661ABE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5F6B807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62C6A80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3A0FB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DB1B9D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666" w:type="pct"/>
            <w:vAlign w:val="center"/>
          </w:tcPr>
          <w:p w14:paraId="3E4413F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ascii="宋体" w:hAnsi="宋体"/>
                <w:sz w:val="18"/>
                <w:szCs w:val="18"/>
              </w:rPr>
              <w:t>/</w:t>
            </w:r>
          </w:p>
        </w:tc>
        <w:tc>
          <w:tcPr>
            <w:tcW w:w="2231" w:type="pct"/>
            <w:vAlign w:val="center"/>
          </w:tcPr>
          <w:p w14:paraId="0429A80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小计</w:t>
            </w:r>
          </w:p>
        </w:tc>
        <w:tc>
          <w:tcPr>
            <w:tcW w:w="1705" w:type="pct"/>
            <w:vAlign w:val="center"/>
          </w:tcPr>
          <w:p w14:paraId="258295A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62F9A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5000" w:type="pct"/>
            <w:gridSpan w:val="4"/>
            <w:vAlign w:val="center"/>
          </w:tcPr>
          <w:p w14:paraId="2ECC260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2  其他总价措施项目</w:t>
            </w:r>
          </w:p>
        </w:tc>
      </w:tr>
      <w:tr w14:paraId="255D7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11239CE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666" w:type="pct"/>
            <w:vAlign w:val="center"/>
          </w:tcPr>
          <w:p w14:paraId="110965E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231" w:type="pct"/>
            <w:vAlign w:val="center"/>
          </w:tcPr>
          <w:p w14:paraId="0F91223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冬季施工增加费</w:t>
            </w:r>
          </w:p>
        </w:tc>
        <w:tc>
          <w:tcPr>
            <w:tcW w:w="1705" w:type="pct"/>
            <w:vAlign w:val="center"/>
          </w:tcPr>
          <w:p w14:paraId="050E136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43ACB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1BEC9FB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666" w:type="pct"/>
            <w:vAlign w:val="center"/>
          </w:tcPr>
          <w:p w14:paraId="29173A4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231" w:type="pct"/>
            <w:vAlign w:val="center"/>
          </w:tcPr>
          <w:p w14:paraId="6A1DED9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雨季施工增加费</w:t>
            </w:r>
          </w:p>
        </w:tc>
        <w:tc>
          <w:tcPr>
            <w:tcW w:w="1705" w:type="pct"/>
            <w:vAlign w:val="center"/>
          </w:tcPr>
          <w:p w14:paraId="24728BE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77105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5CF47B8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666" w:type="pct"/>
            <w:vAlign w:val="center"/>
          </w:tcPr>
          <w:p w14:paraId="2ACA5F6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231" w:type="pct"/>
            <w:vAlign w:val="center"/>
          </w:tcPr>
          <w:p w14:paraId="29FF317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夜间施工增加费</w:t>
            </w:r>
          </w:p>
        </w:tc>
        <w:tc>
          <w:tcPr>
            <w:tcW w:w="1705" w:type="pct"/>
            <w:vAlign w:val="center"/>
          </w:tcPr>
          <w:p w14:paraId="3BED4DC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04498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729EBD0E">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41CE994B">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0CF5405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b/>
                <w:bCs/>
                <w:sz w:val="18"/>
                <w:szCs w:val="18"/>
              </w:rPr>
              <w:t>……</w:t>
            </w:r>
          </w:p>
        </w:tc>
        <w:tc>
          <w:tcPr>
            <w:tcW w:w="1705" w:type="pct"/>
            <w:vAlign w:val="center"/>
          </w:tcPr>
          <w:p w14:paraId="43EA87BB">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1C958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2B7D906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3F1482D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457FDE5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10C672CB">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3D3FE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0B22A4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74FD2AD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765BEEB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6264E7C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4508A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7906F042">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6D6902D6">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41FD7A6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48E3D6C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45098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jc w:val="center"/>
        </w:trPr>
        <w:tc>
          <w:tcPr>
            <w:tcW w:w="397" w:type="pct"/>
            <w:vAlign w:val="center"/>
          </w:tcPr>
          <w:p w14:paraId="3F771B7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13DFA4A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66C7EE6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4768D83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651FF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161B6C2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46B51DCE">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3B8FF98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5B72EFF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3D56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1161B61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037011C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55A1107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705" w:type="pct"/>
            <w:vAlign w:val="center"/>
          </w:tcPr>
          <w:p w14:paraId="2CD61FF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50E43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075BB1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156EA7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460BBD2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588C13B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0279B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041358BB">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6D3730E">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269E782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29F9A546">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2E73D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5B301D3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0BA8D78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7AF1AEFB">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262AB01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6E8F8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7616479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4D19D3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6E8B83B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7D5BFF0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4E602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5D07B345">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7B882EB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54EBB5BB">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43526DD1">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60A4B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055C364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0F83FF4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1599F4B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7C885AA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54EDE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9C31E3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1E638E5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14F97D4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0AD9354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3C168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C497CE6">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0F0A290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29952AE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341811C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4D8E3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26AE8C5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270D9A9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2035AB1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15B45DC1">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2BEE3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59783271">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7D15CE2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7C7C721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5E7FE89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78225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180FFF9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666" w:type="pct"/>
            <w:vAlign w:val="center"/>
          </w:tcPr>
          <w:p w14:paraId="1D4A9432">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231" w:type="pct"/>
            <w:vAlign w:val="center"/>
          </w:tcPr>
          <w:p w14:paraId="0A585C31">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705" w:type="pct"/>
            <w:vAlign w:val="center"/>
          </w:tcPr>
          <w:p w14:paraId="0BC2B286">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77323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397" w:type="pct"/>
            <w:vAlign w:val="center"/>
          </w:tcPr>
          <w:p w14:paraId="6C8388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666" w:type="pct"/>
            <w:vAlign w:val="center"/>
          </w:tcPr>
          <w:p w14:paraId="66D438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ascii="宋体" w:hAnsi="宋体"/>
                <w:sz w:val="18"/>
                <w:szCs w:val="18"/>
              </w:rPr>
              <w:t>/</w:t>
            </w:r>
          </w:p>
        </w:tc>
        <w:tc>
          <w:tcPr>
            <w:tcW w:w="2231" w:type="pct"/>
            <w:vAlign w:val="center"/>
          </w:tcPr>
          <w:p w14:paraId="7038B84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小计</w:t>
            </w:r>
          </w:p>
        </w:tc>
        <w:tc>
          <w:tcPr>
            <w:tcW w:w="1705" w:type="pct"/>
            <w:vAlign w:val="center"/>
          </w:tcPr>
          <w:p w14:paraId="4F9C8A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bl>
    <w:p w14:paraId="7C996319">
      <w:pPr>
        <w:spacing w:afterLines="50" w:line="360" w:lineRule="auto"/>
        <w:outlineLvl w:val="1"/>
        <w:rPr>
          <w:rFonts w:ascii="黑体" w:eastAsia="黑体"/>
          <w:bCs/>
          <w:szCs w:val="21"/>
        </w:rPr>
      </w:pPr>
      <w:r>
        <w:rPr>
          <w:rFonts w:eastAsia="黑体"/>
          <w:bCs/>
          <w:sz w:val="28"/>
          <w:szCs w:val="28"/>
        </w:rPr>
        <w:br w:type="page"/>
      </w:r>
      <w:bookmarkStart w:id="738" w:name="_Toc13528"/>
      <w:bookmarkStart w:id="739" w:name="_Toc29096"/>
      <w:bookmarkStart w:id="740" w:name="_Toc30179"/>
      <w:r>
        <w:rPr>
          <w:rFonts w:hint="eastAsia"/>
        </w:rPr>
        <w:t>12. 其他项目清单与计价表</w:t>
      </w:r>
      <w:bookmarkEnd w:id="738"/>
      <w:bookmarkEnd w:id="739"/>
      <w:bookmarkEnd w:id="740"/>
    </w:p>
    <w:p w14:paraId="6B9789DA">
      <w:pPr>
        <w:spacing w:afterLines="50" w:line="360" w:lineRule="auto"/>
        <w:jc w:val="center"/>
        <w:outlineLvl w:val="2"/>
        <w:rPr>
          <w:rFonts w:ascii="黑体" w:eastAsia="黑体"/>
          <w:bCs/>
          <w:szCs w:val="21"/>
        </w:rPr>
      </w:pPr>
      <w:bookmarkStart w:id="741" w:name="_Toc13500"/>
      <w:bookmarkStart w:id="742" w:name="_Toc1748"/>
      <w:r>
        <w:rPr>
          <w:rFonts w:hint="eastAsia" w:ascii="黑体" w:eastAsia="黑体"/>
          <w:bCs/>
          <w:szCs w:val="21"/>
        </w:rPr>
        <w:t>其他项目清单与计价表</w:t>
      </w:r>
      <w:bookmarkEnd w:id="741"/>
      <w:bookmarkEnd w:id="742"/>
    </w:p>
    <w:p w14:paraId="71BA41DB">
      <w:pPr>
        <w:spacing w:line="360" w:lineRule="auto"/>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
        <w:gridCol w:w="4531"/>
        <w:gridCol w:w="3246"/>
      </w:tblGrid>
      <w:tr w14:paraId="67241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4D48E8A4">
            <w:pPr>
              <w:jc w:val="center"/>
              <w:rPr>
                <w:rFonts w:ascii="宋体" w:hAnsi="宋体"/>
                <w:sz w:val="18"/>
                <w:szCs w:val="18"/>
              </w:rPr>
            </w:pPr>
            <w:r>
              <w:rPr>
                <w:rFonts w:ascii="宋体" w:hAnsi="宋体"/>
                <w:sz w:val="18"/>
                <w:szCs w:val="18"/>
              </w:rPr>
              <w:t>序号</w:t>
            </w:r>
          </w:p>
        </w:tc>
        <w:tc>
          <w:tcPr>
            <w:tcW w:w="2660" w:type="pct"/>
            <w:vAlign w:val="center"/>
          </w:tcPr>
          <w:p w14:paraId="7BED6C56">
            <w:pPr>
              <w:jc w:val="center"/>
              <w:rPr>
                <w:rFonts w:ascii="宋体" w:hAnsi="宋体"/>
                <w:sz w:val="18"/>
                <w:szCs w:val="18"/>
              </w:rPr>
            </w:pPr>
            <w:r>
              <w:rPr>
                <w:rFonts w:ascii="宋体" w:hAnsi="宋体"/>
                <w:sz w:val="18"/>
                <w:szCs w:val="18"/>
              </w:rPr>
              <w:t>项目名称</w:t>
            </w:r>
          </w:p>
        </w:tc>
        <w:tc>
          <w:tcPr>
            <w:tcW w:w="1906" w:type="pct"/>
            <w:vAlign w:val="center"/>
          </w:tcPr>
          <w:p w14:paraId="18F95D6B">
            <w:pPr>
              <w:jc w:val="center"/>
              <w:rPr>
                <w:rFonts w:ascii="宋体" w:hAnsi="宋体"/>
                <w:sz w:val="18"/>
                <w:szCs w:val="18"/>
              </w:rPr>
            </w:pPr>
            <w:r>
              <w:rPr>
                <w:rFonts w:ascii="宋体" w:hAnsi="宋体"/>
                <w:sz w:val="18"/>
                <w:szCs w:val="18"/>
              </w:rPr>
              <w:t>金额（元）</w:t>
            </w:r>
          </w:p>
        </w:tc>
      </w:tr>
      <w:tr w14:paraId="68A9D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3FD34EA4">
            <w:pPr>
              <w:spacing w:line="240" w:lineRule="exact"/>
              <w:jc w:val="center"/>
              <w:rPr>
                <w:sz w:val="18"/>
                <w:szCs w:val="18"/>
              </w:rPr>
            </w:pPr>
            <w:r>
              <w:rPr>
                <w:sz w:val="18"/>
                <w:szCs w:val="18"/>
              </w:rPr>
              <w:t>1</w:t>
            </w:r>
          </w:p>
        </w:tc>
        <w:tc>
          <w:tcPr>
            <w:tcW w:w="2660" w:type="pct"/>
            <w:vAlign w:val="center"/>
          </w:tcPr>
          <w:p w14:paraId="6B7D098C">
            <w:pPr>
              <w:rPr>
                <w:rFonts w:ascii="宋体" w:hAnsi="宋体"/>
                <w:sz w:val="18"/>
                <w:szCs w:val="18"/>
              </w:rPr>
            </w:pPr>
            <w:r>
              <w:rPr>
                <w:rFonts w:ascii="宋体" w:hAnsi="宋体"/>
                <w:sz w:val="18"/>
                <w:szCs w:val="18"/>
              </w:rPr>
              <w:t>暂列金额</w:t>
            </w:r>
          </w:p>
        </w:tc>
        <w:tc>
          <w:tcPr>
            <w:tcW w:w="1906" w:type="pct"/>
            <w:vAlign w:val="center"/>
          </w:tcPr>
          <w:p w14:paraId="0E63ED4E">
            <w:pPr>
              <w:jc w:val="center"/>
              <w:rPr>
                <w:rFonts w:ascii="宋体" w:hAnsi="宋体"/>
                <w:sz w:val="18"/>
                <w:szCs w:val="18"/>
              </w:rPr>
            </w:pPr>
          </w:p>
        </w:tc>
      </w:tr>
      <w:tr w14:paraId="6CCA5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63C06C99">
            <w:pPr>
              <w:spacing w:line="240" w:lineRule="exact"/>
              <w:jc w:val="center"/>
              <w:rPr>
                <w:sz w:val="18"/>
                <w:szCs w:val="18"/>
              </w:rPr>
            </w:pPr>
            <w:r>
              <w:rPr>
                <w:sz w:val="18"/>
                <w:szCs w:val="18"/>
              </w:rPr>
              <w:t>2</w:t>
            </w:r>
          </w:p>
        </w:tc>
        <w:tc>
          <w:tcPr>
            <w:tcW w:w="2660" w:type="pct"/>
            <w:vAlign w:val="center"/>
          </w:tcPr>
          <w:p w14:paraId="2989C065">
            <w:pPr>
              <w:rPr>
                <w:rFonts w:ascii="宋体" w:hAnsi="宋体"/>
                <w:sz w:val="18"/>
                <w:szCs w:val="18"/>
              </w:rPr>
            </w:pPr>
            <w:r>
              <w:rPr>
                <w:rFonts w:ascii="宋体" w:hAnsi="宋体"/>
                <w:sz w:val="18"/>
                <w:szCs w:val="18"/>
              </w:rPr>
              <w:t>暂估价</w:t>
            </w:r>
          </w:p>
        </w:tc>
        <w:tc>
          <w:tcPr>
            <w:tcW w:w="1906" w:type="pct"/>
            <w:vAlign w:val="center"/>
          </w:tcPr>
          <w:p w14:paraId="2A0BD9F4">
            <w:pPr>
              <w:jc w:val="center"/>
              <w:rPr>
                <w:rFonts w:ascii="宋体" w:hAnsi="宋体"/>
                <w:sz w:val="18"/>
                <w:szCs w:val="18"/>
              </w:rPr>
            </w:pPr>
          </w:p>
        </w:tc>
      </w:tr>
      <w:tr w14:paraId="111D4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79179EA9">
            <w:pPr>
              <w:spacing w:line="240" w:lineRule="exact"/>
              <w:jc w:val="center"/>
              <w:rPr>
                <w:sz w:val="18"/>
                <w:szCs w:val="18"/>
              </w:rPr>
            </w:pPr>
            <w:r>
              <w:rPr>
                <w:sz w:val="18"/>
                <w:szCs w:val="18"/>
              </w:rPr>
              <w:t>2.1</w:t>
            </w:r>
          </w:p>
        </w:tc>
        <w:tc>
          <w:tcPr>
            <w:tcW w:w="2660" w:type="pct"/>
            <w:vAlign w:val="center"/>
          </w:tcPr>
          <w:p w14:paraId="63C36515">
            <w:pPr>
              <w:rPr>
                <w:rFonts w:ascii="宋体" w:hAnsi="宋体"/>
                <w:sz w:val="18"/>
                <w:szCs w:val="18"/>
              </w:rPr>
            </w:pPr>
            <w:r>
              <w:rPr>
                <w:rFonts w:ascii="宋体" w:hAnsi="宋体"/>
                <w:sz w:val="18"/>
                <w:szCs w:val="18"/>
              </w:rPr>
              <w:t>材料暂估价</w:t>
            </w:r>
          </w:p>
        </w:tc>
        <w:tc>
          <w:tcPr>
            <w:tcW w:w="1906" w:type="pct"/>
            <w:vAlign w:val="center"/>
          </w:tcPr>
          <w:p w14:paraId="7BC0D07C">
            <w:pPr>
              <w:jc w:val="center"/>
              <w:rPr>
                <w:rFonts w:ascii="宋体" w:hAnsi="宋体"/>
                <w:sz w:val="18"/>
                <w:szCs w:val="18"/>
              </w:rPr>
            </w:pPr>
            <w:r>
              <w:rPr>
                <w:rFonts w:ascii="宋体" w:hAnsi="宋体"/>
                <w:sz w:val="18"/>
                <w:szCs w:val="18"/>
              </w:rPr>
              <w:t>/</w:t>
            </w:r>
          </w:p>
        </w:tc>
      </w:tr>
      <w:tr w14:paraId="23F7E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7B3323FA">
            <w:pPr>
              <w:spacing w:line="240" w:lineRule="exact"/>
              <w:jc w:val="center"/>
              <w:rPr>
                <w:sz w:val="18"/>
                <w:szCs w:val="18"/>
              </w:rPr>
            </w:pPr>
            <w:r>
              <w:rPr>
                <w:sz w:val="18"/>
                <w:szCs w:val="18"/>
              </w:rPr>
              <w:t>2.2</w:t>
            </w:r>
          </w:p>
        </w:tc>
        <w:tc>
          <w:tcPr>
            <w:tcW w:w="2660" w:type="pct"/>
            <w:vAlign w:val="center"/>
          </w:tcPr>
          <w:p w14:paraId="1E632997">
            <w:pPr>
              <w:rPr>
                <w:rFonts w:ascii="宋体" w:hAnsi="宋体"/>
                <w:sz w:val="18"/>
                <w:szCs w:val="18"/>
              </w:rPr>
            </w:pPr>
            <w:r>
              <w:rPr>
                <w:rFonts w:ascii="宋体" w:hAnsi="宋体"/>
                <w:sz w:val="18"/>
                <w:szCs w:val="18"/>
              </w:rPr>
              <w:t>设备暂估价</w:t>
            </w:r>
          </w:p>
        </w:tc>
        <w:tc>
          <w:tcPr>
            <w:tcW w:w="1906" w:type="pct"/>
            <w:vAlign w:val="center"/>
          </w:tcPr>
          <w:p w14:paraId="05C44128">
            <w:pPr>
              <w:jc w:val="center"/>
              <w:rPr>
                <w:rFonts w:ascii="宋体" w:hAnsi="宋体"/>
                <w:sz w:val="18"/>
                <w:szCs w:val="18"/>
              </w:rPr>
            </w:pPr>
            <w:r>
              <w:rPr>
                <w:rFonts w:ascii="宋体" w:hAnsi="宋体"/>
                <w:sz w:val="18"/>
                <w:szCs w:val="18"/>
              </w:rPr>
              <w:t>/</w:t>
            </w:r>
          </w:p>
        </w:tc>
      </w:tr>
      <w:tr w14:paraId="0EE91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28F70AA4">
            <w:pPr>
              <w:spacing w:line="240" w:lineRule="exact"/>
              <w:jc w:val="center"/>
              <w:rPr>
                <w:sz w:val="18"/>
                <w:szCs w:val="18"/>
              </w:rPr>
            </w:pPr>
            <w:r>
              <w:rPr>
                <w:sz w:val="18"/>
                <w:szCs w:val="18"/>
              </w:rPr>
              <w:t>2.3</w:t>
            </w:r>
          </w:p>
        </w:tc>
        <w:tc>
          <w:tcPr>
            <w:tcW w:w="2660" w:type="pct"/>
            <w:vAlign w:val="center"/>
          </w:tcPr>
          <w:p w14:paraId="4947EDC7">
            <w:pPr>
              <w:rPr>
                <w:rFonts w:ascii="宋体" w:hAnsi="宋体"/>
                <w:sz w:val="18"/>
                <w:szCs w:val="18"/>
              </w:rPr>
            </w:pPr>
            <w:r>
              <w:rPr>
                <w:rFonts w:ascii="宋体" w:hAnsi="宋体"/>
                <w:sz w:val="18"/>
                <w:szCs w:val="18"/>
              </w:rPr>
              <w:t>专业工程暂估价</w:t>
            </w:r>
          </w:p>
        </w:tc>
        <w:tc>
          <w:tcPr>
            <w:tcW w:w="1906" w:type="pct"/>
            <w:vAlign w:val="center"/>
          </w:tcPr>
          <w:p w14:paraId="5B0C39B2">
            <w:pPr>
              <w:jc w:val="center"/>
              <w:rPr>
                <w:rFonts w:ascii="宋体" w:hAnsi="宋体"/>
                <w:sz w:val="18"/>
                <w:szCs w:val="18"/>
              </w:rPr>
            </w:pPr>
          </w:p>
        </w:tc>
      </w:tr>
      <w:tr w14:paraId="3C845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5A688692">
            <w:pPr>
              <w:spacing w:line="240" w:lineRule="exact"/>
              <w:jc w:val="center"/>
              <w:rPr>
                <w:sz w:val="18"/>
                <w:szCs w:val="18"/>
              </w:rPr>
            </w:pPr>
            <w:r>
              <w:rPr>
                <w:sz w:val="18"/>
                <w:szCs w:val="18"/>
              </w:rPr>
              <w:t>3</w:t>
            </w:r>
          </w:p>
        </w:tc>
        <w:tc>
          <w:tcPr>
            <w:tcW w:w="2660" w:type="pct"/>
            <w:vAlign w:val="center"/>
          </w:tcPr>
          <w:p w14:paraId="3DBBBF65">
            <w:pPr>
              <w:rPr>
                <w:rFonts w:ascii="宋体" w:hAnsi="宋体"/>
                <w:sz w:val="18"/>
                <w:szCs w:val="18"/>
              </w:rPr>
            </w:pPr>
            <w:r>
              <w:rPr>
                <w:rFonts w:ascii="宋体" w:hAnsi="宋体"/>
                <w:sz w:val="18"/>
                <w:szCs w:val="18"/>
              </w:rPr>
              <w:t>总承包服务费</w:t>
            </w:r>
          </w:p>
        </w:tc>
        <w:tc>
          <w:tcPr>
            <w:tcW w:w="1906" w:type="pct"/>
            <w:vAlign w:val="center"/>
          </w:tcPr>
          <w:p w14:paraId="7A885042">
            <w:pPr>
              <w:jc w:val="center"/>
              <w:rPr>
                <w:rFonts w:ascii="宋体" w:hAnsi="宋体"/>
                <w:sz w:val="18"/>
                <w:szCs w:val="18"/>
              </w:rPr>
            </w:pPr>
          </w:p>
        </w:tc>
      </w:tr>
      <w:tr w14:paraId="174AE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3F401106">
            <w:pPr>
              <w:spacing w:line="240" w:lineRule="exact"/>
              <w:jc w:val="center"/>
              <w:rPr>
                <w:sz w:val="18"/>
                <w:szCs w:val="18"/>
              </w:rPr>
            </w:pPr>
            <w:r>
              <w:rPr>
                <w:sz w:val="18"/>
                <w:szCs w:val="18"/>
              </w:rPr>
              <w:t>4</w:t>
            </w:r>
          </w:p>
        </w:tc>
        <w:tc>
          <w:tcPr>
            <w:tcW w:w="2660" w:type="pct"/>
            <w:vAlign w:val="center"/>
          </w:tcPr>
          <w:p w14:paraId="6CDDEEC3">
            <w:pPr>
              <w:rPr>
                <w:rFonts w:ascii="宋体" w:hAnsi="宋体"/>
                <w:sz w:val="18"/>
                <w:szCs w:val="18"/>
              </w:rPr>
            </w:pPr>
            <w:r>
              <w:rPr>
                <w:rFonts w:ascii="宋体" w:hAnsi="宋体"/>
                <w:sz w:val="18"/>
                <w:szCs w:val="18"/>
              </w:rPr>
              <w:t>计日工</w:t>
            </w:r>
          </w:p>
        </w:tc>
        <w:tc>
          <w:tcPr>
            <w:tcW w:w="1906" w:type="pct"/>
            <w:vAlign w:val="center"/>
          </w:tcPr>
          <w:p w14:paraId="31319461">
            <w:pPr>
              <w:jc w:val="center"/>
              <w:rPr>
                <w:rFonts w:ascii="宋体" w:hAnsi="宋体"/>
                <w:sz w:val="18"/>
                <w:szCs w:val="18"/>
              </w:rPr>
            </w:pPr>
          </w:p>
        </w:tc>
      </w:tr>
      <w:tr w14:paraId="14CAE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0" w:hRule="atLeast"/>
          <w:jc w:val="center"/>
        </w:trPr>
        <w:tc>
          <w:tcPr>
            <w:tcW w:w="433" w:type="pct"/>
            <w:vAlign w:val="center"/>
          </w:tcPr>
          <w:p w14:paraId="6D327742">
            <w:pPr>
              <w:spacing w:line="400" w:lineRule="exact"/>
              <w:jc w:val="center"/>
              <w:rPr>
                <w:sz w:val="18"/>
                <w:szCs w:val="18"/>
              </w:rPr>
            </w:pPr>
          </w:p>
        </w:tc>
        <w:tc>
          <w:tcPr>
            <w:tcW w:w="2660" w:type="pct"/>
          </w:tcPr>
          <w:p w14:paraId="6E3D4409">
            <w:pPr>
              <w:spacing w:line="400" w:lineRule="exact"/>
              <w:rPr>
                <w:sz w:val="18"/>
                <w:szCs w:val="18"/>
              </w:rPr>
            </w:pPr>
          </w:p>
          <w:p w14:paraId="69A7BD9B">
            <w:pPr>
              <w:spacing w:line="400" w:lineRule="exact"/>
              <w:rPr>
                <w:sz w:val="18"/>
                <w:szCs w:val="18"/>
              </w:rPr>
            </w:pPr>
          </w:p>
          <w:p w14:paraId="15688C7A">
            <w:pPr>
              <w:spacing w:line="400" w:lineRule="exact"/>
              <w:rPr>
                <w:sz w:val="18"/>
                <w:szCs w:val="18"/>
              </w:rPr>
            </w:pPr>
          </w:p>
          <w:p w14:paraId="4CB564F5">
            <w:pPr>
              <w:spacing w:line="400" w:lineRule="exact"/>
              <w:rPr>
                <w:sz w:val="18"/>
                <w:szCs w:val="18"/>
              </w:rPr>
            </w:pPr>
          </w:p>
          <w:p w14:paraId="11BF89A1">
            <w:pPr>
              <w:spacing w:line="400" w:lineRule="exact"/>
              <w:rPr>
                <w:sz w:val="18"/>
                <w:szCs w:val="18"/>
              </w:rPr>
            </w:pPr>
          </w:p>
          <w:p w14:paraId="7CFC9B81">
            <w:pPr>
              <w:spacing w:line="400" w:lineRule="exact"/>
              <w:rPr>
                <w:sz w:val="18"/>
                <w:szCs w:val="18"/>
              </w:rPr>
            </w:pPr>
          </w:p>
          <w:p w14:paraId="0160025F">
            <w:pPr>
              <w:spacing w:line="400" w:lineRule="exact"/>
              <w:rPr>
                <w:sz w:val="18"/>
                <w:szCs w:val="18"/>
              </w:rPr>
            </w:pPr>
          </w:p>
          <w:p w14:paraId="52FDFE28">
            <w:pPr>
              <w:spacing w:line="400" w:lineRule="exact"/>
              <w:rPr>
                <w:sz w:val="18"/>
                <w:szCs w:val="18"/>
              </w:rPr>
            </w:pPr>
          </w:p>
          <w:p w14:paraId="20D808B9">
            <w:pPr>
              <w:spacing w:line="400" w:lineRule="exact"/>
              <w:rPr>
                <w:sz w:val="18"/>
                <w:szCs w:val="18"/>
              </w:rPr>
            </w:pPr>
          </w:p>
          <w:p w14:paraId="5BCA6164">
            <w:pPr>
              <w:spacing w:line="400" w:lineRule="exact"/>
              <w:rPr>
                <w:sz w:val="18"/>
                <w:szCs w:val="18"/>
              </w:rPr>
            </w:pPr>
          </w:p>
          <w:p w14:paraId="26DD310A">
            <w:pPr>
              <w:spacing w:line="400" w:lineRule="exact"/>
              <w:rPr>
                <w:sz w:val="18"/>
                <w:szCs w:val="18"/>
              </w:rPr>
            </w:pPr>
          </w:p>
          <w:p w14:paraId="336741E8">
            <w:pPr>
              <w:spacing w:line="400" w:lineRule="exact"/>
              <w:rPr>
                <w:sz w:val="18"/>
                <w:szCs w:val="18"/>
              </w:rPr>
            </w:pPr>
          </w:p>
          <w:p w14:paraId="0E716681">
            <w:pPr>
              <w:spacing w:line="400" w:lineRule="exact"/>
              <w:rPr>
                <w:sz w:val="18"/>
                <w:szCs w:val="18"/>
              </w:rPr>
            </w:pPr>
          </w:p>
          <w:p w14:paraId="78639F44">
            <w:pPr>
              <w:spacing w:line="400" w:lineRule="exact"/>
              <w:rPr>
                <w:sz w:val="18"/>
                <w:szCs w:val="18"/>
              </w:rPr>
            </w:pPr>
          </w:p>
          <w:p w14:paraId="46EAE7CF">
            <w:pPr>
              <w:spacing w:line="400" w:lineRule="exact"/>
              <w:rPr>
                <w:sz w:val="18"/>
                <w:szCs w:val="18"/>
              </w:rPr>
            </w:pPr>
          </w:p>
          <w:p w14:paraId="58AA8C70">
            <w:pPr>
              <w:spacing w:line="400" w:lineRule="exact"/>
              <w:rPr>
                <w:sz w:val="18"/>
                <w:szCs w:val="18"/>
              </w:rPr>
            </w:pPr>
          </w:p>
          <w:p w14:paraId="1313A672">
            <w:pPr>
              <w:spacing w:line="400" w:lineRule="exact"/>
              <w:rPr>
                <w:sz w:val="18"/>
                <w:szCs w:val="18"/>
              </w:rPr>
            </w:pPr>
          </w:p>
          <w:p w14:paraId="7F495094">
            <w:pPr>
              <w:spacing w:line="400" w:lineRule="exact"/>
              <w:rPr>
                <w:sz w:val="18"/>
                <w:szCs w:val="18"/>
              </w:rPr>
            </w:pPr>
          </w:p>
          <w:p w14:paraId="598B105E">
            <w:pPr>
              <w:spacing w:line="400" w:lineRule="exact"/>
              <w:rPr>
                <w:sz w:val="18"/>
                <w:szCs w:val="18"/>
              </w:rPr>
            </w:pPr>
          </w:p>
          <w:p w14:paraId="7E0D3524">
            <w:pPr>
              <w:spacing w:line="400" w:lineRule="exact"/>
              <w:rPr>
                <w:sz w:val="18"/>
                <w:szCs w:val="18"/>
              </w:rPr>
            </w:pPr>
          </w:p>
          <w:p w14:paraId="11A677D9">
            <w:pPr>
              <w:spacing w:line="400" w:lineRule="exact"/>
              <w:rPr>
                <w:sz w:val="18"/>
                <w:szCs w:val="18"/>
              </w:rPr>
            </w:pPr>
          </w:p>
          <w:p w14:paraId="3C988D7B">
            <w:pPr>
              <w:spacing w:line="400" w:lineRule="exact"/>
              <w:rPr>
                <w:sz w:val="18"/>
                <w:szCs w:val="18"/>
              </w:rPr>
            </w:pPr>
          </w:p>
          <w:p w14:paraId="7B74D694">
            <w:pPr>
              <w:spacing w:line="400" w:lineRule="exact"/>
              <w:rPr>
                <w:sz w:val="18"/>
                <w:szCs w:val="18"/>
              </w:rPr>
            </w:pPr>
          </w:p>
        </w:tc>
        <w:tc>
          <w:tcPr>
            <w:tcW w:w="1906" w:type="pct"/>
          </w:tcPr>
          <w:p w14:paraId="09C5C9EF">
            <w:pPr>
              <w:spacing w:line="400" w:lineRule="exact"/>
              <w:rPr>
                <w:sz w:val="18"/>
                <w:szCs w:val="18"/>
              </w:rPr>
            </w:pPr>
          </w:p>
        </w:tc>
      </w:tr>
      <w:tr w14:paraId="3B4DB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33" w:type="pct"/>
            <w:vAlign w:val="center"/>
          </w:tcPr>
          <w:p w14:paraId="0DC34BDC">
            <w:pPr>
              <w:jc w:val="center"/>
              <w:rPr>
                <w:sz w:val="18"/>
                <w:szCs w:val="18"/>
              </w:rPr>
            </w:pPr>
            <w:r>
              <w:rPr>
                <w:sz w:val="18"/>
                <w:szCs w:val="18"/>
              </w:rPr>
              <w:t>/</w:t>
            </w:r>
          </w:p>
        </w:tc>
        <w:tc>
          <w:tcPr>
            <w:tcW w:w="2660" w:type="pct"/>
            <w:vAlign w:val="center"/>
          </w:tcPr>
          <w:p w14:paraId="03220F92">
            <w:pPr>
              <w:jc w:val="center"/>
              <w:rPr>
                <w:sz w:val="18"/>
                <w:szCs w:val="18"/>
              </w:rPr>
            </w:pPr>
            <w:r>
              <w:rPr>
                <w:sz w:val="18"/>
                <w:szCs w:val="18"/>
              </w:rPr>
              <w:t>合  计</w:t>
            </w:r>
          </w:p>
        </w:tc>
        <w:tc>
          <w:tcPr>
            <w:tcW w:w="1906" w:type="pct"/>
            <w:vAlign w:val="center"/>
          </w:tcPr>
          <w:p w14:paraId="732183DA">
            <w:pPr>
              <w:jc w:val="center"/>
              <w:rPr>
                <w:sz w:val="18"/>
                <w:szCs w:val="18"/>
              </w:rPr>
            </w:pPr>
          </w:p>
        </w:tc>
      </w:tr>
    </w:tbl>
    <w:p w14:paraId="2BC65542">
      <w:pPr>
        <w:spacing w:afterLines="50" w:line="360" w:lineRule="auto"/>
        <w:outlineLvl w:val="1"/>
        <w:rPr>
          <w:rFonts w:ascii="黑体" w:eastAsia="黑体"/>
          <w:bCs/>
          <w:szCs w:val="21"/>
        </w:rPr>
      </w:pPr>
      <w:r>
        <w:rPr>
          <w:rFonts w:eastAsia="黑体"/>
          <w:bCs/>
          <w:sz w:val="28"/>
          <w:szCs w:val="28"/>
        </w:rPr>
        <w:br w:type="page"/>
      </w:r>
      <w:bookmarkStart w:id="743" w:name="_Toc11908"/>
      <w:bookmarkStart w:id="744" w:name="_Toc11788"/>
      <w:bookmarkStart w:id="745" w:name="_Toc29017"/>
      <w:r>
        <w:rPr>
          <w:rFonts w:hint="eastAsia"/>
        </w:rPr>
        <w:t>13. 暂列金额明细表</w:t>
      </w:r>
      <w:bookmarkEnd w:id="743"/>
      <w:bookmarkEnd w:id="744"/>
      <w:bookmarkEnd w:id="745"/>
    </w:p>
    <w:p w14:paraId="36249C02">
      <w:pPr>
        <w:spacing w:afterLines="50" w:line="360" w:lineRule="auto"/>
        <w:jc w:val="center"/>
        <w:rPr>
          <w:rFonts w:ascii="黑体" w:eastAsia="黑体"/>
          <w:bCs/>
          <w:szCs w:val="21"/>
        </w:rPr>
      </w:pPr>
      <w:r>
        <w:rPr>
          <w:rFonts w:hint="eastAsia" w:ascii="黑体" w:eastAsia="黑体"/>
          <w:bCs/>
          <w:szCs w:val="21"/>
        </w:rPr>
        <w:t>暂列金额明细表</w:t>
      </w:r>
    </w:p>
    <w:p w14:paraId="19C3158C">
      <w:pPr>
        <w:spacing w:line="360" w:lineRule="auto"/>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499"/>
        <w:gridCol w:w="2094"/>
        <w:gridCol w:w="2094"/>
      </w:tblGrid>
      <w:tr w14:paraId="78B07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vAlign w:val="center"/>
          </w:tcPr>
          <w:p w14:paraId="18CCCED2">
            <w:pPr>
              <w:jc w:val="center"/>
              <w:rPr>
                <w:sz w:val="18"/>
                <w:szCs w:val="18"/>
              </w:rPr>
            </w:pPr>
            <w:r>
              <w:rPr>
                <w:sz w:val="18"/>
                <w:szCs w:val="18"/>
              </w:rPr>
              <w:t>序号</w:t>
            </w:r>
          </w:p>
        </w:tc>
        <w:tc>
          <w:tcPr>
            <w:tcW w:w="2054" w:type="pct"/>
            <w:vAlign w:val="center"/>
          </w:tcPr>
          <w:p w14:paraId="063521E7">
            <w:pPr>
              <w:jc w:val="center"/>
              <w:rPr>
                <w:sz w:val="18"/>
                <w:szCs w:val="18"/>
              </w:rPr>
            </w:pPr>
            <w:r>
              <w:rPr>
                <w:sz w:val="18"/>
                <w:szCs w:val="18"/>
              </w:rPr>
              <w:t>项目名称</w:t>
            </w:r>
          </w:p>
        </w:tc>
        <w:tc>
          <w:tcPr>
            <w:tcW w:w="1229" w:type="pct"/>
            <w:vAlign w:val="center"/>
          </w:tcPr>
          <w:p w14:paraId="0330D63F">
            <w:pPr>
              <w:jc w:val="center"/>
              <w:rPr>
                <w:sz w:val="18"/>
                <w:szCs w:val="18"/>
              </w:rPr>
            </w:pPr>
            <w:r>
              <w:rPr>
                <w:sz w:val="18"/>
                <w:szCs w:val="18"/>
              </w:rPr>
              <w:t>暂定金额（元）</w:t>
            </w:r>
          </w:p>
        </w:tc>
        <w:tc>
          <w:tcPr>
            <w:tcW w:w="1229" w:type="pct"/>
            <w:vAlign w:val="center"/>
          </w:tcPr>
          <w:p w14:paraId="1546BBB1">
            <w:pPr>
              <w:jc w:val="center"/>
              <w:rPr>
                <w:sz w:val="18"/>
                <w:szCs w:val="18"/>
              </w:rPr>
            </w:pPr>
            <w:r>
              <w:rPr>
                <w:sz w:val="18"/>
                <w:szCs w:val="18"/>
              </w:rPr>
              <w:t>备注</w:t>
            </w:r>
          </w:p>
        </w:tc>
      </w:tr>
      <w:tr w14:paraId="71C1F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vAlign w:val="center"/>
          </w:tcPr>
          <w:p w14:paraId="7A1A3E23">
            <w:pPr>
              <w:jc w:val="center"/>
              <w:rPr>
                <w:sz w:val="18"/>
                <w:szCs w:val="18"/>
              </w:rPr>
            </w:pPr>
          </w:p>
        </w:tc>
        <w:tc>
          <w:tcPr>
            <w:tcW w:w="2054" w:type="pct"/>
            <w:vAlign w:val="center"/>
          </w:tcPr>
          <w:p w14:paraId="46818C9A">
            <w:pPr>
              <w:jc w:val="center"/>
              <w:rPr>
                <w:sz w:val="18"/>
                <w:szCs w:val="18"/>
              </w:rPr>
            </w:pPr>
          </w:p>
        </w:tc>
        <w:tc>
          <w:tcPr>
            <w:tcW w:w="1229" w:type="pct"/>
            <w:vAlign w:val="center"/>
          </w:tcPr>
          <w:p w14:paraId="3F3BA651">
            <w:pPr>
              <w:jc w:val="center"/>
              <w:rPr>
                <w:sz w:val="18"/>
                <w:szCs w:val="18"/>
              </w:rPr>
            </w:pPr>
          </w:p>
        </w:tc>
        <w:tc>
          <w:tcPr>
            <w:tcW w:w="1229" w:type="pct"/>
            <w:vAlign w:val="center"/>
          </w:tcPr>
          <w:p w14:paraId="7222A3D3">
            <w:pPr>
              <w:jc w:val="center"/>
              <w:rPr>
                <w:sz w:val="18"/>
                <w:szCs w:val="18"/>
              </w:rPr>
            </w:pPr>
          </w:p>
        </w:tc>
      </w:tr>
      <w:tr w14:paraId="5DE45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0610C84C">
            <w:pPr>
              <w:jc w:val="center"/>
              <w:rPr>
                <w:sz w:val="18"/>
                <w:szCs w:val="18"/>
              </w:rPr>
            </w:pPr>
          </w:p>
        </w:tc>
        <w:tc>
          <w:tcPr>
            <w:tcW w:w="2054" w:type="pct"/>
          </w:tcPr>
          <w:p w14:paraId="113F7945">
            <w:pPr>
              <w:jc w:val="center"/>
              <w:rPr>
                <w:sz w:val="18"/>
                <w:szCs w:val="18"/>
              </w:rPr>
            </w:pPr>
          </w:p>
        </w:tc>
        <w:tc>
          <w:tcPr>
            <w:tcW w:w="1229" w:type="pct"/>
          </w:tcPr>
          <w:p w14:paraId="3586C281">
            <w:pPr>
              <w:jc w:val="center"/>
              <w:rPr>
                <w:sz w:val="18"/>
                <w:szCs w:val="18"/>
              </w:rPr>
            </w:pPr>
          </w:p>
        </w:tc>
        <w:tc>
          <w:tcPr>
            <w:tcW w:w="1229" w:type="pct"/>
          </w:tcPr>
          <w:p w14:paraId="34A39A83">
            <w:pPr>
              <w:jc w:val="center"/>
              <w:rPr>
                <w:sz w:val="18"/>
                <w:szCs w:val="18"/>
              </w:rPr>
            </w:pPr>
          </w:p>
        </w:tc>
      </w:tr>
      <w:tr w14:paraId="323AE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7610CC0D">
            <w:pPr>
              <w:jc w:val="center"/>
              <w:rPr>
                <w:sz w:val="18"/>
                <w:szCs w:val="18"/>
              </w:rPr>
            </w:pPr>
          </w:p>
        </w:tc>
        <w:tc>
          <w:tcPr>
            <w:tcW w:w="2054" w:type="pct"/>
          </w:tcPr>
          <w:p w14:paraId="0FF2F107">
            <w:pPr>
              <w:jc w:val="center"/>
              <w:rPr>
                <w:sz w:val="18"/>
                <w:szCs w:val="18"/>
              </w:rPr>
            </w:pPr>
          </w:p>
        </w:tc>
        <w:tc>
          <w:tcPr>
            <w:tcW w:w="1229" w:type="pct"/>
          </w:tcPr>
          <w:p w14:paraId="1CE7601C">
            <w:pPr>
              <w:jc w:val="center"/>
              <w:rPr>
                <w:sz w:val="18"/>
                <w:szCs w:val="18"/>
              </w:rPr>
            </w:pPr>
          </w:p>
        </w:tc>
        <w:tc>
          <w:tcPr>
            <w:tcW w:w="1229" w:type="pct"/>
          </w:tcPr>
          <w:p w14:paraId="43998667">
            <w:pPr>
              <w:jc w:val="center"/>
              <w:rPr>
                <w:sz w:val="18"/>
                <w:szCs w:val="18"/>
              </w:rPr>
            </w:pPr>
          </w:p>
        </w:tc>
      </w:tr>
      <w:tr w14:paraId="026D4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37D73585">
            <w:pPr>
              <w:jc w:val="center"/>
              <w:rPr>
                <w:sz w:val="18"/>
                <w:szCs w:val="18"/>
              </w:rPr>
            </w:pPr>
          </w:p>
        </w:tc>
        <w:tc>
          <w:tcPr>
            <w:tcW w:w="2054" w:type="pct"/>
          </w:tcPr>
          <w:p w14:paraId="3C403DDA">
            <w:pPr>
              <w:jc w:val="center"/>
              <w:rPr>
                <w:sz w:val="18"/>
                <w:szCs w:val="18"/>
              </w:rPr>
            </w:pPr>
          </w:p>
        </w:tc>
        <w:tc>
          <w:tcPr>
            <w:tcW w:w="1229" w:type="pct"/>
          </w:tcPr>
          <w:p w14:paraId="5A804387">
            <w:pPr>
              <w:jc w:val="center"/>
              <w:rPr>
                <w:sz w:val="18"/>
                <w:szCs w:val="18"/>
              </w:rPr>
            </w:pPr>
          </w:p>
        </w:tc>
        <w:tc>
          <w:tcPr>
            <w:tcW w:w="1229" w:type="pct"/>
          </w:tcPr>
          <w:p w14:paraId="3D974B38">
            <w:pPr>
              <w:jc w:val="center"/>
              <w:rPr>
                <w:sz w:val="18"/>
                <w:szCs w:val="18"/>
              </w:rPr>
            </w:pPr>
          </w:p>
        </w:tc>
      </w:tr>
      <w:tr w14:paraId="6287D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5D9F2D11">
            <w:pPr>
              <w:jc w:val="center"/>
              <w:rPr>
                <w:sz w:val="18"/>
                <w:szCs w:val="18"/>
              </w:rPr>
            </w:pPr>
          </w:p>
        </w:tc>
        <w:tc>
          <w:tcPr>
            <w:tcW w:w="2054" w:type="pct"/>
          </w:tcPr>
          <w:p w14:paraId="6B126DC3">
            <w:pPr>
              <w:jc w:val="center"/>
              <w:rPr>
                <w:sz w:val="18"/>
                <w:szCs w:val="18"/>
              </w:rPr>
            </w:pPr>
          </w:p>
        </w:tc>
        <w:tc>
          <w:tcPr>
            <w:tcW w:w="1229" w:type="pct"/>
          </w:tcPr>
          <w:p w14:paraId="7C06953F">
            <w:pPr>
              <w:jc w:val="center"/>
              <w:rPr>
                <w:sz w:val="18"/>
                <w:szCs w:val="18"/>
              </w:rPr>
            </w:pPr>
          </w:p>
        </w:tc>
        <w:tc>
          <w:tcPr>
            <w:tcW w:w="1229" w:type="pct"/>
          </w:tcPr>
          <w:p w14:paraId="29BE188B">
            <w:pPr>
              <w:jc w:val="center"/>
              <w:rPr>
                <w:sz w:val="18"/>
                <w:szCs w:val="18"/>
              </w:rPr>
            </w:pPr>
          </w:p>
        </w:tc>
      </w:tr>
      <w:tr w14:paraId="56E4F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31CDEEAE">
            <w:pPr>
              <w:jc w:val="center"/>
              <w:rPr>
                <w:sz w:val="18"/>
                <w:szCs w:val="18"/>
              </w:rPr>
            </w:pPr>
          </w:p>
        </w:tc>
        <w:tc>
          <w:tcPr>
            <w:tcW w:w="2054" w:type="pct"/>
          </w:tcPr>
          <w:p w14:paraId="720BA782">
            <w:pPr>
              <w:jc w:val="center"/>
              <w:rPr>
                <w:sz w:val="18"/>
                <w:szCs w:val="18"/>
              </w:rPr>
            </w:pPr>
          </w:p>
        </w:tc>
        <w:tc>
          <w:tcPr>
            <w:tcW w:w="1229" w:type="pct"/>
          </w:tcPr>
          <w:p w14:paraId="77256505">
            <w:pPr>
              <w:jc w:val="center"/>
              <w:rPr>
                <w:sz w:val="18"/>
                <w:szCs w:val="18"/>
              </w:rPr>
            </w:pPr>
          </w:p>
        </w:tc>
        <w:tc>
          <w:tcPr>
            <w:tcW w:w="1229" w:type="pct"/>
          </w:tcPr>
          <w:p w14:paraId="4C5E002D">
            <w:pPr>
              <w:jc w:val="center"/>
              <w:rPr>
                <w:sz w:val="18"/>
                <w:szCs w:val="18"/>
              </w:rPr>
            </w:pPr>
          </w:p>
        </w:tc>
      </w:tr>
      <w:tr w14:paraId="4895B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12B3D260">
            <w:pPr>
              <w:jc w:val="center"/>
              <w:rPr>
                <w:sz w:val="18"/>
                <w:szCs w:val="18"/>
              </w:rPr>
            </w:pPr>
          </w:p>
        </w:tc>
        <w:tc>
          <w:tcPr>
            <w:tcW w:w="2054" w:type="pct"/>
          </w:tcPr>
          <w:p w14:paraId="752A79AD">
            <w:pPr>
              <w:jc w:val="center"/>
              <w:rPr>
                <w:sz w:val="18"/>
                <w:szCs w:val="18"/>
              </w:rPr>
            </w:pPr>
          </w:p>
        </w:tc>
        <w:tc>
          <w:tcPr>
            <w:tcW w:w="1229" w:type="pct"/>
          </w:tcPr>
          <w:p w14:paraId="6D708840">
            <w:pPr>
              <w:jc w:val="center"/>
              <w:rPr>
                <w:sz w:val="18"/>
                <w:szCs w:val="18"/>
              </w:rPr>
            </w:pPr>
          </w:p>
        </w:tc>
        <w:tc>
          <w:tcPr>
            <w:tcW w:w="1229" w:type="pct"/>
          </w:tcPr>
          <w:p w14:paraId="1C4411F0">
            <w:pPr>
              <w:jc w:val="center"/>
              <w:rPr>
                <w:sz w:val="18"/>
                <w:szCs w:val="18"/>
              </w:rPr>
            </w:pPr>
          </w:p>
        </w:tc>
      </w:tr>
      <w:tr w14:paraId="14514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761E7380">
            <w:pPr>
              <w:jc w:val="center"/>
              <w:rPr>
                <w:sz w:val="18"/>
                <w:szCs w:val="18"/>
              </w:rPr>
            </w:pPr>
          </w:p>
        </w:tc>
        <w:tc>
          <w:tcPr>
            <w:tcW w:w="2054" w:type="pct"/>
          </w:tcPr>
          <w:p w14:paraId="3D8A5CF2">
            <w:pPr>
              <w:jc w:val="center"/>
              <w:rPr>
                <w:sz w:val="18"/>
                <w:szCs w:val="18"/>
              </w:rPr>
            </w:pPr>
          </w:p>
        </w:tc>
        <w:tc>
          <w:tcPr>
            <w:tcW w:w="1229" w:type="pct"/>
          </w:tcPr>
          <w:p w14:paraId="2A131EE3">
            <w:pPr>
              <w:jc w:val="center"/>
              <w:rPr>
                <w:sz w:val="18"/>
                <w:szCs w:val="18"/>
              </w:rPr>
            </w:pPr>
          </w:p>
        </w:tc>
        <w:tc>
          <w:tcPr>
            <w:tcW w:w="1229" w:type="pct"/>
          </w:tcPr>
          <w:p w14:paraId="7DDF3D6D">
            <w:pPr>
              <w:jc w:val="center"/>
              <w:rPr>
                <w:sz w:val="18"/>
                <w:szCs w:val="18"/>
              </w:rPr>
            </w:pPr>
          </w:p>
        </w:tc>
      </w:tr>
      <w:tr w14:paraId="1772C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15855FA7">
            <w:pPr>
              <w:jc w:val="center"/>
              <w:rPr>
                <w:sz w:val="18"/>
                <w:szCs w:val="18"/>
              </w:rPr>
            </w:pPr>
          </w:p>
        </w:tc>
        <w:tc>
          <w:tcPr>
            <w:tcW w:w="2054" w:type="pct"/>
          </w:tcPr>
          <w:p w14:paraId="576DCB91">
            <w:pPr>
              <w:jc w:val="center"/>
              <w:rPr>
                <w:sz w:val="18"/>
                <w:szCs w:val="18"/>
              </w:rPr>
            </w:pPr>
          </w:p>
        </w:tc>
        <w:tc>
          <w:tcPr>
            <w:tcW w:w="1229" w:type="pct"/>
          </w:tcPr>
          <w:p w14:paraId="29AB18EF">
            <w:pPr>
              <w:jc w:val="center"/>
              <w:rPr>
                <w:sz w:val="18"/>
                <w:szCs w:val="18"/>
              </w:rPr>
            </w:pPr>
          </w:p>
        </w:tc>
        <w:tc>
          <w:tcPr>
            <w:tcW w:w="1229" w:type="pct"/>
          </w:tcPr>
          <w:p w14:paraId="252908B8">
            <w:pPr>
              <w:jc w:val="center"/>
              <w:rPr>
                <w:sz w:val="18"/>
                <w:szCs w:val="18"/>
              </w:rPr>
            </w:pPr>
          </w:p>
        </w:tc>
      </w:tr>
      <w:tr w14:paraId="11FBC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08A909E1">
            <w:pPr>
              <w:jc w:val="center"/>
              <w:rPr>
                <w:sz w:val="18"/>
                <w:szCs w:val="18"/>
              </w:rPr>
            </w:pPr>
          </w:p>
        </w:tc>
        <w:tc>
          <w:tcPr>
            <w:tcW w:w="2054" w:type="pct"/>
          </w:tcPr>
          <w:p w14:paraId="133C6525">
            <w:pPr>
              <w:jc w:val="center"/>
              <w:rPr>
                <w:sz w:val="18"/>
                <w:szCs w:val="18"/>
              </w:rPr>
            </w:pPr>
          </w:p>
        </w:tc>
        <w:tc>
          <w:tcPr>
            <w:tcW w:w="1229" w:type="pct"/>
          </w:tcPr>
          <w:p w14:paraId="3E246C00">
            <w:pPr>
              <w:jc w:val="center"/>
              <w:rPr>
                <w:sz w:val="18"/>
                <w:szCs w:val="18"/>
              </w:rPr>
            </w:pPr>
          </w:p>
        </w:tc>
        <w:tc>
          <w:tcPr>
            <w:tcW w:w="1229" w:type="pct"/>
          </w:tcPr>
          <w:p w14:paraId="211051CE">
            <w:pPr>
              <w:jc w:val="center"/>
              <w:rPr>
                <w:sz w:val="18"/>
                <w:szCs w:val="18"/>
              </w:rPr>
            </w:pPr>
          </w:p>
        </w:tc>
      </w:tr>
      <w:tr w14:paraId="4D9ED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2AC6297C">
            <w:pPr>
              <w:jc w:val="center"/>
              <w:rPr>
                <w:sz w:val="18"/>
                <w:szCs w:val="18"/>
              </w:rPr>
            </w:pPr>
          </w:p>
        </w:tc>
        <w:tc>
          <w:tcPr>
            <w:tcW w:w="2054" w:type="pct"/>
          </w:tcPr>
          <w:p w14:paraId="403649D5">
            <w:pPr>
              <w:jc w:val="center"/>
              <w:rPr>
                <w:sz w:val="18"/>
                <w:szCs w:val="18"/>
              </w:rPr>
            </w:pPr>
          </w:p>
        </w:tc>
        <w:tc>
          <w:tcPr>
            <w:tcW w:w="1229" w:type="pct"/>
          </w:tcPr>
          <w:p w14:paraId="2844C562">
            <w:pPr>
              <w:jc w:val="center"/>
              <w:rPr>
                <w:sz w:val="18"/>
                <w:szCs w:val="18"/>
              </w:rPr>
            </w:pPr>
          </w:p>
        </w:tc>
        <w:tc>
          <w:tcPr>
            <w:tcW w:w="1229" w:type="pct"/>
          </w:tcPr>
          <w:p w14:paraId="7813C839">
            <w:pPr>
              <w:jc w:val="center"/>
              <w:rPr>
                <w:sz w:val="18"/>
                <w:szCs w:val="18"/>
              </w:rPr>
            </w:pPr>
          </w:p>
        </w:tc>
      </w:tr>
      <w:tr w14:paraId="235DE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14420156">
            <w:pPr>
              <w:jc w:val="center"/>
              <w:rPr>
                <w:sz w:val="18"/>
                <w:szCs w:val="18"/>
              </w:rPr>
            </w:pPr>
          </w:p>
        </w:tc>
        <w:tc>
          <w:tcPr>
            <w:tcW w:w="2054" w:type="pct"/>
          </w:tcPr>
          <w:p w14:paraId="53CE21AF">
            <w:pPr>
              <w:jc w:val="center"/>
              <w:rPr>
                <w:sz w:val="18"/>
                <w:szCs w:val="18"/>
              </w:rPr>
            </w:pPr>
          </w:p>
        </w:tc>
        <w:tc>
          <w:tcPr>
            <w:tcW w:w="1229" w:type="pct"/>
          </w:tcPr>
          <w:p w14:paraId="1F65E76B">
            <w:pPr>
              <w:jc w:val="center"/>
              <w:rPr>
                <w:sz w:val="18"/>
                <w:szCs w:val="18"/>
              </w:rPr>
            </w:pPr>
          </w:p>
        </w:tc>
        <w:tc>
          <w:tcPr>
            <w:tcW w:w="1229" w:type="pct"/>
          </w:tcPr>
          <w:p w14:paraId="5185F9B3">
            <w:pPr>
              <w:jc w:val="center"/>
              <w:rPr>
                <w:sz w:val="18"/>
                <w:szCs w:val="18"/>
              </w:rPr>
            </w:pPr>
          </w:p>
        </w:tc>
      </w:tr>
      <w:tr w14:paraId="40203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68458061">
            <w:pPr>
              <w:jc w:val="center"/>
              <w:rPr>
                <w:sz w:val="18"/>
                <w:szCs w:val="18"/>
              </w:rPr>
            </w:pPr>
          </w:p>
        </w:tc>
        <w:tc>
          <w:tcPr>
            <w:tcW w:w="2054" w:type="pct"/>
          </w:tcPr>
          <w:p w14:paraId="21D449A7">
            <w:pPr>
              <w:jc w:val="center"/>
              <w:rPr>
                <w:sz w:val="18"/>
                <w:szCs w:val="18"/>
              </w:rPr>
            </w:pPr>
          </w:p>
        </w:tc>
        <w:tc>
          <w:tcPr>
            <w:tcW w:w="1229" w:type="pct"/>
          </w:tcPr>
          <w:p w14:paraId="11B8821E">
            <w:pPr>
              <w:jc w:val="center"/>
              <w:rPr>
                <w:sz w:val="18"/>
                <w:szCs w:val="18"/>
              </w:rPr>
            </w:pPr>
          </w:p>
        </w:tc>
        <w:tc>
          <w:tcPr>
            <w:tcW w:w="1229" w:type="pct"/>
          </w:tcPr>
          <w:p w14:paraId="48363AD0">
            <w:pPr>
              <w:jc w:val="center"/>
              <w:rPr>
                <w:sz w:val="18"/>
                <w:szCs w:val="18"/>
              </w:rPr>
            </w:pPr>
          </w:p>
        </w:tc>
      </w:tr>
      <w:tr w14:paraId="3180B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3CC2C34B">
            <w:pPr>
              <w:jc w:val="center"/>
              <w:rPr>
                <w:sz w:val="18"/>
                <w:szCs w:val="18"/>
              </w:rPr>
            </w:pPr>
          </w:p>
        </w:tc>
        <w:tc>
          <w:tcPr>
            <w:tcW w:w="2054" w:type="pct"/>
          </w:tcPr>
          <w:p w14:paraId="19421922">
            <w:pPr>
              <w:jc w:val="center"/>
              <w:rPr>
                <w:sz w:val="18"/>
                <w:szCs w:val="18"/>
              </w:rPr>
            </w:pPr>
          </w:p>
        </w:tc>
        <w:tc>
          <w:tcPr>
            <w:tcW w:w="1229" w:type="pct"/>
          </w:tcPr>
          <w:p w14:paraId="396F7E8A">
            <w:pPr>
              <w:jc w:val="center"/>
              <w:rPr>
                <w:sz w:val="18"/>
                <w:szCs w:val="18"/>
              </w:rPr>
            </w:pPr>
          </w:p>
        </w:tc>
        <w:tc>
          <w:tcPr>
            <w:tcW w:w="1229" w:type="pct"/>
          </w:tcPr>
          <w:p w14:paraId="4F892E05">
            <w:pPr>
              <w:jc w:val="center"/>
              <w:rPr>
                <w:sz w:val="18"/>
                <w:szCs w:val="18"/>
              </w:rPr>
            </w:pPr>
          </w:p>
        </w:tc>
      </w:tr>
      <w:tr w14:paraId="3B908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2A75253B">
            <w:pPr>
              <w:jc w:val="center"/>
              <w:rPr>
                <w:sz w:val="18"/>
                <w:szCs w:val="18"/>
              </w:rPr>
            </w:pPr>
          </w:p>
        </w:tc>
        <w:tc>
          <w:tcPr>
            <w:tcW w:w="2054" w:type="pct"/>
          </w:tcPr>
          <w:p w14:paraId="24E8FE89">
            <w:pPr>
              <w:jc w:val="center"/>
              <w:rPr>
                <w:sz w:val="18"/>
                <w:szCs w:val="18"/>
              </w:rPr>
            </w:pPr>
          </w:p>
        </w:tc>
        <w:tc>
          <w:tcPr>
            <w:tcW w:w="1229" w:type="pct"/>
          </w:tcPr>
          <w:p w14:paraId="79F959F5">
            <w:pPr>
              <w:jc w:val="center"/>
              <w:rPr>
                <w:sz w:val="18"/>
                <w:szCs w:val="18"/>
              </w:rPr>
            </w:pPr>
          </w:p>
        </w:tc>
        <w:tc>
          <w:tcPr>
            <w:tcW w:w="1229" w:type="pct"/>
          </w:tcPr>
          <w:p w14:paraId="5AD6AE6C">
            <w:pPr>
              <w:jc w:val="center"/>
              <w:rPr>
                <w:sz w:val="18"/>
                <w:szCs w:val="18"/>
              </w:rPr>
            </w:pPr>
          </w:p>
        </w:tc>
      </w:tr>
      <w:tr w14:paraId="61822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23521F9C">
            <w:pPr>
              <w:jc w:val="center"/>
              <w:rPr>
                <w:sz w:val="18"/>
                <w:szCs w:val="18"/>
              </w:rPr>
            </w:pPr>
          </w:p>
        </w:tc>
        <w:tc>
          <w:tcPr>
            <w:tcW w:w="2054" w:type="pct"/>
          </w:tcPr>
          <w:p w14:paraId="50BE5FF8">
            <w:pPr>
              <w:jc w:val="center"/>
              <w:rPr>
                <w:sz w:val="18"/>
                <w:szCs w:val="18"/>
              </w:rPr>
            </w:pPr>
          </w:p>
        </w:tc>
        <w:tc>
          <w:tcPr>
            <w:tcW w:w="1229" w:type="pct"/>
          </w:tcPr>
          <w:p w14:paraId="0A2F4199">
            <w:pPr>
              <w:jc w:val="center"/>
              <w:rPr>
                <w:sz w:val="18"/>
                <w:szCs w:val="18"/>
              </w:rPr>
            </w:pPr>
          </w:p>
        </w:tc>
        <w:tc>
          <w:tcPr>
            <w:tcW w:w="1229" w:type="pct"/>
          </w:tcPr>
          <w:p w14:paraId="2FF0DB39">
            <w:pPr>
              <w:jc w:val="center"/>
              <w:rPr>
                <w:sz w:val="18"/>
                <w:szCs w:val="18"/>
              </w:rPr>
            </w:pPr>
          </w:p>
        </w:tc>
      </w:tr>
      <w:tr w14:paraId="3B95E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436F1F91">
            <w:pPr>
              <w:jc w:val="center"/>
              <w:rPr>
                <w:sz w:val="18"/>
                <w:szCs w:val="18"/>
              </w:rPr>
            </w:pPr>
          </w:p>
        </w:tc>
        <w:tc>
          <w:tcPr>
            <w:tcW w:w="2054" w:type="pct"/>
          </w:tcPr>
          <w:p w14:paraId="7726DF11">
            <w:pPr>
              <w:jc w:val="center"/>
              <w:rPr>
                <w:sz w:val="18"/>
                <w:szCs w:val="18"/>
              </w:rPr>
            </w:pPr>
          </w:p>
        </w:tc>
        <w:tc>
          <w:tcPr>
            <w:tcW w:w="1229" w:type="pct"/>
          </w:tcPr>
          <w:p w14:paraId="73D05B36">
            <w:pPr>
              <w:jc w:val="center"/>
              <w:rPr>
                <w:sz w:val="18"/>
                <w:szCs w:val="18"/>
              </w:rPr>
            </w:pPr>
          </w:p>
        </w:tc>
        <w:tc>
          <w:tcPr>
            <w:tcW w:w="1229" w:type="pct"/>
          </w:tcPr>
          <w:p w14:paraId="5D8E6818">
            <w:pPr>
              <w:jc w:val="center"/>
              <w:rPr>
                <w:sz w:val="18"/>
                <w:szCs w:val="18"/>
              </w:rPr>
            </w:pPr>
          </w:p>
        </w:tc>
      </w:tr>
      <w:tr w14:paraId="10F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369709A1">
            <w:pPr>
              <w:jc w:val="center"/>
              <w:rPr>
                <w:sz w:val="18"/>
                <w:szCs w:val="18"/>
              </w:rPr>
            </w:pPr>
          </w:p>
        </w:tc>
        <w:tc>
          <w:tcPr>
            <w:tcW w:w="2054" w:type="pct"/>
          </w:tcPr>
          <w:p w14:paraId="2BD4779E">
            <w:pPr>
              <w:jc w:val="center"/>
              <w:rPr>
                <w:sz w:val="18"/>
                <w:szCs w:val="18"/>
              </w:rPr>
            </w:pPr>
          </w:p>
        </w:tc>
        <w:tc>
          <w:tcPr>
            <w:tcW w:w="1229" w:type="pct"/>
          </w:tcPr>
          <w:p w14:paraId="6FC29D1A">
            <w:pPr>
              <w:jc w:val="center"/>
              <w:rPr>
                <w:sz w:val="18"/>
                <w:szCs w:val="18"/>
              </w:rPr>
            </w:pPr>
          </w:p>
        </w:tc>
        <w:tc>
          <w:tcPr>
            <w:tcW w:w="1229" w:type="pct"/>
          </w:tcPr>
          <w:p w14:paraId="1A6D4982">
            <w:pPr>
              <w:jc w:val="center"/>
              <w:rPr>
                <w:sz w:val="18"/>
                <w:szCs w:val="18"/>
              </w:rPr>
            </w:pPr>
          </w:p>
        </w:tc>
      </w:tr>
      <w:tr w14:paraId="50FB8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07235EC1">
            <w:pPr>
              <w:jc w:val="center"/>
              <w:rPr>
                <w:sz w:val="18"/>
                <w:szCs w:val="18"/>
              </w:rPr>
            </w:pPr>
          </w:p>
        </w:tc>
        <w:tc>
          <w:tcPr>
            <w:tcW w:w="2054" w:type="pct"/>
          </w:tcPr>
          <w:p w14:paraId="0A79574E">
            <w:pPr>
              <w:jc w:val="center"/>
              <w:rPr>
                <w:sz w:val="18"/>
                <w:szCs w:val="18"/>
              </w:rPr>
            </w:pPr>
          </w:p>
        </w:tc>
        <w:tc>
          <w:tcPr>
            <w:tcW w:w="1229" w:type="pct"/>
          </w:tcPr>
          <w:p w14:paraId="63AFBC00">
            <w:pPr>
              <w:jc w:val="center"/>
              <w:rPr>
                <w:sz w:val="18"/>
                <w:szCs w:val="18"/>
              </w:rPr>
            </w:pPr>
          </w:p>
        </w:tc>
        <w:tc>
          <w:tcPr>
            <w:tcW w:w="1229" w:type="pct"/>
          </w:tcPr>
          <w:p w14:paraId="4887A893">
            <w:pPr>
              <w:jc w:val="center"/>
              <w:rPr>
                <w:sz w:val="18"/>
                <w:szCs w:val="18"/>
              </w:rPr>
            </w:pPr>
          </w:p>
        </w:tc>
      </w:tr>
      <w:tr w14:paraId="1A5AA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78D5AF75">
            <w:pPr>
              <w:jc w:val="center"/>
              <w:rPr>
                <w:sz w:val="18"/>
                <w:szCs w:val="18"/>
              </w:rPr>
            </w:pPr>
          </w:p>
        </w:tc>
        <w:tc>
          <w:tcPr>
            <w:tcW w:w="2054" w:type="pct"/>
          </w:tcPr>
          <w:p w14:paraId="26070983">
            <w:pPr>
              <w:jc w:val="center"/>
              <w:rPr>
                <w:sz w:val="18"/>
                <w:szCs w:val="18"/>
              </w:rPr>
            </w:pPr>
          </w:p>
        </w:tc>
        <w:tc>
          <w:tcPr>
            <w:tcW w:w="1229" w:type="pct"/>
          </w:tcPr>
          <w:p w14:paraId="37E0CE90">
            <w:pPr>
              <w:jc w:val="center"/>
              <w:rPr>
                <w:sz w:val="18"/>
                <w:szCs w:val="18"/>
              </w:rPr>
            </w:pPr>
          </w:p>
        </w:tc>
        <w:tc>
          <w:tcPr>
            <w:tcW w:w="1229" w:type="pct"/>
          </w:tcPr>
          <w:p w14:paraId="009C9CC5">
            <w:pPr>
              <w:jc w:val="center"/>
              <w:rPr>
                <w:sz w:val="18"/>
                <w:szCs w:val="18"/>
              </w:rPr>
            </w:pPr>
          </w:p>
        </w:tc>
      </w:tr>
      <w:tr w14:paraId="13676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59CDF648">
            <w:pPr>
              <w:jc w:val="center"/>
              <w:rPr>
                <w:sz w:val="18"/>
                <w:szCs w:val="18"/>
              </w:rPr>
            </w:pPr>
          </w:p>
        </w:tc>
        <w:tc>
          <w:tcPr>
            <w:tcW w:w="2054" w:type="pct"/>
          </w:tcPr>
          <w:p w14:paraId="038B597B">
            <w:pPr>
              <w:jc w:val="center"/>
              <w:rPr>
                <w:sz w:val="18"/>
                <w:szCs w:val="18"/>
              </w:rPr>
            </w:pPr>
          </w:p>
        </w:tc>
        <w:tc>
          <w:tcPr>
            <w:tcW w:w="1229" w:type="pct"/>
          </w:tcPr>
          <w:p w14:paraId="637136F3">
            <w:pPr>
              <w:jc w:val="center"/>
              <w:rPr>
                <w:sz w:val="18"/>
                <w:szCs w:val="18"/>
              </w:rPr>
            </w:pPr>
          </w:p>
        </w:tc>
        <w:tc>
          <w:tcPr>
            <w:tcW w:w="1229" w:type="pct"/>
          </w:tcPr>
          <w:p w14:paraId="7632B308">
            <w:pPr>
              <w:jc w:val="center"/>
              <w:rPr>
                <w:sz w:val="18"/>
                <w:szCs w:val="18"/>
              </w:rPr>
            </w:pPr>
          </w:p>
        </w:tc>
      </w:tr>
      <w:tr w14:paraId="65BFF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331FD967">
            <w:pPr>
              <w:jc w:val="center"/>
              <w:rPr>
                <w:sz w:val="18"/>
                <w:szCs w:val="18"/>
              </w:rPr>
            </w:pPr>
          </w:p>
        </w:tc>
        <w:tc>
          <w:tcPr>
            <w:tcW w:w="2054" w:type="pct"/>
          </w:tcPr>
          <w:p w14:paraId="0C46AD2E">
            <w:pPr>
              <w:jc w:val="center"/>
              <w:rPr>
                <w:sz w:val="18"/>
                <w:szCs w:val="18"/>
              </w:rPr>
            </w:pPr>
          </w:p>
        </w:tc>
        <w:tc>
          <w:tcPr>
            <w:tcW w:w="1229" w:type="pct"/>
          </w:tcPr>
          <w:p w14:paraId="1A6F9818">
            <w:pPr>
              <w:jc w:val="center"/>
              <w:rPr>
                <w:sz w:val="18"/>
                <w:szCs w:val="18"/>
              </w:rPr>
            </w:pPr>
          </w:p>
        </w:tc>
        <w:tc>
          <w:tcPr>
            <w:tcW w:w="1229" w:type="pct"/>
          </w:tcPr>
          <w:p w14:paraId="3297A197">
            <w:pPr>
              <w:jc w:val="center"/>
              <w:rPr>
                <w:sz w:val="18"/>
                <w:szCs w:val="18"/>
              </w:rPr>
            </w:pPr>
          </w:p>
        </w:tc>
      </w:tr>
      <w:tr w14:paraId="35455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6A0CC236">
            <w:pPr>
              <w:jc w:val="center"/>
              <w:rPr>
                <w:sz w:val="18"/>
                <w:szCs w:val="18"/>
              </w:rPr>
            </w:pPr>
          </w:p>
        </w:tc>
        <w:tc>
          <w:tcPr>
            <w:tcW w:w="2054" w:type="pct"/>
          </w:tcPr>
          <w:p w14:paraId="4DE905B5">
            <w:pPr>
              <w:jc w:val="center"/>
              <w:rPr>
                <w:sz w:val="18"/>
                <w:szCs w:val="18"/>
              </w:rPr>
            </w:pPr>
          </w:p>
        </w:tc>
        <w:tc>
          <w:tcPr>
            <w:tcW w:w="1229" w:type="pct"/>
          </w:tcPr>
          <w:p w14:paraId="66916D18">
            <w:pPr>
              <w:jc w:val="center"/>
              <w:rPr>
                <w:sz w:val="18"/>
                <w:szCs w:val="18"/>
              </w:rPr>
            </w:pPr>
          </w:p>
        </w:tc>
        <w:tc>
          <w:tcPr>
            <w:tcW w:w="1229" w:type="pct"/>
          </w:tcPr>
          <w:p w14:paraId="6C971A63">
            <w:pPr>
              <w:jc w:val="center"/>
              <w:rPr>
                <w:sz w:val="18"/>
                <w:szCs w:val="18"/>
              </w:rPr>
            </w:pPr>
          </w:p>
        </w:tc>
      </w:tr>
      <w:tr w14:paraId="60AB7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5361D5BA">
            <w:pPr>
              <w:jc w:val="center"/>
              <w:rPr>
                <w:sz w:val="18"/>
                <w:szCs w:val="18"/>
              </w:rPr>
            </w:pPr>
          </w:p>
        </w:tc>
        <w:tc>
          <w:tcPr>
            <w:tcW w:w="2054" w:type="pct"/>
          </w:tcPr>
          <w:p w14:paraId="0A7CE6E2">
            <w:pPr>
              <w:jc w:val="center"/>
              <w:rPr>
                <w:sz w:val="18"/>
                <w:szCs w:val="18"/>
              </w:rPr>
            </w:pPr>
          </w:p>
        </w:tc>
        <w:tc>
          <w:tcPr>
            <w:tcW w:w="1229" w:type="pct"/>
          </w:tcPr>
          <w:p w14:paraId="7B877E29">
            <w:pPr>
              <w:jc w:val="center"/>
              <w:rPr>
                <w:sz w:val="18"/>
                <w:szCs w:val="18"/>
              </w:rPr>
            </w:pPr>
          </w:p>
        </w:tc>
        <w:tc>
          <w:tcPr>
            <w:tcW w:w="1229" w:type="pct"/>
          </w:tcPr>
          <w:p w14:paraId="12052E1A">
            <w:pPr>
              <w:jc w:val="center"/>
              <w:rPr>
                <w:sz w:val="18"/>
                <w:szCs w:val="18"/>
              </w:rPr>
            </w:pPr>
          </w:p>
        </w:tc>
      </w:tr>
      <w:tr w14:paraId="6A696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68DC7819">
            <w:pPr>
              <w:jc w:val="center"/>
              <w:rPr>
                <w:sz w:val="18"/>
                <w:szCs w:val="18"/>
              </w:rPr>
            </w:pPr>
          </w:p>
        </w:tc>
        <w:tc>
          <w:tcPr>
            <w:tcW w:w="2054" w:type="pct"/>
          </w:tcPr>
          <w:p w14:paraId="64CF8CD8">
            <w:pPr>
              <w:jc w:val="center"/>
              <w:rPr>
                <w:sz w:val="18"/>
                <w:szCs w:val="18"/>
              </w:rPr>
            </w:pPr>
          </w:p>
        </w:tc>
        <w:tc>
          <w:tcPr>
            <w:tcW w:w="1229" w:type="pct"/>
          </w:tcPr>
          <w:p w14:paraId="76311E03">
            <w:pPr>
              <w:jc w:val="center"/>
              <w:rPr>
                <w:sz w:val="18"/>
                <w:szCs w:val="18"/>
              </w:rPr>
            </w:pPr>
          </w:p>
        </w:tc>
        <w:tc>
          <w:tcPr>
            <w:tcW w:w="1229" w:type="pct"/>
          </w:tcPr>
          <w:p w14:paraId="1CA8ECA7">
            <w:pPr>
              <w:jc w:val="center"/>
              <w:rPr>
                <w:sz w:val="18"/>
                <w:szCs w:val="18"/>
              </w:rPr>
            </w:pPr>
          </w:p>
        </w:tc>
      </w:tr>
      <w:tr w14:paraId="5A4BC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4AE9F3F5">
            <w:pPr>
              <w:jc w:val="center"/>
              <w:rPr>
                <w:sz w:val="18"/>
                <w:szCs w:val="18"/>
              </w:rPr>
            </w:pPr>
          </w:p>
        </w:tc>
        <w:tc>
          <w:tcPr>
            <w:tcW w:w="2054" w:type="pct"/>
          </w:tcPr>
          <w:p w14:paraId="0452ACE9">
            <w:pPr>
              <w:jc w:val="center"/>
              <w:rPr>
                <w:sz w:val="18"/>
                <w:szCs w:val="18"/>
              </w:rPr>
            </w:pPr>
          </w:p>
        </w:tc>
        <w:tc>
          <w:tcPr>
            <w:tcW w:w="1229" w:type="pct"/>
          </w:tcPr>
          <w:p w14:paraId="280EE031">
            <w:pPr>
              <w:jc w:val="center"/>
              <w:rPr>
                <w:sz w:val="18"/>
                <w:szCs w:val="18"/>
              </w:rPr>
            </w:pPr>
          </w:p>
        </w:tc>
        <w:tc>
          <w:tcPr>
            <w:tcW w:w="1229" w:type="pct"/>
          </w:tcPr>
          <w:p w14:paraId="1828567F">
            <w:pPr>
              <w:jc w:val="center"/>
              <w:rPr>
                <w:sz w:val="18"/>
                <w:szCs w:val="18"/>
              </w:rPr>
            </w:pPr>
          </w:p>
        </w:tc>
      </w:tr>
      <w:tr w14:paraId="2586C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6A8EB6CE">
            <w:pPr>
              <w:jc w:val="center"/>
              <w:rPr>
                <w:sz w:val="18"/>
                <w:szCs w:val="18"/>
              </w:rPr>
            </w:pPr>
          </w:p>
        </w:tc>
        <w:tc>
          <w:tcPr>
            <w:tcW w:w="2054" w:type="pct"/>
          </w:tcPr>
          <w:p w14:paraId="1B90ECB9">
            <w:pPr>
              <w:jc w:val="center"/>
              <w:rPr>
                <w:sz w:val="18"/>
                <w:szCs w:val="18"/>
              </w:rPr>
            </w:pPr>
          </w:p>
        </w:tc>
        <w:tc>
          <w:tcPr>
            <w:tcW w:w="1229" w:type="pct"/>
          </w:tcPr>
          <w:p w14:paraId="6D7BF317">
            <w:pPr>
              <w:jc w:val="center"/>
              <w:rPr>
                <w:sz w:val="18"/>
                <w:szCs w:val="18"/>
              </w:rPr>
            </w:pPr>
          </w:p>
        </w:tc>
        <w:tc>
          <w:tcPr>
            <w:tcW w:w="1229" w:type="pct"/>
          </w:tcPr>
          <w:p w14:paraId="5D9646A6">
            <w:pPr>
              <w:jc w:val="center"/>
              <w:rPr>
                <w:sz w:val="18"/>
                <w:szCs w:val="18"/>
              </w:rPr>
            </w:pPr>
          </w:p>
        </w:tc>
      </w:tr>
      <w:tr w14:paraId="28808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589D7667">
            <w:pPr>
              <w:jc w:val="center"/>
              <w:rPr>
                <w:sz w:val="18"/>
                <w:szCs w:val="18"/>
              </w:rPr>
            </w:pPr>
          </w:p>
        </w:tc>
        <w:tc>
          <w:tcPr>
            <w:tcW w:w="2054" w:type="pct"/>
          </w:tcPr>
          <w:p w14:paraId="38932FDB">
            <w:pPr>
              <w:jc w:val="center"/>
              <w:rPr>
                <w:sz w:val="18"/>
                <w:szCs w:val="18"/>
              </w:rPr>
            </w:pPr>
          </w:p>
        </w:tc>
        <w:tc>
          <w:tcPr>
            <w:tcW w:w="1229" w:type="pct"/>
          </w:tcPr>
          <w:p w14:paraId="1BB05192">
            <w:pPr>
              <w:jc w:val="center"/>
              <w:rPr>
                <w:sz w:val="18"/>
                <w:szCs w:val="18"/>
              </w:rPr>
            </w:pPr>
          </w:p>
        </w:tc>
        <w:tc>
          <w:tcPr>
            <w:tcW w:w="1229" w:type="pct"/>
          </w:tcPr>
          <w:p w14:paraId="534A813D">
            <w:pPr>
              <w:jc w:val="center"/>
              <w:rPr>
                <w:sz w:val="18"/>
                <w:szCs w:val="18"/>
              </w:rPr>
            </w:pPr>
          </w:p>
        </w:tc>
      </w:tr>
      <w:tr w14:paraId="490B5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1D627555">
            <w:pPr>
              <w:jc w:val="center"/>
              <w:rPr>
                <w:sz w:val="18"/>
                <w:szCs w:val="18"/>
              </w:rPr>
            </w:pPr>
          </w:p>
        </w:tc>
        <w:tc>
          <w:tcPr>
            <w:tcW w:w="2054" w:type="pct"/>
          </w:tcPr>
          <w:p w14:paraId="2EC94D6F">
            <w:pPr>
              <w:jc w:val="center"/>
              <w:rPr>
                <w:sz w:val="18"/>
                <w:szCs w:val="18"/>
              </w:rPr>
            </w:pPr>
          </w:p>
        </w:tc>
        <w:tc>
          <w:tcPr>
            <w:tcW w:w="1229" w:type="pct"/>
          </w:tcPr>
          <w:p w14:paraId="22B20CB4">
            <w:pPr>
              <w:jc w:val="center"/>
              <w:rPr>
                <w:sz w:val="18"/>
                <w:szCs w:val="18"/>
              </w:rPr>
            </w:pPr>
          </w:p>
        </w:tc>
        <w:tc>
          <w:tcPr>
            <w:tcW w:w="1229" w:type="pct"/>
          </w:tcPr>
          <w:p w14:paraId="79F6D767">
            <w:pPr>
              <w:jc w:val="center"/>
              <w:rPr>
                <w:sz w:val="18"/>
                <w:szCs w:val="18"/>
              </w:rPr>
            </w:pPr>
          </w:p>
        </w:tc>
      </w:tr>
      <w:tr w14:paraId="46361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38F7BAFB">
            <w:pPr>
              <w:jc w:val="center"/>
              <w:rPr>
                <w:sz w:val="18"/>
                <w:szCs w:val="18"/>
              </w:rPr>
            </w:pPr>
          </w:p>
        </w:tc>
        <w:tc>
          <w:tcPr>
            <w:tcW w:w="2054" w:type="pct"/>
          </w:tcPr>
          <w:p w14:paraId="441611DB">
            <w:pPr>
              <w:jc w:val="center"/>
              <w:rPr>
                <w:sz w:val="18"/>
                <w:szCs w:val="18"/>
              </w:rPr>
            </w:pPr>
          </w:p>
        </w:tc>
        <w:tc>
          <w:tcPr>
            <w:tcW w:w="1229" w:type="pct"/>
          </w:tcPr>
          <w:p w14:paraId="7334DD56">
            <w:pPr>
              <w:jc w:val="center"/>
              <w:rPr>
                <w:sz w:val="18"/>
                <w:szCs w:val="18"/>
              </w:rPr>
            </w:pPr>
          </w:p>
        </w:tc>
        <w:tc>
          <w:tcPr>
            <w:tcW w:w="1229" w:type="pct"/>
          </w:tcPr>
          <w:p w14:paraId="2306FF5F">
            <w:pPr>
              <w:jc w:val="center"/>
              <w:rPr>
                <w:sz w:val="18"/>
                <w:szCs w:val="18"/>
              </w:rPr>
            </w:pPr>
          </w:p>
        </w:tc>
      </w:tr>
      <w:tr w14:paraId="1B1CF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20E9B06A">
            <w:pPr>
              <w:jc w:val="center"/>
              <w:rPr>
                <w:sz w:val="18"/>
                <w:szCs w:val="18"/>
              </w:rPr>
            </w:pPr>
          </w:p>
        </w:tc>
        <w:tc>
          <w:tcPr>
            <w:tcW w:w="2054" w:type="pct"/>
          </w:tcPr>
          <w:p w14:paraId="27410369">
            <w:pPr>
              <w:jc w:val="center"/>
              <w:rPr>
                <w:sz w:val="18"/>
                <w:szCs w:val="18"/>
              </w:rPr>
            </w:pPr>
          </w:p>
        </w:tc>
        <w:tc>
          <w:tcPr>
            <w:tcW w:w="1229" w:type="pct"/>
          </w:tcPr>
          <w:p w14:paraId="5ABF1126">
            <w:pPr>
              <w:jc w:val="center"/>
              <w:rPr>
                <w:sz w:val="18"/>
                <w:szCs w:val="18"/>
              </w:rPr>
            </w:pPr>
          </w:p>
        </w:tc>
        <w:tc>
          <w:tcPr>
            <w:tcW w:w="1229" w:type="pct"/>
          </w:tcPr>
          <w:p w14:paraId="696C1BF6">
            <w:pPr>
              <w:jc w:val="center"/>
              <w:rPr>
                <w:sz w:val="18"/>
                <w:szCs w:val="18"/>
              </w:rPr>
            </w:pPr>
          </w:p>
        </w:tc>
      </w:tr>
      <w:tr w14:paraId="2C018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476B782E">
            <w:pPr>
              <w:jc w:val="center"/>
              <w:rPr>
                <w:sz w:val="18"/>
                <w:szCs w:val="18"/>
              </w:rPr>
            </w:pPr>
          </w:p>
        </w:tc>
        <w:tc>
          <w:tcPr>
            <w:tcW w:w="2054" w:type="pct"/>
          </w:tcPr>
          <w:p w14:paraId="172EAA7F">
            <w:pPr>
              <w:jc w:val="center"/>
              <w:rPr>
                <w:sz w:val="18"/>
                <w:szCs w:val="18"/>
              </w:rPr>
            </w:pPr>
          </w:p>
        </w:tc>
        <w:tc>
          <w:tcPr>
            <w:tcW w:w="1229" w:type="pct"/>
          </w:tcPr>
          <w:p w14:paraId="5EBFB380">
            <w:pPr>
              <w:jc w:val="center"/>
              <w:rPr>
                <w:sz w:val="18"/>
                <w:szCs w:val="18"/>
              </w:rPr>
            </w:pPr>
          </w:p>
        </w:tc>
        <w:tc>
          <w:tcPr>
            <w:tcW w:w="1229" w:type="pct"/>
          </w:tcPr>
          <w:p w14:paraId="13C73F4E">
            <w:pPr>
              <w:jc w:val="center"/>
              <w:rPr>
                <w:sz w:val="18"/>
                <w:szCs w:val="18"/>
              </w:rPr>
            </w:pPr>
          </w:p>
        </w:tc>
      </w:tr>
      <w:tr w14:paraId="53AF5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71B4FB51">
            <w:pPr>
              <w:jc w:val="center"/>
              <w:rPr>
                <w:sz w:val="18"/>
                <w:szCs w:val="18"/>
              </w:rPr>
            </w:pPr>
          </w:p>
        </w:tc>
        <w:tc>
          <w:tcPr>
            <w:tcW w:w="2054" w:type="pct"/>
          </w:tcPr>
          <w:p w14:paraId="3D9F0512">
            <w:pPr>
              <w:jc w:val="center"/>
              <w:rPr>
                <w:sz w:val="18"/>
                <w:szCs w:val="18"/>
              </w:rPr>
            </w:pPr>
          </w:p>
        </w:tc>
        <w:tc>
          <w:tcPr>
            <w:tcW w:w="1229" w:type="pct"/>
          </w:tcPr>
          <w:p w14:paraId="3898864D">
            <w:pPr>
              <w:jc w:val="center"/>
              <w:rPr>
                <w:sz w:val="18"/>
                <w:szCs w:val="18"/>
              </w:rPr>
            </w:pPr>
          </w:p>
        </w:tc>
        <w:tc>
          <w:tcPr>
            <w:tcW w:w="1229" w:type="pct"/>
          </w:tcPr>
          <w:p w14:paraId="3C31BCB6">
            <w:pPr>
              <w:jc w:val="center"/>
              <w:rPr>
                <w:sz w:val="18"/>
                <w:szCs w:val="18"/>
              </w:rPr>
            </w:pPr>
          </w:p>
        </w:tc>
      </w:tr>
      <w:tr w14:paraId="58AD4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09F70D08">
            <w:pPr>
              <w:jc w:val="center"/>
              <w:rPr>
                <w:sz w:val="18"/>
                <w:szCs w:val="18"/>
              </w:rPr>
            </w:pPr>
          </w:p>
        </w:tc>
        <w:tc>
          <w:tcPr>
            <w:tcW w:w="2054" w:type="pct"/>
          </w:tcPr>
          <w:p w14:paraId="17EF3857">
            <w:pPr>
              <w:jc w:val="center"/>
              <w:rPr>
                <w:sz w:val="18"/>
                <w:szCs w:val="18"/>
              </w:rPr>
            </w:pPr>
          </w:p>
        </w:tc>
        <w:tc>
          <w:tcPr>
            <w:tcW w:w="1229" w:type="pct"/>
          </w:tcPr>
          <w:p w14:paraId="7ED922B3">
            <w:pPr>
              <w:jc w:val="center"/>
              <w:rPr>
                <w:sz w:val="18"/>
                <w:szCs w:val="18"/>
              </w:rPr>
            </w:pPr>
          </w:p>
        </w:tc>
        <w:tc>
          <w:tcPr>
            <w:tcW w:w="1229" w:type="pct"/>
          </w:tcPr>
          <w:p w14:paraId="7E69A340">
            <w:pPr>
              <w:jc w:val="center"/>
              <w:rPr>
                <w:sz w:val="18"/>
                <w:szCs w:val="18"/>
              </w:rPr>
            </w:pPr>
          </w:p>
        </w:tc>
      </w:tr>
      <w:tr w14:paraId="512C6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tcPr>
          <w:p w14:paraId="2A12E343">
            <w:pPr>
              <w:jc w:val="center"/>
              <w:rPr>
                <w:sz w:val="18"/>
                <w:szCs w:val="18"/>
              </w:rPr>
            </w:pPr>
          </w:p>
        </w:tc>
        <w:tc>
          <w:tcPr>
            <w:tcW w:w="2054" w:type="pct"/>
          </w:tcPr>
          <w:p w14:paraId="31DCC0AF">
            <w:pPr>
              <w:jc w:val="center"/>
              <w:rPr>
                <w:sz w:val="18"/>
                <w:szCs w:val="18"/>
              </w:rPr>
            </w:pPr>
          </w:p>
        </w:tc>
        <w:tc>
          <w:tcPr>
            <w:tcW w:w="1229" w:type="pct"/>
          </w:tcPr>
          <w:p w14:paraId="5144090B">
            <w:pPr>
              <w:jc w:val="center"/>
              <w:rPr>
                <w:sz w:val="18"/>
                <w:szCs w:val="18"/>
              </w:rPr>
            </w:pPr>
          </w:p>
        </w:tc>
        <w:tc>
          <w:tcPr>
            <w:tcW w:w="1229" w:type="pct"/>
          </w:tcPr>
          <w:p w14:paraId="1E769867">
            <w:pPr>
              <w:jc w:val="center"/>
              <w:rPr>
                <w:sz w:val="18"/>
                <w:szCs w:val="18"/>
              </w:rPr>
            </w:pPr>
          </w:p>
        </w:tc>
      </w:tr>
      <w:tr w14:paraId="2735C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485" w:type="pct"/>
            <w:vAlign w:val="center"/>
          </w:tcPr>
          <w:p w14:paraId="2FA0F840">
            <w:pPr>
              <w:jc w:val="center"/>
              <w:rPr>
                <w:sz w:val="18"/>
                <w:szCs w:val="18"/>
              </w:rPr>
            </w:pPr>
            <w:r>
              <w:rPr>
                <w:rFonts w:hint="eastAsia"/>
                <w:sz w:val="18"/>
                <w:szCs w:val="18"/>
              </w:rPr>
              <w:t>/</w:t>
            </w:r>
          </w:p>
        </w:tc>
        <w:tc>
          <w:tcPr>
            <w:tcW w:w="2054" w:type="pct"/>
            <w:vAlign w:val="center"/>
          </w:tcPr>
          <w:p w14:paraId="545B3503">
            <w:pPr>
              <w:jc w:val="center"/>
              <w:rPr>
                <w:sz w:val="18"/>
                <w:szCs w:val="18"/>
              </w:rPr>
            </w:pPr>
            <w:r>
              <w:rPr>
                <w:rFonts w:hint="eastAsia"/>
                <w:sz w:val="18"/>
                <w:szCs w:val="18"/>
              </w:rPr>
              <w:t>合计</w:t>
            </w:r>
          </w:p>
        </w:tc>
        <w:tc>
          <w:tcPr>
            <w:tcW w:w="1229" w:type="pct"/>
            <w:vAlign w:val="center"/>
          </w:tcPr>
          <w:p w14:paraId="3E7BDC24">
            <w:pPr>
              <w:jc w:val="center"/>
              <w:rPr>
                <w:sz w:val="18"/>
                <w:szCs w:val="18"/>
              </w:rPr>
            </w:pPr>
          </w:p>
        </w:tc>
        <w:tc>
          <w:tcPr>
            <w:tcW w:w="1229" w:type="pct"/>
            <w:vAlign w:val="center"/>
          </w:tcPr>
          <w:p w14:paraId="29F7CFAB">
            <w:pPr>
              <w:jc w:val="center"/>
              <w:rPr>
                <w:sz w:val="18"/>
                <w:szCs w:val="18"/>
              </w:rPr>
            </w:pPr>
          </w:p>
        </w:tc>
      </w:tr>
    </w:tbl>
    <w:p w14:paraId="638E5BB6">
      <w:pPr>
        <w:spacing w:afterLines="50"/>
        <w:outlineLvl w:val="1"/>
        <w:rPr>
          <w:rFonts w:ascii="黑体" w:eastAsia="黑体"/>
          <w:bCs/>
          <w:szCs w:val="21"/>
        </w:rPr>
      </w:pPr>
      <w:r>
        <w:rPr>
          <w:rFonts w:eastAsia="黑体"/>
          <w:bCs/>
          <w:sz w:val="28"/>
          <w:szCs w:val="28"/>
        </w:rPr>
        <w:br w:type="page"/>
      </w:r>
      <w:bookmarkStart w:id="746" w:name="_Toc31593"/>
      <w:bookmarkStart w:id="747" w:name="_Toc6237"/>
      <w:bookmarkStart w:id="748" w:name="_Toc23644"/>
      <w:r>
        <w:rPr>
          <w:rFonts w:hint="eastAsia"/>
        </w:rPr>
        <w:t>14. 暂估价表</w:t>
      </w:r>
      <w:bookmarkEnd w:id="746"/>
      <w:bookmarkEnd w:id="747"/>
      <w:bookmarkEnd w:id="748"/>
    </w:p>
    <w:p w14:paraId="0FE9DC8E">
      <w:pPr>
        <w:spacing w:afterLines="50"/>
        <w:jc w:val="center"/>
        <w:rPr>
          <w:rFonts w:ascii="黑体" w:eastAsia="黑体"/>
          <w:bCs/>
          <w:szCs w:val="21"/>
        </w:rPr>
      </w:pPr>
      <w:r>
        <w:rPr>
          <w:rFonts w:hint="eastAsia" w:ascii="黑体" w:eastAsia="黑体"/>
          <w:bCs/>
          <w:szCs w:val="21"/>
        </w:rPr>
        <w:t>暂估价表</w:t>
      </w:r>
    </w:p>
    <w:p w14:paraId="633BE59F">
      <w:pPr>
        <w:spacing w:line="240" w:lineRule="exact"/>
        <w:jc w:val="center"/>
        <w:rPr>
          <w:sz w:val="18"/>
          <w:szCs w:val="18"/>
        </w:rPr>
      </w:pPr>
      <w:r>
        <w:rPr>
          <w:sz w:val="18"/>
          <w:szCs w:val="18"/>
        </w:rPr>
        <w:t xml:space="preserve">工程名称：                                                   </w:t>
      </w:r>
      <w:r>
        <w:rPr>
          <w:rFonts w:hint="eastAsia"/>
          <w:sz w:val="18"/>
          <w:szCs w:val="18"/>
        </w:rPr>
        <w:t xml:space="preserve">               </w:t>
      </w:r>
      <w:r>
        <w:rPr>
          <w:sz w:val="18"/>
          <w:szCs w:val="18"/>
        </w:rPr>
        <w:t>第   页   共   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2294"/>
        <w:gridCol w:w="1997"/>
        <w:gridCol w:w="1223"/>
        <w:gridCol w:w="1331"/>
        <w:gridCol w:w="927"/>
      </w:tblGrid>
      <w:tr w14:paraId="07604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435" w:type="pct"/>
            <w:vAlign w:val="center"/>
          </w:tcPr>
          <w:p w14:paraId="17153F2E">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sz w:val="18"/>
                <w:szCs w:val="18"/>
              </w:rPr>
            </w:pPr>
            <w:r>
              <w:rPr>
                <w:rFonts w:hAnsi="宋体"/>
                <w:sz w:val="18"/>
                <w:szCs w:val="18"/>
              </w:rPr>
              <w:t>序号</w:t>
            </w:r>
          </w:p>
        </w:tc>
        <w:tc>
          <w:tcPr>
            <w:tcW w:w="1346" w:type="pct"/>
            <w:vAlign w:val="center"/>
          </w:tcPr>
          <w:p w14:paraId="46AC3DC1">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sz w:val="18"/>
                <w:szCs w:val="18"/>
              </w:rPr>
            </w:pPr>
            <w:r>
              <w:rPr>
                <w:rFonts w:hAnsi="宋体"/>
                <w:sz w:val="18"/>
                <w:szCs w:val="18"/>
              </w:rPr>
              <w:t>暂估价名称</w:t>
            </w:r>
          </w:p>
        </w:tc>
        <w:tc>
          <w:tcPr>
            <w:tcW w:w="1172" w:type="pct"/>
            <w:vAlign w:val="center"/>
          </w:tcPr>
          <w:p w14:paraId="5A2C679C">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sz w:val="18"/>
                <w:szCs w:val="18"/>
              </w:rPr>
            </w:pPr>
            <w:r>
              <w:rPr>
                <w:rFonts w:hAnsi="宋体"/>
                <w:sz w:val="18"/>
                <w:szCs w:val="18"/>
              </w:rPr>
              <w:t>规</w:t>
            </w:r>
            <w:r>
              <w:rPr>
                <w:sz w:val="18"/>
                <w:szCs w:val="18"/>
              </w:rPr>
              <w:t xml:space="preserve">      </w:t>
            </w:r>
            <w:r>
              <w:rPr>
                <w:rFonts w:hAnsi="宋体"/>
                <w:sz w:val="18"/>
                <w:szCs w:val="18"/>
              </w:rPr>
              <w:t>格</w:t>
            </w:r>
          </w:p>
          <w:p w14:paraId="53E7261C">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sz w:val="18"/>
                <w:szCs w:val="18"/>
              </w:rPr>
            </w:pPr>
            <w:r>
              <w:rPr>
                <w:rFonts w:hAnsi="宋体"/>
                <w:sz w:val="18"/>
                <w:szCs w:val="18"/>
              </w:rPr>
              <w:t>或工程内容</w:t>
            </w:r>
          </w:p>
        </w:tc>
        <w:tc>
          <w:tcPr>
            <w:tcW w:w="718" w:type="pct"/>
            <w:vAlign w:val="center"/>
          </w:tcPr>
          <w:p w14:paraId="45C0E431">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eastAsia="黑体"/>
                <w:bCs/>
                <w:sz w:val="18"/>
                <w:szCs w:val="18"/>
              </w:rPr>
            </w:pPr>
            <w:r>
              <w:rPr>
                <w:rFonts w:hAnsi="宋体"/>
                <w:sz w:val="18"/>
                <w:szCs w:val="18"/>
              </w:rPr>
              <w:t>单位</w:t>
            </w:r>
          </w:p>
        </w:tc>
        <w:tc>
          <w:tcPr>
            <w:tcW w:w="781" w:type="pct"/>
            <w:vAlign w:val="center"/>
          </w:tcPr>
          <w:p w14:paraId="4CA58776">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sz w:val="18"/>
                <w:szCs w:val="18"/>
              </w:rPr>
            </w:pPr>
            <w:r>
              <w:rPr>
                <w:rFonts w:hAnsi="宋体"/>
                <w:sz w:val="18"/>
                <w:szCs w:val="18"/>
              </w:rPr>
              <w:t>暂估价</w:t>
            </w:r>
          </w:p>
          <w:p w14:paraId="6DDA9EFE">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sz w:val="18"/>
                <w:szCs w:val="18"/>
              </w:rPr>
            </w:pPr>
            <w:r>
              <w:rPr>
                <w:rFonts w:hAnsi="宋体"/>
                <w:sz w:val="18"/>
                <w:szCs w:val="18"/>
              </w:rPr>
              <w:t>（元）</w:t>
            </w:r>
          </w:p>
        </w:tc>
        <w:tc>
          <w:tcPr>
            <w:tcW w:w="544" w:type="pct"/>
            <w:vAlign w:val="center"/>
          </w:tcPr>
          <w:p w14:paraId="74B0497A">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sz w:val="18"/>
                <w:szCs w:val="18"/>
              </w:rPr>
            </w:pPr>
            <w:r>
              <w:rPr>
                <w:rFonts w:hAnsi="宋体"/>
                <w:sz w:val="18"/>
                <w:szCs w:val="18"/>
              </w:rPr>
              <w:t>备注</w:t>
            </w:r>
          </w:p>
        </w:tc>
      </w:tr>
      <w:tr w14:paraId="75CAA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0381276A">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1</w:t>
            </w:r>
          </w:p>
        </w:tc>
        <w:tc>
          <w:tcPr>
            <w:tcW w:w="1346" w:type="pct"/>
            <w:vAlign w:val="center"/>
          </w:tcPr>
          <w:p w14:paraId="1D092701">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r>
              <w:rPr>
                <w:rFonts w:hAnsi="宋体"/>
                <w:bCs/>
                <w:sz w:val="18"/>
                <w:szCs w:val="18"/>
              </w:rPr>
              <w:t>材料暂估价</w:t>
            </w:r>
          </w:p>
        </w:tc>
        <w:tc>
          <w:tcPr>
            <w:tcW w:w="1172" w:type="pct"/>
            <w:vAlign w:val="center"/>
          </w:tcPr>
          <w:p w14:paraId="7280AD52">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eastAsia="黑体"/>
                <w:bCs/>
                <w:sz w:val="18"/>
                <w:szCs w:val="18"/>
              </w:rPr>
            </w:pPr>
            <w:r>
              <w:rPr>
                <w:rFonts w:eastAsia="黑体"/>
                <w:bCs/>
                <w:sz w:val="18"/>
                <w:szCs w:val="18"/>
              </w:rPr>
              <w:t>/</w:t>
            </w:r>
          </w:p>
        </w:tc>
        <w:tc>
          <w:tcPr>
            <w:tcW w:w="718" w:type="pct"/>
            <w:vAlign w:val="center"/>
          </w:tcPr>
          <w:p w14:paraId="3594F449">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eastAsia="黑体"/>
                <w:bCs/>
                <w:sz w:val="18"/>
                <w:szCs w:val="18"/>
              </w:rPr>
            </w:pPr>
            <w:r>
              <w:rPr>
                <w:rFonts w:eastAsia="黑体"/>
                <w:bCs/>
                <w:sz w:val="18"/>
                <w:szCs w:val="18"/>
              </w:rPr>
              <w:t>/</w:t>
            </w:r>
          </w:p>
        </w:tc>
        <w:tc>
          <w:tcPr>
            <w:tcW w:w="781" w:type="pct"/>
            <w:vAlign w:val="center"/>
          </w:tcPr>
          <w:p w14:paraId="5CF03B73">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eastAsia="黑体"/>
                <w:bCs/>
                <w:sz w:val="18"/>
                <w:szCs w:val="18"/>
              </w:rPr>
            </w:pPr>
            <w:r>
              <w:rPr>
                <w:rFonts w:eastAsia="黑体"/>
                <w:bCs/>
                <w:sz w:val="18"/>
                <w:szCs w:val="18"/>
              </w:rPr>
              <w:t>/</w:t>
            </w:r>
          </w:p>
        </w:tc>
        <w:tc>
          <w:tcPr>
            <w:tcW w:w="544" w:type="pct"/>
            <w:vAlign w:val="center"/>
          </w:tcPr>
          <w:p w14:paraId="42A13677">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eastAsia="黑体"/>
                <w:bCs/>
                <w:sz w:val="18"/>
                <w:szCs w:val="18"/>
              </w:rPr>
            </w:pPr>
          </w:p>
        </w:tc>
      </w:tr>
      <w:tr w14:paraId="7EA6C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7FE684A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1.1</w:t>
            </w:r>
          </w:p>
        </w:tc>
        <w:tc>
          <w:tcPr>
            <w:tcW w:w="1346" w:type="pct"/>
            <w:vAlign w:val="center"/>
          </w:tcPr>
          <w:p w14:paraId="63D7107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w:t>
            </w:r>
          </w:p>
        </w:tc>
        <w:tc>
          <w:tcPr>
            <w:tcW w:w="1172" w:type="pct"/>
            <w:vAlign w:val="center"/>
          </w:tcPr>
          <w:p w14:paraId="3C4407B3">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085DF97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3A91D338">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02C6A0F5">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31B19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59864528">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1.2</w:t>
            </w:r>
          </w:p>
        </w:tc>
        <w:tc>
          <w:tcPr>
            <w:tcW w:w="1346" w:type="pct"/>
            <w:vAlign w:val="center"/>
          </w:tcPr>
          <w:p w14:paraId="1226574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w:t>
            </w:r>
          </w:p>
        </w:tc>
        <w:tc>
          <w:tcPr>
            <w:tcW w:w="1172" w:type="pct"/>
            <w:vAlign w:val="center"/>
          </w:tcPr>
          <w:p w14:paraId="368A234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33E7D112">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5326B79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1DAE13F9">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59AFD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4AF8AF5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34FED6D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2A625ED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1EA51198">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65127DE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38766250">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49260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5814E92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7509709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0C5AC51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2DB8EA83">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082F212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556DB0F9">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2F5C0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6514489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2</w:t>
            </w:r>
          </w:p>
        </w:tc>
        <w:tc>
          <w:tcPr>
            <w:tcW w:w="1346" w:type="pct"/>
            <w:vAlign w:val="center"/>
          </w:tcPr>
          <w:p w14:paraId="6213A526">
            <w:pPr>
              <w:keepNext w:val="0"/>
              <w:keepLines w:val="0"/>
              <w:pageBreakBefore w:val="0"/>
              <w:widowControl w:val="0"/>
              <w:kinsoku/>
              <w:wordWrap/>
              <w:overflowPunct/>
              <w:topLinePunct w:val="0"/>
              <w:autoSpaceDE/>
              <w:autoSpaceDN/>
              <w:bidi w:val="0"/>
              <w:spacing w:line="240" w:lineRule="auto"/>
              <w:jc w:val="center"/>
              <w:textAlignment w:val="auto"/>
              <w:rPr>
                <w:bCs/>
                <w:sz w:val="18"/>
                <w:szCs w:val="18"/>
              </w:rPr>
            </w:pPr>
            <w:r>
              <w:rPr>
                <w:sz w:val="18"/>
                <w:szCs w:val="18"/>
              </w:rPr>
              <w:t>设备暂估价</w:t>
            </w:r>
          </w:p>
        </w:tc>
        <w:tc>
          <w:tcPr>
            <w:tcW w:w="1172" w:type="pct"/>
            <w:vAlign w:val="center"/>
          </w:tcPr>
          <w:p w14:paraId="430C2F59">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w:t>
            </w:r>
          </w:p>
        </w:tc>
        <w:tc>
          <w:tcPr>
            <w:tcW w:w="718" w:type="pct"/>
            <w:vAlign w:val="center"/>
          </w:tcPr>
          <w:p w14:paraId="332D6BEB">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r>
              <w:rPr>
                <w:rFonts w:ascii="宋体" w:hAnsi="宋体"/>
                <w:sz w:val="18"/>
                <w:szCs w:val="18"/>
              </w:rPr>
              <w:t>/</w:t>
            </w:r>
          </w:p>
        </w:tc>
        <w:tc>
          <w:tcPr>
            <w:tcW w:w="781" w:type="pct"/>
            <w:vAlign w:val="center"/>
          </w:tcPr>
          <w:p w14:paraId="652C5FA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w:t>
            </w:r>
          </w:p>
        </w:tc>
        <w:tc>
          <w:tcPr>
            <w:tcW w:w="544" w:type="pct"/>
            <w:vAlign w:val="center"/>
          </w:tcPr>
          <w:p w14:paraId="399763B9">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55204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44E446C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2.1</w:t>
            </w:r>
          </w:p>
        </w:tc>
        <w:tc>
          <w:tcPr>
            <w:tcW w:w="1346" w:type="pct"/>
            <w:vAlign w:val="center"/>
          </w:tcPr>
          <w:p w14:paraId="35509652">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w:t>
            </w:r>
          </w:p>
        </w:tc>
        <w:tc>
          <w:tcPr>
            <w:tcW w:w="1172" w:type="pct"/>
            <w:vAlign w:val="center"/>
          </w:tcPr>
          <w:p w14:paraId="3DCD1CAD">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76CB6BEC">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2ECD8049">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65570CAD">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153A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71C7878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2.2</w:t>
            </w:r>
          </w:p>
        </w:tc>
        <w:tc>
          <w:tcPr>
            <w:tcW w:w="1346" w:type="pct"/>
            <w:vAlign w:val="center"/>
          </w:tcPr>
          <w:p w14:paraId="56FF581F">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r>
              <w:rPr>
                <w:bCs/>
                <w:sz w:val="18"/>
                <w:szCs w:val="18"/>
              </w:rPr>
              <w:t>……</w:t>
            </w:r>
          </w:p>
        </w:tc>
        <w:tc>
          <w:tcPr>
            <w:tcW w:w="1172" w:type="pct"/>
            <w:vAlign w:val="center"/>
          </w:tcPr>
          <w:p w14:paraId="634C7333">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6C44905A">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21BE8033">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5B0AEB31">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52DC6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50C1D3A6">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1346" w:type="pct"/>
            <w:vAlign w:val="center"/>
          </w:tcPr>
          <w:p w14:paraId="1900110A">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265EE553">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1AE179BE">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7B2A87B9">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561E12BB">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38A0E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468ED09C">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1346" w:type="pct"/>
            <w:vAlign w:val="center"/>
          </w:tcPr>
          <w:p w14:paraId="42F5C05A">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p>
        </w:tc>
        <w:tc>
          <w:tcPr>
            <w:tcW w:w="1172" w:type="pct"/>
            <w:vAlign w:val="center"/>
          </w:tcPr>
          <w:p w14:paraId="55ABD6B0">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2D63CE65">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7E2F9A41">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61A88420">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52A2B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77DF4191">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1346" w:type="pct"/>
            <w:vAlign w:val="center"/>
          </w:tcPr>
          <w:p w14:paraId="24CD3715">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p>
        </w:tc>
        <w:tc>
          <w:tcPr>
            <w:tcW w:w="1172" w:type="pct"/>
            <w:vAlign w:val="center"/>
          </w:tcPr>
          <w:p w14:paraId="72668F4E">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19E7CAFD">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2C3F7850">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24D6510D">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6214A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39F864E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3</w:t>
            </w:r>
          </w:p>
        </w:tc>
        <w:tc>
          <w:tcPr>
            <w:tcW w:w="1346" w:type="pct"/>
            <w:vAlign w:val="center"/>
          </w:tcPr>
          <w:p w14:paraId="4112327A">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r>
              <w:rPr>
                <w:rFonts w:hAnsi="宋体"/>
                <w:bCs/>
                <w:sz w:val="18"/>
                <w:szCs w:val="18"/>
              </w:rPr>
              <w:t>专业工程暂估价</w:t>
            </w:r>
          </w:p>
        </w:tc>
        <w:tc>
          <w:tcPr>
            <w:tcW w:w="1172" w:type="pct"/>
            <w:vAlign w:val="center"/>
          </w:tcPr>
          <w:p w14:paraId="625830BA">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r>
              <w:rPr>
                <w:rFonts w:hint="eastAsia" w:ascii="宋体" w:hAnsi="宋体"/>
                <w:sz w:val="18"/>
                <w:szCs w:val="18"/>
              </w:rPr>
              <w:t>/</w:t>
            </w:r>
          </w:p>
        </w:tc>
        <w:tc>
          <w:tcPr>
            <w:tcW w:w="718" w:type="pct"/>
            <w:vAlign w:val="center"/>
          </w:tcPr>
          <w:p w14:paraId="70F93311">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r>
              <w:rPr>
                <w:rFonts w:hint="eastAsia" w:ascii="宋体" w:hAnsi="宋体"/>
                <w:sz w:val="18"/>
                <w:szCs w:val="18"/>
              </w:rPr>
              <w:t>/</w:t>
            </w:r>
          </w:p>
        </w:tc>
        <w:tc>
          <w:tcPr>
            <w:tcW w:w="781" w:type="pct"/>
            <w:vAlign w:val="center"/>
          </w:tcPr>
          <w:p w14:paraId="5F019A03">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r>
              <w:rPr>
                <w:rFonts w:hint="eastAsia" w:ascii="宋体" w:hAnsi="宋体"/>
                <w:sz w:val="18"/>
                <w:szCs w:val="18"/>
              </w:rPr>
              <w:t>/</w:t>
            </w:r>
          </w:p>
        </w:tc>
        <w:tc>
          <w:tcPr>
            <w:tcW w:w="544" w:type="pct"/>
            <w:vAlign w:val="center"/>
          </w:tcPr>
          <w:p w14:paraId="5E1F5A22">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2BBC7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558DAC8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3.1</w:t>
            </w:r>
          </w:p>
        </w:tc>
        <w:tc>
          <w:tcPr>
            <w:tcW w:w="1346" w:type="pct"/>
            <w:vAlign w:val="center"/>
          </w:tcPr>
          <w:p w14:paraId="2FE906E6">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r>
              <w:rPr>
                <w:bCs/>
                <w:sz w:val="18"/>
                <w:szCs w:val="18"/>
              </w:rPr>
              <w:t>……</w:t>
            </w:r>
          </w:p>
        </w:tc>
        <w:tc>
          <w:tcPr>
            <w:tcW w:w="1172" w:type="pct"/>
            <w:vAlign w:val="center"/>
          </w:tcPr>
          <w:p w14:paraId="3DEFE44A">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7863ABBB">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41A80714">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63B5A581">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01D8A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1FF7B9D0">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3.2</w:t>
            </w:r>
          </w:p>
        </w:tc>
        <w:tc>
          <w:tcPr>
            <w:tcW w:w="1346" w:type="pct"/>
            <w:vAlign w:val="center"/>
          </w:tcPr>
          <w:p w14:paraId="4B689509">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r>
              <w:rPr>
                <w:bCs/>
                <w:sz w:val="18"/>
                <w:szCs w:val="18"/>
              </w:rPr>
              <w:t>……</w:t>
            </w:r>
          </w:p>
        </w:tc>
        <w:tc>
          <w:tcPr>
            <w:tcW w:w="1172" w:type="pct"/>
            <w:vAlign w:val="center"/>
          </w:tcPr>
          <w:p w14:paraId="57512A66">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37C5FC1A">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48F40078">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58CCC77C">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1F5F0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6AF91F1E">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1346" w:type="pct"/>
            <w:vAlign w:val="center"/>
          </w:tcPr>
          <w:p w14:paraId="69FDABF6">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Cs/>
                <w:sz w:val="18"/>
                <w:szCs w:val="18"/>
              </w:rPr>
            </w:pPr>
          </w:p>
        </w:tc>
        <w:tc>
          <w:tcPr>
            <w:tcW w:w="1172" w:type="pct"/>
            <w:vAlign w:val="center"/>
          </w:tcPr>
          <w:p w14:paraId="229F140E">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35508E14">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81" w:type="pct"/>
            <w:vAlign w:val="center"/>
          </w:tcPr>
          <w:p w14:paraId="31896F07">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482C7A96">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1A707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52525637">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r>
              <w:rPr>
                <w:rFonts w:ascii="宋体" w:hAnsi="宋体"/>
                <w:sz w:val="18"/>
                <w:szCs w:val="18"/>
              </w:rPr>
              <w:t>/</w:t>
            </w:r>
          </w:p>
        </w:tc>
        <w:tc>
          <w:tcPr>
            <w:tcW w:w="1346" w:type="pct"/>
            <w:vAlign w:val="center"/>
          </w:tcPr>
          <w:p w14:paraId="2B7BEC0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r>
              <w:rPr>
                <w:sz w:val="18"/>
                <w:szCs w:val="18"/>
              </w:rPr>
              <w:t>小   计</w:t>
            </w:r>
          </w:p>
        </w:tc>
        <w:tc>
          <w:tcPr>
            <w:tcW w:w="1172" w:type="pct"/>
            <w:vAlign w:val="center"/>
          </w:tcPr>
          <w:p w14:paraId="644A52A6">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r>
              <w:rPr>
                <w:rFonts w:hint="eastAsia" w:ascii="宋体" w:hAnsi="宋体"/>
                <w:sz w:val="18"/>
                <w:szCs w:val="18"/>
              </w:rPr>
              <w:t>/</w:t>
            </w:r>
          </w:p>
        </w:tc>
        <w:tc>
          <w:tcPr>
            <w:tcW w:w="718" w:type="pct"/>
            <w:vAlign w:val="center"/>
          </w:tcPr>
          <w:p w14:paraId="4352DB0D">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r>
              <w:rPr>
                <w:rFonts w:hint="eastAsia" w:ascii="宋体" w:hAnsi="宋体"/>
                <w:sz w:val="18"/>
                <w:szCs w:val="18"/>
              </w:rPr>
              <w:t>/</w:t>
            </w:r>
          </w:p>
        </w:tc>
        <w:tc>
          <w:tcPr>
            <w:tcW w:w="781" w:type="pct"/>
            <w:vAlign w:val="center"/>
          </w:tcPr>
          <w:p w14:paraId="1E276D7D">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544" w:type="pct"/>
            <w:vAlign w:val="center"/>
          </w:tcPr>
          <w:p w14:paraId="759641A6">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r>
      <w:tr w14:paraId="017E6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4A9658E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170E344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0F832A03">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46E0F426">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4F9B610C">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4F894C49">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40A3D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01833DE2">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032106F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51154D67">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sz w:val="18"/>
                <w:szCs w:val="18"/>
              </w:rPr>
            </w:pPr>
          </w:p>
        </w:tc>
        <w:tc>
          <w:tcPr>
            <w:tcW w:w="718" w:type="pct"/>
            <w:vAlign w:val="center"/>
          </w:tcPr>
          <w:p w14:paraId="6EFFAB6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566DEECA">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527846C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79045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2D8E08BA">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4830365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104E73F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75AAFD6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58F8F743">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1B9C68F0">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6597F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791F07C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7918360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5CA87CD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4156332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71576D0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0B58E835">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4F4F3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282E6ED6">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2D85D15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45D81A0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2EC70CA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22CA0BEA">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33BE8FE0">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19956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7B1424A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0A420630">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548B2BF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545C1A4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2D32B18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4727901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749C2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270EF866">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01A53452">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5272A9E2">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55A43915">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36BBCC93">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0E679BA8">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5BDC8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6AF1153E">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69798BC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147483C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4F253F2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4F704256">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04EB66A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70E6F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015C0FC8">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40AD943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71416D4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3508DB5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5A455F49">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16450AD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19717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74C82C5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06E7C792">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39F2AF5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1E46D329">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3ECC268C">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44F541FA">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46550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610B1EA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7FF853A1">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35D548AB">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2A41BD17">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30A6E9A2">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4692B650">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r w14:paraId="75EA9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35" w:type="pct"/>
            <w:vAlign w:val="center"/>
          </w:tcPr>
          <w:p w14:paraId="192A2DED">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346" w:type="pct"/>
            <w:vAlign w:val="center"/>
          </w:tcPr>
          <w:p w14:paraId="5E9D373F">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1172" w:type="pct"/>
            <w:vAlign w:val="center"/>
          </w:tcPr>
          <w:p w14:paraId="365180A4">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18" w:type="pct"/>
            <w:vAlign w:val="center"/>
          </w:tcPr>
          <w:p w14:paraId="1C6E019C">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781" w:type="pct"/>
            <w:vAlign w:val="center"/>
          </w:tcPr>
          <w:p w14:paraId="066943B3">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c>
          <w:tcPr>
            <w:tcW w:w="544" w:type="pct"/>
            <w:vAlign w:val="center"/>
          </w:tcPr>
          <w:p w14:paraId="5D1BD66A">
            <w:pPr>
              <w:keepNext w:val="0"/>
              <w:keepLines w:val="0"/>
              <w:pageBreakBefore w:val="0"/>
              <w:widowControl w:val="0"/>
              <w:kinsoku/>
              <w:wordWrap/>
              <w:overflowPunct/>
              <w:topLinePunct w:val="0"/>
              <w:autoSpaceDE/>
              <w:autoSpaceDN/>
              <w:bidi w:val="0"/>
              <w:spacing w:line="240" w:lineRule="auto"/>
              <w:jc w:val="center"/>
              <w:textAlignment w:val="auto"/>
              <w:rPr>
                <w:sz w:val="18"/>
                <w:szCs w:val="18"/>
              </w:rPr>
            </w:pPr>
          </w:p>
        </w:tc>
      </w:tr>
    </w:tbl>
    <w:p w14:paraId="22396A3D">
      <w:pPr>
        <w:spacing w:afterLines="50" w:line="360" w:lineRule="auto"/>
        <w:outlineLvl w:val="1"/>
        <w:rPr>
          <w:rFonts w:eastAsia="黑体"/>
          <w:bCs/>
          <w:color w:val="FF0000"/>
          <w:szCs w:val="21"/>
        </w:rPr>
      </w:pPr>
      <w:r>
        <w:rPr>
          <w:rFonts w:eastAsia="黑体"/>
          <w:bCs/>
          <w:sz w:val="28"/>
          <w:szCs w:val="28"/>
        </w:rPr>
        <w:br w:type="page"/>
      </w:r>
      <w:bookmarkStart w:id="749" w:name="_Toc1738"/>
      <w:bookmarkStart w:id="750" w:name="_Toc9368"/>
      <w:bookmarkStart w:id="751" w:name="_Toc1000"/>
      <w:r>
        <w:rPr>
          <w:rFonts w:hint="eastAsia"/>
        </w:rPr>
        <w:t>15. 总承包服务费计价表</w:t>
      </w:r>
      <w:bookmarkEnd w:id="749"/>
      <w:bookmarkEnd w:id="750"/>
      <w:bookmarkEnd w:id="751"/>
    </w:p>
    <w:p w14:paraId="018622E3">
      <w:pPr>
        <w:spacing w:afterLines="50" w:line="360" w:lineRule="auto"/>
        <w:jc w:val="center"/>
        <w:rPr>
          <w:rFonts w:eastAsia="黑体"/>
          <w:bCs/>
          <w:szCs w:val="21"/>
        </w:rPr>
      </w:pPr>
      <w:r>
        <w:rPr>
          <w:rFonts w:eastAsia="黑体"/>
          <w:bCs/>
          <w:szCs w:val="21"/>
        </w:rPr>
        <w:t>总承包服务费计价表</w:t>
      </w:r>
    </w:p>
    <w:p w14:paraId="5B62DCA2">
      <w:pPr>
        <w:spacing w:line="360" w:lineRule="auto"/>
        <w:rPr>
          <w:rFonts w:eastAsia="黑体"/>
          <w:bCs/>
          <w:sz w:val="18"/>
          <w:szCs w:val="18"/>
        </w:rPr>
      </w:pPr>
      <w:r>
        <w:rPr>
          <w:rFonts w:hAnsi="宋体"/>
          <w:sz w:val="18"/>
          <w:szCs w:val="18"/>
        </w:rPr>
        <w:t>工程名称：</w:t>
      </w:r>
      <w:r>
        <w:rPr>
          <w:sz w:val="18"/>
          <w:szCs w:val="18"/>
        </w:rPr>
        <w:t xml:space="preserve">                                                </w:t>
      </w:r>
      <w:r>
        <w:rPr>
          <w:rFonts w:hint="eastAsia"/>
          <w:sz w:val="18"/>
          <w:szCs w:val="18"/>
        </w:rPr>
        <w:t xml:space="preserve">  </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2663"/>
        <w:gridCol w:w="2056"/>
        <w:gridCol w:w="1078"/>
        <w:gridCol w:w="2053"/>
      </w:tblGrid>
      <w:tr w14:paraId="59277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2600B2C0">
            <w:pPr>
              <w:jc w:val="center"/>
              <w:rPr>
                <w:sz w:val="18"/>
                <w:szCs w:val="18"/>
              </w:rPr>
            </w:pPr>
            <w:r>
              <w:rPr>
                <w:rFonts w:hAnsi="宋体"/>
                <w:sz w:val="18"/>
                <w:szCs w:val="18"/>
              </w:rPr>
              <w:t>序号</w:t>
            </w:r>
          </w:p>
        </w:tc>
        <w:tc>
          <w:tcPr>
            <w:tcW w:w="1563" w:type="pct"/>
            <w:vAlign w:val="center"/>
          </w:tcPr>
          <w:p w14:paraId="3F2A1A1D">
            <w:pPr>
              <w:jc w:val="center"/>
              <w:rPr>
                <w:sz w:val="18"/>
                <w:szCs w:val="18"/>
              </w:rPr>
            </w:pPr>
            <w:r>
              <w:rPr>
                <w:rFonts w:hAnsi="宋体"/>
                <w:sz w:val="18"/>
                <w:szCs w:val="18"/>
              </w:rPr>
              <w:t>项目名称</w:t>
            </w:r>
          </w:p>
        </w:tc>
        <w:tc>
          <w:tcPr>
            <w:tcW w:w="1207" w:type="pct"/>
            <w:vAlign w:val="center"/>
          </w:tcPr>
          <w:p w14:paraId="4125644A">
            <w:pPr>
              <w:jc w:val="center"/>
              <w:rPr>
                <w:sz w:val="18"/>
                <w:szCs w:val="18"/>
              </w:rPr>
            </w:pPr>
            <w:r>
              <w:rPr>
                <w:rFonts w:hAnsi="宋体"/>
                <w:sz w:val="18"/>
                <w:szCs w:val="18"/>
              </w:rPr>
              <w:t>项目金额（元）</w:t>
            </w:r>
          </w:p>
        </w:tc>
        <w:tc>
          <w:tcPr>
            <w:tcW w:w="633" w:type="pct"/>
            <w:vAlign w:val="center"/>
          </w:tcPr>
          <w:p w14:paraId="56C31E37">
            <w:pPr>
              <w:jc w:val="center"/>
              <w:rPr>
                <w:sz w:val="18"/>
                <w:szCs w:val="18"/>
              </w:rPr>
            </w:pPr>
            <w:r>
              <w:rPr>
                <w:rFonts w:hAnsi="宋体"/>
                <w:sz w:val="18"/>
                <w:szCs w:val="18"/>
              </w:rPr>
              <w:t>费率（</w:t>
            </w:r>
            <w:r>
              <w:rPr>
                <w:sz w:val="18"/>
                <w:szCs w:val="18"/>
              </w:rPr>
              <w:t>%</w:t>
            </w:r>
            <w:r>
              <w:rPr>
                <w:rFonts w:hAnsi="宋体"/>
                <w:sz w:val="18"/>
                <w:szCs w:val="18"/>
              </w:rPr>
              <w:t>）</w:t>
            </w:r>
          </w:p>
        </w:tc>
        <w:tc>
          <w:tcPr>
            <w:tcW w:w="1205" w:type="pct"/>
            <w:vAlign w:val="center"/>
          </w:tcPr>
          <w:p w14:paraId="3300AE0A">
            <w:pPr>
              <w:jc w:val="center"/>
              <w:rPr>
                <w:sz w:val="18"/>
                <w:szCs w:val="18"/>
              </w:rPr>
            </w:pPr>
            <w:r>
              <w:rPr>
                <w:rFonts w:hAnsi="宋体"/>
                <w:sz w:val="18"/>
                <w:szCs w:val="18"/>
              </w:rPr>
              <w:t>金额（元）</w:t>
            </w:r>
          </w:p>
        </w:tc>
      </w:tr>
      <w:tr w14:paraId="6BF66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2A2B506D">
            <w:pPr>
              <w:spacing w:line="240" w:lineRule="exact"/>
              <w:jc w:val="center"/>
              <w:rPr>
                <w:sz w:val="18"/>
                <w:szCs w:val="18"/>
              </w:rPr>
            </w:pPr>
            <w:r>
              <w:rPr>
                <w:sz w:val="18"/>
                <w:szCs w:val="18"/>
              </w:rPr>
              <w:t>1</w:t>
            </w:r>
          </w:p>
        </w:tc>
        <w:tc>
          <w:tcPr>
            <w:tcW w:w="1563" w:type="pct"/>
            <w:vAlign w:val="center"/>
          </w:tcPr>
          <w:p w14:paraId="261CB875">
            <w:pPr>
              <w:rPr>
                <w:rFonts w:ascii="宋体" w:hAnsi="宋体"/>
                <w:sz w:val="18"/>
                <w:szCs w:val="18"/>
              </w:rPr>
            </w:pPr>
            <w:r>
              <w:rPr>
                <w:rFonts w:ascii="宋体" w:hAnsi="宋体"/>
                <w:sz w:val="18"/>
                <w:szCs w:val="18"/>
              </w:rPr>
              <w:t>招标人另行发包专业工程</w:t>
            </w:r>
          </w:p>
        </w:tc>
        <w:tc>
          <w:tcPr>
            <w:tcW w:w="1207" w:type="pct"/>
            <w:vAlign w:val="center"/>
          </w:tcPr>
          <w:p w14:paraId="3C3A125E">
            <w:pPr>
              <w:jc w:val="center"/>
              <w:rPr>
                <w:sz w:val="18"/>
                <w:szCs w:val="18"/>
              </w:rPr>
            </w:pPr>
            <w:r>
              <w:rPr>
                <w:sz w:val="18"/>
                <w:szCs w:val="18"/>
              </w:rPr>
              <w:t>/</w:t>
            </w:r>
          </w:p>
        </w:tc>
        <w:tc>
          <w:tcPr>
            <w:tcW w:w="633" w:type="pct"/>
            <w:vAlign w:val="center"/>
          </w:tcPr>
          <w:p w14:paraId="57AAAF2C">
            <w:pPr>
              <w:jc w:val="center"/>
              <w:rPr>
                <w:sz w:val="18"/>
                <w:szCs w:val="18"/>
              </w:rPr>
            </w:pPr>
            <w:r>
              <w:rPr>
                <w:sz w:val="18"/>
                <w:szCs w:val="18"/>
              </w:rPr>
              <w:t>/</w:t>
            </w:r>
          </w:p>
        </w:tc>
        <w:tc>
          <w:tcPr>
            <w:tcW w:w="1205" w:type="pct"/>
            <w:vAlign w:val="center"/>
          </w:tcPr>
          <w:p w14:paraId="52C01933">
            <w:pPr>
              <w:jc w:val="center"/>
              <w:rPr>
                <w:sz w:val="18"/>
                <w:szCs w:val="18"/>
              </w:rPr>
            </w:pPr>
            <w:r>
              <w:rPr>
                <w:sz w:val="18"/>
                <w:szCs w:val="18"/>
              </w:rPr>
              <w:t>/</w:t>
            </w:r>
          </w:p>
        </w:tc>
      </w:tr>
      <w:tr w14:paraId="434E2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0C871797">
            <w:pPr>
              <w:spacing w:line="240" w:lineRule="exact"/>
              <w:jc w:val="center"/>
              <w:rPr>
                <w:sz w:val="18"/>
                <w:szCs w:val="18"/>
              </w:rPr>
            </w:pPr>
            <w:r>
              <w:rPr>
                <w:sz w:val="18"/>
                <w:szCs w:val="18"/>
              </w:rPr>
              <w:t>1.1</w:t>
            </w:r>
          </w:p>
        </w:tc>
        <w:tc>
          <w:tcPr>
            <w:tcW w:w="1563" w:type="pct"/>
            <w:vAlign w:val="center"/>
          </w:tcPr>
          <w:p w14:paraId="2C3AA9C5">
            <w:pPr>
              <w:rPr>
                <w:rFonts w:ascii="宋体" w:hAnsi="宋体"/>
                <w:sz w:val="18"/>
                <w:szCs w:val="18"/>
              </w:rPr>
            </w:pPr>
            <w:r>
              <w:rPr>
                <w:rFonts w:ascii="宋体" w:hAnsi="宋体"/>
                <w:sz w:val="18"/>
                <w:szCs w:val="18"/>
              </w:rPr>
              <w:t>……工程</w:t>
            </w:r>
          </w:p>
        </w:tc>
        <w:tc>
          <w:tcPr>
            <w:tcW w:w="1207" w:type="pct"/>
            <w:vAlign w:val="center"/>
          </w:tcPr>
          <w:p w14:paraId="25D704DA">
            <w:pPr>
              <w:jc w:val="center"/>
              <w:rPr>
                <w:sz w:val="18"/>
                <w:szCs w:val="18"/>
              </w:rPr>
            </w:pPr>
          </w:p>
        </w:tc>
        <w:tc>
          <w:tcPr>
            <w:tcW w:w="633" w:type="pct"/>
            <w:vAlign w:val="center"/>
          </w:tcPr>
          <w:p w14:paraId="29DB6338">
            <w:pPr>
              <w:jc w:val="center"/>
              <w:rPr>
                <w:sz w:val="18"/>
                <w:szCs w:val="18"/>
              </w:rPr>
            </w:pPr>
          </w:p>
        </w:tc>
        <w:tc>
          <w:tcPr>
            <w:tcW w:w="1205" w:type="pct"/>
            <w:vAlign w:val="center"/>
          </w:tcPr>
          <w:p w14:paraId="2C726EF3">
            <w:pPr>
              <w:jc w:val="center"/>
              <w:rPr>
                <w:sz w:val="18"/>
                <w:szCs w:val="18"/>
              </w:rPr>
            </w:pPr>
          </w:p>
        </w:tc>
      </w:tr>
      <w:tr w14:paraId="531D6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4875F844">
            <w:pPr>
              <w:spacing w:line="240" w:lineRule="exact"/>
              <w:jc w:val="center"/>
              <w:rPr>
                <w:sz w:val="18"/>
                <w:szCs w:val="18"/>
              </w:rPr>
            </w:pPr>
            <w:r>
              <w:rPr>
                <w:sz w:val="18"/>
                <w:szCs w:val="18"/>
              </w:rPr>
              <w:t>1.2</w:t>
            </w:r>
          </w:p>
        </w:tc>
        <w:tc>
          <w:tcPr>
            <w:tcW w:w="1563" w:type="pct"/>
            <w:vAlign w:val="center"/>
          </w:tcPr>
          <w:p w14:paraId="1D2B2E2F">
            <w:pPr>
              <w:rPr>
                <w:rFonts w:ascii="宋体" w:hAnsi="宋体"/>
                <w:sz w:val="18"/>
                <w:szCs w:val="18"/>
              </w:rPr>
            </w:pPr>
            <w:r>
              <w:rPr>
                <w:rFonts w:ascii="宋体" w:hAnsi="宋体"/>
                <w:sz w:val="18"/>
                <w:szCs w:val="18"/>
              </w:rPr>
              <w:t>……工程</w:t>
            </w:r>
          </w:p>
        </w:tc>
        <w:tc>
          <w:tcPr>
            <w:tcW w:w="1207" w:type="pct"/>
            <w:vAlign w:val="center"/>
          </w:tcPr>
          <w:p w14:paraId="20382E1B">
            <w:pPr>
              <w:jc w:val="center"/>
              <w:rPr>
                <w:rFonts w:eastAsia="黑体"/>
                <w:bCs/>
                <w:sz w:val="18"/>
                <w:szCs w:val="18"/>
              </w:rPr>
            </w:pPr>
          </w:p>
        </w:tc>
        <w:tc>
          <w:tcPr>
            <w:tcW w:w="633" w:type="pct"/>
            <w:vAlign w:val="center"/>
          </w:tcPr>
          <w:p w14:paraId="7BE72D23">
            <w:pPr>
              <w:jc w:val="center"/>
              <w:rPr>
                <w:rFonts w:eastAsia="黑体"/>
                <w:bCs/>
                <w:sz w:val="18"/>
                <w:szCs w:val="18"/>
              </w:rPr>
            </w:pPr>
          </w:p>
        </w:tc>
        <w:tc>
          <w:tcPr>
            <w:tcW w:w="1205" w:type="pct"/>
            <w:vAlign w:val="center"/>
          </w:tcPr>
          <w:p w14:paraId="2ECAC75E">
            <w:pPr>
              <w:jc w:val="center"/>
              <w:rPr>
                <w:rFonts w:eastAsia="黑体"/>
                <w:bCs/>
                <w:sz w:val="18"/>
                <w:szCs w:val="18"/>
              </w:rPr>
            </w:pPr>
          </w:p>
        </w:tc>
      </w:tr>
      <w:tr w14:paraId="257BA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7F53231A">
            <w:pPr>
              <w:jc w:val="center"/>
              <w:rPr>
                <w:sz w:val="18"/>
                <w:szCs w:val="18"/>
              </w:rPr>
            </w:pPr>
          </w:p>
        </w:tc>
        <w:tc>
          <w:tcPr>
            <w:tcW w:w="1563" w:type="pct"/>
            <w:vAlign w:val="center"/>
          </w:tcPr>
          <w:p w14:paraId="513A5C92">
            <w:pPr>
              <w:rPr>
                <w:rFonts w:ascii="宋体" w:hAnsi="宋体"/>
                <w:sz w:val="18"/>
                <w:szCs w:val="18"/>
              </w:rPr>
            </w:pPr>
            <w:r>
              <w:rPr>
                <w:rFonts w:ascii="宋体" w:hAnsi="宋体"/>
                <w:sz w:val="18"/>
                <w:szCs w:val="18"/>
              </w:rPr>
              <w:t>……</w:t>
            </w:r>
          </w:p>
        </w:tc>
        <w:tc>
          <w:tcPr>
            <w:tcW w:w="1207" w:type="pct"/>
            <w:vAlign w:val="center"/>
          </w:tcPr>
          <w:p w14:paraId="3EE56D54">
            <w:pPr>
              <w:jc w:val="center"/>
              <w:rPr>
                <w:rFonts w:eastAsia="黑体"/>
                <w:bCs/>
                <w:sz w:val="18"/>
                <w:szCs w:val="18"/>
              </w:rPr>
            </w:pPr>
          </w:p>
        </w:tc>
        <w:tc>
          <w:tcPr>
            <w:tcW w:w="633" w:type="pct"/>
            <w:vAlign w:val="center"/>
          </w:tcPr>
          <w:p w14:paraId="219A0F49">
            <w:pPr>
              <w:jc w:val="center"/>
              <w:rPr>
                <w:rFonts w:eastAsia="黑体"/>
                <w:bCs/>
                <w:sz w:val="18"/>
                <w:szCs w:val="18"/>
              </w:rPr>
            </w:pPr>
          </w:p>
        </w:tc>
        <w:tc>
          <w:tcPr>
            <w:tcW w:w="1205" w:type="pct"/>
            <w:vAlign w:val="center"/>
          </w:tcPr>
          <w:p w14:paraId="77008C45">
            <w:pPr>
              <w:jc w:val="center"/>
              <w:rPr>
                <w:rFonts w:eastAsia="黑体"/>
                <w:bCs/>
                <w:sz w:val="18"/>
                <w:szCs w:val="18"/>
              </w:rPr>
            </w:pPr>
          </w:p>
        </w:tc>
      </w:tr>
      <w:tr w14:paraId="75D7C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0AA69A02">
            <w:pPr>
              <w:jc w:val="center"/>
              <w:rPr>
                <w:sz w:val="18"/>
                <w:szCs w:val="18"/>
              </w:rPr>
            </w:pPr>
          </w:p>
        </w:tc>
        <w:tc>
          <w:tcPr>
            <w:tcW w:w="1563" w:type="pct"/>
            <w:vAlign w:val="center"/>
          </w:tcPr>
          <w:p w14:paraId="743C2DB5">
            <w:pPr>
              <w:rPr>
                <w:rFonts w:ascii="宋体" w:hAnsi="宋体"/>
                <w:sz w:val="18"/>
                <w:szCs w:val="18"/>
              </w:rPr>
            </w:pPr>
            <w:r>
              <w:rPr>
                <w:rFonts w:ascii="宋体" w:hAnsi="宋体"/>
                <w:sz w:val="18"/>
                <w:szCs w:val="18"/>
              </w:rPr>
              <w:t>小计</w:t>
            </w:r>
          </w:p>
        </w:tc>
        <w:tc>
          <w:tcPr>
            <w:tcW w:w="1207" w:type="pct"/>
            <w:vAlign w:val="center"/>
          </w:tcPr>
          <w:p w14:paraId="59838461">
            <w:pPr>
              <w:jc w:val="center"/>
              <w:rPr>
                <w:rFonts w:eastAsia="黑体"/>
                <w:bCs/>
                <w:sz w:val="18"/>
                <w:szCs w:val="18"/>
              </w:rPr>
            </w:pPr>
          </w:p>
        </w:tc>
        <w:tc>
          <w:tcPr>
            <w:tcW w:w="633" w:type="pct"/>
            <w:vAlign w:val="center"/>
          </w:tcPr>
          <w:p w14:paraId="535A9E9D">
            <w:pPr>
              <w:jc w:val="center"/>
              <w:rPr>
                <w:rFonts w:eastAsia="黑体"/>
                <w:bCs/>
                <w:sz w:val="18"/>
                <w:szCs w:val="18"/>
              </w:rPr>
            </w:pPr>
            <w:r>
              <w:rPr>
                <w:sz w:val="18"/>
                <w:szCs w:val="18"/>
              </w:rPr>
              <w:t>/</w:t>
            </w:r>
          </w:p>
        </w:tc>
        <w:tc>
          <w:tcPr>
            <w:tcW w:w="1205" w:type="pct"/>
            <w:vAlign w:val="center"/>
          </w:tcPr>
          <w:p w14:paraId="72B54F81">
            <w:pPr>
              <w:jc w:val="center"/>
              <w:rPr>
                <w:rFonts w:eastAsia="黑体"/>
                <w:bCs/>
                <w:sz w:val="18"/>
                <w:szCs w:val="18"/>
              </w:rPr>
            </w:pPr>
          </w:p>
        </w:tc>
      </w:tr>
      <w:tr w14:paraId="5074B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7B11349B">
            <w:pPr>
              <w:spacing w:line="240" w:lineRule="exact"/>
              <w:jc w:val="center"/>
              <w:rPr>
                <w:sz w:val="18"/>
                <w:szCs w:val="18"/>
              </w:rPr>
            </w:pPr>
            <w:r>
              <w:rPr>
                <w:sz w:val="18"/>
                <w:szCs w:val="18"/>
              </w:rPr>
              <w:t>2</w:t>
            </w:r>
          </w:p>
        </w:tc>
        <w:tc>
          <w:tcPr>
            <w:tcW w:w="1563" w:type="pct"/>
            <w:vAlign w:val="center"/>
          </w:tcPr>
          <w:p w14:paraId="1DECA197">
            <w:pPr>
              <w:rPr>
                <w:rFonts w:ascii="宋体" w:hAnsi="宋体"/>
                <w:sz w:val="18"/>
                <w:szCs w:val="18"/>
              </w:rPr>
            </w:pPr>
            <w:r>
              <w:rPr>
                <w:rFonts w:ascii="宋体" w:hAnsi="宋体"/>
                <w:sz w:val="18"/>
                <w:szCs w:val="18"/>
              </w:rPr>
              <w:t>招标人供应材料</w:t>
            </w:r>
          </w:p>
        </w:tc>
        <w:tc>
          <w:tcPr>
            <w:tcW w:w="1207" w:type="pct"/>
            <w:vAlign w:val="center"/>
          </w:tcPr>
          <w:p w14:paraId="7DCB26AB">
            <w:pPr>
              <w:jc w:val="center"/>
              <w:rPr>
                <w:rFonts w:eastAsia="黑体"/>
                <w:bCs/>
                <w:sz w:val="18"/>
                <w:szCs w:val="18"/>
              </w:rPr>
            </w:pPr>
          </w:p>
        </w:tc>
        <w:tc>
          <w:tcPr>
            <w:tcW w:w="633" w:type="pct"/>
            <w:vAlign w:val="center"/>
          </w:tcPr>
          <w:p w14:paraId="6281F8BB">
            <w:pPr>
              <w:jc w:val="center"/>
              <w:rPr>
                <w:rFonts w:eastAsia="黑体"/>
                <w:bCs/>
                <w:sz w:val="18"/>
                <w:szCs w:val="18"/>
              </w:rPr>
            </w:pPr>
          </w:p>
        </w:tc>
        <w:tc>
          <w:tcPr>
            <w:tcW w:w="1205" w:type="pct"/>
            <w:vAlign w:val="center"/>
          </w:tcPr>
          <w:p w14:paraId="3EB2B35D">
            <w:pPr>
              <w:jc w:val="center"/>
              <w:rPr>
                <w:rFonts w:eastAsia="黑体"/>
                <w:bCs/>
                <w:sz w:val="18"/>
                <w:szCs w:val="18"/>
              </w:rPr>
            </w:pPr>
          </w:p>
        </w:tc>
      </w:tr>
      <w:tr w14:paraId="1CD44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5F314C0A">
            <w:pPr>
              <w:jc w:val="center"/>
              <w:rPr>
                <w:rFonts w:eastAsia="黑体"/>
                <w:bCs/>
                <w:sz w:val="18"/>
                <w:szCs w:val="18"/>
              </w:rPr>
            </w:pPr>
          </w:p>
        </w:tc>
        <w:tc>
          <w:tcPr>
            <w:tcW w:w="1563" w:type="pct"/>
            <w:vAlign w:val="center"/>
          </w:tcPr>
          <w:p w14:paraId="4921D4FC">
            <w:pPr>
              <w:rPr>
                <w:rFonts w:ascii="宋体" w:hAnsi="宋体"/>
                <w:sz w:val="18"/>
                <w:szCs w:val="18"/>
              </w:rPr>
            </w:pPr>
          </w:p>
        </w:tc>
        <w:tc>
          <w:tcPr>
            <w:tcW w:w="1207" w:type="pct"/>
            <w:vAlign w:val="center"/>
          </w:tcPr>
          <w:p w14:paraId="677F6909">
            <w:pPr>
              <w:jc w:val="center"/>
              <w:rPr>
                <w:rFonts w:eastAsia="黑体"/>
                <w:bCs/>
                <w:sz w:val="18"/>
                <w:szCs w:val="18"/>
              </w:rPr>
            </w:pPr>
          </w:p>
        </w:tc>
        <w:tc>
          <w:tcPr>
            <w:tcW w:w="633" w:type="pct"/>
            <w:vAlign w:val="center"/>
          </w:tcPr>
          <w:p w14:paraId="2F472D48">
            <w:pPr>
              <w:jc w:val="center"/>
              <w:rPr>
                <w:rFonts w:eastAsia="黑体"/>
                <w:bCs/>
                <w:sz w:val="18"/>
                <w:szCs w:val="18"/>
              </w:rPr>
            </w:pPr>
          </w:p>
        </w:tc>
        <w:tc>
          <w:tcPr>
            <w:tcW w:w="1205" w:type="pct"/>
            <w:vAlign w:val="center"/>
          </w:tcPr>
          <w:p w14:paraId="7D0AB795">
            <w:pPr>
              <w:jc w:val="center"/>
              <w:rPr>
                <w:rFonts w:eastAsia="黑体"/>
                <w:bCs/>
                <w:sz w:val="18"/>
                <w:szCs w:val="18"/>
              </w:rPr>
            </w:pPr>
          </w:p>
        </w:tc>
      </w:tr>
      <w:tr w14:paraId="5240E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5AF84F0D">
            <w:pPr>
              <w:jc w:val="center"/>
              <w:rPr>
                <w:rFonts w:eastAsia="黑体"/>
                <w:bCs/>
                <w:sz w:val="18"/>
                <w:szCs w:val="18"/>
              </w:rPr>
            </w:pPr>
          </w:p>
        </w:tc>
        <w:tc>
          <w:tcPr>
            <w:tcW w:w="1563" w:type="pct"/>
            <w:vAlign w:val="center"/>
          </w:tcPr>
          <w:p w14:paraId="6A68A490">
            <w:pPr>
              <w:rPr>
                <w:rFonts w:ascii="宋体" w:hAnsi="宋体"/>
                <w:sz w:val="18"/>
                <w:szCs w:val="18"/>
              </w:rPr>
            </w:pPr>
          </w:p>
        </w:tc>
        <w:tc>
          <w:tcPr>
            <w:tcW w:w="1207" w:type="pct"/>
            <w:vAlign w:val="center"/>
          </w:tcPr>
          <w:p w14:paraId="38CFA30C">
            <w:pPr>
              <w:jc w:val="center"/>
              <w:rPr>
                <w:rFonts w:eastAsia="黑体"/>
                <w:bCs/>
                <w:sz w:val="18"/>
                <w:szCs w:val="18"/>
              </w:rPr>
            </w:pPr>
          </w:p>
        </w:tc>
        <w:tc>
          <w:tcPr>
            <w:tcW w:w="633" w:type="pct"/>
            <w:vAlign w:val="center"/>
          </w:tcPr>
          <w:p w14:paraId="19225CF8">
            <w:pPr>
              <w:jc w:val="center"/>
              <w:rPr>
                <w:rFonts w:eastAsia="黑体"/>
                <w:bCs/>
                <w:sz w:val="18"/>
                <w:szCs w:val="18"/>
              </w:rPr>
            </w:pPr>
          </w:p>
        </w:tc>
        <w:tc>
          <w:tcPr>
            <w:tcW w:w="1205" w:type="pct"/>
            <w:vAlign w:val="center"/>
          </w:tcPr>
          <w:p w14:paraId="2DB4381F">
            <w:pPr>
              <w:jc w:val="center"/>
              <w:rPr>
                <w:rFonts w:eastAsia="黑体"/>
                <w:bCs/>
                <w:sz w:val="18"/>
                <w:szCs w:val="18"/>
              </w:rPr>
            </w:pPr>
          </w:p>
        </w:tc>
      </w:tr>
      <w:tr w14:paraId="7A082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633C7D24">
            <w:pPr>
              <w:jc w:val="center"/>
              <w:rPr>
                <w:rFonts w:eastAsia="黑体"/>
                <w:bCs/>
                <w:sz w:val="18"/>
                <w:szCs w:val="18"/>
              </w:rPr>
            </w:pPr>
          </w:p>
        </w:tc>
        <w:tc>
          <w:tcPr>
            <w:tcW w:w="1563" w:type="pct"/>
            <w:vAlign w:val="center"/>
          </w:tcPr>
          <w:p w14:paraId="71EBF218">
            <w:pPr>
              <w:rPr>
                <w:rFonts w:ascii="宋体" w:hAnsi="宋体"/>
                <w:sz w:val="18"/>
                <w:szCs w:val="18"/>
              </w:rPr>
            </w:pPr>
          </w:p>
        </w:tc>
        <w:tc>
          <w:tcPr>
            <w:tcW w:w="1207" w:type="pct"/>
            <w:vAlign w:val="center"/>
          </w:tcPr>
          <w:p w14:paraId="7532668A">
            <w:pPr>
              <w:jc w:val="center"/>
              <w:rPr>
                <w:rFonts w:eastAsia="黑体"/>
                <w:bCs/>
                <w:sz w:val="18"/>
                <w:szCs w:val="18"/>
              </w:rPr>
            </w:pPr>
          </w:p>
        </w:tc>
        <w:tc>
          <w:tcPr>
            <w:tcW w:w="633" w:type="pct"/>
            <w:vAlign w:val="center"/>
          </w:tcPr>
          <w:p w14:paraId="5747932E">
            <w:pPr>
              <w:jc w:val="center"/>
              <w:rPr>
                <w:rFonts w:eastAsia="黑体"/>
                <w:bCs/>
                <w:sz w:val="18"/>
                <w:szCs w:val="18"/>
              </w:rPr>
            </w:pPr>
          </w:p>
        </w:tc>
        <w:tc>
          <w:tcPr>
            <w:tcW w:w="1205" w:type="pct"/>
            <w:vAlign w:val="center"/>
          </w:tcPr>
          <w:p w14:paraId="609E0708">
            <w:pPr>
              <w:jc w:val="center"/>
              <w:rPr>
                <w:rFonts w:eastAsia="黑体"/>
                <w:bCs/>
                <w:sz w:val="18"/>
                <w:szCs w:val="18"/>
              </w:rPr>
            </w:pPr>
          </w:p>
        </w:tc>
      </w:tr>
      <w:tr w14:paraId="2EAB5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53B9D3F6">
            <w:pPr>
              <w:spacing w:line="240" w:lineRule="exact"/>
              <w:jc w:val="center"/>
              <w:rPr>
                <w:sz w:val="18"/>
                <w:szCs w:val="18"/>
              </w:rPr>
            </w:pPr>
            <w:r>
              <w:rPr>
                <w:rFonts w:hint="eastAsia"/>
                <w:sz w:val="18"/>
                <w:szCs w:val="18"/>
              </w:rPr>
              <w:t>3</w:t>
            </w:r>
          </w:p>
        </w:tc>
        <w:tc>
          <w:tcPr>
            <w:tcW w:w="1563" w:type="pct"/>
            <w:vAlign w:val="center"/>
          </w:tcPr>
          <w:p w14:paraId="00D156E8">
            <w:pPr>
              <w:rPr>
                <w:rFonts w:ascii="宋体" w:hAnsi="宋体"/>
                <w:sz w:val="18"/>
                <w:szCs w:val="18"/>
              </w:rPr>
            </w:pPr>
            <w:r>
              <w:rPr>
                <w:rFonts w:ascii="宋体" w:hAnsi="宋体"/>
                <w:sz w:val="18"/>
                <w:szCs w:val="18"/>
              </w:rPr>
              <w:t>招标人供应设备</w:t>
            </w:r>
          </w:p>
        </w:tc>
        <w:tc>
          <w:tcPr>
            <w:tcW w:w="1207" w:type="pct"/>
            <w:vAlign w:val="center"/>
          </w:tcPr>
          <w:p w14:paraId="315BBE3A">
            <w:pPr>
              <w:jc w:val="center"/>
              <w:rPr>
                <w:rFonts w:eastAsia="黑体"/>
                <w:bCs/>
                <w:sz w:val="18"/>
                <w:szCs w:val="18"/>
              </w:rPr>
            </w:pPr>
          </w:p>
        </w:tc>
        <w:tc>
          <w:tcPr>
            <w:tcW w:w="633" w:type="pct"/>
            <w:vAlign w:val="center"/>
          </w:tcPr>
          <w:p w14:paraId="1DDC79F6">
            <w:pPr>
              <w:jc w:val="center"/>
              <w:rPr>
                <w:rFonts w:eastAsia="黑体"/>
                <w:bCs/>
                <w:sz w:val="18"/>
                <w:szCs w:val="18"/>
              </w:rPr>
            </w:pPr>
          </w:p>
        </w:tc>
        <w:tc>
          <w:tcPr>
            <w:tcW w:w="1205" w:type="pct"/>
            <w:vAlign w:val="center"/>
          </w:tcPr>
          <w:p w14:paraId="5DB375B8">
            <w:pPr>
              <w:jc w:val="center"/>
              <w:rPr>
                <w:rFonts w:eastAsia="黑体"/>
                <w:bCs/>
                <w:sz w:val="18"/>
                <w:szCs w:val="18"/>
              </w:rPr>
            </w:pPr>
          </w:p>
        </w:tc>
      </w:tr>
      <w:tr w14:paraId="24232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3F1E7E56">
            <w:pPr>
              <w:spacing w:line="240" w:lineRule="exact"/>
              <w:jc w:val="center"/>
              <w:rPr>
                <w:sz w:val="18"/>
                <w:szCs w:val="18"/>
              </w:rPr>
            </w:pPr>
          </w:p>
        </w:tc>
        <w:tc>
          <w:tcPr>
            <w:tcW w:w="1563" w:type="pct"/>
            <w:vAlign w:val="center"/>
          </w:tcPr>
          <w:p w14:paraId="118DB0FD">
            <w:pPr>
              <w:spacing w:line="240" w:lineRule="exact"/>
              <w:jc w:val="center"/>
              <w:rPr>
                <w:sz w:val="18"/>
                <w:szCs w:val="18"/>
              </w:rPr>
            </w:pPr>
          </w:p>
        </w:tc>
        <w:tc>
          <w:tcPr>
            <w:tcW w:w="1207" w:type="pct"/>
            <w:vAlign w:val="center"/>
          </w:tcPr>
          <w:p w14:paraId="6CFE8405">
            <w:pPr>
              <w:spacing w:line="240" w:lineRule="exact"/>
              <w:jc w:val="center"/>
              <w:rPr>
                <w:sz w:val="18"/>
                <w:szCs w:val="18"/>
              </w:rPr>
            </w:pPr>
          </w:p>
        </w:tc>
        <w:tc>
          <w:tcPr>
            <w:tcW w:w="633" w:type="pct"/>
            <w:vAlign w:val="center"/>
          </w:tcPr>
          <w:p w14:paraId="663FC382">
            <w:pPr>
              <w:spacing w:line="240" w:lineRule="exact"/>
              <w:jc w:val="center"/>
              <w:rPr>
                <w:sz w:val="18"/>
                <w:szCs w:val="18"/>
              </w:rPr>
            </w:pPr>
          </w:p>
        </w:tc>
        <w:tc>
          <w:tcPr>
            <w:tcW w:w="1205" w:type="pct"/>
            <w:vAlign w:val="center"/>
          </w:tcPr>
          <w:p w14:paraId="25246160">
            <w:pPr>
              <w:spacing w:line="240" w:lineRule="exact"/>
              <w:jc w:val="center"/>
              <w:rPr>
                <w:sz w:val="18"/>
                <w:szCs w:val="18"/>
              </w:rPr>
            </w:pPr>
          </w:p>
        </w:tc>
      </w:tr>
      <w:tr w14:paraId="2AD1E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2EA732DE">
            <w:pPr>
              <w:spacing w:line="240" w:lineRule="exact"/>
              <w:jc w:val="center"/>
              <w:rPr>
                <w:sz w:val="18"/>
                <w:szCs w:val="18"/>
              </w:rPr>
            </w:pPr>
          </w:p>
        </w:tc>
        <w:tc>
          <w:tcPr>
            <w:tcW w:w="1563" w:type="pct"/>
            <w:vAlign w:val="center"/>
          </w:tcPr>
          <w:p w14:paraId="72CED9A5">
            <w:pPr>
              <w:spacing w:line="240" w:lineRule="exact"/>
              <w:jc w:val="center"/>
              <w:rPr>
                <w:sz w:val="18"/>
                <w:szCs w:val="18"/>
              </w:rPr>
            </w:pPr>
          </w:p>
        </w:tc>
        <w:tc>
          <w:tcPr>
            <w:tcW w:w="1207" w:type="pct"/>
            <w:vAlign w:val="center"/>
          </w:tcPr>
          <w:p w14:paraId="0BA63B84">
            <w:pPr>
              <w:spacing w:line="240" w:lineRule="exact"/>
              <w:jc w:val="center"/>
              <w:rPr>
                <w:sz w:val="18"/>
                <w:szCs w:val="18"/>
              </w:rPr>
            </w:pPr>
          </w:p>
        </w:tc>
        <w:tc>
          <w:tcPr>
            <w:tcW w:w="633" w:type="pct"/>
            <w:vAlign w:val="center"/>
          </w:tcPr>
          <w:p w14:paraId="387D6500">
            <w:pPr>
              <w:spacing w:line="240" w:lineRule="exact"/>
              <w:jc w:val="center"/>
              <w:rPr>
                <w:sz w:val="18"/>
                <w:szCs w:val="18"/>
              </w:rPr>
            </w:pPr>
          </w:p>
        </w:tc>
        <w:tc>
          <w:tcPr>
            <w:tcW w:w="1205" w:type="pct"/>
            <w:vAlign w:val="center"/>
          </w:tcPr>
          <w:p w14:paraId="226CF0C6">
            <w:pPr>
              <w:spacing w:line="240" w:lineRule="exact"/>
              <w:jc w:val="center"/>
              <w:rPr>
                <w:sz w:val="18"/>
                <w:szCs w:val="18"/>
              </w:rPr>
            </w:pPr>
          </w:p>
        </w:tc>
      </w:tr>
      <w:tr w14:paraId="0AAE9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3497F62B">
            <w:pPr>
              <w:spacing w:line="240" w:lineRule="exact"/>
              <w:jc w:val="center"/>
              <w:rPr>
                <w:sz w:val="18"/>
                <w:szCs w:val="18"/>
              </w:rPr>
            </w:pPr>
          </w:p>
        </w:tc>
        <w:tc>
          <w:tcPr>
            <w:tcW w:w="1563" w:type="pct"/>
            <w:vAlign w:val="center"/>
          </w:tcPr>
          <w:p w14:paraId="6FE2F4AF">
            <w:pPr>
              <w:spacing w:line="240" w:lineRule="exact"/>
              <w:jc w:val="center"/>
              <w:rPr>
                <w:sz w:val="18"/>
                <w:szCs w:val="18"/>
              </w:rPr>
            </w:pPr>
          </w:p>
        </w:tc>
        <w:tc>
          <w:tcPr>
            <w:tcW w:w="1207" w:type="pct"/>
            <w:vAlign w:val="center"/>
          </w:tcPr>
          <w:p w14:paraId="161D8CE6">
            <w:pPr>
              <w:spacing w:line="240" w:lineRule="exact"/>
              <w:jc w:val="center"/>
              <w:rPr>
                <w:sz w:val="18"/>
                <w:szCs w:val="18"/>
              </w:rPr>
            </w:pPr>
          </w:p>
        </w:tc>
        <w:tc>
          <w:tcPr>
            <w:tcW w:w="633" w:type="pct"/>
            <w:vAlign w:val="center"/>
          </w:tcPr>
          <w:p w14:paraId="7358408A">
            <w:pPr>
              <w:spacing w:line="240" w:lineRule="exact"/>
              <w:jc w:val="center"/>
              <w:rPr>
                <w:sz w:val="18"/>
                <w:szCs w:val="18"/>
              </w:rPr>
            </w:pPr>
          </w:p>
        </w:tc>
        <w:tc>
          <w:tcPr>
            <w:tcW w:w="1205" w:type="pct"/>
            <w:vAlign w:val="center"/>
          </w:tcPr>
          <w:p w14:paraId="7E7AEE32">
            <w:pPr>
              <w:spacing w:line="240" w:lineRule="exact"/>
              <w:jc w:val="center"/>
              <w:rPr>
                <w:sz w:val="18"/>
                <w:szCs w:val="18"/>
              </w:rPr>
            </w:pPr>
          </w:p>
        </w:tc>
      </w:tr>
      <w:tr w14:paraId="6D758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3D01429C">
            <w:pPr>
              <w:spacing w:line="240" w:lineRule="exact"/>
              <w:jc w:val="center"/>
              <w:rPr>
                <w:sz w:val="18"/>
                <w:szCs w:val="18"/>
              </w:rPr>
            </w:pPr>
          </w:p>
        </w:tc>
        <w:tc>
          <w:tcPr>
            <w:tcW w:w="1563" w:type="pct"/>
            <w:vAlign w:val="center"/>
          </w:tcPr>
          <w:p w14:paraId="53E333F9">
            <w:pPr>
              <w:spacing w:line="240" w:lineRule="exact"/>
              <w:jc w:val="center"/>
              <w:rPr>
                <w:sz w:val="18"/>
                <w:szCs w:val="18"/>
              </w:rPr>
            </w:pPr>
          </w:p>
        </w:tc>
        <w:tc>
          <w:tcPr>
            <w:tcW w:w="1207" w:type="pct"/>
            <w:vAlign w:val="center"/>
          </w:tcPr>
          <w:p w14:paraId="2FCBD2AF">
            <w:pPr>
              <w:spacing w:line="240" w:lineRule="exact"/>
              <w:jc w:val="center"/>
              <w:rPr>
                <w:sz w:val="18"/>
                <w:szCs w:val="18"/>
              </w:rPr>
            </w:pPr>
          </w:p>
        </w:tc>
        <w:tc>
          <w:tcPr>
            <w:tcW w:w="633" w:type="pct"/>
            <w:vAlign w:val="center"/>
          </w:tcPr>
          <w:p w14:paraId="1348776D">
            <w:pPr>
              <w:spacing w:line="240" w:lineRule="exact"/>
              <w:jc w:val="center"/>
              <w:rPr>
                <w:sz w:val="18"/>
                <w:szCs w:val="18"/>
              </w:rPr>
            </w:pPr>
          </w:p>
        </w:tc>
        <w:tc>
          <w:tcPr>
            <w:tcW w:w="1205" w:type="pct"/>
            <w:vAlign w:val="center"/>
          </w:tcPr>
          <w:p w14:paraId="7D86AB1A">
            <w:pPr>
              <w:spacing w:line="240" w:lineRule="exact"/>
              <w:jc w:val="center"/>
              <w:rPr>
                <w:sz w:val="18"/>
                <w:szCs w:val="18"/>
              </w:rPr>
            </w:pPr>
          </w:p>
        </w:tc>
      </w:tr>
      <w:tr w14:paraId="333B9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04E972E4">
            <w:pPr>
              <w:spacing w:line="240" w:lineRule="exact"/>
              <w:jc w:val="center"/>
              <w:rPr>
                <w:sz w:val="18"/>
                <w:szCs w:val="18"/>
              </w:rPr>
            </w:pPr>
          </w:p>
        </w:tc>
        <w:tc>
          <w:tcPr>
            <w:tcW w:w="1563" w:type="pct"/>
            <w:vAlign w:val="center"/>
          </w:tcPr>
          <w:p w14:paraId="50853A8F">
            <w:pPr>
              <w:spacing w:line="240" w:lineRule="exact"/>
              <w:jc w:val="center"/>
              <w:rPr>
                <w:sz w:val="18"/>
                <w:szCs w:val="18"/>
              </w:rPr>
            </w:pPr>
          </w:p>
        </w:tc>
        <w:tc>
          <w:tcPr>
            <w:tcW w:w="1207" w:type="pct"/>
            <w:vAlign w:val="center"/>
          </w:tcPr>
          <w:p w14:paraId="7A69B075">
            <w:pPr>
              <w:spacing w:line="240" w:lineRule="exact"/>
              <w:jc w:val="center"/>
              <w:rPr>
                <w:sz w:val="18"/>
                <w:szCs w:val="18"/>
              </w:rPr>
            </w:pPr>
          </w:p>
        </w:tc>
        <w:tc>
          <w:tcPr>
            <w:tcW w:w="633" w:type="pct"/>
            <w:vAlign w:val="center"/>
          </w:tcPr>
          <w:p w14:paraId="21C1E68C">
            <w:pPr>
              <w:spacing w:line="240" w:lineRule="exact"/>
              <w:jc w:val="center"/>
              <w:rPr>
                <w:sz w:val="18"/>
                <w:szCs w:val="18"/>
              </w:rPr>
            </w:pPr>
          </w:p>
        </w:tc>
        <w:tc>
          <w:tcPr>
            <w:tcW w:w="1205" w:type="pct"/>
            <w:vAlign w:val="center"/>
          </w:tcPr>
          <w:p w14:paraId="7ECAA3E5">
            <w:pPr>
              <w:spacing w:line="240" w:lineRule="exact"/>
              <w:jc w:val="center"/>
              <w:rPr>
                <w:sz w:val="18"/>
                <w:szCs w:val="18"/>
              </w:rPr>
            </w:pPr>
          </w:p>
        </w:tc>
      </w:tr>
      <w:tr w14:paraId="3B476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0937340A">
            <w:pPr>
              <w:spacing w:line="240" w:lineRule="exact"/>
              <w:jc w:val="center"/>
              <w:rPr>
                <w:sz w:val="18"/>
                <w:szCs w:val="18"/>
              </w:rPr>
            </w:pPr>
          </w:p>
        </w:tc>
        <w:tc>
          <w:tcPr>
            <w:tcW w:w="1563" w:type="pct"/>
            <w:vAlign w:val="center"/>
          </w:tcPr>
          <w:p w14:paraId="02C2BF69">
            <w:pPr>
              <w:spacing w:line="240" w:lineRule="exact"/>
              <w:jc w:val="center"/>
              <w:rPr>
                <w:sz w:val="18"/>
                <w:szCs w:val="18"/>
              </w:rPr>
            </w:pPr>
          </w:p>
        </w:tc>
        <w:tc>
          <w:tcPr>
            <w:tcW w:w="1207" w:type="pct"/>
            <w:vAlign w:val="center"/>
          </w:tcPr>
          <w:p w14:paraId="494BA34C">
            <w:pPr>
              <w:spacing w:line="240" w:lineRule="exact"/>
              <w:jc w:val="center"/>
              <w:rPr>
                <w:sz w:val="18"/>
                <w:szCs w:val="18"/>
              </w:rPr>
            </w:pPr>
          </w:p>
        </w:tc>
        <w:tc>
          <w:tcPr>
            <w:tcW w:w="633" w:type="pct"/>
            <w:vAlign w:val="center"/>
          </w:tcPr>
          <w:p w14:paraId="6661BCDD">
            <w:pPr>
              <w:spacing w:line="240" w:lineRule="exact"/>
              <w:jc w:val="center"/>
              <w:rPr>
                <w:sz w:val="18"/>
                <w:szCs w:val="18"/>
              </w:rPr>
            </w:pPr>
          </w:p>
        </w:tc>
        <w:tc>
          <w:tcPr>
            <w:tcW w:w="1205" w:type="pct"/>
            <w:vAlign w:val="center"/>
          </w:tcPr>
          <w:p w14:paraId="0F5246C2">
            <w:pPr>
              <w:spacing w:line="240" w:lineRule="exact"/>
              <w:jc w:val="center"/>
              <w:rPr>
                <w:sz w:val="18"/>
                <w:szCs w:val="18"/>
              </w:rPr>
            </w:pPr>
          </w:p>
        </w:tc>
      </w:tr>
      <w:tr w14:paraId="70505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389" w:type="pct"/>
            <w:vAlign w:val="center"/>
          </w:tcPr>
          <w:p w14:paraId="60DB6B89">
            <w:pPr>
              <w:spacing w:line="240" w:lineRule="exact"/>
              <w:jc w:val="center"/>
              <w:rPr>
                <w:sz w:val="18"/>
                <w:szCs w:val="18"/>
              </w:rPr>
            </w:pPr>
          </w:p>
        </w:tc>
        <w:tc>
          <w:tcPr>
            <w:tcW w:w="1563" w:type="pct"/>
            <w:vAlign w:val="center"/>
          </w:tcPr>
          <w:p w14:paraId="4304CB0B">
            <w:pPr>
              <w:spacing w:line="240" w:lineRule="exact"/>
              <w:jc w:val="center"/>
              <w:rPr>
                <w:sz w:val="18"/>
                <w:szCs w:val="18"/>
              </w:rPr>
            </w:pPr>
          </w:p>
        </w:tc>
        <w:tc>
          <w:tcPr>
            <w:tcW w:w="1207" w:type="pct"/>
            <w:vAlign w:val="center"/>
          </w:tcPr>
          <w:p w14:paraId="6D8ADD46">
            <w:pPr>
              <w:spacing w:line="240" w:lineRule="exact"/>
              <w:jc w:val="center"/>
              <w:rPr>
                <w:sz w:val="18"/>
                <w:szCs w:val="18"/>
              </w:rPr>
            </w:pPr>
          </w:p>
        </w:tc>
        <w:tc>
          <w:tcPr>
            <w:tcW w:w="633" w:type="pct"/>
            <w:vAlign w:val="center"/>
          </w:tcPr>
          <w:p w14:paraId="56AB2C46">
            <w:pPr>
              <w:spacing w:line="240" w:lineRule="exact"/>
              <w:jc w:val="center"/>
              <w:rPr>
                <w:sz w:val="18"/>
                <w:szCs w:val="18"/>
              </w:rPr>
            </w:pPr>
          </w:p>
        </w:tc>
        <w:tc>
          <w:tcPr>
            <w:tcW w:w="1205" w:type="pct"/>
            <w:vAlign w:val="center"/>
          </w:tcPr>
          <w:p w14:paraId="7DEFBA7B">
            <w:pPr>
              <w:spacing w:line="240" w:lineRule="exact"/>
              <w:jc w:val="center"/>
              <w:rPr>
                <w:sz w:val="18"/>
                <w:szCs w:val="18"/>
              </w:rPr>
            </w:pPr>
          </w:p>
        </w:tc>
      </w:tr>
      <w:tr w14:paraId="54D1F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4AD0BD32">
            <w:pPr>
              <w:spacing w:line="240" w:lineRule="exact"/>
              <w:jc w:val="center"/>
              <w:rPr>
                <w:sz w:val="18"/>
                <w:szCs w:val="18"/>
              </w:rPr>
            </w:pPr>
          </w:p>
        </w:tc>
        <w:tc>
          <w:tcPr>
            <w:tcW w:w="1563" w:type="pct"/>
            <w:vAlign w:val="center"/>
          </w:tcPr>
          <w:p w14:paraId="7CC8063D">
            <w:pPr>
              <w:spacing w:line="240" w:lineRule="exact"/>
              <w:jc w:val="center"/>
              <w:rPr>
                <w:sz w:val="18"/>
                <w:szCs w:val="18"/>
              </w:rPr>
            </w:pPr>
          </w:p>
        </w:tc>
        <w:tc>
          <w:tcPr>
            <w:tcW w:w="1207" w:type="pct"/>
            <w:vAlign w:val="center"/>
          </w:tcPr>
          <w:p w14:paraId="1CBF617E">
            <w:pPr>
              <w:spacing w:line="240" w:lineRule="exact"/>
              <w:jc w:val="center"/>
              <w:rPr>
                <w:sz w:val="18"/>
                <w:szCs w:val="18"/>
              </w:rPr>
            </w:pPr>
          </w:p>
        </w:tc>
        <w:tc>
          <w:tcPr>
            <w:tcW w:w="633" w:type="pct"/>
            <w:vAlign w:val="center"/>
          </w:tcPr>
          <w:p w14:paraId="4D7291C5">
            <w:pPr>
              <w:spacing w:line="240" w:lineRule="exact"/>
              <w:jc w:val="center"/>
              <w:rPr>
                <w:sz w:val="18"/>
                <w:szCs w:val="18"/>
              </w:rPr>
            </w:pPr>
          </w:p>
        </w:tc>
        <w:tc>
          <w:tcPr>
            <w:tcW w:w="1205" w:type="pct"/>
            <w:vAlign w:val="center"/>
          </w:tcPr>
          <w:p w14:paraId="5EBF781C">
            <w:pPr>
              <w:spacing w:line="240" w:lineRule="exact"/>
              <w:jc w:val="center"/>
              <w:rPr>
                <w:sz w:val="18"/>
                <w:szCs w:val="18"/>
              </w:rPr>
            </w:pPr>
          </w:p>
        </w:tc>
      </w:tr>
      <w:tr w14:paraId="65F85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60915646">
            <w:pPr>
              <w:spacing w:line="240" w:lineRule="exact"/>
              <w:jc w:val="center"/>
              <w:rPr>
                <w:sz w:val="18"/>
                <w:szCs w:val="18"/>
              </w:rPr>
            </w:pPr>
          </w:p>
        </w:tc>
        <w:tc>
          <w:tcPr>
            <w:tcW w:w="1563" w:type="pct"/>
            <w:vAlign w:val="center"/>
          </w:tcPr>
          <w:p w14:paraId="594B5EDA">
            <w:pPr>
              <w:spacing w:line="240" w:lineRule="exact"/>
              <w:jc w:val="center"/>
              <w:rPr>
                <w:sz w:val="18"/>
                <w:szCs w:val="18"/>
              </w:rPr>
            </w:pPr>
          </w:p>
        </w:tc>
        <w:tc>
          <w:tcPr>
            <w:tcW w:w="1207" w:type="pct"/>
            <w:vAlign w:val="center"/>
          </w:tcPr>
          <w:p w14:paraId="43555A69">
            <w:pPr>
              <w:spacing w:line="240" w:lineRule="exact"/>
              <w:jc w:val="center"/>
              <w:rPr>
                <w:sz w:val="18"/>
                <w:szCs w:val="18"/>
              </w:rPr>
            </w:pPr>
          </w:p>
        </w:tc>
        <w:tc>
          <w:tcPr>
            <w:tcW w:w="633" w:type="pct"/>
            <w:vAlign w:val="center"/>
          </w:tcPr>
          <w:p w14:paraId="399564AE">
            <w:pPr>
              <w:spacing w:line="240" w:lineRule="exact"/>
              <w:jc w:val="center"/>
              <w:rPr>
                <w:sz w:val="18"/>
                <w:szCs w:val="18"/>
              </w:rPr>
            </w:pPr>
          </w:p>
        </w:tc>
        <w:tc>
          <w:tcPr>
            <w:tcW w:w="1205" w:type="pct"/>
            <w:vAlign w:val="center"/>
          </w:tcPr>
          <w:p w14:paraId="4600FAF5">
            <w:pPr>
              <w:spacing w:line="240" w:lineRule="exact"/>
              <w:jc w:val="center"/>
              <w:rPr>
                <w:sz w:val="18"/>
                <w:szCs w:val="18"/>
              </w:rPr>
            </w:pPr>
          </w:p>
        </w:tc>
      </w:tr>
      <w:tr w14:paraId="66DC7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3737178D">
            <w:pPr>
              <w:spacing w:line="240" w:lineRule="exact"/>
              <w:jc w:val="center"/>
              <w:rPr>
                <w:sz w:val="18"/>
                <w:szCs w:val="18"/>
              </w:rPr>
            </w:pPr>
          </w:p>
        </w:tc>
        <w:tc>
          <w:tcPr>
            <w:tcW w:w="1563" w:type="pct"/>
            <w:vAlign w:val="center"/>
          </w:tcPr>
          <w:p w14:paraId="60B1237A">
            <w:pPr>
              <w:spacing w:line="240" w:lineRule="exact"/>
              <w:jc w:val="center"/>
              <w:rPr>
                <w:sz w:val="18"/>
                <w:szCs w:val="18"/>
              </w:rPr>
            </w:pPr>
          </w:p>
        </w:tc>
        <w:tc>
          <w:tcPr>
            <w:tcW w:w="1207" w:type="pct"/>
            <w:vAlign w:val="center"/>
          </w:tcPr>
          <w:p w14:paraId="35B4B22D">
            <w:pPr>
              <w:spacing w:line="240" w:lineRule="exact"/>
              <w:jc w:val="center"/>
              <w:rPr>
                <w:sz w:val="18"/>
                <w:szCs w:val="18"/>
              </w:rPr>
            </w:pPr>
          </w:p>
        </w:tc>
        <w:tc>
          <w:tcPr>
            <w:tcW w:w="633" w:type="pct"/>
            <w:vAlign w:val="center"/>
          </w:tcPr>
          <w:p w14:paraId="6E993A4E">
            <w:pPr>
              <w:spacing w:line="240" w:lineRule="exact"/>
              <w:jc w:val="center"/>
              <w:rPr>
                <w:sz w:val="18"/>
                <w:szCs w:val="18"/>
              </w:rPr>
            </w:pPr>
          </w:p>
        </w:tc>
        <w:tc>
          <w:tcPr>
            <w:tcW w:w="1205" w:type="pct"/>
            <w:vAlign w:val="center"/>
          </w:tcPr>
          <w:p w14:paraId="4BE853E5">
            <w:pPr>
              <w:spacing w:line="240" w:lineRule="exact"/>
              <w:jc w:val="center"/>
              <w:rPr>
                <w:sz w:val="18"/>
                <w:szCs w:val="18"/>
              </w:rPr>
            </w:pPr>
          </w:p>
        </w:tc>
      </w:tr>
      <w:tr w14:paraId="11DAC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770BE95C">
            <w:pPr>
              <w:spacing w:line="240" w:lineRule="exact"/>
              <w:jc w:val="center"/>
              <w:rPr>
                <w:sz w:val="18"/>
                <w:szCs w:val="18"/>
              </w:rPr>
            </w:pPr>
          </w:p>
        </w:tc>
        <w:tc>
          <w:tcPr>
            <w:tcW w:w="1563" w:type="pct"/>
            <w:vAlign w:val="center"/>
          </w:tcPr>
          <w:p w14:paraId="252779CA">
            <w:pPr>
              <w:spacing w:line="240" w:lineRule="exact"/>
              <w:jc w:val="center"/>
              <w:rPr>
                <w:sz w:val="18"/>
                <w:szCs w:val="18"/>
              </w:rPr>
            </w:pPr>
          </w:p>
        </w:tc>
        <w:tc>
          <w:tcPr>
            <w:tcW w:w="1207" w:type="pct"/>
            <w:vAlign w:val="center"/>
          </w:tcPr>
          <w:p w14:paraId="7D00D6BB">
            <w:pPr>
              <w:spacing w:line="240" w:lineRule="exact"/>
              <w:jc w:val="center"/>
              <w:rPr>
                <w:sz w:val="18"/>
                <w:szCs w:val="18"/>
              </w:rPr>
            </w:pPr>
          </w:p>
        </w:tc>
        <w:tc>
          <w:tcPr>
            <w:tcW w:w="633" w:type="pct"/>
            <w:vAlign w:val="center"/>
          </w:tcPr>
          <w:p w14:paraId="0FFAA8AB">
            <w:pPr>
              <w:spacing w:line="240" w:lineRule="exact"/>
              <w:jc w:val="center"/>
              <w:rPr>
                <w:sz w:val="18"/>
                <w:szCs w:val="18"/>
              </w:rPr>
            </w:pPr>
          </w:p>
        </w:tc>
        <w:tc>
          <w:tcPr>
            <w:tcW w:w="1205" w:type="pct"/>
            <w:vAlign w:val="center"/>
          </w:tcPr>
          <w:p w14:paraId="6D40CD95">
            <w:pPr>
              <w:spacing w:line="240" w:lineRule="exact"/>
              <w:jc w:val="center"/>
              <w:rPr>
                <w:sz w:val="18"/>
                <w:szCs w:val="18"/>
              </w:rPr>
            </w:pPr>
          </w:p>
        </w:tc>
      </w:tr>
      <w:tr w14:paraId="5E70B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2B279AAF">
            <w:pPr>
              <w:spacing w:line="240" w:lineRule="exact"/>
              <w:jc w:val="center"/>
              <w:rPr>
                <w:sz w:val="18"/>
                <w:szCs w:val="18"/>
              </w:rPr>
            </w:pPr>
          </w:p>
        </w:tc>
        <w:tc>
          <w:tcPr>
            <w:tcW w:w="1563" w:type="pct"/>
            <w:vAlign w:val="center"/>
          </w:tcPr>
          <w:p w14:paraId="4078F1E0">
            <w:pPr>
              <w:spacing w:line="240" w:lineRule="exact"/>
              <w:jc w:val="center"/>
              <w:rPr>
                <w:sz w:val="18"/>
                <w:szCs w:val="18"/>
              </w:rPr>
            </w:pPr>
          </w:p>
        </w:tc>
        <w:tc>
          <w:tcPr>
            <w:tcW w:w="1207" w:type="pct"/>
            <w:vAlign w:val="center"/>
          </w:tcPr>
          <w:p w14:paraId="00DE39F6">
            <w:pPr>
              <w:spacing w:line="240" w:lineRule="exact"/>
              <w:jc w:val="center"/>
              <w:rPr>
                <w:sz w:val="18"/>
                <w:szCs w:val="18"/>
              </w:rPr>
            </w:pPr>
          </w:p>
        </w:tc>
        <w:tc>
          <w:tcPr>
            <w:tcW w:w="633" w:type="pct"/>
            <w:vAlign w:val="center"/>
          </w:tcPr>
          <w:p w14:paraId="085F46D9">
            <w:pPr>
              <w:spacing w:line="240" w:lineRule="exact"/>
              <w:jc w:val="center"/>
              <w:rPr>
                <w:sz w:val="18"/>
                <w:szCs w:val="18"/>
              </w:rPr>
            </w:pPr>
          </w:p>
        </w:tc>
        <w:tc>
          <w:tcPr>
            <w:tcW w:w="1205" w:type="pct"/>
            <w:vAlign w:val="center"/>
          </w:tcPr>
          <w:p w14:paraId="64B11A59">
            <w:pPr>
              <w:spacing w:line="240" w:lineRule="exact"/>
              <w:jc w:val="center"/>
              <w:rPr>
                <w:sz w:val="18"/>
                <w:szCs w:val="18"/>
              </w:rPr>
            </w:pPr>
          </w:p>
        </w:tc>
      </w:tr>
      <w:tr w14:paraId="784D8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53C89C3F">
            <w:pPr>
              <w:spacing w:line="240" w:lineRule="exact"/>
              <w:jc w:val="center"/>
              <w:rPr>
                <w:sz w:val="18"/>
                <w:szCs w:val="18"/>
              </w:rPr>
            </w:pPr>
          </w:p>
        </w:tc>
        <w:tc>
          <w:tcPr>
            <w:tcW w:w="1563" w:type="pct"/>
            <w:vAlign w:val="center"/>
          </w:tcPr>
          <w:p w14:paraId="0F823312">
            <w:pPr>
              <w:spacing w:line="240" w:lineRule="exact"/>
              <w:jc w:val="center"/>
              <w:rPr>
                <w:sz w:val="18"/>
                <w:szCs w:val="18"/>
              </w:rPr>
            </w:pPr>
          </w:p>
        </w:tc>
        <w:tc>
          <w:tcPr>
            <w:tcW w:w="1207" w:type="pct"/>
            <w:vAlign w:val="center"/>
          </w:tcPr>
          <w:p w14:paraId="5F287E1E">
            <w:pPr>
              <w:spacing w:line="240" w:lineRule="exact"/>
              <w:jc w:val="center"/>
              <w:rPr>
                <w:sz w:val="18"/>
                <w:szCs w:val="18"/>
              </w:rPr>
            </w:pPr>
          </w:p>
        </w:tc>
        <w:tc>
          <w:tcPr>
            <w:tcW w:w="633" w:type="pct"/>
            <w:vAlign w:val="center"/>
          </w:tcPr>
          <w:p w14:paraId="3CE966EA">
            <w:pPr>
              <w:spacing w:line="240" w:lineRule="exact"/>
              <w:jc w:val="center"/>
              <w:rPr>
                <w:sz w:val="18"/>
                <w:szCs w:val="18"/>
              </w:rPr>
            </w:pPr>
          </w:p>
        </w:tc>
        <w:tc>
          <w:tcPr>
            <w:tcW w:w="1205" w:type="pct"/>
            <w:vAlign w:val="center"/>
          </w:tcPr>
          <w:p w14:paraId="6C287562">
            <w:pPr>
              <w:spacing w:line="240" w:lineRule="exact"/>
              <w:jc w:val="center"/>
              <w:rPr>
                <w:sz w:val="18"/>
                <w:szCs w:val="18"/>
              </w:rPr>
            </w:pPr>
          </w:p>
        </w:tc>
      </w:tr>
      <w:tr w14:paraId="51951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6195FF4C">
            <w:pPr>
              <w:spacing w:line="240" w:lineRule="exact"/>
              <w:jc w:val="center"/>
              <w:rPr>
                <w:sz w:val="18"/>
                <w:szCs w:val="18"/>
              </w:rPr>
            </w:pPr>
          </w:p>
        </w:tc>
        <w:tc>
          <w:tcPr>
            <w:tcW w:w="1563" w:type="pct"/>
            <w:vAlign w:val="center"/>
          </w:tcPr>
          <w:p w14:paraId="14B06C04">
            <w:pPr>
              <w:spacing w:line="240" w:lineRule="exact"/>
              <w:jc w:val="center"/>
              <w:rPr>
                <w:sz w:val="18"/>
                <w:szCs w:val="18"/>
              </w:rPr>
            </w:pPr>
          </w:p>
        </w:tc>
        <w:tc>
          <w:tcPr>
            <w:tcW w:w="1207" w:type="pct"/>
            <w:vAlign w:val="center"/>
          </w:tcPr>
          <w:p w14:paraId="6E9675E0">
            <w:pPr>
              <w:spacing w:line="240" w:lineRule="exact"/>
              <w:jc w:val="center"/>
              <w:rPr>
                <w:sz w:val="18"/>
                <w:szCs w:val="18"/>
              </w:rPr>
            </w:pPr>
          </w:p>
        </w:tc>
        <w:tc>
          <w:tcPr>
            <w:tcW w:w="633" w:type="pct"/>
            <w:vAlign w:val="center"/>
          </w:tcPr>
          <w:p w14:paraId="404D32A3">
            <w:pPr>
              <w:spacing w:line="240" w:lineRule="exact"/>
              <w:jc w:val="center"/>
              <w:rPr>
                <w:sz w:val="18"/>
                <w:szCs w:val="18"/>
              </w:rPr>
            </w:pPr>
          </w:p>
        </w:tc>
        <w:tc>
          <w:tcPr>
            <w:tcW w:w="1205" w:type="pct"/>
            <w:vAlign w:val="center"/>
          </w:tcPr>
          <w:p w14:paraId="59727A8A">
            <w:pPr>
              <w:spacing w:line="240" w:lineRule="exact"/>
              <w:jc w:val="center"/>
              <w:rPr>
                <w:sz w:val="18"/>
                <w:szCs w:val="18"/>
              </w:rPr>
            </w:pPr>
          </w:p>
        </w:tc>
      </w:tr>
      <w:tr w14:paraId="148D8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13D22BCF">
            <w:pPr>
              <w:spacing w:line="240" w:lineRule="exact"/>
              <w:jc w:val="center"/>
              <w:rPr>
                <w:sz w:val="18"/>
                <w:szCs w:val="18"/>
              </w:rPr>
            </w:pPr>
          </w:p>
        </w:tc>
        <w:tc>
          <w:tcPr>
            <w:tcW w:w="1563" w:type="pct"/>
            <w:vAlign w:val="center"/>
          </w:tcPr>
          <w:p w14:paraId="0B9415D1">
            <w:pPr>
              <w:spacing w:line="240" w:lineRule="exact"/>
              <w:jc w:val="center"/>
              <w:rPr>
                <w:sz w:val="18"/>
                <w:szCs w:val="18"/>
              </w:rPr>
            </w:pPr>
          </w:p>
        </w:tc>
        <w:tc>
          <w:tcPr>
            <w:tcW w:w="1207" w:type="pct"/>
            <w:vAlign w:val="center"/>
          </w:tcPr>
          <w:p w14:paraId="2A2E45F1">
            <w:pPr>
              <w:spacing w:line="240" w:lineRule="exact"/>
              <w:jc w:val="center"/>
              <w:rPr>
                <w:sz w:val="18"/>
                <w:szCs w:val="18"/>
              </w:rPr>
            </w:pPr>
          </w:p>
        </w:tc>
        <w:tc>
          <w:tcPr>
            <w:tcW w:w="633" w:type="pct"/>
            <w:vAlign w:val="center"/>
          </w:tcPr>
          <w:p w14:paraId="2CE59360">
            <w:pPr>
              <w:spacing w:line="240" w:lineRule="exact"/>
              <w:jc w:val="center"/>
              <w:rPr>
                <w:sz w:val="18"/>
                <w:szCs w:val="18"/>
              </w:rPr>
            </w:pPr>
          </w:p>
        </w:tc>
        <w:tc>
          <w:tcPr>
            <w:tcW w:w="1205" w:type="pct"/>
            <w:vAlign w:val="center"/>
          </w:tcPr>
          <w:p w14:paraId="5FA2BCD8">
            <w:pPr>
              <w:spacing w:line="240" w:lineRule="exact"/>
              <w:jc w:val="center"/>
              <w:rPr>
                <w:sz w:val="18"/>
                <w:szCs w:val="18"/>
              </w:rPr>
            </w:pPr>
          </w:p>
        </w:tc>
      </w:tr>
      <w:tr w14:paraId="67272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4D0EC61B">
            <w:pPr>
              <w:spacing w:line="240" w:lineRule="exact"/>
              <w:jc w:val="center"/>
              <w:rPr>
                <w:sz w:val="18"/>
                <w:szCs w:val="18"/>
              </w:rPr>
            </w:pPr>
          </w:p>
        </w:tc>
        <w:tc>
          <w:tcPr>
            <w:tcW w:w="1563" w:type="pct"/>
            <w:vAlign w:val="center"/>
          </w:tcPr>
          <w:p w14:paraId="35388B35">
            <w:pPr>
              <w:spacing w:line="240" w:lineRule="exact"/>
              <w:jc w:val="center"/>
              <w:rPr>
                <w:sz w:val="18"/>
                <w:szCs w:val="18"/>
              </w:rPr>
            </w:pPr>
          </w:p>
        </w:tc>
        <w:tc>
          <w:tcPr>
            <w:tcW w:w="1207" w:type="pct"/>
            <w:vAlign w:val="center"/>
          </w:tcPr>
          <w:p w14:paraId="25FE9B64">
            <w:pPr>
              <w:spacing w:line="240" w:lineRule="exact"/>
              <w:jc w:val="center"/>
              <w:rPr>
                <w:sz w:val="18"/>
                <w:szCs w:val="18"/>
              </w:rPr>
            </w:pPr>
          </w:p>
        </w:tc>
        <w:tc>
          <w:tcPr>
            <w:tcW w:w="633" w:type="pct"/>
            <w:vAlign w:val="center"/>
          </w:tcPr>
          <w:p w14:paraId="0C9EEB3B">
            <w:pPr>
              <w:spacing w:line="240" w:lineRule="exact"/>
              <w:jc w:val="center"/>
              <w:rPr>
                <w:sz w:val="18"/>
                <w:szCs w:val="18"/>
              </w:rPr>
            </w:pPr>
          </w:p>
        </w:tc>
        <w:tc>
          <w:tcPr>
            <w:tcW w:w="1205" w:type="pct"/>
            <w:vAlign w:val="center"/>
          </w:tcPr>
          <w:p w14:paraId="2A950480">
            <w:pPr>
              <w:spacing w:line="240" w:lineRule="exact"/>
              <w:jc w:val="center"/>
              <w:rPr>
                <w:sz w:val="18"/>
                <w:szCs w:val="18"/>
              </w:rPr>
            </w:pPr>
          </w:p>
        </w:tc>
      </w:tr>
      <w:tr w14:paraId="55B69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75BFF42F">
            <w:pPr>
              <w:spacing w:line="240" w:lineRule="exact"/>
              <w:jc w:val="center"/>
              <w:rPr>
                <w:sz w:val="18"/>
                <w:szCs w:val="18"/>
              </w:rPr>
            </w:pPr>
          </w:p>
        </w:tc>
        <w:tc>
          <w:tcPr>
            <w:tcW w:w="1563" w:type="pct"/>
            <w:vAlign w:val="center"/>
          </w:tcPr>
          <w:p w14:paraId="63492FA7">
            <w:pPr>
              <w:spacing w:line="240" w:lineRule="exact"/>
              <w:jc w:val="center"/>
              <w:rPr>
                <w:sz w:val="18"/>
                <w:szCs w:val="18"/>
              </w:rPr>
            </w:pPr>
          </w:p>
        </w:tc>
        <w:tc>
          <w:tcPr>
            <w:tcW w:w="1207" w:type="pct"/>
            <w:vAlign w:val="center"/>
          </w:tcPr>
          <w:p w14:paraId="1CAE8EE1">
            <w:pPr>
              <w:spacing w:line="240" w:lineRule="exact"/>
              <w:jc w:val="center"/>
              <w:rPr>
                <w:sz w:val="18"/>
                <w:szCs w:val="18"/>
              </w:rPr>
            </w:pPr>
          </w:p>
        </w:tc>
        <w:tc>
          <w:tcPr>
            <w:tcW w:w="633" w:type="pct"/>
            <w:vAlign w:val="center"/>
          </w:tcPr>
          <w:p w14:paraId="24E0C63F">
            <w:pPr>
              <w:spacing w:line="240" w:lineRule="exact"/>
              <w:jc w:val="center"/>
              <w:rPr>
                <w:sz w:val="18"/>
                <w:szCs w:val="18"/>
              </w:rPr>
            </w:pPr>
          </w:p>
        </w:tc>
        <w:tc>
          <w:tcPr>
            <w:tcW w:w="1205" w:type="pct"/>
            <w:vAlign w:val="center"/>
          </w:tcPr>
          <w:p w14:paraId="09FC7DCD">
            <w:pPr>
              <w:spacing w:line="240" w:lineRule="exact"/>
              <w:jc w:val="center"/>
              <w:rPr>
                <w:sz w:val="18"/>
                <w:szCs w:val="18"/>
              </w:rPr>
            </w:pPr>
          </w:p>
        </w:tc>
      </w:tr>
      <w:tr w14:paraId="24F45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78CCAFE7">
            <w:pPr>
              <w:spacing w:line="240" w:lineRule="exact"/>
              <w:jc w:val="center"/>
              <w:rPr>
                <w:sz w:val="18"/>
                <w:szCs w:val="18"/>
              </w:rPr>
            </w:pPr>
          </w:p>
        </w:tc>
        <w:tc>
          <w:tcPr>
            <w:tcW w:w="1563" w:type="pct"/>
            <w:vAlign w:val="center"/>
          </w:tcPr>
          <w:p w14:paraId="4D1E9ECA">
            <w:pPr>
              <w:spacing w:line="240" w:lineRule="exact"/>
              <w:jc w:val="center"/>
              <w:rPr>
                <w:sz w:val="18"/>
                <w:szCs w:val="18"/>
              </w:rPr>
            </w:pPr>
          </w:p>
        </w:tc>
        <w:tc>
          <w:tcPr>
            <w:tcW w:w="1207" w:type="pct"/>
            <w:vAlign w:val="center"/>
          </w:tcPr>
          <w:p w14:paraId="79E5568B">
            <w:pPr>
              <w:spacing w:line="240" w:lineRule="exact"/>
              <w:jc w:val="center"/>
              <w:rPr>
                <w:sz w:val="18"/>
                <w:szCs w:val="18"/>
              </w:rPr>
            </w:pPr>
          </w:p>
        </w:tc>
        <w:tc>
          <w:tcPr>
            <w:tcW w:w="633" w:type="pct"/>
            <w:vAlign w:val="center"/>
          </w:tcPr>
          <w:p w14:paraId="18D4EBE8">
            <w:pPr>
              <w:spacing w:line="240" w:lineRule="exact"/>
              <w:jc w:val="center"/>
              <w:rPr>
                <w:sz w:val="18"/>
                <w:szCs w:val="18"/>
              </w:rPr>
            </w:pPr>
          </w:p>
        </w:tc>
        <w:tc>
          <w:tcPr>
            <w:tcW w:w="1205" w:type="pct"/>
            <w:vAlign w:val="center"/>
          </w:tcPr>
          <w:p w14:paraId="3FA61461">
            <w:pPr>
              <w:spacing w:line="240" w:lineRule="exact"/>
              <w:jc w:val="center"/>
              <w:rPr>
                <w:sz w:val="18"/>
                <w:szCs w:val="18"/>
              </w:rPr>
            </w:pPr>
          </w:p>
        </w:tc>
      </w:tr>
      <w:tr w14:paraId="10202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5D6E81C1">
            <w:pPr>
              <w:spacing w:line="240" w:lineRule="exact"/>
              <w:jc w:val="center"/>
              <w:rPr>
                <w:sz w:val="18"/>
                <w:szCs w:val="18"/>
              </w:rPr>
            </w:pPr>
          </w:p>
        </w:tc>
        <w:tc>
          <w:tcPr>
            <w:tcW w:w="1563" w:type="pct"/>
            <w:vAlign w:val="center"/>
          </w:tcPr>
          <w:p w14:paraId="2840F4AD">
            <w:pPr>
              <w:spacing w:line="240" w:lineRule="exact"/>
              <w:jc w:val="center"/>
              <w:rPr>
                <w:sz w:val="18"/>
                <w:szCs w:val="18"/>
              </w:rPr>
            </w:pPr>
          </w:p>
        </w:tc>
        <w:tc>
          <w:tcPr>
            <w:tcW w:w="1207" w:type="pct"/>
            <w:vAlign w:val="center"/>
          </w:tcPr>
          <w:p w14:paraId="395BF8AF">
            <w:pPr>
              <w:spacing w:line="240" w:lineRule="exact"/>
              <w:jc w:val="center"/>
              <w:rPr>
                <w:sz w:val="18"/>
                <w:szCs w:val="18"/>
              </w:rPr>
            </w:pPr>
          </w:p>
        </w:tc>
        <w:tc>
          <w:tcPr>
            <w:tcW w:w="633" w:type="pct"/>
            <w:vAlign w:val="center"/>
          </w:tcPr>
          <w:p w14:paraId="135DFEF8">
            <w:pPr>
              <w:spacing w:line="240" w:lineRule="exact"/>
              <w:jc w:val="center"/>
              <w:rPr>
                <w:sz w:val="18"/>
                <w:szCs w:val="18"/>
              </w:rPr>
            </w:pPr>
          </w:p>
        </w:tc>
        <w:tc>
          <w:tcPr>
            <w:tcW w:w="1205" w:type="pct"/>
            <w:vAlign w:val="center"/>
          </w:tcPr>
          <w:p w14:paraId="3ABC61A7">
            <w:pPr>
              <w:spacing w:line="240" w:lineRule="exact"/>
              <w:jc w:val="center"/>
              <w:rPr>
                <w:sz w:val="18"/>
                <w:szCs w:val="18"/>
              </w:rPr>
            </w:pPr>
          </w:p>
        </w:tc>
      </w:tr>
      <w:tr w14:paraId="651DB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6F9C547A">
            <w:pPr>
              <w:spacing w:line="240" w:lineRule="exact"/>
              <w:jc w:val="center"/>
              <w:rPr>
                <w:sz w:val="18"/>
                <w:szCs w:val="18"/>
              </w:rPr>
            </w:pPr>
          </w:p>
        </w:tc>
        <w:tc>
          <w:tcPr>
            <w:tcW w:w="1563" w:type="pct"/>
            <w:vAlign w:val="center"/>
          </w:tcPr>
          <w:p w14:paraId="3A47AEC0">
            <w:pPr>
              <w:spacing w:line="240" w:lineRule="exact"/>
              <w:jc w:val="center"/>
              <w:rPr>
                <w:sz w:val="18"/>
                <w:szCs w:val="18"/>
              </w:rPr>
            </w:pPr>
          </w:p>
        </w:tc>
        <w:tc>
          <w:tcPr>
            <w:tcW w:w="1207" w:type="pct"/>
            <w:vAlign w:val="center"/>
          </w:tcPr>
          <w:p w14:paraId="1D092153">
            <w:pPr>
              <w:spacing w:line="240" w:lineRule="exact"/>
              <w:jc w:val="center"/>
              <w:rPr>
                <w:sz w:val="18"/>
                <w:szCs w:val="18"/>
              </w:rPr>
            </w:pPr>
          </w:p>
        </w:tc>
        <w:tc>
          <w:tcPr>
            <w:tcW w:w="633" w:type="pct"/>
            <w:vAlign w:val="center"/>
          </w:tcPr>
          <w:p w14:paraId="1BAAD6FD">
            <w:pPr>
              <w:spacing w:line="240" w:lineRule="exact"/>
              <w:jc w:val="center"/>
              <w:rPr>
                <w:sz w:val="18"/>
                <w:szCs w:val="18"/>
              </w:rPr>
            </w:pPr>
          </w:p>
        </w:tc>
        <w:tc>
          <w:tcPr>
            <w:tcW w:w="1205" w:type="pct"/>
            <w:vAlign w:val="center"/>
          </w:tcPr>
          <w:p w14:paraId="06325C38">
            <w:pPr>
              <w:spacing w:line="240" w:lineRule="exact"/>
              <w:jc w:val="center"/>
              <w:rPr>
                <w:sz w:val="18"/>
                <w:szCs w:val="18"/>
              </w:rPr>
            </w:pPr>
          </w:p>
        </w:tc>
      </w:tr>
      <w:tr w14:paraId="3E6AF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7911700E">
            <w:pPr>
              <w:spacing w:line="240" w:lineRule="exact"/>
              <w:jc w:val="center"/>
              <w:rPr>
                <w:sz w:val="18"/>
                <w:szCs w:val="18"/>
              </w:rPr>
            </w:pPr>
          </w:p>
        </w:tc>
        <w:tc>
          <w:tcPr>
            <w:tcW w:w="1563" w:type="pct"/>
            <w:vAlign w:val="center"/>
          </w:tcPr>
          <w:p w14:paraId="6A430B2E">
            <w:pPr>
              <w:spacing w:line="240" w:lineRule="exact"/>
              <w:jc w:val="center"/>
              <w:rPr>
                <w:sz w:val="18"/>
                <w:szCs w:val="18"/>
              </w:rPr>
            </w:pPr>
          </w:p>
        </w:tc>
        <w:tc>
          <w:tcPr>
            <w:tcW w:w="1207" w:type="pct"/>
            <w:vAlign w:val="center"/>
          </w:tcPr>
          <w:p w14:paraId="56842F87">
            <w:pPr>
              <w:spacing w:line="240" w:lineRule="exact"/>
              <w:jc w:val="center"/>
              <w:rPr>
                <w:sz w:val="18"/>
                <w:szCs w:val="18"/>
              </w:rPr>
            </w:pPr>
          </w:p>
        </w:tc>
        <w:tc>
          <w:tcPr>
            <w:tcW w:w="633" w:type="pct"/>
            <w:vAlign w:val="center"/>
          </w:tcPr>
          <w:p w14:paraId="3B240719">
            <w:pPr>
              <w:spacing w:line="240" w:lineRule="exact"/>
              <w:jc w:val="center"/>
              <w:rPr>
                <w:sz w:val="18"/>
                <w:szCs w:val="18"/>
              </w:rPr>
            </w:pPr>
          </w:p>
        </w:tc>
        <w:tc>
          <w:tcPr>
            <w:tcW w:w="1205" w:type="pct"/>
            <w:vAlign w:val="center"/>
          </w:tcPr>
          <w:p w14:paraId="6D80CDE3">
            <w:pPr>
              <w:spacing w:line="240" w:lineRule="exact"/>
              <w:jc w:val="center"/>
              <w:rPr>
                <w:sz w:val="18"/>
                <w:szCs w:val="18"/>
              </w:rPr>
            </w:pPr>
          </w:p>
        </w:tc>
      </w:tr>
      <w:tr w14:paraId="294C1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7E85EC0B">
            <w:pPr>
              <w:spacing w:line="240" w:lineRule="exact"/>
              <w:jc w:val="center"/>
              <w:rPr>
                <w:sz w:val="18"/>
                <w:szCs w:val="18"/>
              </w:rPr>
            </w:pPr>
          </w:p>
        </w:tc>
        <w:tc>
          <w:tcPr>
            <w:tcW w:w="1563" w:type="pct"/>
            <w:vAlign w:val="center"/>
          </w:tcPr>
          <w:p w14:paraId="3F16DD95">
            <w:pPr>
              <w:spacing w:line="240" w:lineRule="exact"/>
              <w:jc w:val="center"/>
              <w:rPr>
                <w:sz w:val="18"/>
                <w:szCs w:val="18"/>
              </w:rPr>
            </w:pPr>
          </w:p>
        </w:tc>
        <w:tc>
          <w:tcPr>
            <w:tcW w:w="1207" w:type="pct"/>
            <w:vAlign w:val="center"/>
          </w:tcPr>
          <w:p w14:paraId="7D3086A9">
            <w:pPr>
              <w:spacing w:line="240" w:lineRule="exact"/>
              <w:jc w:val="center"/>
              <w:rPr>
                <w:sz w:val="18"/>
                <w:szCs w:val="18"/>
              </w:rPr>
            </w:pPr>
          </w:p>
        </w:tc>
        <w:tc>
          <w:tcPr>
            <w:tcW w:w="633" w:type="pct"/>
            <w:vAlign w:val="center"/>
          </w:tcPr>
          <w:p w14:paraId="575A7777">
            <w:pPr>
              <w:spacing w:line="240" w:lineRule="exact"/>
              <w:jc w:val="center"/>
              <w:rPr>
                <w:sz w:val="18"/>
                <w:szCs w:val="18"/>
              </w:rPr>
            </w:pPr>
          </w:p>
        </w:tc>
        <w:tc>
          <w:tcPr>
            <w:tcW w:w="1205" w:type="pct"/>
            <w:vAlign w:val="center"/>
          </w:tcPr>
          <w:p w14:paraId="0BC82EE0">
            <w:pPr>
              <w:spacing w:line="240" w:lineRule="exact"/>
              <w:jc w:val="center"/>
              <w:rPr>
                <w:sz w:val="18"/>
                <w:szCs w:val="18"/>
              </w:rPr>
            </w:pPr>
          </w:p>
        </w:tc>
      </w:tr>
      <w:tr w14:paraId="457DB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89" w:type="pct"/>
            <w:vAlign w:val="center"/>
          </w:tcPr>
          <w:p w14:paraId="5AD2CE56">
            <w:pPr>
              <w:spacing w:line="240" w:lineRule="exact"/>
              <w:jc w:val="center"/>
              <w:rPr>
                <w:sz w:val="18"/>
                <w:szCs w:val="18"/>
              </w:rPr>
            </w:pPr>
            <w:r>
              <w:rPr>
                <w:sz w:val="18"/>
                <w:szCs w:val="18"/>
              </w:rPr>
              <w:t>/</w:t>
            </w:r>
          </w:p>
        </w:tc>
        <w:tc>
          <w:tcPr>
            <w:tcW w:w="1563" w:type="pct"/>
            <w:vAlign w:val="center"/>
          </w:tcPr>
          <w:p w14:paraId="662282F4">
            <w:pPr>
              <w:spacing w:line="240" w:lineRule="exact"/>
              <w:jc w:val="center"/>
              <w:rPr>
                <w:sz w:val="18"/>
                <w:szCs w:val="18"/>
              </w:rPr>
            </w:pPr>
            <w:r>
              <w:rPr>
                <w:sz w:val="18"/>
                <w:szCs w:val="18"/>
              </w:rPr>
              <w:t>合   计</w:t>
            </w:r>
          </w:p>
        </w:tc>
        <w:tc>
          <w:tcPr>
            <w:tcW w:w="1207" w:type="pct"/>
            <w:vAlign w:val="center"/>
          </w:tcPr>
          <w:p w14:paraId="5CD171FC">
            <w:pPr>
              <w:spacing w:line="240" w:lineRule="exact"/>
              <w:jc w:val="center"/>
              <w:rPr>
                <w:sz w:val="18"/>
                <w:szCs w:val="18"/>
              </w:rPr>
            </w:pPr>
            <w:r>
              <w:rPr>
                <w:sz w:val="18"/>
                <w:szCs w:val="18"/>
              </w:rPr>
              <w:t>/</w:t>
            </w:r>
          </w:p>
        </w:tc>
        <w:tc>
          <w:tcPr>
            <w:tcW w:w="633" w:type="pct"/>
            <w:vAlign w:val="center"/>
          </w:tcPr>
          <w:p w14:paraId="46455D76">
            <w:pPr>
              <w:spacing w:line="240" w:lineRule="exact"/>
              <w:jc w:val="center"/>
              <w:rPr>
                <w:sz w:val="18"/>
                <w:szCs w:val="18"/>
              </w:rPr>
            </w:pPr>
            <w:r>
              <w:rPr>
                <w:sz w:val="18"/>
                <w:szCs w:val="18"/>
              </w:rPr>
              <w:t>/</w:t>
            </w:r>
          </w:p>
        </w:tc>
        <w:tc>
          <w:tcPr>
            <w:tcW w:w="1205" w:type="pct"/>
            <w:vAlign w:val="center"/>
          </w:tcPr>
          <w:p w14:paraId="4D5F208F">
            <w:pPr>
              <w:spacing w:line="240" w:lineRule="exact"/>
              <w:jc w:val="center"/>
              <w:rPr>
                <w:sz w:val="18"/>
                <w:szCs w:val="18"/>
              </w:rPr>
            </w:pPr>
          </w:p>
        </w:tc>
      </w:tr>
    </w:tbl>
    <w:p w14:paraId="5C78DE27">
      <w:pPr>
        <w:spacing w:afterLines="50" w:line="360" w:lineRule="auto"/>
        <w:outlineLvl w:val="1"/>
        <w:rPr>
          <w:rFonts w:ascii="黑体" w:eastAsia="黑体"/>
          <w:bCs/>
          <w:szCs w:val="21"/>
        </w:rPr>
      </w:pPr>
      <w:r>
        <w:rPr>
          <w:rFonts w:eastAsia="黑体"/>
          <w:bCs/>
          <w:sz w:val="28"/>
          <w:szCs w:val="28"/>
        </w:rPr>
        <w:br w:type="page"/>
      </w:r>
      <w:bookmarkStart w:id="752" w:name="_Toc32166"/>
      <w:bookmarkStart w:id="753" w:name="_Toc17296"/>
      <w:bookmarkStart w:id="754" w:name="_Toc31983"/>
      <w:r>
        <w:rPr>
          <w:rFonts w:hint="eastAsia"/>
        </w:rPr>
        <w:t>16. 计日工表</w:t>
      </w:r>
      <w:bookmarkEnd w:id="752"/>
      <w:bookmarkEnd w:id="753"/>
      <w:bookmarkEnd w:id="754"/>
    </w:p>
    <w:p w14:paraId="0AAAB886">
      <w:pPr>
        <w:spacing w:afterLines="50" w:line="360" w:lineRule="auto"/>
        <w:jc w:val="center"/>
        <w:rPr>
          <w:rFonts w:ascii="黑体" w:eastAsia="黑体"/>
          <w:bCs/>
          <w:color w:val="FF0000"/>
          <w:szCs w:val="21"/>
        </w:rPr>
      </w:pPr>
      <w:r>
        <w:rPr>
          <w:rFonts w:hint="eastAsia" w:ascii="黑体" w:eastAsia="黑体"/>
          <w:bCs/>
          <w:szCs w:val="21"/>
        </w:rPr>
        <w:t>计日工表</w:t>
      </w:r>
    </w:p>
    <w:p w14:paraId="654F01AF">
      <w:pPr>
        <w:spacing w:line="360" w:lineRule="auto"/>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8" w:type="pct"/>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710"/>
        <w:gridCol w:w="1443"/>
        <w:gridCol w:w="1534"/>
        <w:gridCol w:w="1138"/>
        <w:gridCol w:w="1091"/>
        <w:gridCol w:w="1324"/>
        <w:gridCol w:w="1273"/>
      </w:tblGrid>
      <w:tr w14:paraId="6E271B1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9B216F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序号</w:t>
            </w:r>
          </w:p>
        </w:tc>
        <w:tc>
          <w:tcPr>
            <w:tcW w:w="847" w:type="pct"/>
            <w:vAlign w:val="center"/>
          </w:tcPr>
          <w:p w14:paraId="6F6A00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名     称</w:t>
            </w:r>
          </w:p>
        </w:tc>
        <w:tc>
          <w:tcPr>
            <w:tcW w:w="900" w:type="pct"/>
            <w:vAlign w:val="center"/>
          </w:tcPr>
          <w:p w14:paraId="15A56F7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规格型号</w:t>
            </w:r>
          </w:p>
        </w:tc>
        <w:tc>
          <w:tcPr>
            <w:tcW w:w="668" w:type="pct"/>
            <w:vAlign w:val="center"/>
          </w:tcPr>
          <w:p w14:paraId="7BD208F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计量单位</w:t>
            </w:r>
          </w:p>
        </w:tc>
        <w:tc>
          <w:tcPr>
            <w:tcW w:w="640" w:type="pct"/>
            <w:vAlign w:val="center"/>
          </w:tcPr>
          <w:p w14:paraId="5B7CECA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数量</w:t>
            </w:r>
          </w:p>
        </w:tc>
        <w:tc>
          <w:tcPr>
            <w:tcW w:w="777" w:type="pct"/>
            <w:vAlign w:val="center"/>
          </w:tcPr>
          <w:p w14:paraId="39D504E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综合单价（元）</w:t>
            </w:r>
          </w:p>
        </w:tc>
        <w:tc>
          <w:tcPr>
            <w:tcW w:w="747" w:type="pct"/>
            <w:vAlign w:val="center"/>
          </w:tcPr>
          <w:p w14:paraId="579944A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合价</w:t>
            </w:r>
          </w:p>
        </w:tc>
      </w:tr>
      <w:tr w14:paraId="5007086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349BBA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w:t>
            </w:r>
          </w:p>
        </w:tc>
        <w:tc>
          <w:tcPr>
            <w:tcW w:w="847" w:type="pct"/>
            <w:vAlign w:val="center"/>
          </w:tcPr>
          <w:p w14:paraId="2D2C52D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人工</w:t>
            </w:r>
          </w:p>
        </w:tc>
        <w:tc>
          <w:tcPr>
            <w:tcW w:w="900" w:type="pct"/>
            <w:vAlign w:val="center"/>
          </w:tcPr>
          <w:p w14:paraId="300785D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68" w:type="pct"/>
            <w:vAlign w:val="center"/>
          </w:tcPr>
          <w:p w14:paraId="73B6E9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40" w:type="pct"/>
            <w:vAlign w:val="center"/>
          </w:tcPr>
          <w:p w14:paraId="3D7FB97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77" w:type="pct"/>
            <w:vAlign w:val="center"/>
          </w:tcPr>
          <w:p w14:paraId="4D81DE8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47" w:type="pct"/>
            <w:vAlign w:val="center"/>
          </w:tcPr>
          <w:p w14:paraId="43C55C9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r>
      <w:tr w14:paraId="6F78782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4F95A1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1.1</w:t>
            </w:r>
          </w:p>
        </w:tc>
        <w:tc>
          <w:tcPr>
            <w:tcW w:w="847" w:type="pct"/>
            <w:vAlign w:val="center"/>
          </w:tcPr>
          <w:p w14:paraId="2432038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w:t>
            </w:r>
          </w:p>
        </w:tc>
        <w:tc>
          <w:tcPr>
            <w:tcW w:w="900" w:type="pct"/>
            <w:vAlign w:val="center"/>
          </w:tcPr>
          <w:p w14:paraId="27B605B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00BF473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002BD06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39701DA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7994123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71A9ED5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7929BA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1.2</w:t>
            </w:r>
          </w:p>
        </w:tc>
        <w:tc>
          <w:tcPr>
            <w:tcW w:w="847" w:type="pct"/>
            <w:vAlign w:val="center"/>
          </w:tcPr>
          <w:p w14:paraId="2314373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w:t>
            </w:r>
          </w:p>
        </w:tc>
        <w:tc>
          <w:tcPr>
            <w:tcW w:w="900" w:type="pct"/>
            <w:vAlign w:val="center"/>
          </w:tcPr>
          <w:p w14:paraId="6E6966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1158049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78E731C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7DEB9C7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6E5C6BE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5200DFA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4997B90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847" w:type="pct"/>
            <w:vAlign w:val="center"/>
          </w:tcPr>
          <w:p w14:paraId="30B8F2E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w:t>
            </w:r>
          </w:p>
        </w:tc>
        <w:tc>
          <w:tcPr>
            <w:tcW w:w="900" w:type="pct"/>
            <w:vAlign w:val="center"/>
          </w:tcPr>
          <w:p w14:paraId="580A87D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6CB25D5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04CAF50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58B9ED2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37B08E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635B318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769A98E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10F1084C">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bCs/>
                <w:sz w:val="18"/>
                <w:szCs w:val="18"/>
              </w:rPr>
            </w:pPr>
            <w:r>
              <w:rPr>
                <w:rFonts w:ascii="宋体" w:hAnsi="宋体"/>
                <w:bCs/>
                <w:sz w:val="18"/>
                <w:szCs w:val="18"/>
              </w:rPr>
              <w:t>……</w:t>
            </w:r>
          </w:p>
        </w:tc>
        <w:tc>
          <w:tcPr>
            <w:tcW w:w="900" w:type="pct"/>
            <w:vAlign w:val="center"/>
          </w:tcPr>
          <w:p w14:paraId="249195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0D15C73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30F76CF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3251CFB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0CA5D91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139CD8F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B7B45C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77FE000D">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bCs/>
                <w:sz w:val="18"/>
                <w:szCs w:val="18"/>
              </w:rPr>
            </w:pPr>
            <w:r>
              <w:rPr>
                <w:rFonts w:ascii="宋体" w:hAnsi="宋体"/>
                <w:bCs/>
                <w:sz w:val="18"/>
                <w:szCs w:val="18"/>
              </w:rPr>
              <w:t>……</w:t>
            </w:r>
          </w:p>
        </w:tc>
        <w:tc>
          <w:tcPr>
            <w:tcW w:w="900" w:type="pct"/>
            <w:vAlign w:val="center"/>
          </w:tcPr>
          <w:p w14:paraId="0D44EA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3E9E73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55C4C17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171393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6ACFCF4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6722E9F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0F5AA57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0C72269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小计</w:t>
            </w:r>
          </w:p>
        </w:tc>
        <w:tc>
          <w:tcPr>
            <w:tcW w:w="900" w:type="pct"/>
            <w:vAlign w:val="center"/>
          </w:tcPr>
          <w:p w14:paraId="6367DB3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68" w:type="pct"/>
            <w:vAlign w:val="center"/>
          </w:tcPr>
          <w:p w14:paraId="6508FB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40" w:type="pct"/>
            <w:vAlign w:val="center"/>
          </w:tcPr>
          <w:p w14:paraId="6ECF805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77" w:type="pct"/>
            <w:vAlign w:val="center"/>
          </w:tcPr>
          <w:p w14:paraId="3CFE611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47" w:type="pct"/>
            <w:vAlign w:val="center"/>
          </w:tcPr>
          <w:p w14:paraId="14F6388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5BF081C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708CA05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w:t>
            </w:r>
          </w:p>
        </w:tc>
        <w:tc>
          <w:tcPr>
            <w:tcW w:w="847" w:type="pct"/>
            <w:vAlign w:val="center"/>
          </w:tcPr>
          <w:p w14:paraId="6052E183">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szCs w:val="18"/>
              </w:rPr>
              <w:t>材料</w:t>
            </w:r>
          </w:p>
        </w:tc>
        <w:tc>
          <w:tcPr>
            <w:tcW w:w="900" w:type="pct"/>
            <w:vAlign w:val="center"/>
          </w:tcPr>
          <w:p w14:paraId="6B2601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68" w:type="pct"/>
            <w:vAlign w:val="center"/>
          </w:tcPr>
          <w:p w14:paraId="3266F6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40" w:type="pct"/>
            <w:vAlign w:val="center"/>
          </w:tcPr>
          <w:p w14:paraId="419E18E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77" w:type="pct"/>
            <w:vAlign w:val="center"/>
          </w:tcPr>
          <w:p w14:paraId="6332CA2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47" w:type="pct"/>
            <w:vAlign w:val="center"/>
          </w:tcPr>
          <w:p w14:paraId="091E74D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r>
      <w:tr w14:paraId="0856BB3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118531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2.1</w:t>
            </w:r>
          </w:p>
        </w:tc>
        <w:tc>
          <w:tcPr>
            <w:tcW w:w="847" w:type="pct"/>
            <w:vAlign w:val="center"/>
          </w:tcPr>
          <w:p w14:paraId="46772166">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sz w:val="18"/>
                <w:szCs w:val="18"/>
              </w:rPr>
            </w:pPr>
            <w:r>
              <w:rPr>
                <w:rFonts w:ascii="宋体" w:hAnsi="宋体"/>
                <w:bCs/>
                <w:sz w:val="18"/>
                <w:szCs w:val="18"/>
              </w:rPr>
              <w:t>……</w:t>
            </w:r>
          </w:p>
        </w:tc>
        <w:tc>
          <w:tcPr>
            <w:tcW w:w="900" w:type="pct"/>
            <w:vAlign w:val="center"/>
          </w:tcPr>
          <w:p w14:paraId="0A8607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50724FD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2BE321C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05387AA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4D6A593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4E5C910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0417A81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2.2</w:t>
            </w:r>
          </w:p>
        </w:tc>
        <w:tc>
          <w:tcPr>
            <w:tcW w:w="847" w:type="pct"/>
            <w:vAlign w:val="center"/>
          </w:tcPr>
          <w:p w14:paraId="5A087122">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sz w:val="18"/>
                <w:szCs w:val="18"/>
              </w:rPr>
            </w:pPr>
            <w:r>
              <w:rPr>
                <w:rFonts w:ascii="宋体" w:hAnsi="宋体"/>
                <w:bCs/>
                <w:sz w:val="18"/>
                <w:szCs w:val="18"/>
              </w:rPr>
              <w:t>……</w:t>
            </w:r>
          </w:p>
        </w:tc>
        <w:tc>
          <w:tcPr>
            <w:tcW w:w="900" w:type="pct"/>
            <w:vAlign w:val="center"/>
          </w:tcPr>
          <w:p w14:paraId="756FCC3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55F0E6B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58AC58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5BC8D9A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304D337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26666F8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57572A0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3279377E">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sz w:val="18"/>
                <w:szCs w:val="18"/>
              </w:rPr>
            </w:pPr>
            <w:r>
              <w:rPr>
                <w:rFonts w:ascii="宋体" w:hAnsi="宋体"/>
                <w:bCs/>
                <w:sz w:val="18"/>
                <w:szCs w:val="18"/>
              </w:rPr>
              <w:t>……</w:t>
            </w:r>
          </w:p>
        </w:tc>
        <w:tc>
          <w:tcPr>
            <w:tcW w:w="900" w:type="pct"/>
            <w:vAlign w:val="center"/>
          </w:tcPr>
          <w:p w14:paraId="19EB7DC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62BA23A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7A7785D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74084D2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11A0BF5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3023B46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7EABBC4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26901C1B">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bCs/>
                <w:sz w:val="18"/>
                <w:szCs w:val="18"/>
              </w:rPr>
            </w:pPr>
            <w:r>
              <w:rPr>
                <w:rFonts w:ascii="宋体" w:hAnsi="宋体"/>
                <w:bCs/>
                <w:sz w:val="18"/>
                <w:szCs w:val="18"/>
              </w:rPr>
              <w:t>……</w:t>
            </w:r>
          </w:p>
        </w:tc>
        <w:tc>
          <w:tcPr>
            <w:tcW w:w="900" w:type="pct"/>
            <w:vAlign w:val="center"/>
          </w:tcPr>
          <w:p w14:paraId="77E350D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6A36870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69DC812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7164D8B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25F9B7F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6AA9079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406A7EF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847" w:type="pct"/>
            <w:vAlign w:val="center"/>
          </w:tcPr>
          <w:p w14:paraId="4537EFE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小计</w:t>
            </w:r>
          </w:p>
        </w:tc>
        <w:tc>
          <w:tcPr>
            <w:tcW w:w="900" w:type="pct"/>
            <w:vAlign w:val="center"/>
          </w:tcPr>
          <w:p w14:paraId="3B2BFC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68" w:type="pct"/>
            <w:vAlign w:val="center"/>
          </w:tcPr>
          <w:p w14:paraId="4BA25FE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40" w:type="pct"/>
            <w:vAlign w:val="center"/>
          </w:tcPr>
          <w:p w14:paraId="23121B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77" w:type="pct"/>
            <w:vAlign w:val="center"/>
          </w:tcPr>
          <w:p w14:paraId="58C9805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47" w:type="pct"/>
            <w:vAlign w:val="center"/>
          </w:tcPr>
          <w:p w14:paraId="76B50C9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64FF229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5CA75B3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3</w:t>
            </w:r>
          </w:p>
        </w:tc>
        <w:tc>
          <w:tcPr>
            <w:tcW w:w="847" w:type="pct"/>
            <w:vAlign w:val="center"/>
          </w:tcPr>
          <w:p w14:paraId="79260A8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机械</w:t>
            </w:r>
          </w:p>
        </w:tc>
        <w:tc>
          <w:tcPr>
            <w:tcW w:w="900" w:type="pct"/>
            <w:vAlign w:val="center"/>
          </w:tcPr>
          <w:p w14:paraId="2E19E99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68" w:type="pct"/>
            <w:vAlign w:val="center"/>
          </w:tcPr>
          <w:p w14:paraId="37FDB9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640" w:type="pct"/>
            <w:vAlign w:val="center"/>
          </w:tcPr>
          <w:p w14:paraId="3A11E34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77" w:type="pct"/>
            <w:vAlign w:val="center"/>
          </w:tcPr>
          <w:p w14:paraId="7F7274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747" w:type="pct"/>
            <w:vAlign w:val="center"/>
          </w:tcPr>
          <w:p w14:paraId="7085D62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r>
      <w:tr w14:paraId="220E0E2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1B4477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3.1</w:t>
            </w:r>
          </w:p>
        </w:tc>
        <w:tc>
          <w:tcPr>
            <w:tcW w:w="847" w:type="pct"/>
            <w:vAlign w:val="center"/>
          </w:tcPr>
          <w:p w14:paraId="4CF3809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w:t>
            </w:r>
          </w:p>
        </w:tc>
        <w:tc>
          <w:tcPr>
            <w:tcW w:w="900" w:type="pct"/>
            <w:vAlign w:val="center"/>
          </w:tcPr>
          <w:p w14:paraId="1BE3CF8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41F5162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176D3F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vAlign w:val="center"/>
          </w:tcPr>
          <w:p w14:paraId="45EF1E4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vAlign w:val="center"/>
          </w:tcPr>
          <w:p w14:paraId="4631616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580ECD9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03B2A5C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3.2</w:t>
            </w:r>
          </w:p>
        </w:tc>
        <w:tc>
          <w:tcPr>
            <w:tcW w:w="847" w:type="pct"/>
            <w:vAlign w:val="center"/>
          </w:tcPr>
          <w:p w14:paraId="7B5B71E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w:t>
            </w:r>
          </w:p>
        </w:tc>
        <w:tc>
          <w:tcPr>
            <w:tcW w:w="900" w:type="pct"/>
            <w:vAlign w:val="center"/>
          </w:tcPr>
          <w:p w14:paraId="78F3E8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134FB8D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2E6148B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699B9B7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4C226F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419CEA3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94E2C6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2EBCFFEC">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sz w:val="18"/>
                <w:szCs w:val="18"/>
              </w:rPr>
            </w:pPr>
            <w:r>
              <w:rPr>
                <w:rFonts w:ascii="宋体" w:hAnsi="宋体"/>
                <w:bCs/>
                <w:sz w:val="18"/>
                <w:szCs w:val="18"/>
              </w:rPr>
              <w:t>……</w:t>
            </w:r>
          </w:p>
        </w:tc>
        <w:tc>
          <w:tcPr>
            <w:tcW w:w="900" w:type="pct"/>
            <w:vAlign w:val="center"/>
          </w:tcPr>
          <w:p w14:paraId="4D88212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7931DC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776A005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18F80BB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47CB94C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351F100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16C22A2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742D6BF0">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bCs/>
                <w:sz w:val="18"/>
                <w:szCs w:val="18"/>
              </w:rPr>
            </w:pPr>
            <w:r>
              <w:rPr>
                <w:rFonts w:ascii="宋体" w:hAnsi="宋体"/>
                <w:bCs/>
                <w:sz w:val="18"/>
                <w:szCs w:val="18"/>
              </w:rPr>
              <w:t>……</w:t>
            </w:r>
          </w:p>
        </w:tc>
        <w:tc>
          <w:tcPr>
            <w:tcW w:w="900" w:type="pct"/>
            <w:vAlign w:val="center"/>
          </w:tcPr>
          <w:p w14:paraId="6F84816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0E502FB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574D98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7475A09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2CC0A2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7786BF1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143615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5131DB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Cs/>
                <w:sz w:val="18"/>
                <w:szCs w:val="18"/>
              </w:rPr>
            </w:pPr>
          </w:p>
        </w:tc>
        <w:tc>
          <w:tcPr>
            <w:tcW w:w="900" w:type="pct"/>
            <w:vAlign w:val="center"/>
          </w:tcPr>
          <w:p w14:paraId="6F79D5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48D5E6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0A4D5E6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7C1BB38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273E7C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7DE65EA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297CA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4C87E9E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Cs/>
                <w:sz w:val="18"/>
                <w:szCs w:val="18"/>
              </w:rPr>
            </w:pPr>
          </w:p>
        </w:tc>
        <w:tc>
          <w:tcPr>
            <w:tcW w:w="900" w:type="pct"/>
            <w:vAlign w:val="center"/>
          </w:tcPr>
          <w:p w14:paraId="064C9C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14938A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78DCC15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1D8BDB4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79C4712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2DEA473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43E5B39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76EB7D1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Cs/>
                <w:sz w:val="18"/>
                <w:szCs w:val="18"/>
              </w:rPr>
            </w:pPr>
          </w:p>
        </w:tc>
        <w:tc>
          <w:tcPr>
            <w:tcW w:w="900" w:type="pct"/>
            <w:vAlign w:val="center"/>
          </w:tcPr>
          <w:p w14:paraId="00FAE8E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044EB1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118E73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75E0302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50ED3E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0D73B67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19BD6C1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396429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Cs/>
                <w:sz w:val="18"/>
                <w:szCs w:val="18"/>
              </w:rPr>
            </w:pPr>
          </w:p>
        </w:tc>
        <w:tc>
          <w:tcPr>
            <w:tcW w:w="900" w:type="pct"/>
            <w:vAlign w:val="center"/>
          </w:tcPr>
          <w:p w14:paraId="3FD2DA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0BB2400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0610822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2DE714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185CEC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01EA92E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0A2CE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6738EBA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Cs/>
                <w:sz w:val="18"/>
                <w:szCs w:val="18"/>
              </w:rPr>
            </w:pPr>
          </w:p>
        </w:tc>
        <w:tc>
          <w:tcPr>
            <w:tcW w:w="900" w:type="pct"/>
            <w:vAlign w:val="center"/>
          </w:tcPr>
          <w:p w14:paraId="223D460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3176B0F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59499B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0EC0237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422ADBA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16ADED8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6121469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13113E0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Cs/>
                <w:sz w:val="18"/>
                <w:szCs w:val="18"/>
              </w:rPr>
            </w:pPr>
          </w:p>
        </w:tc>
        <w:tc>
          <w:tcPr>
            <w:tcW w:w="900" w:type="pct"/>
            <w:vAlign w:val="center"/>
          </w:tcPr>
          <w:p w14:paraId="303AB5E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5232EDC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1BCC81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02719DA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1F55BCA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64B4AB9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05B718D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847" w:type="pct"/>
            <w:vAlign w:val="center"/>
          </w:tcPr>
          <w:p w14:paraId="4552BE6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Cs/>
                <w:sz w:val="18"/>
                <w:szCs w:val="18"/>
              </w:rPr>
            </w:pPr>
          </w:p>
        </w:tc>
        <w:tc>
          <w:tcPr>
            <w:tcW w:w="900" w:type="pct"/>
            <w:vAlign w:val="center"/>
          </w:tcPr>
          <w:p w14:paraId="640681E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68" w:type="pct"/>
            <w:vAlign w:val="center"/>
          </w:tcPr>
          <w:p w14:paraId="534ED9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640" w:type="pct"/>
            <w:vAlign w:val="center"/>
          </w:tcPr>
          <w:p w14:paraId="67836C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77" w:type="pct"/>
          </w:tcPr>
          <w:p w14:paraId="62CFD3C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747" w:type="pct"/>
          </w:tcPr>
          <w:p w14:paraId="28C90ED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r>
      <w:tr w14:paraId="1D0D3A3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27988444">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c>
          <w:tcPr>
            <w:tcW w:w="847" w:type="pct"/>
            <w:vAlign w:val="center"/>
          </w:tcPr>
          <w:p w14:paraId="4B1FEE5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小计</w:t>
            </w:r>
          </w:p>
        </w:tc>
        <w:tc>
          <w:tcPr>
            <w:tcW w:w="900" w:type="pct"/>
            <w:vAlign w:val="center"/>
          </w:tcPr>
          <w:p w14:paraId="30863D2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668" w:type="pct"/>
            <w:vAlign w:val="center"/>
          </w:tcPr>
          <w:p w14:paraId="3A26C78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640" w:type="pct"/>
            <w:vAlign w:val="center"/>
          </w:tcPr>
          <w:p w14:paraId="15FCD4F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777" w:type="pct"/>
            <w:vAlign w:val="center"/>
          </w:tcPr>
          <w:p w14:paraId="7B98F35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747" w:type="pct"/>
            <w:vAlign w:val="center"/>
          </w:tcPr>
          <w:p w14:paraId="064FA8E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6380554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425" w:hRule="atLeast"/>
          <w:jc w:val="center"/>
        </w:trPr>
        <w:tc>
          <w:tcPr>
            <w:tcW w:w="417" w:type="pct"/>
            <w:vAlign w:val="center"/>
          </w:tcPr>
          <w:p w14:paraId="163D9311">
            <w:pPr>
              <w:keepNext w:val="0"/>
              <w:keepLines w:val="0"/>
              <w:pageBreakBefore w:val="0"/>
              <w:widowControl w:val="0"/>
              <w:kinsoku/>
              <w:wordWrap/>
              <w:overflowPunct/>
              <w:topLinePunct w:val="0"/>
              <w:autoSpaceDE/>
              <w:autoSpaceDN/>
              <w:bidi w:val="0"/>
              <w:adjustRightInd/>
              <w:snapToGrid/>
              <w:spacing w:line="240" w:lineRule="auto"/>
              <w:jc w:val="center"/>
              <w:textAlignment w:val="auto"/>
            </w:pPr>
          </w:p>
        </w:tc>
        <w:tc>
          <w:tcPr>
            <w:tcW w:w="847" w:type="pct"/>
            <w:vAlign w:val="center"/>
          </w:tcPr>
          <w:p w14:paraId="7066656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合计</w:t>
            </w:r>
          </w:p>
        </w:tc>
        <w:tc>
          <w:tcPr>
            <w:tcW w:w="900" w:type="pct"/>
            <w:vAlign w:val="center"/>
          </w:tcPr>
          <w:p w14:paraId="27B79F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668" w:type="pct"/>
            <w:vAlign w:val="center"/>
          </w:tcPr>
          <w:p w14:paraId="265FAD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640" w:type="pct"/>
            <w:vAlign w:val="center"/>
          </w:tcPr>
          <w:p w14:paraId="2BE21FC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777" w:type="pct"/>
            <w:vAlign w:val="center"/>
          </w:tcPr>
          <w:p w14:paraId="02BDB88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w:t>
            </w:r>
          </w:p>
        </w:tc>
        <w:tc>
          <w:tcPr>
            <w:tcW w:w="747" w:type="pct"/>
            <w:vAlign w:val="center"/>
          </w:tcPr>
          <w:p w14:paraId="5E6D17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bl>
    <w:p w14:paraId="32C1C54C">
      <w:pPr>
        <w:spacing w:afterLines="50" w:line="360" w:lineRule="auto"/>
        <w:outlineLvl w:val="1"/>
        <w:rPr>
          <w:rFonts w:eastAsia="黑体"/>
          <w:bCs/>
          <w:szCs w:val="21"/>
        </w:rPr>
      </w:pPr>
      <w:r>
        <w:rPr>
          <w:rFonts w:eastAsia="黑体"/>
          <w:bCs/>
          <w:sz w:val="28"/>
          <w:szCs w:val="28"/>
        </w:rPr>
        <w:br w:type="page"/>
      </w:r>
      <w:bookmarkStart w:id="755" w:name="_Toc7006"/>
      <w:bookmarkStart w:id="756" w:name="_Toc4415"/>
      <w:bookmarkStart w:id="757" w:name="_Toc1688"/>
      <w:r>
        <w:rPr>
          <w:rFonts w:hint="eastAsia"/>
        </w:rPr>
        <w:t>17. 招标人供应材料、设备明细表</w:t>
      </w:r>
      <w:bookmarkEnd w:id="755"/>
      <w:bookmarkEnd w:id="756"/>
      <w:bookmarkEnd w:id="757"/>
    </w:p>
    <w:p w14:paraId="0827F5F7">
      <w:pPr>
        <w:spacing w:afterLines="50" w:line="360" w:lineRule="auto"/>
        <w:jc w:val="center"/>
        <w:outlineLvl w:val="2"/>
        <w:rPr>
          <w:rFonts w:eastAsia="黑体"/>
          <w:bCs/>
          <w:szCs w:val="21"/>
        </w:rPr>
      </w:pPr>
      <w:bookmarkStart w:id="758" w:name="_Toc4991"/>
      <w:bookmarkStart w:id="759" w:name="_Toc13220"/>
      <w:r>
        <w:rPr>
          <w:rFonts w:eastAsia="黑体"/>
          <w:bCs/>
          <w:szCs w:val="21"/>
        </w:rPr>
        <w:t>招标人供应材料、设备明细表</w:t>
      </w:r>
      <w:bookmarkEnd w:id="758"/>
      <w:bookmarkEnd w:id="759"/>
    </w:p>
    <w:p w14:paraId="23003A73">
      <w:pPr>
        <w:spacing w:line="360" w:lineRule="auto"/>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4"/>
        <w:gridCol w:w="1722"/>
        <w:gridCol w:w="640"/>
        <w:gridCol w:w="509"/>
        <w:gridCol w:w="640"/>
        <w:gridCol w:w="928"/>
        <w:gridCol w:w="928"/>
        <w:gridCol w:w="771"/>
        <w:gridCol w:w="649"/>
        <w:gridCol w:w="637"/>
        <w:gridCol w:w="509"/>
      </w:tblGrid>
      <w:tr w14:paraId="4620D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37" w:type="pct"/>
            <w:vAlign w:val="center"/>
          </w:tcPr>
          <w:p w14:paraId="20EA709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序号</w:t>
            </w:r>
          </w:p>
        </w:tc>
        <w:tc>
          <w:tcPr>
            <w:tcW w:w="1011" w:type="pct"/>
            <w:vAlign w:val="center"/>
          </w:tcPr>
          <w:p w14:paraId="727083C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名</w:t>
            </w:r>
            <w:r>
              <w:rPr>
                <w:sz w:val="18"/>
                <w:szCs w:val="18"/>
              </w:rPr>
              <w:t xml:space="preserve">      </w:t>
            </w:r>
            <w:r>
              <w:rPr>
                <w:rFonts w:hAnsi="宋体"/>
                <w:sz w:val="18"/>
                <w:szCs w:val="18"/>
              </w:rPr>
              <w:t>称</w:t>
            </w:r>
          </w:p>
        </w:tc>
        <w:tc>
          <w:tcPr>
            <w:tcW w:w="376" w:type="pct"/>
            <w:vAlign w:val="center"/>
          </w:tcPr>
          <w:p w14:paraId="7458CC9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规格</w:t>
            </w:r>
          </w:p>
          <w:p w14:paraId="0446E45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型号</w:t>
            </w:r>
          </w:p>
        </w:tc>
        <w:tc>
          <w:tcPr>
            <w:tcW w:w="299" w:type="pct"/>
            <w:vAlign w:val="center"/>
          </w:tcPr>
          <w:p w14:paraId="7069D3D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单位</w:t>
            </w:r>
          </w:p>
        </w:tc>
        <w:tc>
          <w:tcPr>
            <w:tcW w:w="376" w:type="pct"/>
            <w:vAlign w:val="center"/>
          </w:tcPr>
          <w:p w14:paraId="73A5133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Ansi="宋体"/>
                <w:sz w:val="18"/>
                <w:szCs w:val="18"/>
              </w:rPr>
              <w:t>数量</w:t>
            </w:r>
          </w:p>
        </w:tc>
        <w:tc>
          <w:tcPr>
            <w:tcW w:w="545" w:type="pct"/>
            <w:vAlign w:val="center"/>
          </w:tcPr>
          <w:p w14:paraId="3B7E97A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单价</w:t>
            </w:r>
          </w:p>
          <w:p w14:paraId="65688E4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（元）</w:t>
            </w:r>
          </w:p>
        </w:tc>
        <w:tc>
          <w:tcPr>
            <w:tcW w:w="545" w:type="pct"/>
            <w:vAlign w:val="center"/>
          </w:tcPr>
          <w:p w14:paraId="14497C8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合价</w:t>
            </w:r>
          </w:p>
          <w:p w14:paraId="6C784C6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（元）</w:t>
            </w:r>
          </w:p>
        </w:tc>
        <w:tc>
          <w:tcPr>
            <w:tcW w:w="453" w:type="pct"/>
            <w:vAlign w:val="center"/>
          </w:tcPr>
          <w:p w14:paraId="270C95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质量</w:t>
            </w:r>
          </w:p>
          <w:p w14:paraId="644EDB2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等级</w:t>
            </w:r>
          </w:p>
        </w:tc>
        <w:tc>
          <w:tcPr>
            <w:tcW w:w="381" w:type="pct"/>
            <w:vAlign w:val="center"/>
          </w:tcPr>
          <w:p w14:paraId="1B3136E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供应</w:t>
            </w:r>
          </w:p>
          <w:p w14:paraId="62FC65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时间</w:t>
            </w:r>
          </w:p>
        </w:tc>
        <w:tc>
          <w:tcPr>
            <w:tcW w:w="374" w:type="pct"/>
            <w:vAlign w:val="center"/>
          </w:tcPr>
          <w:p w14:paraId="0298381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送达</w:t>
            </w:r>
          </w:p>
          <w:p w14:paraId="13C6E1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地点</w:t>
            </w:r>
          </w:p>
        </w:tc>
        <w:tc>
          <w:tcPr>
            <w:tcW w:w="299" w:type="pct"/>
            <w:vAlign w:val="center"/>
          </w:tcPr>
          <w:p w14:paraId="69875C5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备注</w:t>
            </w:r>
          </w:p>
        </w:tc>
      </w:tr>
      <w:tr w14:paraId="4A536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vAlign w:val="center"/>
          </w:tcPr>
          <w:p w14:paraId="5D2B2BD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w:t>
            </w:r>
          </w:p>
        </w:tc>
        <w:tc>
          <w:tcPr>
            <w:tcW w:w="1011" w:type="pct"/>
            <w:vAlign w:val="center"/>
          </w:tcPr>
          <w:p w14:paraId="5051BF6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材料</w:t>
            </w:r>
          </w:p>
        </w:tc>
        <w:tc>
          <w:tcPr>
            <w:tcW w:w="376" w:type="pct"/>
            <w:vAlign w:val="center"/>
          </w:tcPr>
          <w:p w14:paraId="756B0D1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299" w:type="pct"/>
            <w:vAlign w:val="center"/>
          </w:tcPr>
          <w:p w14:paraId="103F431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6" w:type="pct"/>
            <w:vAlign w:val="center"/>
          </w:tcPr>
          <w:p w14:paraId="205748A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545" w:type="pct"/>
            <w:vAlign w:val="center"/>
          </w:tcPr>
          <w:p w14:paraId="3949DC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545" w:type="pct"/>
            <w:vAlign w:val="center"/>
          </w:tcPr>
          <w:p w14:paraId="06A419E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453" w:type="pct"/>
            <w:vAlign w:val="center"/>
          </w:tcPr>
          <w:p w14:paraId="3FF6C4D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81" w:type="pct"/>
            <w:vAlign w:val="center"/>
          </w:tcPr>
          <w:p w14:paraId="210EBC4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4" w:type="pct"/>
            <w:vAlign w:val="center"/>
          </w:tcPr>
          <w:p w14:paraId="68CC5B5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299" w:type="pct"/>
          </w:tcPr>
          <w:p w14:paraId="6312099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0E542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vAlign w:val="center"/>
          </w:tcPr>
          <w:p w14:paraId="2C1DC4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1.1</w:t>
            </w:r>
          </w:p>
        </w:tc>
        <w:tc>
          <w:tcPr>
            <w:tcW w:w="1011" w:type="pct"/>
            <w:vAlign w:val="center"/>
          </w:tcPr>
          <w:p w14:paraId="0C66D25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6" w:type="pct"/>
          </w:tcPr>
          <w:p w14:paraId="7D164CF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3743865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5674B78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37128F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2A139B6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48E6E8D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6DACB82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1C42468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281CF4C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5F868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vAlign w:val="center"/>
          </w:tcPr>
          <w:p w14:paraId="024A227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1.2</w:t>
            </w:r>
          </w:p>
        </w:tc>
        <w:tc>
          <w:tcPr>
            <w:tcW w:w="1011" w:type="pct"/>
            <w:vAlign w:val="center"/>
          </w:tcPr>
          <w:p w14:paraId="2FF7C51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6" w:type="pct"/>
          </w:tcPr>
          <w:p w14:paraId="0AFA59F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2D7EA09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2F840C2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291E0EA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23BDF4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116F638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744433F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76717A8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345AC9D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3F32C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5D4F6BC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7F115C4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31D1704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50E6216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5B8DEA8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A89871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B406DA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2425BD9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11EFD9D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04CB72D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455565B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6982D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4781C26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1942F68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1BBCF87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7BFFA3D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3C71566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445F0EC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ACCD7C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7F6990D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50B6CD9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1EF86B9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1C6EBBD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262A7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3786F7C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460E8E0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79B076F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6355BF9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500E0A2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43F8898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59C146A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0CEA591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76C6261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051976A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202E09D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4F7F7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3B5DE83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3A239DA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5A30BE6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7BFB801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064E225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5323DAA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1F3F651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294E94F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2E62EC4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150680D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21006E6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50FDA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5432B10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57F0C7B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466CCAB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1D0102D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7F3C127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108403F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401895E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58B1CF3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1F63026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380D937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7068E4A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2AAD6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77CD33A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354C45A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7E6B7BD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7627135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09F3A97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16BCA6F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7AFF838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432E27E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0D0F24E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0B7A268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64089FF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50812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1304E9C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6D08D8C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69F8CC0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650E396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4EC7389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0CFBFCC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DA3845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3F12E1B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259340B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490A8B0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6ECEAD0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52F4D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6361BC7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37593DA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0B79366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5722755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0FA2817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9CAA64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06289D8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3E3DDAF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33F0845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1699BFB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68092A1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27E0C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432DBED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14B5BF6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49F84EC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7DCF916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104462A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0951E0B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740329C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0431C00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7BC6CA1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0802B76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0F78350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3A629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2DBA9A6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vAlign w:val="center"/>
          </w:tcPr>
          <w:p w14:paraId="1602CF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小计</w:t>
            </w:r>
          </w:p>
        </w:tc>
        <w:tc>
          <w:tcPr>
            <w:tcW w:w="376" w:type="pct"/>
            <w:vAlign w:val="center"/>
          </w:tcPr>
          <w:p w14:paraId="0DBA1D9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299" w:type="pct"/>
            <w:vAlign w:val="center"/>
          </w:tcPr>
          <w:p w14:paraId="536A47D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6" w:type="pct"/>
            <w:vAlign w:val="center"/>
          </w:tcPr>
          <w:p w14:paraId="26350A5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545" w:type="pct"/>
            <w:vAlign w:val="center"/>
          </w:tcPr>
          <w:p w14:paraId="7C467CE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545" w:type="pct"/>
            <w:vAlign w:val="center"/>
          </w:tcPr>
          <w:p w14:paraId="35A4342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453" w:type="pct"/>
            <w:vAlign w:val="center"/>
          </w:tcPr>
          <w:p w14:paraId="27B37ED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81" w:type="pct"/>
            <w:vAlign w:val="center"/>
          </w:tcPr>
          <w:p w14:paraId="16BA1D5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4" w:type="pct"/>
            <w:vAlign w:val="center"/>
          </w:tcPr>
          <w:p w14:paraId="4A71BAA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299" w:type="pct"/>
          </w:tcPr>
          <w:p w14:paraId="0C43665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2D9F8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vAlign w:val="center"/>
          </w:tcPr>
          <w:p w14:paraId="0C50CD5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w:t>
            </w:r>
          </w:p>
        </w:tc>
        <w:tc>
          <w:tcPr>
            <w:tcW w:w="1011" w:type="pct"/>
            <w:vAlign w:val="center"/>
          </w:tcPr>
          <w:p w14:paraId="0E9F095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ascii="宋体" w:hAnsi="宋体"/>
                <w:sz w:val="18"/>
                <w:szCs w:val="18"/>
              </w:rPr>
              <w:t>设备</w:t>
            </w:r>
          </w:p>
        </w:tc>
        <w:tc>
          <w:tcPr>
            <w:tcW w:w="376" w:type="pct"/>
            <w:vAlign w:val="center"/>
          </w:tcPr>
          <w:p w14:paraId="2E491C3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299" w:type="pct"/>
            <w:vAlign w:val="center"/>
          </w:tcPr>
          <w:p w14:paraId="00CB1C7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6" w:type="pct"/>
            <w:vAlign w:val="center"/>
          </w:tcPr>
          <w:p w14:paraId="62CE7B5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545" w:type="pct"/>
            <w:vAlign w:val="center"/>
          </w:tcPr>
          <w:p w14:paraId="75251A4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545" w:type="pct"/>
            <w:vAlign w:val="center"/>
          </w:tcPr>
          <w:p w14:paraId="408E26C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453" w:type="pct"/>
            <w:vAlign w:val="center"/>
          </w:tcPr>
          <w:p w14:paraId="1123F01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81" w:type="pct"/>
            <w:vAlign w:val="center"/>
          </w:tcPr>
          <w:p w14:paraId="67B232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4" w:type="pct"/>
            <w:vAlign w:val="center"/>
          </w:tcPr>
          <w:p w14:paraId="5C6E980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299" w:type="pct"/>
          </w:tcPr>
          <w:p w14:paraId="02C9FB9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02BE3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vAlign w:val="center"/>
          </w:tcPr>
          <w:p w14:paraId="23B757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2.1</w:t>
            </w:r>
          </w:p>
        </w:tc>
        <w:tc>
          <w:tcPr>
            <w:tcW w:w="1011" w:type="pct"/>
            <w:vAlign w:val="center"/>
          </w:tcPr>
          <w:p w14:paraId="10C6BB1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6" w:type="pct"/>
            <w:vAlign w:val="center"/>
          </w:tcPr>
          <w:p w14:paraId="1B0BFC1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299" w:type="pct"/>
            <w:vAlign w:val="center"/>
          </w:tcPr>
          <w:p w14:paraId="0D43220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376" w:type="pct"/>
            <w:vAlign w:val="center"/>
          </w:tcPr>
          <w:p w14:paraId="53C62B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545" w:type="pct"/>
            <w:vAlign w:val="center"/>
          </w:tcPr>
          <w:p w14:paraId="6E97ACC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545" w:type="pct"/>
            <w:vAlign w:val="center"/>
          </w:tcPr>
          <w:p w14:paraId="2E4393D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453" w:type="pct"/>
            <w:vAlign w:val="center"/>
          </w:tcPr>
          <w:p w14:paraId="74EB5D3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381" w:type="pct"/>
            <w:vAlign w:val="center"/>
          </w:tcPr>
          <w:p w14:paraId="0B73E61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374" w:type="pct"/>
            <w:vAlign w:val="center"/>
          </w:tcPr>
          <w:p w14:paraId="2F9882F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p>
        </w:tc>
        <w:tc>
          <w:tcPr>
            <w:tcW w:w="299" w:type="pct"/>
          </w:tcPr>
          <w:p w14:paraId="6971CFB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73CF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vAlign w:val="center"/>
          </w:tcPr>
          <w:p w14:paraId="415A0B9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2.2</w:t>
            </w:r>
          </w:p>
        </w:tc>
        <w:tc>
          <w:tcPr>
            <w:tcW w:w="1011" w:type="pct"/>
            <w:vAlign w:val="center"/>
          </w:tcPr>
          <w:p w14:paraId="71CC48E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w:t>
            </w:r>
          </w:p>
        </w:tc>
        <w:tc>
          <w:tcPr>
            <w:tcW w:w="376" w:type="pct"/>
          </w:tcPr>
          <w:p w14:paraId="5265F60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672CA2D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5537830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6B0EBD3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71C6768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6246BCE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49D9B74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56CFBBCA">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43D5CBC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7918A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21BE6D9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04942CF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79C5BF6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08698B8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2656E2A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76FA92C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69BE299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3B1C5EE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3744EC3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59AB6BB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64FE2A5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170F3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014731B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425E905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142E13F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187FFFF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4A392C0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5648967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0DCF0C4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5F8E4B8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25BC65C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2A581E1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04678AD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2E0B7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40BAD70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766CAE9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45EC535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26AB08A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2D8C79C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71204DD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5B6AE1D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5205D99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63E9D7D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5B7BA65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0422A0D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38160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5674AB9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365D232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4B525BD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46A4389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70E783DD">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79ADF6B8">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66344FB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26EEAFD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5384A0C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186582C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3D9C170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42E48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1A33982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531DA52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33480FA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5989093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78C71E0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7DF2873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566D113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2E42961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333D519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56CB383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476C456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491EA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440FDC1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2D56321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4139675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56AB109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54D4DABF">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12DEB82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5CCCEF6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06FFDE8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0776D16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30ABAA2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5FFCB025">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06C4E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1EEF0991">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35F9C8E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2283F09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22AB7F47">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027D8616">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0D8F89A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6F543F7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34BE175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3751379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6D85EF3E">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585A67A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35C54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70BC1460">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1011" w:type="pct"/>
          </w:tcPr>
          <w:p w14:paraId="0CA9FDA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7E95882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5B8A3303">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6" w:type="pct"/>
          </w:tcPr>
          <w:p w14:paraId="150834F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64CA2639">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545" w:type="pct"/>
          </w:tcPr>
          <w:p w14:paraId="3DDCE63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453" w:type="pct"/>
          </w:tcPr>
          <w:p w14:paraId="6F85214C">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81" w:type="pct"/>
          </w:tcPr>
          <w:p w14:paraId="57418082">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374" w:type="pct"/>
          </w:tcPr>
          <w:p w14:paraId="75FB4BAB">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c>
          <w:tcPr>
            <w:tcW w:w="299" w:type="pct"/>
          </w:tcPr>
          <w:p w14:paraId="2A267E14">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p>
        </w:tc>
      </w:tr>
      <w:tr w14:paraId="18CA1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477FCC3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011" w:type="pct"/>
          </w:tcPr>
          <w:p w14:paraId="20DCF3F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76" w:type="pct"/>
          </w:tcPr>
          <w:p w14:paraId="0161AD8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99" w:type="pct"/>
          </w:tcPr>
          <w:p w14:paraId="12D84F5E">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76" w:type="pct"/>
          </w:tcPr>
          <w:p w14:paraId="4058DF11">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545" w:type="pct"/>
          </w:tcPr>
          <w:p w14:paraId="021A2BF9">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545" w:type="pct"/>
          </w:tcPr>
          <w:p w14:paraId="554DCC1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453" w:type="pct"/>
          </w:tcPr>
          <w:p w14:paraId="020DA48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81" w:type="pct"/>
          </w:tcPr>
          <w:p w14:paraId="0B4B7D4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74" w:type="pct"/>
          </w:tcPr>
          <w:p w14:paraId="1CAFC5B0">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99" w:type="pct"/>
          </w:tcPr>
          <w:p w14:paraId="3DC6B774">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4C2D1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237151C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011" w:type="pct"/>
          </w:tcPr>
          <w:p w14:paraId="1058111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76" w:type="pct"/>
          </w:tcPr>
          <w:p w14:paraId="679C7DC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99" w:type="pct"/>
          </w:tcPr>
          <w:p w14:paraId="0997609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76" w:type="pct"/>
          </w:tcPr>
          <w:p w14:paraId="1E21D34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545" w:type="pct"/>
          </w:tcPr>
          <w:p w14:paraId="7FC2F3F7">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545" w:type="pct"/>
          </w:tcPr>
          <w:p w14:paraId="4DA3DFC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453" w:type="pct"/>
          </w:tcPr>
          <w:p w14:paraId="4517AA8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81" w:type="pct"/>
          </w:tcPr>
          <w:p w14:paraId="278EEF6A">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374" w:type="pct"/>
          </w:tcPr>
          <w:p w14:paraId="153DA9D8">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299" w:type="pct"/>
          </w:tcPr>
          <w:p w14:paraId="065D8F2F">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r>
      <w:tr w14:paraId="55A3F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1BC4FF3D">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011" w:type="pct"/>
            <w:vAlign w:val="center"/>
          </w:tcPr>
          <w:p w14:paraId="1C35128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小计</w:t>
            </w:r>
          </w:p>
        </w:tc>
        <w:tc>
          <w:tcPr>
            <w:tcW w:w="376" w:type="pct"/>
            <w:vAlign w:val="center"/>
          </w:tcPr>
          <w:p w14:paraId="1023177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299" w:type="pct"/>
            <w:vAlign w:val="center"/>
          </w:tcPr>
          <w:p w14:paraId="77AC910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376" w:type="pct"/>
            <w:vAlign w:val="center"/>
          </w:tcPr>
          <w:p w14:paraId="39B66D0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545" w:type="pct"/>
            <w:vAlign w:val="center"/>
          </w:tcPr>
          <w:p w14:paraId="2847D2B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545" w:type="pct"/>
            <w:vAlign w:val="center"/>
          </w:tcPr>
          <w:p w14:paraId="2931D6B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453" w:type="pct"/>
            <w:vAlign w:val="center"/>
          </w:tcPr>
          <w:p w14:paraId="7FC86A7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381" w:type="pct"/>
            <w:vAlign w:val="center"/>
          </w:tcPr>
          <w:p w14:paraId="7FA183A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374" w:type="pct"/>
            <w:vAlign w:val="center"/>
          </w:tcPr>
          <w:p w14:paraId="65C54D8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299" w:type="pct"/>
            <w:vAlign w:val="center"/>
          </w:tcPr>
          <w:p w14:paraId="0596AFB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14:paraId="67E04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37" w:type="pct"/>
          </w:tcPr>
          <w:p w14:paraId="0500AB0C">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tc>
        <w:tc>
          <w:tcPr>
            <w:tcW w:w="1011" w:type="pct"/>
            <w:vAlign w:val="center"/>
          </w:tcPr>
          <w:p w14:paraId="690A9B7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合计</w:t>
            </w:r>
          </w:p>
        </w:tc>
        <w:tc>
          <w:tcPr>
            <w:tcW w:w="376" w:type="pct"/>
            <w:vAlign w:val="center"/>
          </w:tcPr>
          <w:p w14:paraId="55B899C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299" w:type="pct"/>
            <w:vAlign w:val="center"/>
          </w:tcPr>
          <w:p w14:paraId="1FAE1F6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376" w:type="pct"/>
            <w:vAlign w:val="center"/>
          </w:tcPr>
          <w:p w14:paraId="7F9545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545" w:type="pct"/>
            <w:vAlign w:val="center"/>
          </w:tcPr>
          <w:p w14:paraId="7B172D8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545" w:type="pct"/>
            <w:vAlign w:val="center"/>
          </w:tcPr>
          <w:p w14:paraId="3175419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453" w:type="pct"/>
            <w:vAlign w:val="center"/>
          </w:tcPr>
          <w:p w14:paraId="5D6C0B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381" w:type="pct"/>
            <w:vAlign w:val="center"/>
          </w:tcPr>
          <w:p w14:paraId="13C1FFA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374" w:type="pct"/>
            <w:vAlign w:val="center"/>
          </w:tcPr>
          <w:p w14:paraId="07DACD5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299" w:type="pct"/>
            <w:vAlign w:val="center"/>
          </w:tcPr>
          <w:p w14:paraId="2D83B31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bl>
    <w:p w14:paraId="1EA19989">
      <w:pPr>
        <w:spacing w:line="360" w:lineRule="auto"/>
        <w:outlineLvl w:val="1"/>
        <w:rPr>
          <w:rFonts w:eastAsia="黑体"/>
          <w:bCs/>
          <w:szCs w:val="21"/>
        </w:rPr>
      </w:pPr>
      <w:r>
        <w:rPr>
          <w:rFonts w:eastAsia="黑体"/>
          <w:bCs/>
          <w:sz w:val="28"/>
          <w:szCs w:val="28"/>
        </w:rPr>
        <w:br w:type="page"/>
      </w:r>
      <w:bookmarkStart w:id="760" w:name="_Toc4977"/>
      <w:bookmarkStart w:id="761" w:name="_Toc21588"/>
      <w:bookmarkStart w:id="762" w:name="_Toc9163"/>
      <w:r>
        <w:rPr>
          <w:rFonts w:hint="eastAsia"/>
        </w:rPr>
        <w:t>18. 主要材料、设备明细表</w:t>
      </w:r>
      <w:bookmarkEnd w:id="760"/>
      <w:bookmarkEnd w:id="761"/>
      <w:bookmarkEnd w:id="762"/>
    </w:p>
    <w:p w14:paraId="241E1FE8">
      <w:pPr>
        <w:spacing w:line="360" w:lineRule="auto"/>
        <w:jc w:val="center"/>
        <w:outlineLvl w:val="2"/>
        <w:rPr>
          <w:rFonts w:eastAsia="黑体"/>
          <w:bCs/>
          <w:szCs w:val="21"/>
        </w:rPr>
      </w:pPr>
      <w:bookmarkStart w:id="763" w:name="_Toc1549"/>
      <w:bookmarkStart w:id="764" w:name="_Toc2910"/>
      <w:r>
        <w:rPr>
          <w:rFonts w:eastAsia="黑体"/>
          <w:bCs/>
          <w:szCs w:val="21"/>
        </w:rPr>
        <w:t>主要材料、设备明细表</w:t>
      </w:r>
      <w:bookmarkEnd w:id="763"/>
      <w:bookmarkEnd w:id="764"/>
    </w:p>
    <w:p w14:paraId="337575EF">
      <w:pPr>
        <w:spacing w:line="360" w:lineRule="auto"/>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824"/>
        <w:gridCol w:w="824"/>
        <w:gridCol w:w="1373"/>
        <w:gridCol w:w="824"/>
        <w:gridCol w:w="824"/>
        <w:gridCol w:w="1098"/>
        <w:gridCol w:w="1098"/>
        <w:gridCol w:w="824"/>
      </w:tblGrid>
      <w:tr w14:paraId="02A28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jc w:val="center"/>
        </w:trPr>
        <w:tc>
          <w:tcPr>
            <w:tcW w:w="484" w:type="pct"/>
            <w:vAlign w:val="center"/>
          </w:tcPr>
          <w:p w14:paraId="7E042D97">
            <w:pPr>
              <w:spacing w:line="240" w:lineRule="exact"/>
              <w:jc w:val="center"/>
              <w:rPr>
                <w:sz w:val="18"/>
                <w:szCs w:val="18"/>
              </w:rPr>
            </w:pPr>
            <w:r>
              <w:rPr>
                <w:rFonts w:hAnsi="宋体"/>
                <w:sz w:val="18"/>
                <w:szCs w:val="18"/>
              </w:rPr>
              <w:t>序号</w:t>
            </w:r>
          </w:p>
        </w:tc>
        <w:tc>
          <w:tcPr>
            <w:tcW w:w="483" w:type="pct"/>
            <w:vAlign w:val="center"/>
          </w:tcPr>
          <w:p w14:paraId="36FA06A6">
            <w:pPr>
              <w:spacing w:line="240" w:lineRule="exact"/>
              <w:jc w:val="center"/>
              <w:rPr>
                <w:sz w:val="18"/>
                <w:szCs w:val="18"/>
              </w:rPr>
            </w:pPr>
            <w:r>
              <w:rPr>
                <w:rFonts w:hAnsi="宋体"/>
                <w:sz w:val="18"/>
                <w:szCs w:val="18"/>
              </w:rPr>
              <w:t>编码</w:t>
            </w:r>
          </w:p>
        </w:tc>
        <w:tc>
          <w:tcPr>
            <w:tcW w:w="483" w:type="pct"/>
            <w:vAlign w:val="center"/>
          </w:tcPr>
          <w:p w14:paraId="3783D53B">
            <w:pPr>
              <w:spacing w:line="240" w:lineRule="exact"/>
              <w:jc w:val="center"/>
              <w:rPr>
                <w:sz w:val="18"/>
                <w:szCs w:val="18"/>
              </w:rPr>
            </w:pPr>
            <w:r>
              <w:rPr>
                <w:rFonts w:hAnsi="宋体"/>
                <w:sz w:val="18"/>
                <w:szCs w:val="18"/>
              </w:rPr>
              <w:t>名称</w:t>
            </w:r>
          </w:p>
        </w:tc>
        <w:tc>
          <w:tcPr>
            <w:tcW w:w="805" w:type="pct"/>
            <w:vAlign w:val="center"/>
          </w:tcPr>
          <w:p w14:paraId="308344D7">
            <w:pPr>
              <w:spacing w:line="240" w:lineRule="exact"/>
              <w:jc w:val="center"/>
              <w:rPr>
                <w:sz w:val="18"/>
                <w:szCs w:val="18"/>
              </w:rPr>
            </w:pPr>
            <w:r>
              <w:rPr>
                <w:rFonts w:hAnsi="宋体"/>
                <w:sz w:val="18"/>
                <w:szCs w:val="18"/>
              </w:rPr>
              <w:t>规格型号</w:t>
            </w:r>
          </w:p>
        </w:tc>
        <w:tc>
          <w:tcPr>
            <w:tcW w:w="483" w:type="pct"/>
            <w:vAlign w:val="center"/>
          </w:tcPr>
          <w:p w14:paraId="2FE47936">
            <w:pPr>
              <w:spacing w:line="240" w:lineRule="exact"/>
              <w:jc w:val="center"/>
              <w:rPr>
                <w:sz w:val="18"/>
                <w:szCs w:val="18"/>
              </w:rPr>
            </w:pPr>
            <w:r>
              <w:rPr>
                <w:rFonts w:hAnsi="宋体"/>
                <w:sz w:val="18"/>
                <w:szCs w:val="18"/>
              </w:rPr>
              <w:t>单位</w:t>
            </w:r>
          </w:p>
        </w:tc>
        <w:tc>
          <w:tcPr>
            <w:tcW w:w="483" w:type="pct"/>
            <w:vAlign w:val="center"/>
          </w:tcPr>
          <w:p w14:paraId="42ADF81B">
            <w:pPr>
              <w:spacing w:line="240" w:lineRule="exact"/>
              <w:jc w:val="center"/>
              <w:rPr>
                <w:sz w:val="18"/>
                <w:szCs w:val="18"/>
              </w:rPr>
            </w:pPr>
            <w:r>
              <w:rPr>
                <w:rFonts w:hAnsi="宋体"/>
                <w:sz w:val="18"/>
                <w:szCs w:val="18"/>
              </w:rPr>
              <w:t>数量</w:t>
            </w:r>
          </w:p>
        </w:tc>
        <w:tc>
          <w:tcPr>
            <w:tcW w:w="644" w:type="pct"/>
            <w:vAlign w:val="center"/>
          </w:tcPr>
          <w:p w14:paraId="10904A35">
            <w:pPr>
              <w:spacing w:line="240" w:lineRule="exact"/>
              <w:jc w:val="center"/>
              <w:rPr>
                <w:sz w:val="18"/>
                <w:szCs w:val="18"/>
              </w:rPr>
            </w:pPr>
            <w:r>
              <w:rPr>
                <w:rFonts w:hAnsi="宋体"/>
                <w:sz w:val="18"/>
                <w:szCs w:val="18"/>
              </w:rPr>
              <w:t>单价</w:t>
            </w:r>
          </w:p>
          <w:p w14:paraId="5B837130">
            <w:pPr>
              <w:spacing w:line="240" w:lineRule="exact"/>
              <w:jc w:val="center"/>
              <w:rPr>
                <w:sz w:val="18"/>
                <w:szCs w:val="18"/>
              </w:rPr>
            </w:pPr>
            <w:r>
              <w:rPr>
                <w:rFonts w:hAnsi="宋体"/>
                <w:sz w:val="18"/>
                <w:szCs w:val="18"/>
              </w:rPr>
              <w:t>（元）</w:t>
            </w:r>
          </w:p>
        </w:tc>
        <w:tc>
          <w:tcPr>
            <w:tcW w:w="644" w:type="pct"/>
            <w:vAlign w:val="center"/>
          </w:tcPr>
          <w:p w14:paraId="0A9AA30B">
            <w:pPr>
              <w:spacing w:line="240" w:lineRule="exact"/>
              <w:jc w:val="center"/>
              <w:rPr>
                <w:sz w:val="18"/>
                <w:szCs w:val="18"/>
              </w:rPr>
            </w:pPr>
            <w:r>
              <w:rPr>
                <w:rFonts w:hAnsi="宋体"/>
                <w:sz w:val="18"/>
                <w:szCs w:val="18"/>
              </w:rPr>
              <w:t>合价</w:t>
            </w:r>
          </w:p>
          <w:p w14:paraId="4C9ECA41">
            <w:pPr>
              <w:spacing w:line="240" w:lineRule="exact"/>
              <w:jc w:val="center"/>
              <w:rPr>
                <w:sz w:val="18"/>
                <w:szCs w:val="18"/>
              </w:rPr>
            </w:pPr>
            <w:r>
              <w:rPr>
                <w:rFonts w:hAnsi="宋体"/>
                <w:sz w:val="18"/>
                <w:szCs w:val="18"/>
              </w:rPr>
              <w:t>（元）</w:t>
            </w:r>
          </w:p>
        </w:tc>
        <w:tc>
          <w:tcPr>
            <w:tcW w:w="483" w:type="pct"/>
            <w:vAlign w:val="center"/>
          </w:tcPr>
          <w:p w14:paraId="2CE7EE9B">
            <w:pPr>
              <w:spacing w:line="240" w:lineRule="exact"/>
              <w:jc w:val="center"/>
              <w:rPr>
                <w:sz w:val="18"/>
                <w:szCs w:val="18"/>
              </w:rPr>
            </w:pPr>
            <w:r>
              <w:rPr>
                <w:rFonts w:hAnsi="宋体"/>
                <w:sz w:val="18"/>
                <w:szCs w:val="18"/>
              </w:rPr>
              <w:t>备注</w:t>
            </w:r>
          </w:p>
        </w:tc>
      </w:tr>
      <w:tr w14:paraId="40871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0CBC6723">
            <w:pPr>
              <w:spacing w:line="240" w:lineRule="exact"/>
              <w:jc w:val="center"/>
              <w:rPr>
                <w:sz w:val="18"/>
                <w:szCs w:val="18"/>
              </w:rPr>
            </w:pPr>
            <w:r>
              <w:rPr>
                <w:sz w:val="18"/>
                <w:szCs w:val="18"/>
              </w:rPr>
              <w:t>1</w:t>
            </w:r>
          </w:p>
        </w:tc>
        <w:tc>
          <w:tcPr>
            <w:tcW w:w="483" w:type="pct"/>
            <w:vAlign w:val="center"/>
          </w:tcPr>
          <w:p w14:paraId="545B32B5">
            <w:pPr>
              <w:spacing w:line="240" w:lineRule="exact"/>
              <w:jc w:val="center"/>
              <w:rPr>
                <w:sz w:val="18"/>
                <w:szCs w:val="18"/>
              </w:rPr>
            </w:pPr>
          </w:p>
        </w:tc>
        <w:tc>
          <w:tcPr>
            <w:tcW w:w="483" w:type="pct"/>
            <w:vAlign w:val="center"/>
          </w:tcPr>
          <w:p w14:paraId="31BD6AAB">
            <w:pPr>
              <w:spacing w:line="240" w:lineRule="exact"/>
              <w:jc w:val="center"/>
              <w:rPr>
                <w:sz w:val="18"/>
                <w:szCs w:val="18"/>
              </w:rPr>
            </w:pPr>
            <w:r>
              <w:rPr>
                <w:rFonts w:hAnsi="宋体"/>
                <w:sz w:val="18"/>
                <w:szCs w:val="18"/>
              </w:rPr>
              <w:t>材料</w:t>
            </w:r>
          </w:p>
        </w:tc>
        <w:tc>
          <w:tcPr>
            <w:tcW w:w="805" w:type="pct"/>
            <w:vAlign w:val="center"/>
          </w:tcPr>
          <w:p w14:paraId="5F6FAAA3">
            <w:pPr>
              <w:spacing w:line="240" w:lineRule="exact"/>
              <w:jc w:val="center"/>
              <w:rPr>
                <w:sz w:val="18"/>
                <w:szCs w:val="18"/>
              </w:rPr>
            </w:pPr>
            <w:r>
              <w:rPr>
                <w:sz w:val="18"/>
                <w:szCs w:val="18"/>
              </w:rPr>
              <w:t>/</w:t>
            </w:r>
          </w:p>
        </w:tc>
        <w:tc>
          <w:tcPr>
            <w:tcW w:w="483" w:type="pct"/>
            <w:vAlign w:val="center"/>
          </w:tcPr>
          <w:p w14:paraId="7E930BCF">
            <w:pPr>
              <w:spacing w:line="240" w:lineRule="exact"/>
              <w:jc w:val="center"/>
              <w:rPr>
                <w:sz w:val="18"/>
                <w:szCs w:val="18"/>
              </w:rPr>
            </w:pPr>
            <w:r>
              <w:rPr>
                <w:sz w:val="18"/>
                <w:szCs w:val="18"/>
              </w:rPr>
              <w:t>/</w:t>
            </w:r>
          </w:p>
        </w:tc>
        <w:tc>
          <w:tcPr>
            <w:tcW w:w="483" w:type="pct"/>
            <w:vAlign w:val="center"/>
          </w:tcPr>
          <w:p w14:paraId="21B5670D">
            <w:pPr>
              <w:spacing w:line="240" w:lineRule="exact"/>
              <w:jc w:val="center"/>
              <w:rPr>
                <w:sz w:val="18"/>
                <w:szCs w:val="18"/>
              </w:rPr>
            </w:pPr>
            <w:r>
              <w:rPr>
                <w:sz w:val="18"/>
                <w:szCs w:val="18"/>
              </w:rPr>
              <w:t>/</w:t>
            </w:r>
          </w:p>
        </w:tc>
        <w:tc>
          <w:tcPr>
            <w:tcW w:w="644" w:type="pct"/>
            <w:vAlign w:val="center"/>
          </w:tcPr>
          <w:p w14:paraId="49F6836B">
            <w:pPr>
              <w:spacing w:line="240" w:lineRule="exact"/>
              <w:jc w:val="center"/>
              <w:rPr>
                <w:sz w:val="18"/>
                <w:szCs w:val="18"/>
              </w:rPr>
            </w:pPr>
            <w:r>
              <w:rPr>
                <w:sz w:val="18"/>
                <w:szCs w:val="18"/>
              </w:rPr>
              <w:t>/</w:t>
            </w:r>
          </w:p>
        </w:tc>
        <w:tc>
          <w:tcPr>
            <w:tcW w:w="644" w:type="pct"/>
            <w:vAlign w:val="center"/>
          </w:tcPr>
          <w:p w14:paraId="3258710B">
            <w:pPr>
              <w:spacing w:line="240" w:lineRule="exact"/>
              <w:jc w:val="center"/>
              <w:rPr>
                <w:sz w:val="18"/>
                <w:szCs w:val="18"/>
              </w:rPr>
            </w:pPr>
            <w:r>
              <w:rPr>
                <w:sz w:val="18"/>
                <w:szCs w:val="18"/>
              </w:rPr>
              <w:t>/</w:t>
            </w:r>
          </w:p>
        </w:tc>
        <w:tc>
          <w:tcPr>
            <w:tcW w:w="483" w:type="pct"/>
            <w:vAlign w:val="center"/>
          </w:tcPr>
          <w:p w14:paraId="2F718B2F">
            <w:pPr>
              <w:spacing w:line="240" w:lineRule="exact"/>
              <w:jc w:val="center"/>
              <w:rPr>
                <w:sz w:val="18"/>
                <w:szCs w:val="18"/>
              </w:rPr>
            </w:pPr>
          </w:p>
        </w:tc>
      </w:tr>
      <w:tr w14:paraId="5FA2F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382276BF">
            <w:pPr>
              <w:spacing w:line="240" w:lineRule="exact"/>
              <w:jc w:val="center"/>
              <w:rPr>
                <w:sz w:val="18"/>
                <w:szCs w:val="18"/>
              </w:rPr>
            </w:pPr>
            <w:r>
              <w:rPr>
                <w:sz w:val="18"/>
                <w:szCs w:val="18"/>
              </w:rPr>
              <w:t>1.1</w:t>
            </w:r>
          </w:p>
        </w:tc>
        <w:tc>
          <w:tcPr>
            <w:tcW w:w="483" w:type="pct"/>
            <w:vAlign w:val="center"/>
          </w:tcPr>
          <w:p w14:paraId="4174E915">
            <w:pPr>
              <w:spacing w:line="240" w:lineRule="exact"/>
              <w:jc w:val="center"/>
              <w:rPr>
                <w:sz w:val="18"/>
                <w:szCs w:val="18"/>
              </w:rPr>
            </w:pPr>
          </w:p>
        </w:tc>
        <w:tc>
          <w:tcPr>
            <w:tcW w:w="483" w:type="pct"/>
          </w:tcPr>
          <w:p w14:paraId="31C1F200">
            <w:pPr>
              <w:spacing w:line="400" w:lineRule="exact"/>
              <w:jc w:val="center"/>
              <w:rPr>
                <w:sz w:val="18"/>
                <w:szCs w:val="18"/>
              </w:rPr>
            </w:pPr>
            <w:r>
              <w:rPr>
                <w:bCs/>
                <w:sz w:val="18"/>
                <w:szCs w:val="18"/>
              </w:rPr>
              <w:t>……</w:t>
            </w:r>
          </w:p>
        </w:tc>
        <w:tc>
          <w:tcPr>
            <w:tcW w:w="805" w:type="pct"/>
            <w:vAlign w:val="center"/>
          </w:tcPr>
          <w:p w14:paraId="33E6938E">
            <w:pPr>
              <w:spacing w:line="240" w:lineRule="exact"/>
              <w:jc w:val="center"/>
              <w:rPr>
                <w:sz w:val="18"/>
                <w:szCs w:val="18"/>
              </w:rPr>
            </w:pPr>
          </w:p>
        </w:tc>
        <w:tc>
          <w:tcPr>
            <w:tcW w:w="483" w:type="pct"/>
            <w:vAlign w:val="center"/>
          </w:tcPr>
          <w:p w14:paraId="33FE8E4A">
            <w:pPr>
              <w:spacing w:line="240" w:lineRule="exact"/>
              <w:jc w:val="center"/>
              <w:rPr>
                <w:sz w:val="18"/>
                <w:szCs w:val="18"/>
              </w:rPr>
            </w:pPr>
          </w:p>
        </w:tc>
        <w:tc>
          <w:tcPr>
            <w:tcW w:w="483" w:type="pct"/>
            <w:vAlign w:val="center"/>
          </w:tcPr>
          <w:p w14:paraId="6780DFBB">
            <w:pPr>
              <w:spacing w:line="240" w:lineRule="exact"/>
              <w:jc w:val="center"/>
              <w:rPr>
                <w:sz w:val="18"/>
                <w:szCs w:val="18"/>
              </w:rPr>
            </w:pPr>
          </w:p>
        </w:tc>
        <w:tc>
          <w:tcPr>
            <w:tcW w:w="644" w:type="pct"/>
            <w:vAlign w:val="center"/>
          </w:tcPr>
          <w:p w14:paraId="4F5F29E2">
            <w:pPr>
              <w:spacing w:line="240" w:lineRule="exact"/>
              <w:jc w:val="center"/>
              <w:rPr>
                <w:sz w:val="18"/>
                <w:szCs w:val="18"/>
              </w:rPr>
            </w:pPr>
          </w:p>
        </w:tc>
        <w:tc>
          <w:tcPr>
            <w:tcW w:w="644" w:type="pct"/>
            <w:vAlign w:val="center"/>
          </w:tcPr>
          <w:p w14:paraId="6061628E">
            <w:pPr>
              <w:spacing w:line="240" w:lineRule="exact"/>
              <w:jc w:val="center"/>
              <w:rPr>
                <w:sz w:val="18"/>
                <w:szCs w:val="18"/>
              </w:rPr>
            </w:pPr>
          </w:p>
        </w:tc>
        <w:tc>
          <w:tcPr>
            <w:tcW w:w="483" w:type="pct"/>
            <w:vAlign w:val="center"/>
          </w:tcPr>
          <w:p w14:paraId="36D92E09">
            <w:pPr>
              <w:spacing w:line="240" w:lineRule="exact"/>
              <w:jc w:val="center"/>
              <w:rPr>
                <w:sz w:val="18"/>
                <w:szCs w:val="18"/>
              </w:rPr>
            </w:pPr>
          </w:p>
        </w:tc>
      </w:tr>
      <w:tr w14:paraId="3914E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055E8EE7">
            <w:pPr>
              <w:spacing w:line="240" w:lineRule="exact"/>
              <w:jc w:val="center"/>
              <w:rPr>
                <w:sz w:val="18"/>
                <w:szCs w:val="18"/>
              </w:rPr>
            </w:pPr>
            <w:r>
              <w:rPr>
                <w:sz w:val="18"/>
                <w:szCs w:val="18"/>
              </w:rPr>
              <w:t>1.2</w:t>
            </w:r>
          </w:p>
        </w:tc>
        <w:tc>
          <w:tcPr>
            <w:tcW w:w="483" w:type="pct"/>
            <w:vAlign w:val="center"/>
          </w:tcPr>
          <w:p w14:paraId="7877ACCB">
            <w:pPr>
              <w:spacing w:line="240" w:lineRule="exact"/>
              <w:jc w:val="center"/>
              <w:rPr>
                <w:sz w:val="18"/>
                <w:szCs w:val="18"/>
              </w:rPr>
            </w:pPr>
          </w:p>
        </w:tc>
        <w:tc>
          <w:tcPr>
            <w:tcW w:w="483" w:type="pct"/>
          </w:tcPr>
          <w:p w14:paraId="483BED14">
            <w:pPr>
              <w:spacing w:line="400" w:lineRule="exact"/>
              <w:jc w:val="center"/>
              <w:rPr>
                <w:sz w:val="18"/>
                <w:szCs w:val="18"/>
              </w:rPr>
            </w:pPr>
            <w:r>
              <w:rPr>
                <w:bCs/>
                <w:sz w:val="18"/>
                <w:szCs w:val="18"/>
              </w:rPr>
              <w:t>……</w:t>
            </w:r>
          </w:p>
        </w:tc>
        <w:tc>
          <w:tcPr>
            <w:tcW w:w="805" w:type="pct"/>
            <w:vAlign w:val="center"/>
          </w:tcPr>
          <w:p w14:paraId="4D1D8A23">
            <w:pPr>
              <w:spacing w:line="240" w:lineRule="exact"/>
              <w:jc w:val="center"/>
              <w:rPr>
                <w:sz w:val="18"/>
                <w:szCs w:val="18"/>
              </w:rPr>
            </w:pPr>
          </w:p>
        </w:tc>
        <w:tc>
          <w:tcPr>
            <w:tcW w:w="483" w:type="pct"/>
            <w:vAlign w:val="center"/>
          </w:tcPr>
          <w:p w14:paraId="66F12A60">
            <w:pPr>
              <w:spacing w:line="240" w:lineRule="exact"/>
              <w:jc w:val="center"/>
              <w:rPr>
                <w:sz w:val="18"/>
                <w:szCs w:val="18"/>
              </w:rPr>
            </w:pPr>
          </w:p>
        </w:tc>
        <w:tc>
          <w:tcPr>
            <w:tcW w:w="483" w:type="pct"/>
            <w:vAlign w:val="center"/>
          </w:tcPr>
          <w:p w14:paraId="6FA92A6B">
            <w:pPr>
              <w:spacing w:line="240" w:lineRule="exact"/>
              <w:jc w:val="center"/>
              <w:rPr>
                <w:sz w:val="18"/>
                <w:szCs w:val="18"/>
              </w:rPr>
            </w:pPr>
          </w:p>
        </w:tc>
        <w:tc>
          <w:tcPr>
            <w:tcW w:w="644" w:type="pct"/>
            <w:vAlign w:val="center"/>
          </w:tcPr>
          <w:p w14:paraId="114739C6">
            <w:pPr>
              <w:spacing w:line="240" w:lineRule="exact"/>
              <w:jc w:val="center"/>
              <w:rPr>
                <w:sz w:val="18"/>
                <w:szCs w:val="18"/>
              </w:rPr>
            </w:pPr>
          </w:p>
        </w:tc>
        <w:tc>
          <w:tcPr>
            <w:tcW w:w="644" w:type="pct"/>
            <w:vAlign w:val="center"/>
          </w:tcPr>
          <w:p w14:paraId="50347559">
            <w:pPr>
              <w:spacing w:line="240" w:lineRule="exact"/>
              <w:jc w:val="center"/>
              <w:rPr>
                <w:sz w:val="18"/>
                <w:szCs w:val="18"/>
              </w:rPr>
            </w:pPr>
          </w:p>
        </w:tc>
        <w:tc>
          <w:tcPr>
            <w:tcW w:w="483" w:type="pct"/>
            <w:vAlign w:val="center"/>
          </w:tcPr>
          <w:p w14:paraId="521E4E95">
            <w:pPr>
              <w:spacing w:line="240" w:lineRule="exact"/>
              <w:jc w:val="center"/>
              <w:rPr>
                <w:sz w:val="18"/>
                <w:szCs w:val="18"/>
              </w:rPr>
            </w:pPr>
          </w:p>
        </w:tc>
      </w:tr>
      <w:tr w14:paraId="07D0C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772A229A">
            <w:pPr>
              <w:spacing w:line="240" w:lineRule="exact"/>
              <w:jc w:val="center"/>
              <w:rPr>
                <w:sz w:val="18"/>
                <w:szCs w:val="18"/>
              </w:rPr>
            </w:pPr>
          </w:p>
        </w:tc>
        <w:tc>
          <w:tcPr>
            <w:tcW w:w="483" w:type="pct"/>
            <w:vAlign w:val="center"/>
          </w:tcPr>
          <w:p w14:paraId="0FF17FA3">
            <w:pPr>
              <w:spacing w:line="240" w:lineRule="exact"/>
              <w:jc w:val="center"/>
              <w:rPr>
                <w:sz w:val="18"/>
                <w:szCs w:val="18"/>
              </w:rPr>
            </w:pPr>
          </w:p>
        </w:tc>
        <w:tc>
          <w:tcPr>
            <w:tcW w:w="483" w:type="pct"/>
            <w:vAlign w:val="center"/>
          </w:tcPr>
          <w:p w14:paraId="01B80A7D">
            <w:pPr>
              <w:spacing w:line="240" w:lineRule="exact"/>
              <w:jc w:val="center"/>
              <w:rPr>
                <w:sz w:val="18"/>
                <w:szCs w:val="18"/>
              </w:rPr>
            </w:pPr>
          </w:p>
        </w:tc>
        <w:tc>
          <w:tcPr>
            <w:tcW w:w="805" w:type="pct"/>
            <w:vAlign w:val="center"/>
          </w:tcPr>
          <w:p w14:paraId="4D57047C">
            <w:pPr>
              <w:spacing w:line="240" w:lineRule="exact"/>
              <w:jc w:val="center"/>
              <w:rPr>
                <w:sz w:val="18"/>
                <w:szCs w:val="18"/>
              </w:rPr>
            </w:pPr>
          </w:p>
        </w:tc>
        <w:tc>
          <w:tcPr>
            <w:tcW w:w="483" w:type="pct"/>
            <w:vAlign w:val="center"/>
          </w:tcPr>
          <w:p w14:paraId="35EB230D">
            <w:pPr>
              <w:spacing w:line="240" w:lineRule="exact"/>
              <w:jc w:val="center"/>
              <w:rPr>
                <w:sz w:val="18"/>
                <w:szCs w:val="18"/>
              </w:rPr>
            </w:pPr>
          </w:p>
        </w:tc>
        <w:tc>
          <w:tcPr>
            <w:tcW w:w="483" w:type="pct"/>
            <w:vAlign w:val="center"/>
          </w:tcPr>
          <w:p w14:paraId="78997532">
            <w:pPr>
              <w:spacing w:line="240" w:lineRule="exact"/>
              <w:jc w:val="center"/>
              <w:rPr>
                <w:sz w:val="18"/>
                <w:szCs w:val="18"/>
              </w:rPr>
            </w:pPr>
          </w:p>
        </w:tc>
        <w:tc>
          <w:tcPr>
            <w:tcW w:w="644" w:type="pct"/>
            <w:vAlign w:val="center"/>
          </w:tcPr>
          <w:p w14:paraId="69F03856">
            <w:pPr>
              <w:spacing w:line="240" w:lineRule="exact"/>
              <w:jc w:val="center"/>
              <w:rPr>
                <w:sz w:val="18"/>
                <w:szCs w:val="18"/>
              </w:rPr>
            </w:pPr>
          </w:p>
        </w:tc>
        <w:tc>
          <w:tcPr>
            <w:tcW w:w="644" w:type="pct"/>
            <w:vAlign w:val="center"/>
          </w:tcPr>
          <w:p w14:paraId="55588F7C">
            <w:pPr>
              <w:spacing w:line="240" w:lineRule="exact"/>
              <w:jc w:val="center"/>
              <w:rPr>
                <w:sz w:val="18"/>
                <w:szCs w:val="18"/>
              </w:rPr>
            </w:pPr>
          </w:p>
        </w:tc>
        <w:tc>
          <w:tcPr>
            <w:tcW w:w="483" w:type="pct"/>
            <w:vAlign w:val="center"/>
          </w:tcPr>
          <w:p w14:paraId="075540CA">
            <w:pPr>
              <w:spacing w:line="240" w:lineRule="exact"/>
              <w:jc w:val="center"/>
              <w:rPr>
                <w:sz w:val="18"/>
                <w:szCs w:val="18"/>
              </w:rPr>
            </w:pPr>
          </w:p>
        </w:tc>
      </w:tr>
      <w:tr w14:paraId="0A624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6BFBC9B3">
            <w:pPr>
              <w:spacing w:line="240" w:lineRule="exact"/>
              <w:jc w:val="center"/>
              <w:rPr>
                <w:sz w:val="18"/>
                <w:szCs w:val="18"/>
              </w:rPr>
            </w:pPr>
          </w:p>
        </w:tc>
        <w:tc>
          <w:tcPr>
            <w:tcW w:w="483" w:type="pct"/>
            <w:vAlign w:val="center"/>
          </w:tcPr>
          <w:p w14:paraId="4231F8AE">
            <w:pPr>
              <w:spacing w:line="240" w:lineRule="exact"/>
              <w:jc w:val="center"/>
              <w:rPr>
                <w:sz w:val="18"/>
                <w:szCs w:val="18"/>
              </w:rPr>
            </w:pPr>
          </w:p>
        </w:tc>
        <w:tc>
          <w:tcPr>
            <w:tcW w:w="483" w:type="pct"/>
            <w:vAlign w:val="center"/>
          </w:tcPr>
          <w:p w14:paraId="24D5DB74">
            <w:pPr>
              <w:spacing w:line="240" w:lineRule="exact"/>
              <w:jc w:val="center"/>
              <w:rPr>
                <w:sz w:val="18"/>
                <w:szCs w:val="18"/>
              </w:rPr>
            </w:pPr>
          </w:p>
        </w:tc>
        <w:tc>
          <w:tcPr>
            <w:tcW w:w="805" w:type="pct"/>
            <w:vAlign w:val="center"/>
          </w:tcPr>
          <w:p w14:paraId="47078B81">
            <w:pPr>
              <w:spacing w:line="240" w:lineRule="exact"/>
              <w:jc w:val="center"/>
              <w:rPr>
                <w:sz w:val="18"/>
                <w:szCs w:val="18"/>
              </w:rPr>
            </w:pPr>
          </w:p>
        </w:tc>
        <w:tc>
          <w:tcPr>
            <w:tcW w:w="483" w:type="pct"/>
            <w:vAlign w:val="center"/>
          </w:tcPr>
          <w:p w14:paraId="141504D2">
            <w:pPr>
              <w:spacing w:line="240" w:lineRule="exact"/>
              <w:jc w:val="center"/>
              <w:rPr>
                <w:sz w:val="18"/>
                <w:szCs w:val="18"/>
              </w:rPr>
            </w:pPr>
          </w:p>
        </w:tc>
        <w:tc>
          <w:tcPr>
            <w:tcW w:w="483" w:type="pct"/>
            <w:vAlign w:val="center"/>
          </w:tcPr>
          <w:p w14:paraId="09476C71">
            <w:pPr>
              <w:spacing w:line="240" w:lineRule="exact"/>
              <w:jc w:val="center"/>
              <w:rPr>
                <w:sz w:val="18"/>
                <w:szCs w:val="18"/>
              </w:rPr>
            </w:pPr>
          </w:p>
        </w:tc>
        <w:tc>
          <w:tcPr>
            <w:tcW w:w="644" w:type="pct"/>
            <w:vAlign w:val="center"/>
          </w:tcPr>
          <w:p w14:paraId="3256DB44">
            <w:pPr>
              <w:spacing w:line="240" w:lineRule="exact"/>
              <w:jc w:val="center"/>
              <w:rPr>
                <w:sz w:val="18"/>
                <w:szCs w:val="18"/>
              </w:rPr>
            </w:pPr>
          </w:p>
        </w:tc>
        <w:tc>
          <w:tcPr>
            <w:tcW w:w="644" w:type="pct"/>
            <w:vAlign w:val="center"/>
          </w:tcPr>
          <w:p w14:paraId="10F4799A">
            <w:pPr>
              <w:spacing w:line="240" w:lineRule="exact"/>
              <w:jc w:val="center"/>
              <w:rPr>
                <w:sz w:val="18"/>
                <w:szCs w:val="18"/>
              </w:rPr>
            </w:pPr>
          </w:p>
        </w:tc>
        <w:tc>
          <w:tcPr>
            <w:tcW w:w="483" w:type="pct"/>
            <w:vAlign w:val="center"/>
          </w:tcPr>
          <w:p w14:paraId="30BD538A">
            <w:pPr>
              <w:spacing w:line="240" w:lineRule="exact"/>
              <w:jc w:val="center"/>
              <w:rPr>
                <w:sz w:val="18"/>
                <w:szCs w:val="18"/>
              </w:rPr>
            </w:pPr>
          </w:p>
        </w:tc>
      </w:tr>
      <w:tr w14:paraId="5AA6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6C2271D9">
            <w:pPr>
              <w:spacing w:line="240" w:lineRule="exact"/>
              <w:jc w:val="center"/>
              <w:rPr>
                <w:sz w:val="18"/>
                <w:szCs w:val="18"/>
              </w:rPr>
            </w:pPr>
          </w:p>
        </w:tc>
        <w:tc>
          <w:tcPr>
            <w:tcW w:w="483" w:type="pct"/>
            <w:vAlign w:val="center"/>
          </w:tcPr>
          <w:p w14:paraId="73A6D133">
            <w:pPr>
              <w:spacing w:line="240" w:lineRule="exact"/>
              <w:jc w:val="center"/>
              <w:rPr>
                <w:sz w:val="18"/>
                <w:szCs w:val="18"/>
              </w:rPr>
            </w:pPr>
          </w:p>
        </w:tc>
        <w:tc>
          <w:tcPr>
            <w:tcW w:w="483" w:type="pct"/>
            <w:vAlign w:val="center"/>
          </w:tcPr>
          <w:p w14:paraId="2A7748AA">
            <w:pPr>
              <w:spacing w:line="240" w:lineRule="exact"/>
              <w:jc w:val="center"/>
              <w:rPr>
                <w:sz w:val="18"/>
                <w:szCs w:val="18"/>
              </w:rPr>
            </w:pPr>
          </w:p>
        </w:tc>
        <w:tc>
          <w:tcPr>
            <w:tcW w:w="805" w:type="pct"/>
            <w:vAlign w:val="center"/>
          </w:tcPr>
          <w:p w14:paraId="300E1DEC">
            <w:pPr>
              <w:spacing w:line="240" w:lineRule="exact"/>
              <w:jc w:val="center"/>
              <w:rPr>
                <w:sz w:val="18"/>
                <w:szCs w:val="18"/>
              </w:rPr>
            </w:pPr>
          </w:p>
        </w:tc>
        <w:tc>
          <w:tcPr>
            <w:tcW w:w="483" w:type="pct"/>
            <w:vAlign w:val="center"/>
          </w:tcPr>
          <w:p w14:paraId="361DD8D3">
            <w:pPr>
              <w:spacing w:line="240" w:lineRule="exact"/>
              <w:jc w:val="center"/>
              <w:rPr>
                <w:sz w:val="18"/>
                <w:szCs w:val="18"/>
              </w:rPr>
            </w:pPr>
          </w:p>
        </w:tc>
        <w:tc>
          <w:tcPr>
            <w:tcW w:w="483" w:type="pct"/>
            <w:vAlign w:val="center"/>
          </w:tcPr>
          <w:p w14:paraId="02E13385">
            <w:pPr>
              <w:spacing w:line="240" w:lineRule="exact"/>
              <w:jc w:val="center"/>
              <w:rPr>
                <w:sz w:val="18"/>
                <w:szCs w:val="18"/>
              </w:rPr>
            </w:pPr>
          </w:p>
        </w:tc>
        <w:tc>
          <w:tcPr>
            <w:tcW w:w="644" w:type="pct"/>
            <w:vAlign w:val="center"/>
          </w:tcPr>
          <w:p w14:paraId="0C62C2D2">
            <w:pPr>
              <w:spacing w:line="240" w:lineRule="exact"/>
              <w:jc w:val="center"/>
              <w:rPr>
                <w:sz w:val="18"/>
                <w:szCs w:val="18"/>
              </w:rPr>
            </w:pPr>
          </w:p>
        </w:tc>
        <w:tc>
          <w:tcPr>
            <w:tcW w:w="644" w:type="pct"/>
            <w:vAlign w:val="center"/>
          </w:tcPr>
          <w:p w14:paraId="378F6A08">
            <w:pPr>
              <w:spacing w:line="240" w:lineRule="exact"/>
              <w:jc w:val="center"/>
              <w:rPr>
                <w:sz w:val="18"/>
                <w:szCs w:val="18"/>
              </w:rPr>
            </w:pPr>
          </w:p>
        </w:tc>
        <w:tc>
          <w:tcPr>
            <w:tcW w:w="483" w:type="pct"/>
            <w:vAlign w:val="center"/>
          </w:tcPr>
          <w:p w14:paraId="556C591D">
            <w:pPr>
              <w:spacing w:line="240" w:lineRule="exact"/>
              <w:jc w:val="center"/>
              <w:rPr>
                <w:sz w:val="18"/>
                <w:szCs w:val="18"/>
              </w:rPr>
            </w:pPr>
          </w:p>
        </w:tc>
      </w:tr>
      <w:tr w14:paraId="7A09B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1EABAEE9">
            <w:pPr>
              <w:spacing w:line="240" w:lineRule="exact"/>
              <w:jc w:val="center"/>
              <w:rPr>
                <w:sz w:val="18"/>
                <w:szCs w:val="18"/>
              </w:rPr>
            </w:pPr>
          </w:p>
        </w:tc>
        <w:tc>
          <w:tcPr>
            <w:tcW w:w="483" w:type="pct"/>
            <w:vAlign w:val="center"/>
          </w:tcPr>
          <w:p w14:paraId="382E763B">
            <w:pPr>
              <w:spacing w:line="240" w:lineRule="exact"/>
              <w:jc w:val="center"/>
              <w:rPr>
                <w:sz w:val="18"/>
                <w:szCs w:val="18"/>
              </w:rPr>
            </w:pPr>
          </w:p>
        </w:tc>
        <w:tc>
          <w:tcPr>
            <w:tcW w:w="483" w:type="pct"/>
            <w:vAlign w:val="center"/>
          </w:tcPr>
          <w:p w14:paraId="18E9DB14">
            <w:pPr>
              <w:spacing w:line="240" w:lineRule="exact"/>
              <w:jc w:val="center"/>
              <w:rPr>
                <w:sz w:val="18"/>
                <w:szCs w:val="18"/>
              </w:rPr>
            </w:pPr>
          </w:p>
        </w:tc>
        <w:tc>
          <w:tcPr>
            <w:tcW w:w="805" w:type="pct"/>
            <w:vAlign w:val="center"/>
          </w:tcPr>
          <w:p w14:paraId="4937DE35">
            <w:pPr>
              <w:spacing w:line="240" w:lineRule="exact"/>
              <w:jc w:val="center"/>
              <w:rPr>
                <w:sz w:val="18"/>
                <w:szCs w:val="18"/>
              </w:rPr>
            </w:pPr>
          </w:p>
        </w:tc>
        <w:tc>
          <w:tcPr>
            <w:tcW w:w="483" w:type="pct"/>
            <w:vAlign w:val="center"/>
          </w:tcPr>
          <w:p w14:paraId="5230C74D">
            <w:pPr>
              <w:spacing w:line="240" w:lineRule="exact"/>
              <w:jc w:val="center"/>
              <w:rPr>
                <w:sz w:val="18"/>
                <w:szCs w:val="18"/>
              </w:rPr>
            </w:pPr>
          </w:p>
        </w:tc>
        <w:tc>
          <w:tcPr>
            <w:tcW w:w="483" w:type="pct"/>
            <w:vAlign w:val="center"/>
          </w:tcPr>
          <w:p w14:paraId="797AC5A7">
            <w:pPr>
              <w:spacing w:line="240" w:lineRule="exact"/>
              <w:jc w:val="center"/>
              <w:rPr>
                <w:sz w:val="18"/>
                <w:szCs w:val="18"/>
              </w:rPr>
            </w:pPr>
          </w:p>
        </w:tc>
        <w:tc>
          <w:tcPr>
            <w:tcW w:w="644" w:type="pct"/>
            <w:vAlign w:val="center"/>
          </w:tcPr>
          <w:p w14:paraId="2A639825">
            <w:pPr>
              <w:spacing w:line="240" w:lineRule="exact"/>
              <w:jc w:val="center"/>
              <w:rPr>
                <w:sz w:val="18"/>
                <w:szCs w:val="18"/>
              </w:rPr>
            </w:pPr>
          </w:p>
        </w:tc>
        <w:tc>
          <w:tcPr>
            <w:tcW w:w="644" w:type="pct"/>
            <w:vAlign w:val="center"/>
          </w:tcPr>
          <w:p w14:paraId="60F69B68">
            <w:pPr>
              <w:spacing w:line="240" w:lineRule="exact"/>
              <w:jc w:val="center"/>
              <w:rPr>
                <w:sz w:val="18"/>
                <w:szCs w:val="18"/>
              </w:rPr>
            </w:pPr>
          </w:p>
        </w:tc>
        <w:tc>
          <w:tcPr>
            <w:tcW w:w="483" w:type="pct"/>
            <w:vAlign w:val="center"/>
          </w:tcPr>
          <w:p w14:paraId="60FA69A3">
            <w:pPr>
              <w:spacing w:line="240" w:lineRule="exact"/>
              <w:jc w:val="center"/>
              <w:rPr>
                <w:sz w:val="18"/>
                <w:szCs w:val="18"/>
              </w:rPr>
            </w:pPr>
          </w:p>
        </w:tc>
      </w:tr>
      <w:tr w14:paraId="01416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19769E26">
            <w:pPr>
              <w:spacing w:line="240" w:lineRule="exact"/>
              <w:jc w:val="center"/>
              <w:rPr>
                <w:sz w:val="18"/>
                <w:szCs w:val="18"/>
              </w:rPr>
            </w:pPr>
          </w:p>
        </w:tc>
        <w:tc>
          <w:tcPr>
            <w:tcW w:w="483" w:type="pct"/>
            <w:vAlign w:val="center"/>
          </w:tcPr>
          <w:p w14:paraId="337721C9">
            <w:pPr>
              <w:spacing w:line="240" w:lineRule="exact"/>
              <w:jc w:val="center"/>
              <w:rPr>
                <w:sz w:val="18"/>
                <w:szCs w:val="18"/>
              </w:rPr>
            </w:pPr>
          </w:p>
        </w:tc>
        <w:tc>
          <w:tcPr>
            <w:tcW w:w="483" w:type="pct"/>
            <w:vAlign w:val="center"/>
          </w:tcPr>
          <w:p w14:paraId="7BDF30C9">
            <w:pPr>
              <w:spacing w:line="240" w:lineRule="exact"/>
              <w:jc w:val="center"/>
              <w:rPr>
                <w:sz w:val="18"/>
                <w:szCs w:val="18"/>
              </w:rPr>
            </w:pPr>
          </w:p>
        </w:tc>
        <w:tc>
          <w:tcPr>
            <w:tcW w:w="805" w:type="pct"/>
            <w:vAlign w:val="center"/>
          </w:tcPr>
          <w:p w14:paraId="18B4E13A">
            <w:pPr>
              <w:spacing w:line="240" w:lineRule="exact"/>
              <w:jc w:val="center"/>
              <w:rPr>
                <w:sz w:val="18"/>
                <w:szCs w:val="18"/>
              </w:rPr>
            </w:pPr>
          </w:p>
        </w:tc>
        <w:tc>
          <w:tcPr>
            <w:tcW w:w="483" w:type="pct"/>
            <w:vAlign w:val="center"/>
          </w:tcPr>
          <w:p w14:paraId="60B1D60A">
            <w:pPr>
              <w:spacing w:line="240" w:lineRule="exact"/>
              <w:jc w:val="center"/>
              <w:rPr>
                <w:sz w:val="18"/>
                <w:szCs w:val="18"/>
              </w:rPr>
            </w:pPr>
          </w:p>
        </w:tc>
        <w:tc>
          <w:tcPr>
            <w:tcW w:w="483" w:type="pct"/>
            <w:vAlign w:val="center"/>
          </w:tcPr>
          <w:p w14:paraId="16EA0D4F">
            <w:pPr>
              <w:spacing w:line="240" w:lineRule="exact"/>
              <w:jc w:val="center"/>
              <w:rPr>
                <w:sz w:val="18"/>
                <w:szCs w:val="18"/>
              </w:rPr>
            </w:pPr>
          </w:p>
        </w:tc>
        <w:tc>
          <w:tcPr>
            <w:tcW w:w="644" w:type="pct"/>
            <w:vAlign w:val="center"/>
          </w:tcPr>
          <w:p w14:paraId="6ACCBB88">
            <w:pPr>
              <w:spacing w:line="240" w:lineRule="exact"/>
              <w:jc w:val="center"/>
              <w:rPr>
                <w:sz w:val="18"/>
                <w:szCs w:val="18"/>
              </w:rPr>
            </w:pPr>
          </w:p>
        </w:tc>
        <w:tc>
          <w:tcPr>
            <w:tcW w:w="644" w:type="pct"/>
            <w:vAlign w:val="center"/>
          </w:tcPr>
          <w:p w14:paraId="2FAFC785">
            <w:pPr>
              <w:spacing w:line="240" w:lineRule="exact"/>
              <w:jc w:val="center"/>
              <w:rPr>
                <w:sz w:val="18"/>
                <w:szCs w:val="18"/>
              </w:rPr>
            </w:pPr>
          </w:p>
        </w:tc>
        <w:tc>
          <w:tcPr>
            <w:tcW w:w="483" w:type="pct"/>
            <w:vAlign w:val="center"/>
          </w:tcPr>
          <w:p w14:paraId="3CE54328">
            <w:pPr>
              <w:spacing w:line="240" w:lineRule="exact"/>
              <w:jc w:val="center"/>
              <w:rPr>
                <w:sz w:val="18"/>
                <w:szCs w:val="18"/>
              </w:rPr>
            </w:pPr>
          </w:p>
        </w:tc>
      </w:tr>
      <w:tr w14:paraId="7FEDD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6F7E992E">
            <w:pPr>
              <w:spacing w:line="240" w:lineRule="exact"/>
              <w:jc w:val="center"/>
              <w:rPr>
                <w:sz w:val="18"/>
                <w:szCs w:val="18"/>
              </w:rPr>
            </w:pPr>
          </w:p>
        </w:tc>
        <w:tc>
          <w:tcPr>
            <w:tcW w:w="483" w:type="pct"/>
            <w:vAlign w:val="center"/>
          </w:tcPr>
          <w:p w14:paraId="2C473AC3">
            <w:pPr>
              <w:spacing w:line="240" w:lineRule="exact"/>
              <w:jc w:val="center"/>
              <w:rPr>
                <w:sz w:val="18"/>
                <w:szCs w:val="18"/>
              </w:rPr>
            </w:pPr>
          </w:p>
        </w:tc>
        <w:tc>
          <w:tcPr>
            <w:tcW w:w="483" w:type="pct"/>
            <w:vAlign w:val="center"/>
          </w:tcPr>
          <w:p w14:paraId="606040A5">
            <w:pPr>
              <w:spacing w:line="240" w:lineRule="exact"/>
              <w:jc w:val="center"/>
              <w:rPr>
                <w:sz w:val="18"/>
                <w:szCs w:val="18"/>
              </w:rPr>
            </w:pPr>
          </w:p>
        </w:tc>
        <w:tc>
          <w:tcPr>
            <w:tcW w:w="805" w:type="pct"/>
            <w:vAlign w:val="center"/>
          </w:tcPr>
          <w:p w14:paraId="194DCF1B">
            <w:pPr>
              <w:spacing w:line="240" w:lineRule="exact"/>
              <w:jc w:val="center"/>
              <w:rPr>
                <w:sz w:val="18"/>
                <w:szCs w:val="18"/>
              </w:rPr>
            </w:pPr>
          </w:p>
        </w:tc>
        <w:tc>
          <w:tcPr>
            <w:tcW w:w="483" w:type="pct"/>
            <w:vAlign w:val="center"/>
          </w:tcPr>
          <w:p w14:paraId="06B3894D">
            <w:pPr>
              <w:spacing w:line="240" w:lineRule="exact"/>
              <w:jc w:val="center"/>
              <w:rPr>
                <w:sz w:val="18"/>
                <w:szCs w:val="18"/>
              </w:rPr>
            </w:pPr>
          </w:p>
        </w:tc>
        <w:tc>
          <w:tcPr>
            <w:tcW w:w="483" w:type="pct"/>
            <w:vAlign w:val="center"/>
          </w:tcPr>
          <w:p w14:paraId="536469AA">
            <w:pPr>
              <w:spacing w:line="240" w:lineRule="exact"/>
              <w:jc w:val="center"/>
              <w:rPr>
                <w:sz w:val="18"/>
                <w:szCs w:val="18"/>
              </w:rPr>
            </w:pPr>
          </w:p>
        </w:tc>
        <w:tc>
          <w:tcPr>
            <w:tcW w:w="644" w:type="pct"/>
            <w:vAlign w:val="center"/>
          </w:tcPr>
          <w:p w14:paraId="5F00C5ED">
            <w:pPr>
              <w:spacing w:line="240" w:lineRule="exact"/>
              <w:jc w:val="center"/>
              <w:rPr>
                <w:sz w:val="18"/>
                <w:szCs w:val="18"/>
              </w:rPr>
            </w:pPr>
          </w:p>
        </w:tc>
        <w:tc>
          <w:tcPr>
            <w:tcW w:w="644" w:type="pct"/>
            <w:vAlign w:val="center"/>
          </w:tcPr>
          <w:p w14:paraId="5D06FF08">
            <w:pPr>
              <w:spacing w:line="240" w:lineRule="exact"/>
              <w:jc w:val="center"/>
              <w:rPr>
                <w:sz w:val="18"/>
                <w:szCs w:val="18"/>
              </w:rPr>
            </w:pPr>
          </w:p>
        </w:tc>
        <w:tc>
          <w:tcPr>
            <w:tcW w:w="483" w:type="pct"/>
            <w:vAlign w:val="center"/>
          </w:tcPr>
          <w:p w14:paraId="25A9D2BC">
            <w:pPr>
              <w:spacing w:line="240" w:lineRule="exact"/>
              <w:jc w:val="center"/>
              <w:rPr>
                <w:sz w:val="18"/>
                <w:szCs w:val="18"/>
              </w:rPr>
            </w:pPr>
          </w:p>
        </w:tc>
      </w:tr>
      <w:tr w14:paraId="26E5D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7B649033">
            <w:pPr>
              <w:spacing w:line="240" w:lineRule="exact"/>
              <w:jc w:val="center"/>
              <w:rPr>
                <w:sz w:val="18"/>
                <w:szCs w:val="18"/>
              </w:rPr>
            </w:pPr>
          </w:p>
        </w:tc>
        <w:tc>
          <w:tcPr>
            <w:tcW w:w="483" w:type="pct"/>
            <w:vAlign w:val="center"/>
          </w:tcPr>
          <w:p w14:paraId="7ACC7CED">
            <w:pPr>
              <w:spacing w:line="240" w:lineRule="exact"/>
              <w:jc w:val="center"/>
              <w:rPr>
                <w:sz w:val="18"/>
                <w:szCs w:val="18"/>
              </w:rPr>
            </w:pPr>
          </w:p>
        </w:tc>
        <w:tc>
          <w:tcPr>
            <w:tcW w:w="483" w:type="pct"/>
            <w:vAlign w:val="center"/>
          </w:tcPr>
          <w:p w14:paraId="57766C17">
            <w:pPr>
              <w:spacing w:line="240" w:lineRule="exact"/>
              <w:jc w:val="center"/>
              <w:rPr>
                <w:sz w:val="18"/>
                <w:szCs w:val="18"/>
              </w:rPr>
            </w:pPr>
            <w:r>
              <w:rPr>
                <w:rFonts w:hAnsi="宋体"/>
                <w:sz w:val="18"/>
                <w:szCs w:val="18"/>
              </w:rPr>
              <w:t>小计</w:t>
            </w:r>
          </w:p>
        </w:tc>
        <w:tc>
          <w:tcPr>
            <w:tcW w:w="805" w:type="pct"/>
            <w:vAlign w:val="center"/>
          </w:tcPr>
          <w:p w14:paraId="671C12D0">
            <w:pPr>
              <w:spacing w:line="240" w:lineRule="exact"/>
              <w:jc w:val="center"/>
              <w:rPr>
                <w:sz w:val="18"/>
                <w:szCs w:val="18"/>
              </w:rPr>
            </w:pPr>
            <w:r>
              <w:rPr>
                <w:sz w:val="18"/>
                <w:szCs w:val="18"/>
              </w:rPr>
              <w:t>/</w:t>
            </w:r>
          </w:p>
        </w:tc>
        <w:tc>
          <w:tcPr>
            <w:tcW w:w="483" w:type="pct"/>
            <w:vAlign w:val="center"/>
          </w:tcPr>
          <w:p w14:paraId="5CD47D9C">
            <w:pPr>
              <w:spacing w:line="240" w:lineRule="exact"/>
              <w:jc w:val="center"/>
              <w:rPr>
                <w:sz w:val="18"/>
                <w:szCs w:val="18"/>
              </w:rPr>
            </w:pPr>
            <w:r>
              <w:rPr>
                <w:sz w:val="18"/>
                <w:szCs w:val="18"/>
              </w:rPr>
              <w:t>/</w:t>
            </w:r>
          </w:p>
        </w:tc>
        <w:tc>
          <w:tcPr>
            <w:tcW w:w="483" w:type="pct"/>
            <w:vAlign w:val="center"/>
          </w:tcPr>
          <w:p w14:paraId="0734081D">
            <w:pPr>
              <w:spacing w:line="240" w:lineRule="exact"/>
              <w:jc w:val="center"/>
              <w:rPr>
                <w:sz w:val="18"/>
                <w:szCs w:val="18"/>
              </w:rPr>
            </w:pPr>
            <w:r>
              <w:rPr>
                <w:sz w:val="18"/>
                <w:szCs w:val="18"/>
              </w:rPr>
              <w:t>/</w:t>
            </w:r>
          </w:p>
        </w:tc>
        <w:tc>
          <w:tcPr>
            <w:tcW w:w="644" w:type="pct"/>
            <w:vAlign w:val="center"/>
          </w:tcPr>
          <w:p w14:paraId="04085BFF">
            <w:pPr>
              <w:spacing w:line="240" w:lineRule="exact"/>
              <w:jc w:val="center"/>
              <w:rPr>
                <w:sz w:val="18"/>
                <w:szCs w:val="18"/>
              </w:rPr>
            </w:pPr>
            <w:r>
              <w:rPr>
                <w:sz w:val="18"/>
                <w:szCs w:val="18"/>
              </w:rPr>
              <w:t>/</w:t>
            </w:r>
          </w:p>
        </w:tc>
        <w:tc>
          <w:tcPr>
            <w:tcW w:w="644" w:type="pct"/>
            <w:vAlign w:val="center"/>
          </w:tcPr>
          <w:p w14:paraId="71A6058D">
            <w:pPr>
              <w:spacing w:line="240" w:lineRule="exact"/>
              <w:jc w:val="center"/>
              <w:rPr>
                <w:sz w:val="18"/>
                <w:szCs w:val="18"/>
              </w:rPr>
            </w:pPr>
          </w:p>
        </w:tc>
        <w:tc>
          <w:tcPr>
            <w:tcW w:w="483" w:type="pct"/>
            <w:vAlign w:val="center"/>
          </w:tcPr>
          <w:p w14:paraId="7F680552">
            <w:pPr>
              <w:spacing w:line="240" w:lineRule="exact"/>
              <w:jc w:val="center"/>
              <w:rPr>
                <w:sz w:val="18"/>
                <w:szCs w:val="18"/>
              </w:rPr>
            </w:pPr>
          </w:p>
        </w:tc>
      </w:tr>
      <w:tr w14:paraId="351CC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4DFD2D19">
            <w:pPr>
              <w:spacing w:line="240" w:lineRule="exact"/>
              <w:jc w:val="center"/>
              <w:rPr>
                <w:sz w:val="18"/>
                <w:szCs w:val="18"/>
              </w:rPr>
            </w:pPr>
            <w:r>
              <w:rPr>
                <w:sz w:val="18"/>
                <w:szCs w:val="18"/>
              </w:rPr>
              <w:t>2</w:t>
            </w:r>
          </w:p>
        </w:tc>
        <w:tc>
          <w:tcPr>
            <w:tcW w:w="483" w:type="pct"/>
            <w:vAlign w:val="center"/>
          </w:tcPr>
          <w:p w14:paraId="53667442">
            <w:pPr>
              <w:spacing w:line="240" w:lineRule="exact"/>
              <w:jc w:val="center"/>
              <w:rPr>
                <w:sz w:val="18"/>
                <w:szCs w:val="18"/>
              </w:rPr>
            </w:pPr>
          </w:p>
        </w:tc>
        <w:tc>
          <w:tcPr>
            <w:tcW w:w="483" w:type="pct"/>
            <w:vAlign w:val="center"/>
          </w:tcPr>
          <w:p w14:paraId="2976FBB0">
            <w:pPr>
              <w:spacing w:line="240" w:lineRule="exact"/>
              <w:jc w:val="center"/>
              <w:rPr>
                <w:sz w:val="18"/>
                <w:szCs w:val="18"/>
              </w:rPr>
            </w:pPr>
            <w:r>
              <w:rPr>
                <w:rFonts w:hAnsi="宋体"/>
                <w:sz w:val="18"/>
                <w:szCs w:val="18"/>
              </w:rPr>
              <w:t>设备</w:t>
            </w:r>
          </w:p>
        </w:tc>
        <w:tc>
          <w:tcPr>
            <w:tcW w:w="805" w:type="pct"/>
            <w:vAlign w:val="center"/>
          </w:tcPr>
          <w:p w14:paraId="74B1A6D1">
            <w:pPr>
              <w:spacing w:line="240" w:lineRule="exact"/>
              <w:jc w:val="center"/>
              <w:rPr>
                <w:sz w:val="18"/>
                <w:szCs w:val="18"/>
              </w:rPr>
            </w:pPr>
            <w:r>
              <w:rPr>
                <w:sz w:val="18"/>
                <w:szCs w:val="18"/>
              </w:rPr>
              <w:t>/</w:t>
            </w:r>
          </w:p>
        </w:tc>
        <w:tc>
          <w:tcPr>
            <w:tcW w:w="483" w:type="pct"/>
            <w:vAlign w:val="center"/>
          </w:tcPr>
          <w:p w14:paraId="0784A371">
            <w:pPr>
              <w:spacing w:line="240" w:lineRule="exact"/>
              <w:jc w:val="center"/>
              <w:rPr>
                <w:sz w:val="18"/>
                <w:szCs w:val="18"/>
              </w:rPr>
            </w:pPr>
            <w:r>
              <w:rPr>
                <w:sz w:val="18"/>
                <w:szCs w:val="18"/>
              </w:rPr>
              <w:t>/</w:t>
            </w:r>
          </w:p>
        </w:tc>
        <w:tc>
          <w:tcPr>
            <w:tcW w:w="483" w:type="pct"/>
            <w:vAlign w:val="center"/>
          </w:tcPr>
          <w:p w14:paraId="35C3D7A2">
            <w:pPr>
              <w:spacing w:line="240" w:lineRule="exact"/>
              <w:jc w:val="center"/>
              <w:rPr>
                <w:sz w:val="18"/>
                <w:szCs w:val="18"/>
              </w:rPr>
            </w:pPr>
            <w:r>
              <w:rPr>
                <w:sz w:val="18"/>
                <w:szCs w:val="18"/>
              </w:rPr>
              <w:t>/</w:t>
            </w:r>
          </w:p>
        </w:tc>
        <w:tc>
          <w:tcPr>
            <w:tcW w:w="644" w:type="pct"/>
            <w:vAlign w:val="center"/>
          </w:tcPr>
          <w:p w14:paraId="111FC0FB">
            <w:pPr>
              <w:spacing w:line="240" w:lineRule="exact"/>
              <w:jc w:val="center"/>
              <w:rPr>
                <w:sz w:val="18"/>
                <w:szCs w:val="18"/>
              </w:rPr>
            </w:pPr>
            <w:r>
              <w:rPr>
                <w:sz w:val="18"/>
                <w:szCs w:val="18"/>
              </w:rPr>
              <w:t>/</w:t>
            </w:r>
          </w:p>
        </w:tc>
        <w:tc>
          <w:tcPr>
            <w:tcW w:w="644" w:type="pct"/>
            <w:vAlign w:val="center"/>
          </w:tcPr>
          <w:p w14:paraId="629D6F7F">
            <w:pPr>
              <w:spacing w:line="240" w:lineRule="exact"/>
              <w:jc w:val="center"/>
              <w:rPr>
                <w:sz w:val="18"/>
                <w:szCs w:val="18"/>
              </w:rPr>
            </w:pPr>
            <w:r>
              <w:rPr>
                <w:sz w:val="18"/>
                <w:szCs w:val="18"/>
              </w:rPr>
              <w:t>/</w:t>
            </w:r>
          </w:p>
        </w:tc>
        <w:tc>
          <w:tcPr>
            <w:tcW w:w="483" w:type="pct"/>
            <w:vAlign w:val="center"/>
          </w:tcPr>
          <w:p w14:paraId="3795FD98">
            <w:pPr>
              <w:spacing w:line="240" w:lineRule="exact"/>
              <w:jc w:val="center"/>
              <w:rPr>
                <w:sz w:val="18"/>
                <w:szCs w:val="18"/>
              </w:rPr>
            </w:pPr>
          </w:p>
        </w:tc>
      </w:tr>
      <w:tr w14:paraId="6778D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6363035E">
            <w:pPr>
              <w:spacing w:line="240" w:lineRule="exact"/>
              <w:jc w:val="center"/>
              <w:rPr>
                <w:sz w:val="18"/>
                <w:szCs w:val="18"/>
              </w:rPr>
            </w:pPr>
            <w:r>
              <w:rPr>
                <w:sz w:val="18"/>
                <w:szCs w:val="18"/>
              </w:rPr>
              <w:t>2.1</w:t>
            </w:r>
          </w:p>
        </w:tc>
        <w:tc>
          <w:tcPr>
            <w:tcW w:w="483" w:type="pct"/>
            <w:vAlign w:val="center"/>
          </w:tcPr>
          <w:p w14:paraId="26EB88F8">
            <w:pPr>
              <w:spacing w:line="240" w:lineRule="exact"/>
              <w:jc w:val="center"/>
              <w:rPr>
                <w:sz w:val="18"/>
                <w:szCs w:val="18"/>
              </w:rPr>
            </w:pPr>
          </w:p>
        </w:tc>
        <w:tc>
          <w:tcPr>
            <w:tcW w:w="483" w:type="pct"/>
          </w:tcPr>
          <w:p w14:paraId="790BF2BE">
            <w:pPr>
              <w:spacing w:line="400" w:lineRule="exact"/>
              <w:jc w:val="center"/>
              <w:rPr>
                <w:sz w:val="18"/>
                <w:szCs w:val="18"/>
              </w:rPr>
            </w:pPr>
            <w:r>
              <w:rPr>
                <w:bCs/>
                <w:sz w:val="18"/>
                <w:szCs w:val="18"/>
              </w:rPr>
              <w:t>……</w:t>
            </w:r>
          </w:p>
        </w:tc>
        <w:tc>
          <w:tcPr>
            <w:tcW w:w="805" w:type="pct"/>
            <w:vAlign w:val="center"/>
          </w:tcPr>
          <w:p w14:paraId="3C498E8B">
            <w:pPr>
              <w:spacing w:line="240" w:lineRule="exact"/>
              <w:jc w:val="center"/>
              <w:rPr>
                <w:sz w:val="18"/>
                <w:szCs w:val="18"/>
              </w:rPr>
            </w:pPr>
          </w:p>
        </w:tc>
        <w:tc>
          <w:tcPr>
            <w:tcW w:w="483" w:type="pct"/>
            <w:vAlign w:val="center"/>
          </w:tcPr>
          <w:p w14:paraId="4D21DFBC">
            <w:pPr>
              <w:spacing w:line="240" w:lineRule="exact"/>
              <w:jc w:val="center"/>
              <w:rPr>
                <w:sz w:val="18"/>
                <w:szCs w:val="18"/>
              </w:rPr>
            </w:pPr>
          </w:p>
        </w:tc>
        <w:tc>
          <w:tcPr>
            <w:tcW w:w="483" w:type="pct"/>
            <w:vAlign w:val="center"/>
          </w:tcPr>
          <w:p w14:paraId="04F00943">
            <w:pPr>
              <w:spacing w:line="240" w:lineRule="exact"/>
              <w:jc w:val="center"/>
              <w:rPr>
                <w:sz w:val="18"/>
                <w:szCs w:val="18"/>
              </w:rPr>
            </w:pPr>
          </w:p>
        </w:tc>
        <w:tc>
          <w:tcPr>
            <w:tcW w:w="644" w:type="pct"/>
            <w:vAlign w:val="center"/>
          </w:tcPr>
          <w:p w14:paraId="71C22F12">
            <w:pPr>
              <w:spacing w:line="240" w:lineRule="exact"/>
              <w:jc w:val="center"/>
              <w:rPr>
                <w:sz w:val="18"/>
                <w:szCs w:val="18"/>
              </w:rPr>
            </w:pPr>
          </w:p>
        </w:tc>
        <w:tc>
          <w:tcPr>
            <w:tcW w:w="644" w:type="pct"/>
            <w:vAlign w:val="center"/>
          </w:tcPr>
          <w:p w14:paraId="27CF7F6B">
            <w:pPr>
              <w:spacing w:line="240" w:lineRule="exact"/>
              <w:jc w:val="center"/>
              <w:rPr>
                <w:sz w:val="18"/>
                <w:szCs w:val="18"/>
              </w:rPr>
            </w:pPr>
          </w:p>
        </w:tc>
        <w:tc>
          <w:tcPr>
            <w:tcW w:w="483" w:type="pct"/>
            <w:vAlign w:val="center"/>
          </w:tcPr>
          <w:p w14:paraId="32943ADC">
            <w:pPr>
              <w:spacing w:line="240" w:lineRule="exact"/>
              <w:jc w:val="center"/>
              <w:rPr>
                <w:sz w:val="18"/>
                <w:szCs w:val="18"/>
              </w:rPr>
            </w:pPr>
          </w:p>
        </w:tc>
      </w:tr>
      <w:tr w14:paraId="5CDDE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2085A855">
            <w:pPr>
              <w:spacing w:line="240" w:lineRule="exact"/>
              <w:jc w:val="center"/>
              <w:rPr>
                <w:sz w:val="18"/>
                <w:szCs w:val="18"/>
              </w:rPr>
            </w:pPr>
            <w:r>
              <w:rPr>
                <w:sz w:val="18"/>
                <w:szCs w:val="18"/>
              </w:rPr>
              <w:t>2.2</w:t>
            </w:r>
          </w:p>
        </w:tc>
        <w:tc>
          <w:tcPr>
            <w:tcW w:w="483" w:type="pct"/>
            <w:vAlign w:val="center"/>
          </w:tcPr>
          <w:p w14:paraId="2369AE27">
            <w:pPr>
              <w:spacing w:line="240" w:lineRule="exact"/>
              <w:jc w:val="center"/>
              <w:rPr>
                <w:sz w:val="18"/>
                <w:szCs w:val="18"/>
              </w:rPr>
            </w:pPr>
          </w:p>
        </w:tc>
        <w:tc>
          <w:tcPr>
            <w:tcW w:w="483" w:type="pct"/>
          </w:tcPr>
          <w:p w14:paraId="0B840CEE">
            <w:pPr>
              <w:spacing w:line="400" w:lineRule="exact"/>
              <w:jc w:val="center"/>
              <w:rPr>
                <w:sz w:val="18"/>
                <w:szCs w:val="18"/>
              </w:rPr>
            </w:pPr>
            <w:r>
              <w:rPr>
                <w:bCs/>
                <w:sz w:val="18"/>
                <w:szCs w:val="18"/>
              </w:rPr>
              <w:t>……</w:t>
            </w:r>
          </w:p>
        </w:tc>
        <w:tc>
          <w:tcPr>
            <w:tcW w:w="805" w:type="pct"/>
            <w:vAlign w:val="center"/>
          </w:tcPr>
          <w:p w14:paraId="7DFC582E">
            <w:pPr>
              <w:spacing w:line="240" w:lineRule="exact"/>
              <w:jc w:val="center"/>
              <w:rPr>
                <w:sz w:val="18"/>
                <w:szCs w:val="18"/>
              </w:rPr>
            </w:pPr>
          </w:p>
        </w:tc>
        <w:tc>
          <w:tcPr>
            <w:tcW w:w="483" w:type="pct"/>
            <w:vAlign w:val="center"/>
          </w:tcPr>
          <w:p w14:paraId="046D939A">
            <w:pPr>
              <w:spacing w:line="240" w:lineRule="exact"/>
              <w:jc w:val="center"/>
              <w:rPr>
                <w:sz w:val="18"/>
                <w:szCs w:val="18"/>
              </w:rPr>
            </w:pPr>
          </w:p>
        </w:tc>
        <w:tc>
          <w:tcPr>
            <w:tcW w:w="483" w:type="pct"/>
            <w:vAlign w:val="center"/>
          </w:tcPr>
          <w:p w14:paraId="2C4BB549">
            <w:pPr>
              <w:spacing w:line="240" w:lineRule="exact"/>
              <w:jc w:val="center"/>
              <w:rPr>
                <w:sz w:val="18"/>
                <w:szCs w:val="18"/>
              </w:rPr>
            </w:pPr>
          </w:p>
        </w:tc>
        <w:tc>
          <w:tcPr>
            <w:tcW w:w="644" w:type="pct"/>
            <w:vAlign w:val="center"/>
          </w:tcPr>
          <w:p w14:paraId="0936E85A">
            <w:pPr>
              <w:spacing w:line="240" w:lineRule="exact"/>
              <w:jc w:val="center"/>
              <w:rPr>
                <w:sz w:val="18"/>
                <w:szCs w:val="18"/>
              </w:rPr>
            </w:pPr>
          </w:p>
        </w:tc>
        <w:tc>
          <w:tcPr>
            <w:tcW w:w="644" w:type="pct"/>
            <w:vAlign w:val="center"/>
          </w:tcPr>
          <w:p w14:paraId="425004BC">
            <w:pPr>
              <w:spacing w:line="240" w:lineRule="exact"/>
              <w:jc w:val="center"/>
              <w:rPr>
                <w:sz w:val="18"/>
                <w:szCs w:val="18"/>
              </w:rPr>
            </w:pPr>
          </w:p>
        </w:tc>
        <w:tc>
          <w:tcPr>
            <w:tcW w:w="483" w:type="pct"/>
            <w:vAlign w:val="center"/>
          </w:tcPr>
          <w:p w14:paraId="00298637">
            <w:pPr>
              <w:spacing w:line="240" w:lineRule="exact"/>
              <w:jc w:val="center"/>
              <w:rPr>
                <w:sz w:val="18"/>
                <w:szCs w:val="18"/>
              </w:rPr>
            </w:pPr>
          </w:p>
        </w:tc>
      </w:tr>
      <w:tr w14:paraId="34092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1524A87B">
            <w:pPr>
              <w:spacing w:line="240" w:lineRule="exact"/>
              <w:jc w:val="center"/>
              <w:rPr>
                <w:sz w:val="18"/>
                <w:szCs w:val="18"/>
              </w:rPr>
            </w:pPr>
          </w:p>
        </w:tc>
        <w:tc>
          <w:tcPr>
            <w:tcW w:w="483" w:type="pct"/>
            <w:vAlign w:val="center"/>
          </w:tcPr>
          <w:p w14:paraId="2EF53AF2">
            <w:pPr>
              <w:spacing w:line="240" w:lineRule="exact"/>
              <w:jc w:val="center"/>
              <w:rPr>
                <w:sz w:val="18"/>
                <w:szCs w:val="18"/>
              </w:rPr>
            </w:pPr>
          </w:p>
        </w:tc>
        <w:tc>
          <w:tcPr>
            <w:tcW w:w="483" w:type="pct"/>
            <w:vAlign w:val="center"/>
          </w:tcPr>
          <w:p w14:paraId="78819D50">
            <w:pPr>
              <w:spacing w:line="240" w:lineRule="exact"/>
              <w:jc w:val="center"/>
              <w:rPr>
                <w:sz w:val="18"/>
                <w:szCs w:val="18"/>
              </w:rPr>
            </w:pPr>
          </w:p>
        </w:tc>
        <w:tc>
          <w:tcPr>
            <w:tcW w:w="805" w:type="pct"/>
            <w:vAlign w:val="center"/>
          </w:tcPr>
          <w:p w14:paraId="61ACAB45">
            <w:pPr>
              <w:spacing w:line="240" w:lineRule="exact"/>
              <w:jc w:val="center"/>
              <w:rPr>
                <w:sz w:val="18"/>
                <w:szCs w:val="18"/>
              </w:rPr>
            </w:pPr>
          </w:p>
        </w:tc>
        <w:tc>
          <w:tcPr>
            <w:tcW w:w="483" w:type="pct"/>
            <w:vAlign w:val="center"/>
          </w:tcPr>
          <w:p w14:paraId="6EA85E20">
            <w:pPr>
              <w:spacing w:line="240" w:lineRule="exact"/>
              <w:jc w:val="center"/>
              <w:rPr>
                <w:sz w:val="18"/>
                <w:szCs w:val="18"/>
              </w:rPr>
            </w:pPr>
          </w:p>
        </w:tc>
        <w:tc>
          <w:tcPr>
            <w:tcW w:w="483" w:type="pct"/>
            <w:vAlign w:val="center"/>
          </w:tcPr>
          <w:p w14:paraId="57055D51">
            <w:pPr>
              <w:spacing w:line="240" w:lineRule="exact"/>
              <w:jc w:val="center"/>
              <w:rPr>
                <w:sz w:val="18"/>
                <w:szCs w:val="18"/>
              </w:rPr>
            </w:pPr>
          </w:p>
        </w:tc>
        <w:tc>
          <w:tcPr>
            <w:tcW w:w="644" w:type="pct"/>
            <w:vAlign w:val="center"/>
          </w:tcPr>
          <w:p w14:paraId="3CC3FCF0">
            <w:pPr>
              <w:spacing w:line="240" w:lineRule="exact"/>
              <w:jc w:val="center"/>
              <w:rPr>
                <w:sz w:val="18"/>
                <w:szCs w:val="18"/>
              </w:rPr>
            </w:pPr>
          </w:p>
        </w:tc>
        <w:tc>
          <w:tcPr>
            <w:tcW w:w="644" w:type="pct"/>
            <w:vAlign w:val="center"/>
          </w:tcPr>
          <w:p w14:paraId="34D02AF8">
            <w:pPr>
              <w:spacing w:line="240" w:lineRule="exact"/>
              <w:jc w:val="center"/>
              <w:rPr>
                <w:sz w:val="18"/>
                <w:szCs w:val="18"/>
              </w:rPr>
            </w:pPr>
          </w:p>
        </w:tc>
        <w:tc>
          <w:tcPr>
            <w:tcW w:w="483" w:type="pct"/>
            <w:vAlign w:val="center"/>
          </w:tcPr>
          <w:p w14:paraId="2C8F9FE7">
            <w:pPr>
              <w:spacing w:line="240" w:lineRule="exact"/>
              <w:jc w:val="center"/>
              <w:rPr>
                <w:sz w:val="18"/>
                <w:szCs w:val="18"/>
              </w:rPr>
            </w:pPr>
          </w:p>
        </w:tc>
      </w:tr>
      <w:tr w14:paraId="6C7E7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79BC6261">
            <w:pPr>
              <w:spacing w:line="240" w:lineRule="exact"/>
              <w:jc w:val="center"/>
              <w:rPr>
                <w:sz w:val="18"/>
                <w:szCs w:val="18"/>
              </w:rPr>
            </w:pPr>
          </w:p>
        </w:tc>
        <w:tc>
          <w:tcPr>
            <w:tcW w:w="483" w:type="pct"/>
            <w:vAlign w:val="center"/>
          </w:tcPr>
          <w:p w14:paraId="6D4E572C">
            <w:pPr>
              <w:spacing w:line="240" w:lineRule="exact"/>
              <w:jc w:val="center"/>
              <w:rPr>
                <w:sz w:val="18"/>
                <w:szCs w:val="18"/>
              </w:rPr>
            </w:pPr>
          </w:p>
        </w:tc>
        <w:tc>
          <w:tcPr>
            <w:tcW w:w="483" w:type="pct"/>
            <w:vAlign w:val="center"/>
          </w:tcPr>
          <w:p w14:paraId="4408F98A">
            <w:pPr>
              <w:spacing w:line="240" w:lineRule="exact"/>
              <w:jc w:val="center"/>
              <w:rPr>
                <w:sz w:val="18"/>
                <w:szCs w:val="18"/>
              </w:rPr>
            </w:pPr>
            <w:r>
              <w:rPr>
                <w:rFonts w:hAnsi="宋体"/>
                <w:sz w:val="18"/>
                <w:szCs w:val="18"/>
              </w:rPr>
              <w:t>小计</w:t>
            </w:r>
          </w:p>
        </w:tc>
        <w:tc>
          <w:tcPr>
            <w:tcW w:w="805" w:type="pct"/>
            <w:vAlign w:val="center"/>
          </w:tcPr>
          <w:p w14:paraId="43E41F37">
            <w:pPr>
              <w:spacing w:line="240" w:lineRule="exact"/>
              <w:jc w:val="center"/>
              <w:rPr>
                <w:sz w:val="18"/>
                <w:szCs w:val="18"/>
              </w:rPr>
            </w:pPr>
            <w:r>
              <w:rPr>
                <w:sz w:val="18"/>
                <w:szCs w:val="18"/>
              </w:rPr>
              <w:t>/</w:t>
            </w:r>
          </w:p>
        </w:tc>
        <w:tc>
          <w:tcPr>
            <w:tcW w:w="483" w:type="pct"/>
            <w:vAlign w:val="center"/>
          </w:tcPr>
          <w:p w14:paraId="4A7B7AAD">
            <w:pPr>
              <w:spacing w:line="240" w:lineRule="exact"/>
              <w:jc w:val="center"/>
              <w:rPr>
                <w:sz w:val="18"/>
                <w:szCs w:val="18"/>
              </w:rPr>
            </w:pPr>
            <w:r>
              <w:rPr>
                <w:sz w:val="18"/>
                <w:szCs w:val="18"/>
              </w:rPr>
              <w:t>/</w:t>
            </w:r>
          </w:p>
        </w:tc>
        <w:tc>
          <w:tcPr>
            <w:tcW w:w="483" w:type="pct"/>
            <w:vAlign w:val="center"/>
          </w:tcPr>
          <w:p w14:paraId="66F3F0C8">
            <w:pPr>
              <w:spacing w:line="240" w:lineRule="exact"/>
              <w:jc w:val="center"/>
              <w:rPr>
                <w:sz w:val="18"/>
                <w:szCs w:val="18"/>
              </w:rPr>
            </w:pPr>
            <w:r>
              <w:rPr>
                <w:sz w:val="18"/>
                <w:szCs w:val="18"/>
              </w:rPr>
              <w:t>/</w:t>
            </w:r>
          </w:p>
        </w:tc>
        <w:tc>
          <w:tcPr>
            <w:tcW w:w="644" w:type="pct"/>
            <w:vAlign w:val="center"/>
          </w:tcPr>
          <w:p w14:paraId="02FFCE36">
            <w:pPr>
              <w:spacing w:line="240" w:lineRule="exact"/>
              <w:jc w:val="center"/>
              <w:rPr>
                <w:sz w:val="18"/>
                <w:szCs w:val="18"/>
              </w:rPr>
            </w:pPr>
            <w:r>
              <w:rPr>
                <w:sz w:val="18"/>
                <w:szCs w:val="18"/>
              </w:rPr>
              <w:t>/</w:t>
            </w:r>
          </w:p>
        </w:tc>
        <w:tc>
          <w:tcPr>
            <w:tcW w:w="644" w:type="pct"/>
            <w:vAlign w:val="center"/>
          </w:tcPr>
          <w:p w14:paraId="51E4AB89">
            <w:pPr>
              <w:spacing w:line="240" w:lineRule="exact"/>
              <w:jc w:val="center"/>
              <w:rPr>
                <w:sz w:val="18"/>
                <w:szCs w:val="18"/>
              </w:rPr>
            </w:pPr>
          </w:p>
        </w:tc>
        <w:tc>
          <w:tcPr>
            <w:tcW w:w="483" w:type="pct"/>
            <w:vAlign w:val="center"/>
          </w:tcPr>
          <w:p w14:paraId="69820539">
            <w:pPr>
              <w:spacing w:line="240" w:lineRule="exact"/>
              <w:jc w:val="center"/>
              <w:rPr>
                <w:sz w:val="18"/>
                <w:szCs w:val="18"/>
              </w:rPr>
            </w:pPr>
          </w:p>
        </w:tc>
      </w:tr>
      <w:tr w14:paraId="45455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5BE017FB">
            <w:pPr>
              <w:spacing w:line="240" w:lineRule="exact"/>
              <w:jc w:val="center"/>
              <w:rPr>
                <w:sz w:val="18"/>
                <w:szCs w:val="18"/>
              </w:rPr>
            </w:pPr>
          </w:p>
        </w:tc>
        <w:tc>
          <w:tcPr>
            <w:tcW w:w="483" w:type="pct"/>
            <w:vAlign w:val="center"/>
          </w:tcPr>
          <w:p w14:paraId="100ACBC3">
            <w:pPr>
              <w:spacing w:line="240" w:lineRule="exact"/>
              <w:jc w:val="center"/>
              <w:rPr>
                <w:sz w:val="18"/>
                <w:szCs w:val="18"/>
              </w:rPr>
            </w:pPr>
          </w:p>
        </w:tc>
        <w:tc>
          <w:tcPr>
            <w:tcW w:w="483" w:type="pct"/>
            <w:vAlign w:val="center"/>
          </w:tcPr>
          <w:p w14:paraId="36F70D43">
            <w:pPr>
              <w:spacing w:line="240" w:lineRule="exact"/>
              <w:jc w:val="center"/>
              <w:rPr>
                <w:sz w:val="18"/>
                <w:szCs w:val="18"/>
              </w:rPr>
            </w:pPr>
          </w:p>
        </w:tc>
        <w:tc>
          <w:tcPr>
            <w:tcW w:w="805" w:type="pct"/>
            <w:vAlign w:val="center"/>
          </w:tcPr>
          <w:p w14:paraId="6C80B47B">
            <w:pPr>
              <w:spacing w:line="240" w:lineRule="exact"/>
              <w:jc w:val="center"/>
              <w:rPr>
                <w:sz w:val="18"/>
                <w:szCs w:val="18"/>
              </w:rPr>
            </w:pPr>
          </w:p>
        </w:tc>
        <w:tc>
          <w:tcPr>
            <w:tcW w:w="483" w:type="pct"/>
            <w:vAlign w:val="center"/>
          </w:tcPr>
          <w:p w14:paraId="3D81D5C3">
            <w:pPr>
              <w:spacing w:line="240" w:lineRule="exact"/>
              <w:jc w:val="center"/>
              <w:rPr>
                <w:sz w:val="18"/>
                <w:szCs w:val="18"/>
              </w:rPr>
            </w:pPr>
          </w:p>
        </w:tc>
        <w:tc>
          <w:tcPr>
            <w:tcW w:w="483" w:type="pct"/>
            <w:vAlign w:val="center"/>
          </w:tcPr>
          <w:p w14:paraId="50644FD2">
            <w:pPr>
              <w:spacing w:line="240" w:lineRule="exact"/>
              <w:jc w:val="center"/>
              <w:rPr>
                <w:sz w:val="18"/>
                <w:szCs w:val="18"/>
              </w:rPr>
            </w:pPr>
          </w:p>
        </w:tc>
        <w:tc>
          <w:tcPr>
            <w:tcW w:w="644" w:type="pct"/>
            <w:vAlign w:val="center"/>
          </w:tcPr>
          <w:p w14:paraId="39FADA7D">
            <w:pPr>
              <w:spacing w:line="240" w:lineRule="exact"/>
              <w:jc w:val="center"/>
              <w:rPr>
                <w:sz w:val="18"/>
                <w:szCs w:val="18"/>
              </w:rPr>
            </w:pPr>
          </w:p>
        </w:tc>
        <w:tc>
          <w:tcPr>
            <w:tcW w:w="644" w:type="pct"/>
            <w:vAlign w:val="center"/>
          </w:tcPr>
          <w:p w14:paraId="37BB138A">
            <w:pPr>
              <w:spacing w:line="240" w:lineRule="exact"/>
              <w:jc w:val="center"/>
              <w:rPr>
                <w:sz w:val="18"/>
                <w:szCs w:val="18"/>
              </w:rPr>
            </w:pPr>
          </w:p>
        </w:tc>
        <w:tc>
          <w:tcPr>
            <w:tcW w:w="483" w:type="pct"/>
            <w:vAlign w:val="center"/>
          </w:tcPr>
          <w:p w14:paraId="513AA5B6">
            <w:pPr>
              <w:spacing w:line="240" w:lineRule="exact"/>
              <w:jc w:val="center"/>
              <w:rPr>
                <w:sz w:val="18"/>
                <w:szCs w:val="18"/>
              </w:rPr>
            </w:pPr>
          </w:p>
        </w:tc>
      </w:tr>
      <w:tr w14:paraId="4F0D0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625828EB">
            <w:pPr>
              <w:spacing w:line="240" w:lineRule="exact"/>
              <w:jc w:val="center"/>
              <w:rPr>
                <w:sz w:val="18"/>
                <w:szCs w:val="18"/>
              </w:rPr>
            </w:pPr>
          </w:p>
        </w:tc>
        <w:tc>
          <w:tcPr>
            <w:tcW w:w="483" w:type="pct"/>
            <w:vAlign w:val="center"/>
          </w:tcPr>
          <w:p w14:paraId="50978B87">
            <w:pPr>
              <w:spacing w:line="240" w:lineRule="exact"/>
              <w:jc w:val="center"/>
              <w:rPr>
                <w:sz w:val="18"/>
                <w:szCs w:val="18"/>
              </w:rPr>
            </w:pPr>
          </w:p>
        </w:tc>
        <w:tc>
          <w:tcPr>
            <w:tcW w:w="483" w:type="pct"/>
            <w:vAlign w:val="center"/>
          </w:tcPr>
          <w:p w14:paraId="6EC1989E">
            <w:pPr>
              <w:spacing w:line="240" w:lineRule="exact"/>
              <w:jc w:val="center"/>
              <w:rPr>
                <w:sz w:val="18"/>
                <w:szCs w:val="18"/>
              </w:rPr>
            </w:pPr>
          </w:p>
        </w:tc>
        <w:tc>
          <w:tcPr>
            <w:tcW w:w="805" w:type="pct"/>
            <w:vAlign w:val="center"/>
          </w:tcPr>
          <w:p w14:paraId="3AECF03B">
            <w:pPr>
              <w:spacing w:line="240" w:lineRule="exact"/>
              <w:jc w:val="center"/>
              <w:rPr>
                <w:sz w:val="18"/>
                <w:szCs w:val="18"/>
              </w:rPr>
            </w:pPr>
          </w:p>
        </w:tc>
        <w:tc>
          <w:tcPr>
            <w:tcW w:w="483" w:type="pct"/>
            <w:vAlign w:val="center"/>
          </w:tcPr>
          <w:p w14:paraId="32217ECC">
            <w:pPr>
              <w:spacing w:line="240" w:lineRule="exact"/>
              <w:jc w:val="center"/>
              <w:rPr>
                <w:sz w:val="18"/>
                <w:szCs w:val="18"/>
              </w:rPr>
            </w:pPr>
          </w:p>
        </w:tc>
        <w:tc>
          <w:tcPr>
            <w:tcW w:w="483" w:type="pct"/>
            <w:vAlign w:val="center"/>
          </w:tcPr>
          <w:p w14:paraId="437CD1C6">
            <w:pPr>
              <w:spacing w:line="240" w:lineRule="exact"/>
              <w:jc w:val="center"/>
              <w:rPr>
                <w:sz w:val="18"/>
                <w:szCs w:val="18"/>
              </w:rPr>
            </w:pPr>
          </w:p>
        </w:tc>
        <w:tc>
          <w:tcPr>
            <w:tcW w:w="644" w:type="pct"/>
            <w:vAlign w:val="center"/>
          </w:tcPr>
          <w:p w14:paraId="78BD2F45">
            <w:pPr>
              <w:spacing w:line="240" w:lineRule="exact"/>
              <w:jc w:val="center"/>
              <w:rPr>
                <w:sz w:val="18"/>
                <w:szCs w:val="18"/>
              </w:rPr>
            </w:pPr>
          </w:p>
        </w:tc>
        <w:tc>
          <w:tcPr>
            <w:tcW w:w="644" w:type="pct"/>
            <w:vAlign w:val="center"/>
          </w:tcPr>
          <w:p w14:paraId="44A190D6">
            <w:pPr>
              <w:spacing w:line="240" w:lineRule="exact"/>
              <w:jc w:val="center"/>
              <w:rPr>
                <w:sz w:val="18"/>
                <w:szCs w:val="18"/>
              </w:rPr>
            </w:pPr>
          </w:p>
        </w:tc>
        <w:tc>
          <w:tcPr>
            <w:tcW w:w="483" w:type="pct"/>
            <w:vAlign w:val="center"/>
          </w:tcPr>
          <w:p w14:paraId="6C830706">
            <w:pPr>
              <w:spacing w:line="240" w:lineRule="exact"/>
              <w:jc w:val="center"/>
              <w:rPr>
                <w:sz w:val="18"/>
                <w:szCs w:val="18"/>
              </w:rPr>
            </w:pPr>
          </w:p>
        </w:tc>
      </w:tr>
      <w:tr w14:paraId="7FCE3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00D1A4AB">
            <w:pPr>
              <w:spacing w:line="240" w:lineRule="exact"/>
              <w:jc w:val="center"/>
              <w:rPr>
                <w:sz w:val="18"/>
                <w:szCs w:val="18"/>
              </w:rPr>
            </w:pPr>
          </w:p>
        </w:tc>
        <w:tc>
          <w:tcPr>
            <w:tcW w:w="483" w:type="pct"/>
            <w:vAlign w:val="center"/>
          </w:tcPr>
          <w:p w14:paraId="73D40D0B">
            <w:pPr>
              <w:spacing w:line="240" w:lineRule="exact"/>
              <w:jc w:val="center"/>
              <w:rPr>
                <w:sz w:val="18"/>
                <w:szCs w:val="18"/>
              </w:rPr>
            </w:pPr>
          </w:p>
        </w:tc>
        <w:tc>
          <w:tcPr>
            <w:tcW w:w="483" w:type="pct"/>
            <w:vAlign w:val="center"/>
          </w:tcPr>
          <w:p w14:paraId="541A27FE">
            <w:pPr>
              <w:spacing w:line="240" w:lineRule="exact"/>
              <w:jc w:val="center"/>
              <w:rPr>
                <w:sz w:val="18"/>
                <w:szCs w:val="18"/>
              </w:rPr>
            </w:pPr>
          </w:p>
        </w:tc>
        <w:tc>
          <w:tcPr>
            <w:tcW w:w="805" w:type="pct"/>
            <w:vAlign w:val="center"/>
          </w:tcPr>
          <w:p w14:paraId="235D7BCA">
            <w:pPr>
              <w:spacing w:line="240" w:lineRule="exact"/>
              <w:jc w:val="center"/>
              <w:rPr>
                <w:sz w:val="18"/>
                <w:szCs w:val="18"/>
              </w:rPr>
            </w:pPr>
          </w:p>
        </w:tc>
        <w:tc>
          <w:tcPr>
            <w:tcW w:w="483" w:type="pct"/>
            <w:vAlign w:val="center"/>
          </w:tcPr>
          <w:p w14:paraId="7CB0036B">
            <w:pPr>
              <w:spacing w:line="240" w:lineRule="exact"/>
              <w:jc w:val="center"/>
              <w:rPr>
                <w:sz w:val="18"/>
                <w:szCs w:val="18"/>
              </w:rPr>
            </w:pPr>
          </w:p>
        </w:tc>
        <w:tc>
          <w:tcPr>
            <w:tcW w:w="483" w:type="pct"/>
            <w:vAlign w:val="center"/>
          </w:tcPr>
          <w:p w14:paraId="7E50C463">
            <w:pPr>
              <w:spacing w:line="240" w:lineRule="exact"/>
              <w:jc w:val="center"/>
              <w:rPr>
                <w:sz w:val="18"/>
                <w:szCs w:val="18"/>
              </w:rPr>
            </w:pPr>
          </w:p>
        </w:tc>
        <w:tc>
          <w:tcPr>
            <w:tcW w:w="644" w:type="pct"/>
            <w:vAlign w:val="center"/>
          </w:tcPr>
          <w:p w14:paraId="5C18CF0C">
            <w:pPr>
              <w:spacing w:line="240" w:lineRule="exact"/>
              <w:jc w:val="center"/>
              <w:rPr>
                <w:sz w:val="18"/>
                <w:szCs w:val="18"/>
              </w:rPr>
            </w:pPr>
          </w:p>
        </w:tc>
        <w:tc>
          <w:tcPr>
            <w:tcW w:w="644" w:type="pct"/>
            <w:vAlign w:val="center"/>
          </w:tcPr>
          <w:p w14:paraId="77B39EC9">
            <w:pPr>
              <w:spacing w:line="240" w:lineRule="exact"/>
              <w:jc w:val="center"/>
              <w:rPr>
                <w:sz w:val="18"/>
                <w:szCs w:val="18"/>
              </w:rPr>
            </w:pPr>
          </w:p>
        </w:tc>
        <w:tc>
          <w:tcPr>
            <w:tcW w:w="483" w:type="pct"/>
            <w:vAlign w:val="center"/>
          </w:tcPr>
          <w:p w14:paraId="55B316B0">
            <w:pPr>
              <w:spacing w:line="240" w:lineRule="exact"/>
              <w:jc w:val="center"/>
              <w:rPr>
                <w:sz w:val="18"/>
                <w:szCs w:val="18"/>
              </w:rPr>
            </w:pPr>
          </w:p>
        </w:tc>
      </w:tr>
      <w:tr w14:paraId="35010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71AD2294">
            <w:pPr>
              <w:spacing w:line="240" w:lineRule="exact"/>
              <w:jc w:val="center"/>
              <w:rPr>
                <w:sz w:val="18"/>
                <w:szCs w:val="18"/>
              </w:rPr>
            </w:pPr>
          </w:p>
        </w:tc>
        <w:tc>
          <w:tcPr>
            <w:tcW w:w="483" w:type="pct"/>
            <w:vAlign w:val="center"/>
          </w:tcPr>
          <w:p w14:paraId="1EB54C39">
            <w:pPr>
              <w:spacing w:line="240" w:lineRule="exact"/>
              <w:jc w:val="center"/>
              <w:rPr>
                <w:sz w:val="18"/>
                <w:szCs w:val="18"/>
              </w:rPr>
            </w:pPr>
          </w:p>
        </w:tc>
        <w:tc>
          <w:tcPr>
            <w:tcW w:w="483" w:type="pct"/>
            <w:vAlign w:val="center"/>
          </w:tcPr>
          <w:p w14:paraId="0C29636F">
            <w:pPr>
              <w:spacing w:line="240" w:lineRule="exact"/>
              <w:jc w:val="center"/>
              <w:rPr>
                <w:sz w:val="18"/>
                <w:szCs w:val="18"/>
              </w:rPr>
            </w:pPr>
          </w:p>
        </w:tc>
        <w:tc>
          <w:tcPr>
            <w:tcW w:w="805" w:type="pct"/>
            <w:vAlign w:val="center"/>
          </w:tcPr>
          <w:p w14:paraId="11CFDCFB">
            <w:pPr>
              <w:spacing w:line="240" w:lineRule="exact"/>
              <w:jc w:val="center"/>
              <w:rPr>
                <w:sz w:val="18"/>
                <w:szCs w:val="18"/>
              </w:rPr>
            </w:pPr>
          </w:p>
        </w:tc>
        <w:tc>
          <w:tcPr>
            <w:tcW w:w="483" w:type="pct"/>
            <w:vAlign w:val="center"/>
          </w:tcPr>
          <w:p w14:paraId="6902C73E">
            <w:pPr>
              <w:spacing w:line="240" w:lineRule="exact"/>
              <w:jc w:val="center"/>
              <w:rPr>
                <w:sz w:val="18"/>
                <w:szCs w:val="18"/>
              </w:rPr>
            </w:pPr>
          </w:p>
        </w:tc>
        <w:tc>
          <w:tcPr>
            <w:tcW w:w="483" w:type="pct"/>
            <w:vAlign w:val="center"/>
          </w:tcPr>
          <w:p w14:paraId="74ADD6BF">
            <w:pPr>
              <w:spacing w:line="240" w:lineRule="exact"/>
              <w:jc w:val="center"/>
              <w:rPr>
                <w:sz w:val="18"/>
                <w:szCs w:val="18"/>
              </w:rPr>
            </w:pPr>
          </w:p>
        </w:tc>
        <w:tc>
          <w:tcPr>
            <w:tcW w:w="644" w:type="pct"/>
            <w:vAlign w:val="center"/>
          </w:tcPr>
          <w:p w14:paraId="2B59BA28">
            <w:pPr>
              <w:spacing w:line="240" w:lineRule="exact"/>
              <w:jc w:val="center"/>
              <w:rPr>
                <w:sz w:val="18"/>
                <w:szCs w:val="18"/>
              </w:rPr>
            </w:pPr>
          </w:p>
        </w:tc>
        <w:tc>
          <w:tcPr>
            <w:tcW w:w="644" w:type="pct"/>
            <w:vAlign w:val="center"/>
          </w:tcPr>
          <w:p w14:paraId="0D9D4C02">
            <w:pPr>
              <w:spacing w:line="240" w:lineRule="exact"/>
              <w:jc w:val="center"/>
              <w:rPr>
                <w:sz w:val="18"/>
                <w:szCs w:val="18"/>
              </w:rPr>
            </w:pPr>
          </w:p>
        </w:tc>
        <w:tc>
          <w:tcPr>
            <w:tcW w:w="483" w:type="pct"/>
            <w:vAlign w:val="center"/>
          </w:tcPr>
          <w:p w14:paraId="77C821DF">
            <w:pPr>
              <w:spacing w:line="240" w:lineRule="exact"/>
              <w:jc w:val="center"/>
              <w:rPr>
                <w:sz w:val="18"/>
                <w:szCs w:val="18"/>
              </w:rPr>
            </w:pPr>
          </w:p>
        </w:tc>
      </w:tr>
      <w:tr w14:paraId="6F5B7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6B438313">
            <w:pPr>
              <w:spacing w:line="240" w:lineRule="exact"/>
              <w:jc w:val="center"/>
              <w:rPr>
                <w:sz w:val="18"/>
                <w:szCs w:val="18"/>
              </w:rPr>
            </w:pPr>
          </w:p>
        </w:tc>
        <w:tc>
          <w:tcPr>
            <w:tcW w:w="483" w:type="pct"/>
            <w:vAlign w:val="center"/>
          </w:tcPr>
          <w:p w14:paraId="70826ED2">
            <w:pPr>
              <w:spacing w:line="240" w:lineRule="exact"/>
              <w:jc w:val="center"/>
              <w:rPr>
                <w:sz w:val="18"/>
                <w:szCs w:val="18"/>
              </w:rPr>
            </w:pPr>
          </w:p>
        </w:tc>
        <w:tc>
          <w:tcPr>
            <w:tcW w:w="483" w:type="pct"/>
            <w:vAlign w:val="center"/>
          </w:tcPr>
          <w:p w14:paraId="22B59BE7">
            <w:pPr>
              <w:spacing w:line="240" w:lineRule="exact"/>
              <w:jc w:val="center"/>
              <w:rPr>
                <w:sz w:val="18"/>
                <w:szCs w:val="18"/>
              </w:rPr>
            </w:pPr>
          </w:p>
        </w:tc>
        <w:tc>
          <w:tcPr>
            <w:tcW w:w="805" w:type="pct"/>
            <w:vAlign w:val="center"/>
          </w:tcPr>
          <w:p w14:paraId="5FD82E2E">
            <w:pPr>
              <w:spacing w:line="240" w:lineRule="exact"/>
              <w:jc w:val="center"/>
              <w:rPr>
                <w:sz w:val="18"/>
                <w:szCs w:val="18"/>
              </w:rPr>
            </w:pPr>
          </w:p>
        </w:tc>
        <w:tc>
          <w:tcPr>
            <w:tcW w:w="483" w:type="pct"/>
            <w:vAlign w:val="center"/>
          </w:tcPr>
          <w:p w14:paraId="19663590">
            <w:pPr>
              <w:spacing w:line="240" w:lineRule="exact"/>
              <w:jc w:val="center"/>
              <w:rPr>
                <w:sz w:val="18"/>
                <w:szCs w:val="18"/>
              </w:rPr>
            </w:pPr>
          </w:p>
        </w:tc>
        <w:tc>
          <w:tcPr>
            <w:tcW w:w="483" w:type="pct"/>
            <w:vAlign w:val="center"/>
          </w:tcPr>
          <w:p w14:paraId="668028BD">
            <w:pPr>
              <w:spacing w:line="240" w:lineRule="exact"/>
              <w:jc w:val="center"/>
              <w:rPr>
                <w:sz w:val="18"/>
                <w:szCs w:val="18"/>
              </w:rPr>
            </w:pPr>
          </w:p>
        </w:tc>
        <w:tc>
          <w:tcPr>
            <w:tcW w:w="644" w:type="pct"/>
            <w:vAlign w:val="center"/>
          </w:tcPr>
          <w:p w14:paraId="795703B0">
            <w:pPr>
              <w:spacing w:line="240" w:lineRule="exact"/>
              <w:jc w:val="center"/>
              <w:rPr>
                <w:sz w:val="18"/>
                <w:szCs w:val="18"/>
              </w:rPr>
            </w:pPr>
          </w:p>
        </w:tc>
        <w:tc>
          <w:tcPr>
            <w:tcW w:w="644" w:type="pct"/>
            <w:vAlign w:val="center"/>
          </w:tcPr>
          <w:p w14:paraId="499D6119">
            <w:pPr>
              <w:spacing w:line="240" w:lineRule="exact"/>
              <w:jc w:val="center"/>
              <w:rPr>
                <w:sz w:val="18"/>
                <w:szCs w:val="18"/>
              </w:rPr>
            </w:pPr>
          </w:p>
        </w:tc>
        <w:tc>
          <w:tcPr>
            <w:tcW w:w="483" w:type="pct"/>
            <w:vAlign w:val="center"/>
          </w:tcPr>
          <w:p w14:paraId="02256FEC">
            <w:pPr>
              <w:spacing w:line="240" w:lineRule="exact"/>
              <w:jc w:val="center"/>
              <w:rPr>
                <w:sz w:val="18"/>
                <w:szCs w:val="18"/>
              </w:rPr>
            </w:pPr>
          </w:p>
        </w:tc>
      </w:tr>
      <w:tr w14:paraId="4E930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05F1E454">
            <w:pPr>
              <w:spacing w:line="240" w:lineRule="exact"/>
              <w:jc w:val="center"/>
              <w:rPr>
                <w:sz w:val="18"/>
                <w:szCs w:val="18"/>
              </w:rPr>
            </w:pPr>
          </w:p>
        </w:tc>
        <w:tc>
          <w:tcPr>
            <w:tcW w:w="483" w:type="pct"/>
            <w:vAlign w:val="center"/>
          </w:tcPr>
          <w:p w14:paraId="6235295D">
            <w:pPr>
              <w:spacing w:line="240" w:lineRule="exact"/>
              <w:jc w:val="center"/>
              <w:rPr>
                <w:sz w:val="18"/>
                <w:szCs w:val="18"/>
              </w:rPr>
            </w:pPr>
          </w:p>
        </w:tc>
        <w:tc>
          <w:tcPr>
            <w:tcW w:w="483" w:type="pct"/>
            <w:vAlign w:val="center"/>
          </w:tcPr>
          <w:p w14:paraId="046B93F0">
            <w:pPr>
              <w:spacing w:line="240" w:lineRule="exact"/>
              <w:jc w:val="center"/>
              <w:rPr>
                <w:sz w:val="18"/>
                <w:szCs w:val="18"/>
              </w:rPr>
            </w:pPr>
          </w:p>
        </w:tc>
        <w:tc>
          <w:tcPr>
            <w:tcW w:w="805" w:type="pct"/>
            <w:vAlign w:val="center"/>
          </w:tcPr>
          <w:p w14:paraId="7B2CEB2A">
            <w:pPr>
              <w:spacing w:line="240" w:lineRule="exact"/>
              <w:jc w:val="center"/>
              <w:rPr>
                <w:sz w:val="18"/>
                <w:szCs w:val="18"/>
              </w:rPr>
            </w:pPr>
          </w:p>
        </w:tc>
        <w:tc>
          <w:tcPr>
            <w:tcW w:w="483" w:type="pct"/>
            <w:vAlign w:val="center"/>
          </w:tcPr>
          <w:p w14:paraId="010D9506">
            <w:pPr>
              <w:spacing w:line="240" w:lineRule="exact"/>
              <w:jc w:val="center"/>
              <w:rPr>
                <w:sz w:val="18"/>
                <w:szCs w:val="18"/>
              </w:rPr>
            </w:pPr>
          </w:p>
        </w:tc>
        <w:tc>
          <w:tcPr>
            <w:tcW w:w="483" w:type="pct"/>
            <w:vAlign w:val="center"/>
          </w:tcPr>
          <w:p w14:paraId="507FBADA">
            <w:pPr>
              <w:spacing w:line="240" w:lineRule="exact"/>
              <w:jc w:val="center"/>
              <w:rPr>
                <w:sz w:val="18"/>
                <w:szCs w:val="18"/>
              </w:rPr>
            </w:pPr>
          </w:p>
        </w:tc>
        <w:tc>
          <w:tcPr>
            <w:tcW w:w="644" w:type="pct"/>
            <w:vAlign w:val="center"/>
          </w:tcPr>
          <w:p w14:paraId="7C568070">
            <w:pPr>
              <w:spacing w:line="240" w:lineRule="exact"/>
              <w:jc w:val="center"/>
              <w:rPr>
                <w:sz w:val="18"/>
                <w:szCs w:val="18"/>
              </w:rPr>
            </w:pPr>
          </w:p>
        </w:tc>
        <w:tc>
          <w:tcPr>
            <w:tcW w:w="644" w:type="pct"/>
            <w:vAlign w:val="center"/>
          </w:tcPr>
          <w:p w14:paraId="22C65055">
            <w:pPr>
              <w:spacing w:line="240" w:lineRule="exact"/>
              <w:jc w:val="center"/>
              <w:rPr>
                <w:sz w:val="18"/>
                <w:szCs w:val="18"/>
              </w:rPr>
            </w:pPr>
          </w:p>
        </w:tc>
        <w:tc>
          <w:tcPr>
            <w:tcW w:w="483" w:type="pct"/>
            <w:vAlign w:val="center"/>
          </w:tcPr>
          <w:p w14:paraId="572BDF44">
            <w:pPr>
              <w:spacing w:line="240" w:lineRule="exact"/>
              <w:jc w:val="center"/>
              <w:rPr>
                <w:sz w:val="18"/>
                <w:szCs w:val="18"/>
              </w:rPr>
            </w:pPr>
          </w:p>
        </w:tc>
      </w:tr>
      <w:tr w14:paraId="517C4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746923CE">
            <w:pPr>
              <w:spacing w:line="240" w:lineRule="exact"/>
              <w:jc w:val="center"/>
              <w:rPr>
                <w:sz w:val="18"/>
                <w:szCs w:val="18"/>
              </w:rPr>
            </w:pPr>
          </w:p>
        </w:tc>
        <w:tc>
          <w:tcPr>
            <w:tcW w:w="483" w:type="pct"/>
            <w:vAlign w:val="center"/>
          </w:tcPr>
          <w:p w14:paraId="5E54079E">
            <w:pPr>
              <w:spacing w:line="240" w:lineRule="exact"/>
              <w:jc w:val="center"/>
              <w:rPr>
                <w:sz w:val="18"/>
                <w:szCs w:val="18"/>
              </w:rPr>
            </w:pPr>
          </w:p>
        </w:tc>
        <w:tc>
          <w:tcPr>
            <w:tcW w:w="483" w:type="pct"/>
            <w:vAlign w:val="center"/>
          </w:tcPr>
          <w:p w14:paraId="083EC44F">
            <w:pPr>
              <w:spacing w:line="240" w:lineRule="exact"/>
              <w:jc w:val="center"/>
              <w:rPr>
                <w:sz w:val="18"/>
                <w:szCs w:val="18"/>
              </w:rPr>
            </w:pPr>
          </w:p>
        </w:tc>
        <w:tc>
          <w:tcPr>
            <w:tcW w:w="805" w:type="pct"/>
            <w:vAlign w:val="center"/>
          </w:tcPr>
          <w:p w14:paraId="35C608BA">
            <w:pPr>
              <w:spacing w:line="240" w:lineRule="exact"/>
              <w:jc w:val="center"/>
              <w:rPr>
                <w:sz w:val="18"/>
                <w:szCs w:val="18"/>
              </w:rPr>
            </w:pPr>
          </w:p>
        </w:tc>
        <w:tc>
          <w:tcPr>
            <w:tcW w:w="483" w:type="pct"/>
            <w:vAlign w:val="center"/>
          </w:tcPr>
          <w:p w14:paraId="35B51396">
            <w:pPr>
              <w:spacing w:line="240" w:lineRule="exact"/>
              <w:jc w:val="center"/>
              <w:rPr>
                <w:sz w:val="18"/>
                <w:szCs w:val="18"/>
              </w:rPr>
            </w:pPr>
          </w:p>
        </w:tc>
        <w:tc>
          <w:tcPr>
            <w:tcW w:w="483" w:type="pct"/>
            <w:vAlign w:val="center"/>
          </w:tcPr>
          <w:p w14:paraId="5A1092CF">
            <w:pPr>
              <w:spacing w:line="240" w:lineRule="exact"/>
              <w:jc w:val="center"/>
              <w:rPr>
                <w:sz w:val="18"/>
                <w:szCs w:val="18"/>
              </w:rPr>
            </w:pPr>
          </w:p>
        </w:tc>
        <w:tc>
          <w:tcPr>
            <w:tcW w:w="644" w:type="pct"/>
            <w:vAlign w:val="center"/>
          </w:tcPr>
          <w:p w14:paraId="5B051836">
            <w:pPr>
              <w:spacing w:line="240" w:lineRule="exact"/>
              <w:jc w:val="center"/>
              <w:rPr>
                <w:sz w:val="18"/>
                <w:szCs w:val="18"/>
              </w:rPr>
            </w:pPr>
          </w:p>
        </w:tc>
        <w:tc>
          <w:tcPr>
            <w:tcW w:w="644" w:type="pct"/>
            <w:vAlign w:val="center"/>
          </w:tcPr>
          <w:p w14:paraId="657A0807">
            <w:pPr>
              <w:spacing w:line="240" w:lineRule="exact"/>
              <w:jc w:val="center"/>
              <w:rPr>
                <w:sz w:val="18"/>
                <w:szCs w:val="18"/>
              </w:rPr>
            </w:pPr>
          </w:p>
        </w:tc>
        <w:tc>
          <w:tcPr>
            <w:tcW w:w="483" w:type="pct"/>
            <w:vAlign w:val="center"/>
          </w:tcPr>
          <w:p w14:paraId="334BF691">
            <w:pPr>
              <w:spacing w:line="240" w:lineRule="exact"/>
              <w:jc w:val="center"/>
              <w:rPr>
                <w:sz w:val="18"/>
                <w:szCs w:val="18"/>
              </w:rPr>
            </w:pPr>
          </w:p>
        </w:tc>
      </w:tr>
      <w:tr w14:paraId="22F4E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722261F1">
            <w:pPr>
              <w:spacing w:line="240" w:lineRule="exact"/>
              <w:jc w:val="center"/>
              <w:rPr>
                <w:sz w:val="18"/>
                <w:szCs w:val="18"/>
              </w:rPr>
            </w:pPr>
          </w:p>
        </w:tc>
        <w:tc>
          <w:tcPr>
            <w:tcW w:w="483" w:type="pct"/>
            <w:vAlign w:val="center"/>
          </w:tcPr>
          <w:p w14:paraId="69257CD3">
            <w:pPr>
              <w:spacing w:line="240" w:lineRule="exact"/>
              <w:jc w:val="center"/>
              <w:rPr>
                <w:sz w:val="18"/>
                <w:szCs w:val="18"/>
              </w:rPr>
            </w:pPr>
          </w:p>
        </w:tc>
        <w:tc>
          <w:tcPr>
            <w:tcW w:w="483" w:type="pct"/>
            <w:vAlign w:val="center"/>
          </w:tcPr>
          <w:p w14:paraId="79467AFE">
            <w:pPr>
              <w:spacing w:line="240" w:lineRule="exact"/>
              <w:jc w:val="center"/>
              <w:rPr>
                <w:sz w:val="18"/>
                <w:szCs w:val="18"/>
              </w:rPr>
            </w:pPr>
          </w:p>
        </w:tc>
        <w:tc>
          <w:tcPr>
            <w:tcW w:w="805" w:type="pct"/>
            <w:vAlign w:val="center"/>
          </w:tcPr>
          <w:p w14:paraId="27D634CA">
            <w:pPr>
              <w:spacing w:line="240" w:lineRule="exact"/>
              <w:jc w:val="center"/>
              <w:rPr>
                <w:sz w:val="18"/>
                <w:szCs w:val="18"/>
              </w:rPr>
            </w:pPr>
          </w:p>
        </w:tc>
        <w:tc>
          <w:tcPr>
            <w:tcW w:w="483" w:type="pct"/>
            <w:vAlign w:val="center"/>
          </w:tcPr>
          <w:p w14:paraId="65CF88F5">
            <w:pPr>
              <w:spacing w:line="240" w:lineRule="exact"/>
              <w:jc w:val="center"/>
              <w:rPr>
                <w:sz w:val="18"/>
                <w:szCs w:val="18"/>
              </w:rPr>
            </w:pPr>
          </w:p>
        </w:tc>
        <w:tc>
          <w:tcPr>
            <w:tcW w:w="483" w:type="pct"/>
            <w:vAlign w:val="center"/>
          </w:tcPr>
          <w:p w14:paraId="47E9AA23">
            <w:pPr>
              <w:spacing w:line="240" w:lineRule="exact"/>
              <w:jc w:val="center"/>
              <w:rPr>
                <w:sz w:val="18"/>
                <w:szCs w:val="18"/>
              </w:rPr>
            </w:pPr>
          </w:p>
        </w:tc>
        <w:tc>
          <w:tcPr>
            <w:tcW w:w="644" w:type="pct"/>
            <w:vAlign w:val="center"/>
          </w:tcPr>
          <w:p w14:paraId="719D6E29">
            <w:pPr>
              <w:spacing w:line="240" w:lineRule="exact"/>
              <w:jc w:val="center"/>
              <w:rPr>
                <w:sz w:val="18"/>
                <w:szCs w:val="18"/>
              </w:rPr>
            </w:pPr>
          </w:p>
        </w:tc>
        <w:tc>
          <w:tcPr>
            <w:tcW w:w="644" w:type="pct"/>
            <w:vAlign w:val="center"/>
          </w:tcPr>
          <w:p w14:paraId="59BA7142">
            <w:pPr>
              <w:spacing w:line="240" w:lineRule="exact"/>
              <w:jc w:val="center"/>
              <w:rPr>
                <w:sz w:val="18"/>
                <w:szCs w:val="18"/>
              </w:rPr>
            </w:pPr>
          </w:p>
        </w:tc>
        <w:tc>
          <w:tcPr>
            <w:tcW w:w="483" w:type="pct"/>
            <w:vAlign w:val="center"/>
          </w:tcPr>
          <w:p w14:paraId="0937B30E">
            <w:pPr>
              <w:spacing w:line="240" w:lineRule="exact"/>
              <w:jc w:val="center"/>
              <w:rPr>
                <w:sz w:val="18"/>
                <w:szCs w:val="18"/>
              </w:rPr>
            </w:pPr>
          </w:p>
        </w:tc>
      </w:tr>
      <w:tr w14:paraId="01003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01E6FCC6">
            <w:pPr>
              <w:spacing w:line="240" w:lineRule="exact"/>
              <w:jc w:val="center"/>
              <w:rPr>
                <w:sz w:val="18"/>
                <w:szCs w:val="18"/>
              </w:rPr>
            </w:pPr>
          </w:p>
        </w:tc>
        <w:tc>
          <w:tcPr>
            <w:tcW w:w="483" w:type="pct"/>
            <w:vAlign w:val="center"/>
          </w:tcPr>
          <w:p w14:paraId="526C3577">
            <w:pPr>
              <w:spacing w:line="240" w:lineRule="exact"/>
              <w:jc w:val="center"/>
              <w:rPr>
                <w:sz w:val="18"/>
                <w:szCs w:val="18"/>
              </w:rPr>
            </w:pPr>
          </w:p>
        </w:tc>
        <w:tc>
          <w:tcPr>
            <w:tcW w:w="483" w:type="pct"/>
            <w:vAlign w:val="center"/>
          </w:tcPr>
          <w:p w14:paraId="6AB60AA4">
            <w:pPr>
              <w:spacing w:line="240" w:lineRule="exact"/>
              <w:jc w:val="center"/>
              <w:rPr>
                <w:sz w:val="18"/>
                <w:szCs w:val="18"/>
              </w:rPr>
            </w:pPr>
          </w:p>
        </w:tc>
        <w:tc>
          <w:tcPr>
            <w:tcW w:w="805" w:type="pct"/>
            <w:vAlign w:val="center"/>
          </w:tcPr>
          <w:p w14:paraId="60A74A1F">
            <w:pPr>
              <w:spacing w:line="240" w:lineRule="exact"/>
              <w:jc w:val="center"/>
              <w:rPr>
                <w:sz w:val="18"/>
                <w:szCs w:val="18"/>
              </w:rPr>
            </w:pPr>
          </w:p>
        </w:tc>
        <w:tc>
          <w:tcPr>
            <w:tcW w:w="483" w:type="pct"/>
            <w:vAlign w:val="center"/>
          </w:tcPr>
          <w:p w14:paraId="1FA13B36">
            <w:pPr>
              <w:spacing w:line="240" w:lineRule="exact"/>
              <w:jc w:val="center"/>
              <w:rPr>
                <w:sz w:val="18"/>
                <w:szCs w:val="18"/>
              </w:rPr>
            </w:pPr>
          </w:p>
        </w:tc>
        <w:tc>
          <w:tcPr>
            <w:tcW w:w="483" w:type="pct"/>
            <w:vAlign w:val="center"/>
          </w:tcPr>
          <w:p w14:paraId="1249430E">
            <w:pPr>
              <w:spacing w:line="240" w:lineRule="exact"/>
              <w:jc w:val="center"/>
              <w:rPr>
                <w:sz w:val="18"/>
                <w:szCs w:val="18"/>
              </w:rPr>
            </w:pPr>
          </w:p>
        </w:tc>
        <w:tc>
          <w:tcPr>
            <w:tcW w:w="644" w:type="pct"/>
            <w:vAlign w:val="center"/>
          </w:tcPr>
          <w:p w14:paraId="0D46933D">
            <w:pPr>
              <w:spacing w:line="240" w:lineRule="exact"/>
              <w:jc w:val="center"/>
              <w:rPr>
                <w:sz w:val="18"/>
                <w:szCs w:val="18"/>
              </w:rPr>
            </w:pPr>
          </w:p>
        </w:tc>
        <w:tc>
          <w:tcPr>
            <w:tcW w:w="644" w:type="pct"/>
            <w:vAlign w:val="center"/>
          </w:tcPr>
          <w:p w14:paraId="6056192F">
            <w:pPr>
              <w:spacing w:line="240" w:lineRule="exact"/>
              <w:jc w:val="center"/>
              <w:rPr>
                <w:sz w:val="18"/>
                <w:szCs w:val="18"/>
              </w:rPr>
            </w:pPr>
          </w:p>
        </w:tc>
        <w:tc>
          <w:tcPr>
            <w:tcW w:w="483" w:type="pct"/>
            <w:vAlign w:val="center"/>
          </w:tcPr>
          <w:p w14:paraId="32B6A1A8">
            <w:pPr>
              <w:spacing w:line="240" w:lineRule="exact"/>
              <w:jc w:val="center"/>
              <w:rPr>
                <w:sz w:val="18"/>
                <w:szCs w:val="18"/>
              </w:rPr>
            </w:pPr>
          </w:p>
        </w:tc>
      </w:tr>
      <w:tr w14:paraId="65A69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84" w:type="pct"/>
            <w:vAlign w:val="center"/>
          </w:tcPr>
          <w:p w14:paraId="121BE5A7">
            <w:pPr>
              <w:spacing w:line="240" w:lineRule="exact"/>
              <w:jc w:val="center"/>
              <w:rPr>
                <w:sz w:val="18"/>
                <w:szCs w:val="18"/>
              </w:rPr>
            </w:pPr>
          </w:p>
        </w:tc>
        <w:tc>
          <w:tcPr>
            <w:tcW w:w="483" w:type="pct"/>
            <w:vAlign w:val="center"/>
          </w:tcPr>
          <w:p w14:paraId="58BDA581">
            <w:pPr>
              <w:spacing w:line="240" w:lineRule="exact"/>
              <w:jc w:val="center"/>
              <w:rPr>
                <w:sz w:val="18"/>
                <w:szCs w:val="18"/>
              </w:rPr>
            </w:pPr>
          </w:p>
        </w:tc>
        <w:tc>
          <w:tcPr>
            <w:tcW w:w="483" w:type="pct"/>
            <w:vAlign w:val="center"/>
          </w:tcPr>
          <w:p w14:paraId="4DF2381C">
            <w:pPr>
              <w:spacing w:line="240" w:lineRule="exact"/>
              <w:jc w:val="center"/>
              <w:rPr>
                <w:sz w:val="18"/>
                <w:szCs w:val="18"/>
              </w:rPr>
            </w:pPr>
          </w:p>
        </w:tc>
        <w:tc>
          <w:tcPr>
            <w:tcW w:w="805" w:type="pct"/>
            <w:vAlign w:val="center"/>
          </w:tcPr>
          <w:p w14:paraId="5E8C429C">
            <w:pPr>
              <w:spacing w:line="240" w:lineRule="exact"/>
              <w:jc w:val="center"/>
              <w:rPr>
                <w:sz w:val="18"/>
                <w:szCs w:val="18"/>
              </w:rPr>
            </w:pPr>
          </w:p>
        </w:tc>
        <w:tc>
          <w:tcPr>
            <w:tcW w:w="483" w:type="pct"/>
            <w:vAlign w:val="center"/>
          </w:tcPr>
          <w:p w14:paraId="324C8402">
            <w:pPr>
              <w:spacing w:line="240" w:lineRule="exact"/>
              <w:jc w:val="center"/>
              <w:rPr>
                <w:sz w:val="18"/>
                <w:szCs w:val="18"/>
              </w:rPr>
            </w:pPr>
          </w:p>
        </w:tc>
        <w:tc>
          <w:tcPr>
            <w:tcW w:w="483" w:type="pct"/>
            <w:vAlign w:val="center"/>
          </w:tcPr>
          <w:p w14:paraId="106FAE42">
            <w:pPr>
              <w:spacing w:line="240" w:lineRule="exact"/>
              <w:jc w:val="center"/>
              <w:rPr>
                <w:sz w:val="18"/>
                <w:szCs w:val="18"/>
              </w:rPr>
            </w:pPr>
          </w:p>
        </w:tc>
        <w:tc>
          <w:tcPr>
            <w:tcW w:w="644" w:type="pct"/>
            <w:vAlign w:val="center"/>
          </w:tcPr>
          <w:p w14:paraId="2DEC35CD">
            <w:pPr>
              <w:spacing w:line="240" w:lineRule="exact"/>
              <w:jc w:val="center"/>
              <w:rPr>
                <w:sz w:val="18"/>
                <w:szCs w:val="18"/>
              </w:rPr>
            </w:pPr>
          </w:p>
        </w:tc>
        <w:tc>
          <w:tcPr>
            <w:tcW w:w="644" w:type="pct"/>
            <w:vAlign w:val="center"/>
          </w:tcPr>
          <w:p w14:paraId="071FC2B3">
            <w:pPr>
              <w:spacing w:line="240" w:lineRule="exact"/>
              <w:jc w:val="center"/>
              <w:rPr>
                <w:sz w:val="18"/>
                <w:szCs w:val="18"/>
              </w:rPr>
            </w:pPr>
          </w:p>
        </w:tc>
        <w:tc>
          <w:tcPr>
            <w:tcW w:w="483" w:type="pct"/>
            <w:vAlign w:val="center"/>
          </w:tcPr>
          <w:p w14:paraId="43EB5F77">
            <w:pPr>
              <w:spacing w:line="240" w:lineRule="exact"/>
              <w:jc w:val="center"/>
              <w:rPr>
                <w:sz w:val="18"/>
                <w:szCs w:val="18"/>
              </w:rPr>
            </w:pPr>
          </w:p>
        </w:tc>
      </w:tr>
    </w:tbl>
    <w:p w14:paraId="018C9A05">
      <w:pPr>
        <w:spacing w:line="360" w:lineRule="auto"/>
        <w:ind w:firstLine="315" w:firstLineChars="150"/>
        <w:rPr>
          <w:rFonts w:eastAsia="黑体"/>
          <w:bCs/>
          <w:szCs w:val="21"/>
        </w:rPr>
      </w:pPr>
    </w:p>
    <w:p w14:paraId="73C29B17">
      <w:pPr>
        <w:spacing w:line="360" w:lineRule="auto"/>
        <w:outlineLvl w:val="1"/>
        <w:rPr>
          <w:rFonts w:eastAsia="黑体"/>
          <w:bCs/>
          <w:szCs w:val="21"/>
        </w:rPr>
      </w:pPr>
      <w:bookmarkStart w:id="765" w:name="_Toc4870"/>
      <w:bookmarkStart w:id="766" w:name="_Toc5264"/>
      <w:bookmarkStart w:id="767" w:name="_Toc4138"/>
      <w:r>
        <w:rPr>
          <w:rFonts w:hint="eastAsia"/>
        </w:rPr>
        <w:t>19. 分部分项工程量清单综合单价分析表</w:t>
      </w:r>
      <w:bookmarkEnd w:id="765"/>
      <w:bookmarkEnd w:id="766"/>
      <w:bookmarkEnd w:id="767"/>
    </w:p>
    <w:p w14:paraId="7F394F92">
      <w:pPr>
        <w:spacing w:line="360" w:lineRule="auto"/>
        <w:jc w:val="center"/>
        <w:outlineLvl w:val="2"/>
        <w:rPr>
          <w:rFonts w:eastAsia="黑体"/>
          <w:bCs/>
          <w:szCs w:val="21"/>
        </w:rPr>
      </w:pPr>
      <w:bookmarkStart w:id="768" w:name="_Toc15607"/>
      <w:bookmarkStart w:id="769" w:name="_Toc8611"/>
      <w:r>
        <w:rPr>
          <w:rFonts w:eastAsia="黑体"/>
          <w:bCs/>
          <w:szCs w:val="21"/>
        </w:rPr>
        <w:t>分部分项工程量清单综合单价分析表</w:t>
      </w:r>
      <w:bookmarkEnd w:id="768"/>
      <w:bookmarkEnd w:id="769"/>
    </w:p>
    <w:p w14:paraId="0F0761EE">
      <w:pPr>
        <w:spacing w:line="360" w:lineRule="auto"/>
        <w:jc w:val="left"/>
        <w:rPr>
          <w:color w:val="FF0000"/>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
        <w:gridCol w:w="1088"/>
        <w:gridCol w:w="598"/>
        <w:gridCol w:w="601"/>
        <w:gridCol w:w="601"/>
        <w:gridCol w:w="991"/>
        <w:gridCol w:w="756"/>
        <w:gridCol w:w="630"/>
        <w:gridCol w:w="656"/>
        <w:gridCol w:w="632"/>
        <w:gridCol w:w="751"/>
        <w:gridCol w:w="723"/>
      </w:tblGrid>
      <w:tr w14:paraId="29DE2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284" w:type="pct"/>
            <w:vMerge w:val="restart"/>
            <w:vAlign w:val="center"/>
          </w:tcPr>
          <w:p w14:paraId="65837FD2">
            <w:pPr>
              <w:jc w:val="center"/>
              <w:rPr>
                <w:snapToGrid w:val="0"/>
                <w:spacing w:val="0"/>
                <w:kern w:val="0"/>
                <w:sz w:val="18"/>
                <w:szCs w:val="18"/>
              </w:rPr>
            </w:pPr>
            <w:r>
              <w:rPr>
                <w:rFonts w:hAnsi="宋体"/>
                <w:snapToGrid w:val="0"/>
                <w:spacing w:val="0"/>
                <w:kern w:val="0"/>
                <w:sz w:val="18"/>
                <w:szCs w:val="18"/>
              </w:rPr>
              <w:t>序号</w:t>
            </w:r>
          </w:p>
        </w:tc>
        <w:tc>
          <w:tcPr>
            <w:tcW w:w="639" w:type="pct"/>
            <w:vMerge w:val="restart"/>
            <w:vAlign w:val="center"/>
          </w:tcPr>
          <w:p w14:paraId="19E28ECC">
            <w:pPr>
              <w:jc w:val="center"/>
              <w:rPr>
                <w:rFonts w:hAnsi="宋体"/>
                <w:snapToGrid w:val="0"/>
                <w:spacing w:val="0"/>
                <w:kern w:val="21"/>
                <w:sz w:val="18"/>
                <w:szCs w:val="18"/>
              </w:rPr>
            </w:pPr>
            <w:r>
              <w:rPr>
                <w:rFonts w:hAnsi="宋体"/>
                <w:snapToGrid w:val="0"/>
                <w:spacing w:val="0"/>
                <w:kern w:val="21"/>
                <w:sz w:val="18"/>
                <w:szCs w:val="18"/>
              </w:rPr>
              <w:t>项目</w:t>
            </w:r>
          </w:p>
          <w:p w14:paraId="171E4F65">
            <w:pPr>
              <w:jc w:val="center"/>
              <w:rPr>
                <w:snapToGrid w:val="0"/>
                <w:spacing w:val="0"/>
                <w:kern w:val="21"/>
                <w:sz w:val="18"/>
                <w:szCs w:val="18"/>
              </w:rPr>
            </w:pPr>
            <w:r>
              <w:rPr>
                <w:rFonts w:hAnsi="宋体"/>
                <w:snapToGrid w:val="0"/>
                <w:spacing w:val="0"/>
                <w:kern w:val="21"/>
                <w:sz w:val="18"/>
                <w:szCs w:val="18"/>
              </w:rPr>
              <w:t>编码</w:t>
            </w:r>
          </w:p>
          <w:p w14:paraId="2D2FE75F">
            <w:pPr>
              <w:jc w:val="center"/>
              <w:rPr>
                <w:rFonts w:hAnsi="宋体"/>
                <w:snapToGrid w:val="0"/>
                <w:spacing w:val="0"/>
                <w:kern w:val="21"/>
                <w:sz w:val="18"/>
                <w:szCs w:val="18"/>
              </w:rPr>
            </w:pPr>
            <w:r>
              <w:rPr>
                <w:rFonts w:hAnsi="宋体"/>
                <w:snapToGrid w:val="0"/>
                <w:spacing w:val="0"/>
                <w:kern w:val="21"/>
                <w:sz w:val="18"/>
                <w:szCs w:val="18"/>
              </w:rPr>
              <w:t>（定额</w:t>
            </w:r>
          </w:p>
          <w:p w14:paraId="7F0F1769">
            <w:pPr>
              <w:jc w:val="center"/>
              <w:rPr>
                <w:snapToGrid w:val="0"/>
                <w:spacing w:val="0"/>
                <w:kern w:val="0"/>
                <w:sz w:val="18"/>
                <w:szCs w:val="18"/>
              </w:rPr>
            </w:pPr>
            <w:r>
              <w:rPr>
                <w:rFonts w:hAnsi="宋体"/>
                <w:snapToGrid w:val="0"/>
                <w:spacing w:val="0"/>
                <w:kern w:val="21"/>
                <w:sz w:val="18"/>
                <w:szCs w:val="18"/>
              </w:rPr>
              <w:t>编号）</w:t>
            </w:r>
          </w:p>
        </w:tc>
        <w:tc>
          <w:tcPr>
            <w:tcW w:w="351" w:type="pct"/>
            <w:vMerge w:val="restart"/>
            <w:vAlign w:val="center"/>
          </w:tcPr>
          <w:p w14:paraId="4431B91F">
            <w:pPr>
              <w:jc w:val="center"/>
              <w:rPr>
                <w:snapToGrid w:val="0"/>
                <w:spacing w:val="0"/>
                <w:kern w:val="0"/>
                <w:sz w:val="18"/>
                <w:szCs w:val="18"/>
              </w:rPr>
            </w:pPr>
            <w:r>
              <w:rPr>
                <w:rFonts w:hAnsi="宋体"/>
                <w:snapToGrid w:val="0"/>
                <w:spacing w:val="0"/>
                <w:kern w:val="0"/>
                <w:sz w:val="18"/>
                <w:szCs w:val="18"/>
              </w:rPr>
              <w:t>项目名称</w:t>
            </w:r>
          </w:p>
        </w:tc>
        <w:tc>
          <w:tcPr>
            <w:tcW w:w="353" w:type="pct"/>
            <w:vMerge w:val="restart"/>
            <w:vAlign w:val="center"/>
          </w:tcPr>
          <w:p w14:paraId="4BBB09D3">
            <w:pPr>
              <w:jc w:val="center"/>
              <w:rPr>
                <w:snapToGrid w:val="0"/>
                <w:spacing w:val="0"/>
                <w:kern w:val="0"/>
                <w:sz w:val="18"/>
                <w:szCs w:val="18"/>
              </w:rPr>
            </w:pPr>
            <w:r>
              <w:rPr>
                <w:rFonts w:hAnsi="宋体"/>
                <w:snapToGrid w:val="0"/>
                <w:spacing w:val="0"/>
                <w:kern w:val="0"/>
                <w:sz w:val="18"/>
                <w:szCs w:val="18"/>
              </w:rPr>
              <w:t>单位</w:t>
            </w:r>
          </w:p>
        </w:tc>
        <w:tc>
          <w:tcPr>
            <w:tcW w:w="353" w:type="pct"/>
            <w:vMerge w:val="restart"/>
            <w:vAlign w:val="center"/>
          </w:tcPr>
          <w:p w14:paraId="3999048D">
            <w:pPr>
              <w:jc w:val="center"/>
              <w:rPr>
                <w:snapToGrid w:val="0"/>
                <w:spacing w:val="0"/>
                <w:kern w:val="0"/>
                <w:sz w:val="18"/>
                <w:szCs w:val="18"/>
              </w:rPr>
            </w:pPr>
            <w:r>
              <w:rPr>
                <w:rFonts w:hAnsi="宋体"/>
                <w:snapToGrid w:val="0"/>
                <w:spacing w:val="0"/>
                <w:kern w:val="0"/>
                <w:sz w:val="18"/>
                <w:szCs w:val="18"/>
              </w:rPr>
              <w:t>数量</w:t>
            </w:r>
          </w:p>
        </w:tc>
        <w:tc>
          <w:tcPr>
            <w:tcW w:w="582" w:type="pct"/>
            <w:vMerge w:val="restart"/>
            <w:vAlign w:val="center"/>
          </w:tcPr>
          <w:p w14:paraId="6A1A25C7">
            <w:pPr>
              <w:jc w:val="center"/>
              <w:rPr>
                <w:snapToGrid w:val="0"/>
                <w:spacing w:val="0"/>
                <w:kern w:val="0"/>
                <w:sz w:val="18"/>
                <w:szCs w:val="18"/>
              </w:rPr>
            </w:pPr>
            <w:r>
              <w:rPr>
                <w:rFonts w:hAnsi="宋体"/>
                <w:snapToGrid w:val="0"/>
                <w:spacing w:val="0"/>
                <w:kern w:val="0"/>
                <w:sz w:val="18"/>
                <w:szCs w:val="18"/>
              </w:rPr>
              <w:t>综合单价</w:t>
            </w:r>
          </w:p>
          <w:p w14:paraId="07FA1D4F">
            <w:pPr>
              <w:jc w:val="center"/>
              <w:rPr>
                <w:snapToGrid w:val="0"/>
                <w:spacing w:val="0"/>
                <w:kern w:val="0"/>
                <w:sz w:val="18"/>
                <w:szCs w:val="18"/>
              </w:rPr>
            </w:pPr>
            <w:r>
              <w:rPr>
                <w:rFonts w:hAnsi="宋体"/>
                <w:snapToGrid w:val="0"/>
                <w:spacing w:val="0"/>
                <w:kern w:val="0"/>
                <w:sz w:val="18"/>
                <w:szCs w:val="18"/>
              </w:rPr>
              <w:t>（元）</w:t>
            </w:r>
          </w:p>
        </w:tc>
        <w:tc>
          <w:tcPr>
            <w:tcW w:w="444" w:type="pct"/>
            <w:vMerge w:val="restart"/>
            <w:vAlign w:val="center"/>
          </w:tcPr>
          <w:p w14:paraId="196F2DEF">
            <w:pPr>
              <w:jc w:val="center"/>
              <w:rPr>
                <w:snapToGrid w:val="0"/>
                <w:spacing w:val="0"/>
                <w:kern w:val="0"/>
                <w:sz w:val="18"/>
                <w:szCs w:val="18"/>
              </w:rPr>
            </w:pPr>
            <w:r>
              <w:rPr>
                <w:rFonts w:hAnsi="宋体"/>
                <w:snapToGrid w:val="0"/>
                <w:spacing w:val="0"/>
                <w:kern w:val="0"/>
                <w:sz w:val="18"/>
                <w:szCs w:val="18"/>
              </w:rPr>
              <w:t>合价</w:t>
            </w:r>
          </w:p>
          <w:p w14:paraId="12AC50D5">
            <w:pPr>
              <w:jc w:val="center"/>
              <w:rPr>
                <w:snapToGrid w:val="0"/>
                <w:spacing w:val="0"/>
                <w:kern w:val="0"/>
                <w:sz w:val="18"/>
                <w:szCs w:val="18"/>
              </w:rPr>
            </w:pPr>
            <w:r>
              <w:rPr>
                <w:rFonts w:hAnsi="宋体"/>
                <w:snapToGrid w:val="0"/>
                <w:spacing w:val="0"/>
                <w:kern w:val="0"/>
                <w:sz w:val="18"/>
                <w:szCs w:val="18"/>
              </w:rPr>
              <w:t>（元）</w:t>
            </w:r>
          </w:p>
        </w:tc>
        <w:tc>
          <w:tcPr>
            <w:tcW w:w="1567" w:type="pct"/>
            <w:gridSpan w:val="4"/>
            <w:vAlign w:val="center"/>
          </w:tcPr>
          <w:p w14:paraId="1C9014A4">
            <w:pPr>
              <w:jc w:val="center"/>
              <w:rPr>
                <w:snapToGrid w:val="0"/>
                <w:spacing w:val="0"/>
                <w:kern w:val="0"/>
                <w:sz w:val="18"/>
                <w:szCs w:val="18"/>
              </w:rPr>
            </w:pPr>
            <w:r>
              <w:rPr>
                <w:rFonts w:hAnsi="宋体"/>
                <w:snapToGrid w:val="0"/>
                <w:spacing w:val="0"/>
                <w:kern w:val="0"/>
                <w:sz w:val="18"/>
                <w:szCs w:val="18"/>
              </w:rPr>
              <w:t>综合单价组成（元）</w:t>
            </w:r>
          </w:p>
        </w:tc>
        <w:tc>
          <w:tcPr>
            <w:tcW w:w="424" w:type="pct"/>
            <w:vMerge w:val="restart"/>
            <w:vAlign w:val="center"/>
          </w:tcPr>
          <w:p w14:paraId="36D615E3">
            <w:pPr>
              <w:jc w:val="center"/>
              <w:rPr>
                <w:snapToGrid w:val="0"/>
                <w:spacing w:val="0"/>
                <w:kern w:val="0"/>
                <w:sz w:val="18"/>
                <w:szCs w:val="18"/>
              </w:rPr>
            </w:pPr>
            <w:r>
              <w:rPr>
                <w:rFonts w:hAnsi="宋体"/>
                <w:snapToGrid w:val="0"/>
                <w:spacing w:val="0"/>
                <w:kern w:val="0"/>
                <w:sz w:val="18"/>
                <w:szCs w:val="18"/>
              </w:rPr>
              <w:t>人工单价（元</w:t>
            </w:r>
            <w:r>
              <w:rPr>
                <w:snapToGrid w:val="0"/>
                <w:spacing w:val="0"/>
                <w:kern w:val="0"/>
                <w:sz w:val="18"/>
                <w:szCs w:val="18"/>
              </w:rPr>
              <w:t>/</w:t>
            </w:r>
            <w:r>
              <w:rPr>
                <w:rFonts w:hAnsi="宋体"/>
                <w:snapToGrid w:val="0"/>
                <w:spacing w:val="0"/>
                <w:kern w:val="0"/>
                <w:sz w:val="18"/>
                <w:szCs w:val="18"/>
              </w:rPr>
              <w:t>工日）</w:t>
            </w:r>
          </w:p>
        </w:tc>
      </w:tr>
      <w:tr w14:paraId="6E17E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284" w:type="pct"/>
            <w:vMerge w:val="continue"/>
            <w:vAlign w:val="center"/>
          </w:tcPr>
          <w:p w14:paraId="142B01DC">
            <w:pPr>
              <w:jc w:val="center"/>
              <w:rPr>
                <w:snapToGrid w:val="0"/>
                <w:spacing w:val="0"/>
                <w:kern w:val="0"/>
                <w:sz w:val="18"/>
                <w:szCs w:val="18"/>
              </w:rPr>
            </w:pPr>
          </w:p>
        </w:tc>
        <w:tc>
          <w:tcPr>
            <w:tcW w:w="639" w:type="pct"/>
            <w:vMerge w:val="continue"/>
            <w:vAlign w:val="center"/>
          </w:tcPr>
          <w:p w14:paraId="7DD7BA93">
            <w:pPr>
              <w:jc w:val="center"/>
              <w:rPr>
                <w:snapToGrid w:val="0"/>
                <w:spacing w:val="0"/>
                <w:kern w:val="0"/>
                <w:sz w:val="18"/>
                <w:szCs w:val="18"/>
              </w:rPr>
            </w:pPr>
          </w:p>
        </w:tc>
        <w:tc>
          <w:tcPr>
            <w:tcW w:w="351" w:type="pct"/>
            <w:vMerge w:val="continue"/>
            <w:vAlign w:val="center"/>
          </w:tcPr>
          <w:p w14:paraId="52F28353">
            <w:pPr>
              <w:jc w:val="center"/>
              <w:rPr>
                <w:snapToGrid w:val="0"/>
                <w:spacing w:val="0"/>
                <w:kern w:val="0"/>
                <w:sz w:val="18"/>
                <w:szCs w:val="18"/>
              </w:rPr>
            </w:pPr>
          </w:p>
        </w:tc>
        <w:tc>
          <w:tcPr>
            <w:tcW w:w="353" w:type="pct"/>
            <w:vMerge w:val="continue"/>
            <w:vAlign w:val="center"/>
          </w:tcPr>
          <w:p w14:paraId="558A7B0C">
            <w:pPr>
              <w:jc w:val="center"/>
              <w:rPr>
                <w:snapToGrid w:val="0"/>
                <w:spacing w:val="0"/>
                <w:kern w:val="0"/>
                <w:sz w:val="18"/>
                <w:szCs w:val="18"/>
              </w:rPr>
            </w:pPr>
          </w:p>
        </w:tc>
        <w:tc>
          <w:tcPr>
            <w:tcW w:w="353" w:type="pct"/>
            <w:vMerge w:val="continue"/>
            <w:vAlign w:val="center"/>
          </w:tcPr>
          <w:p w14:paraId="3021554B">
            <w:pPr>
              <w:jc w:val="center"/>
              <w:rPr>
                <w:snapToGrid w:val="0"/>
                <w:spacing w:val="0"/>
                <w:kern w:val="0"/>
                <w:sz w:val="18"/>
                <w:szCs w:val="18"/>
              </w:rPr>
            </w:pPr>
          </w:p>
        </w:tc>
        <w:tc>
          <w:tcPr>
            <w:tcW w:w="582" w:type="pct"/>
            <w:vMerge w:val="continue"/>
            <w:vAlign w:val="center"/>
          </w:tcPr>
          <w:p w14:paraId="1B110441">
            <w:pPr>
              <w:jc w:val="center"/>
              <w:rPr>
                <w:snapToGrid w:val="0"/>
                <w:spacing w:val="0"/>
                <w:kern w:val="0"/>
                <w:sz w:val="18"/>
                <w:szCs w:val="18"/>
              </w:rPr>
            </w:pPr>
          </w:p>
        </w:tc>
        <w:tc>
          <w:tcPr>
            <w:tcW w:w="444" w:type="pct"/>
            <w:vMerge w:val="continue"/>
            <w:vAlign w:val="center"/>
          </w:tcPr>
          <w:p w14:paraId="1ADE391F">
            <w:pPr>
              <w:jc w:val="center"/>
              <w:rPr>
                <w:snapToGrid w:val="0"/>
                <w:spacing w:val="0"/>
                <w:kern w:val="0"/>
                <w:sz w:val="18"/>
                <w:szCs w:val="18"/>
              </w:rPr>
            </w:pPr>
          </w:p>
        </w:tc>
        <w:tc>
          <w:tcPr>
            <w:tcW w:w="370" w:type="pct"/>
            <w:vAlign w:val="center"/>
          </w:tcPr>
          <w:p w14:paraId="58FCB72D">
            <w:pPr>
              <w:jc w:val="center"/>
              <w:rPr>
                <w:rFonts w:hAnsi="宋体"/>
                <w:snapToGrid w:val="0"/>
                <w:spacing w:val="0"/>
                <w:kern w:val="0"/>
                <w:sz w:val="18"/>
                <w:szCs w:val="18"/>
              </w:rPr>
            </w:pPr>
            <w:r>
              <w:rPr>
                <w:rFonts w:hAnsi="宋体"/>
                <w:snapToGrid w:val="0"/>
                <w:spacing w:val="0"/>
                <w:kern w:val="0"/>
                <w:sz w:val="18"/>
                <w:szCs w:val="18"/>
              </w:rPr>
              <w:t>人工</w:t>
            </w:r>
          </w:p>
          <w:p w14:paraId="29400BAF">
            <w:pPr>
              <w:jc w:val="center"/>
              <w:rPr>
                <w:snapToGrid w:val="0"/>
                <w:spacing w:val="0"/>
                <w:kern w:val="0"/>
                <w:sz w:val="18"/>
                <w:szCs w:val="18"/>
              </w:rPr>
            </w:pPr>
            <w:r>
              <w:rPr>
                <w:rFonts w:hAnsi="宋体"/>
                <w:snapToGrid w:val="0"/>
                <w:spacing w:val="0"/>
                <w:kern w:val="0"/>
                <w:sz w:val="18"/>
                <w:szCs w:val="18"/>
              </w:rPr>
              <w:t>费</w:t>
            </w:r>
          </w:p>
        </w:tc>
        <w:tc>
          <w:tcPr>
            <w:tcW w:w="385" w:type="pct"/>
            <w:vAlign w:val="center"/>
          </w:tcPr>
          <w:p w14:paraId="41A4E8BF">
            <w:pPr>
              <w:jc w:val="center"/>
              <w:rPr>
                <w:rFonts w:hAnsi="宋体"/>
                <w:snapToGrid w:val="0"/>
                <w:spacing w:val="0"/>
                <w:kern w:val="0"/>
                <w:sz w:val="18"/>
                <w:szCs w:val="18"/>
              </w:rPr>
            </w:pPr>
            <w:r>
              <w:rPr>
                <w:rFonts w:hAnsi="宋体"/>
                <w:snapToGrid w:val="0"/>
                <w:spacing w:val="0"/>
                <w:kern w:val="0"/>
                <w:sz w:val="18"/>
                <w:szCs w:val="18"/>
              </w:rPr>
              <w:t>材料</w:t>
            </w:r>
          </w:p>
          <w:p w14:paraId="024CA8B6">
            <w:pPr>
              <w:jc w:val="center"/>
              <w:rPr>
                <w:snapToGrid w:val="0"/>
                <w:spacing w:val="0"/>
                <w:kern w:val="0"/>
                <w:sz w:val="18"/>
                <w:szCs w:val="18"/>
              </w:rPr>
            </w:pPr>
            <w:r>
              <w:rPr>
                <w:rFonts w:hAnsi="宋体"/>
                <w:snapToGrid w:val="0"/>
                <w:spacing w:val="0"/>
                <w:kern w:val="0"/>
                <w:sz w:val="18"/>
                <w:szCs w:val="18"/>
              </w:rPr>
              <w:t>费</w:t>
            </w:r>
          </w:p>
        </w:tc>
        <w:tc>
          <w:tcPr>
            <w:tcW w:w="371" w:type="pct"/>
            <w:vAlign w:val="center"/>
          </w:tcPr>
          <w:p w14:paraId="137C8043">
            <w:pPr>
              <w:jc w:val="center"/>
              <w:rPr>
                <w:rFonts w:hAnsi="宋体"/>
                <w:snapToGrid w:val="0"/>
                <w:spacing w:val="0"/>
                <w:kern w:val="0"/>
                <w:sz w:val="18"/>
                <w:szCs w:val="18"/>
              </w:rPr>
            </w:pPr>
            <w:r>
              <w:rPr>
                <w:rFonts w:hAnsi="宋体"/>
                <w:snapToGrid w:val="0"/>
                <w:spacing w:val="0"/>
                <w:kern w:val="0"/>
                <w:sz w:val="18"/>
                <w:szCs w:val="18"/>
              </w:rPr>
              <w:t>机械</w:t>
            </w:r>
          </w:p>
          <w:p w14:paraId="1EE09282">
            <w:pPr>
              <w:jc w:val="center"/>
              <w:rPr>
                <w:snapToGrid w:val="0"/>
                <w:spacing w:val="0"/>
                <w:kern w:val="0"/>
                <w:sz w:val="18"/>
                <w:szCs w:val="18"/>
              </w:rPr>
            </w:pPr>
            <w:r>
              <w:rPr>
                <w:rFonts w:hAnsi="宋体"/>
                <w:snapToGrid w:val="0"/>
                <w:spacing w:val="0"/>
                <w:kern w:val="0"/>
                <w:sz w:val="18"/>
                <w:szCs w:val="18"/>
              </w:rPr>
              <w:t>费</w:t>
            </w:r>
          </w:p>
        </w:tc>
        <w:tc>
          <w:tcPr>
            <w:tcW w:w="441" w:type="pct"/>
            <w:vAlign w:val="center"/>
          </w:tcPr>
          <w:p w14:paraId="7298A96D">
            <w:pPr>
              <w:jc w:val="center"/>
              <w:rPr>
                <w:snapToGrid w:val="0"/>
                <w:spacing w:val="0"/>
                <w:kern w:val="0"/>
                <w:sz w:val="18"/>
                <w:szCs w:val="18"/>
              </w:rPr>
            </w:pPr>
            <w:r>
              <w:rPr>
                <w:rFonts w:hAnsi="宋体"/>
                <w:snapToGrid w:val="0"/>
                <w:spacing w:val="0"/>
                <w:kern w:val="0"/>
                <w:sz w:val="18"/>
                <w:szCs w:val="18"/>
              </w:rPr>
              <w:t>管理费和利润</w:t>
            </w:r>
          </w:p>
        </w:tc>
        <w:tc>
          <w:tcPr>
            <w:tcW w:w="424" w:type="pct"/>
            <w:vMerge w:val="continue"/>
            <w:vAlign w:val="center"/>
          </w:tcPr>
          <w:p w14:paraId="1624878E">
            <w:pPr>
              <w:jc w:val="center"/>
              <w:rPr>
                <w:snapToGrid w:val="0"/>
                <w:spacing w:val="0"/>
                <w:kern w:val="0"/>
                <w:sz w:val="18"/>
                <w:szCs w:val="18"/>
              </w:rPr>
            </w:pPr>
          </w:p>
        </w:tc>
      </w:tr>
      <w:tr w14:paraId="2FDCD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5085F137">
            <w:pPr>
              <w:rPr>
                <w:snapToGrid w:val="0"/>
                <w:spacing w:val="0"/>
                <w:kern w:val="0"/>
                <w:sz w:val="18"/>
                <w:szCs w:val="18"/>
              </w:rPr>
            </w:pPr>
          </w:p>
        </w:tc>
        <w:tc>
          <w:tcPr>
            <w:tcW w:w="639" w:type="pct"/>
          </w:tcPr>
          <w:p w14:paraId="2654A5B2">
            <w:pPr>
              <w:rPr>
                <w:snapToGrid w:val="0"/>
                <w:spacing w:val="0"/>
                <w:kern w:val="0"/>
                <w:sz w:val="18"/>
                <w:szCs w:val="18"/>
              </w:rPr>
            </w:pPr>
          </w:p>
        </w:tc>
        <w:tc>
          <w:tcPr>
            <w:tcW w:w="351" w:type="pct"/>
          </w:tcPr>
          <w:p w14:paraId="21D9740F">
            <w:pPr>
              <w:rPr>
                <w:snapToGrid w:val="0"/>
                <w:spacing w:val="0"/>
                <w:kern w:val="0"/>
                <w:sz w:val="18"/>
                <w:szCs w:val="18"/>
              </w:rPr>
            </w:pPr>
          </w:p>
        </w:tc>
        <w:tc>
          <w:tcPr>
            <w:tcW w:w="353" w:type="pct"/>
          </w:tcPr>
          <w:p w14:paraId="716D9793">
            <w:pPr>
              <w:rPr>
                <w:snapToGrid w:val="0"/>
                <w:spacing w:val="0"/>
                <w:kern w:val="0"/>
                <w:sz w:val="18"/>
                <w:szCs w:val="18"/>
              </w:rPr>
            </w:pPr>
          </w:p>
        </w:tc>
        <w:tc>
          <w:tcPr>
            <w:tcW w:w="353" w:type="pct"/>
          </w:tcPr>
          <w:p w14:paraId="241F0CC1">
            <w:pPr>
              <w:rPr>
                <w:snapToGrid w:val="0"/>
                <w:spacing w:val="0"/>
                <w:kern w:val="0"/>
                <w:sz w:val="18"/>
                <w:szCs w:val="18"/>
              </w:rPr>
            </w:pPr>
          </w:p>
        </w:tc>
        <w:tc>
          <w:tcPr>
            <w:tcW w:w="582" w:type="pct"/>
          </w:tcPr>
          <w:p w14:paraId="39DFD604">
            <w:pPr>
              <w:rPr>
                <w:snapToGrid w:val="0"/>
                <w:spacing w:val="0"/>
                <w:kern w:val="0"/>
                <w:sz w:val="18"/>
                <w:szCs w:val="18"/>
              </w:rPr>
            </w:pPr>
          </w:p>
        </w:tc>
        <w:tc>
          <w:tcPr>
            <w:tcW w:w="444" w:type="pct"/>
          </w:tcPr>
          <w:p w14:paraId="5E6A062F">
            <w:pPr>
              <w:rPr>
                <w:snapToGrid w:val="0"/>
                <w:spacing w:val="0"/>
                <w:kern w:val="0"/>
                <w:sz w:val="18"/>
                <w:szCs w:val="18"/>
              </w:rPr>
            </w:pPr>
          </w:p>
        </w:tc>
        <w:tc>
          <w:tcPr>
            <w:tcW w:w="370" w:type="pct"/>
          </w:tcPr>
          <w:p w14:paraId="1248E107">
            <w:pPr>
              <w:rPr>
                <w:snapToGrid w:val="0"/>
                <w:spacing w:val="0"/>
                <w:kern w:val="0"/>
                <w:sz w:val="18"/>
                <w:szCs w:val="18"/>
              </w:rPr>
            </w:pPr>
          </w:p>
        </w:tc>
        <w:tc>
          <w:tcPr>
            <w:tcW w:w="385" w:type="pct"/>
          </w:tcPr>
          <w:p w14:paraId="7838E28A">
            <w:pPr>
              <w:rPr>
                <w:snapToGrid w:val="0"/>
                <w:spacing w:val="0"/>
                <w:kern w:val="0"/>
                <w:sz w:val="18"/>
                <w:szCs w:val="18"/>
              </w:rPr>
            </w:pPr>
          </w:p>
        </w:tc>
        <w:tc>
          <w:tcPr>
            <w:tcW w:w="371" w:type="pct"/>
          </w:tcPr>
          <w:p w14:paraId="1F190786">
            <w:pPr>
              <w:rPr>
                <w:snapToGrid w:val="0"/>
                <w:spacing w:val="0"/>
                <w:kern w:val="0"/>
                <w:sz w:val="18"/>
                <w:szCs w:val="18"/>
              </w:rPr>
            </w:pPr>
          </w:p>
        </w:tc>
        <w:tc>
          <w:tcPr>
            <w:tcW w:w="441" w:type="pct"/>
          </w:tcPr>
          <w:p w14:paraId="61EB23E2">
            <w:pPr>
              <w:rPr>
                <w:snapToGrid w:val="0"/>
                <w:spacing w:val="0"/>
                <w:kern w:val="0"/>
                <w:sz w:val="18"/>
                <w:szCs w:val="18"/>
              </w:rPr>
            </w:pPr>
          </w:p>
        </w:tc>
        <w:tc>
          <w:tcPr>
            <w:tcW w:w="424" w:type="pct"/>
          </w:tcPr>
          <w:p w14:paraId="1350643D">
            <w:pPr>
              <w:rPr>
                <w:snapToGrid w:val="0"/>
                <w:spacing w:val="0"/>
                <w:kern w:val="0"/>
                <w:sz w:val="18"/>
                <w:szCs w:val="18"/>
              </w:rPr>
            </w:pPr>
          </w:p>
        </w:tc>
      </w:tr>
      <w:tr w14:paraId="06CF0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2805938B">
            <w:pPr>
              <w:rPr>
                <w:snapToGrid w:val="0"/>
                <w:spacing w:val="0"/>
                <w:kern w:val="0"/>
                <w:sz w:val="18"/>
                <w:szCs w:val="18"/>
              </w:rPr>
            </w:pPr>
          </w:p>
        </w:tc>
        <w:tc>
          <w:tcPr>
            <w:tcW w:w="639" w:type="pct"/>
          </w:tcPr>
          <w:p w14:paraId="64CB72F1">
            <w:pPr>
              <w:rPr>
                <w:snapToGrid w:val="0"/>
                <w:spacing w:val="0"/>
                <w:kern w:val="0"/>
                <w:sz w:val="18"/>
                <w:szCs w:val="18"/>
              </w:rPr>
            </w:pPr>
          </w:p>
        </w:tc>
        <w:tc>
          <w:tcPr>
            <w:tcW w:w="351" w:type="pct"/>
          </w:tcPr>
          <w:p w14:paraId="0A1563F7">
            <w:pPr>
              <w:rPr>
                <w:snapToGrid w:val="0"/>
                <w:spacing w:val="0"/>
                <w:kern w:val="0"/>
                <w:sz w:val="18"/>
                <w:szCs w:val="18"/>
              </w:rPr>
            </w:pPr>
          </w:p>
        </w:tc>
        <w:tc>
          <w:tcPr>
            <w:tcW w:w="353" w:type="pct"/>
          </w:tcPr>
          <w:p w14:paraId="41BF1E28">
            <w:pPr>
              <w:rPr>
                <w:snapToGrid w:val="0"/>
                <w:spacing w:val="0"/>
                <w:kern w:val="0"/>
                <w:sz w:val="18"/>
                <w:szCs w:val="18"/>
              </w:rPr>
            </w:pPr>
          </w:p>
        </w:tc>
        <w:tc>
          <w:tcPr>
            <w:tcW w:w="353" w:type="pct"/>
          </w:tcPr>
          <w:p w14:paraId="53B177FC">
            <w:pPr>
              <w:rPr>
                <w:snapToGrid w:val="0"/>
                <w:spacing w:val="0"/>
                <w:kern w:val="0"/>
                <w:sz w:val="18"/>
                <w:szCs w:val="18"/>
              </w:rPr>
            </w:pPr>
          </w:p>
        </w:tc>
        <w:tc>
          <w:tcPr>
            <w:tcW w:w="582" w:type="pct"/>
          </w:tcPr>
          <w:p w14:paraId="54E87048">
            <w:pPr>
              <w:rPr>
                <w:snapToGrid w:val="0"/>
                <w:spacing w:val="0"/>
                <w:kern w:val="0"/>
                <w:sz w:val="18"/>
                <w:szCs w:val="18"/>
              </w:rPr>
            </w:pPr>
          </w:p>
        </w:tc>
        <w:tc>
          <w:tcPr>
            <w:tcW w:w="444" w:type="pct"/>
          </w:tcPr>
          <w:p w14:paraId="5526013C">
            <w:pPr>
              <w:rPr>
                <w:snapToGrid w:val="0"/>
                <w:spacing w:val="0"/>
                <w:kern w:val="0"/>
                <w:sz w:val="18"/>
                <w:szCs w:val="18"/>
              </w:rPr>
            </w:pPr>
          </w:p>
        </w:tc>
        <w:tc>
          <w:tcPr>
            <w:tcW w:w="370" w:type="pct"/>
          </w:tcPr>
          <w:p w14:paraId="06C7626E">
            <w:pPr>
              <w:rPr>
                <w:snapToGrid w:val="0"/>
                <w:spacing w:val="0"/>
                <w:kern w:val="0"/>
                <w:sz w:val="18"/>
                <w:szCs w:val="18"/>
              </w:rPr>
            </w:pPr>
          </w:p>
        </w:tc>
        <w:tc>
          <w:tcPr>
            <w:tcW w:w="385" w:type="pct"/>
          </w:tcPr>
          <w:p w14:paraId="7CE71A79">
            <w:pPr>
              <w:rPr>
                <w:snapToGrid w:val="0"/>
                <w:spacing w:val="0"/>
                <w:kern w:val="0"/>
                <w:sz w:val="18"/>
                <w:szCs w:val="18"/>
              </w:rPr>
            </w:pPr>
          </w:p>
        </w:tc>
        <w:tc>
          <w:tcPr>
            <w:tcW w:w="371" w:type="pct"/>
          </w:tcPr>
          <w:p w14:paraId="48E51662">
            <w:pPr>
              <w:rPr>
                <w:snapToGrid w:val="0"/>
                <w:spacing w:val="0"/>
                <w:kern w:val="0"/>
                <w:sz w:val="18"/>
                <w:szCs w:val="18"/>
              </w:rPr>
            </w:pPr>
          </w:p>
        </w:tc>
        <w:tc>
          <w:tcPr>
            <w:tcW w:w="441" w:type="pct"/>
          </w:tcPr>
          <w:p w14:paraId="1B8F24BD">
            <w:pPr>
              <w:rPr>
                <w:snapToGrid w:val="0"/>
                <w:spacing w:val="0"/>
                <w:kern w:val="0"/>
                <w:sz w:val="18"/>
                <w:szCs w:val="18"/>
              </w:rPr>
            </w:pPr>
          </w:p>
        </w:tc>
        <w:tc>
          <w:tcPr>
            <w:tcW w:w="424" w:type="pct"/>
          </w:tcPr>
          <w:p w14:paraId="170471F1">
            <w:pPr>
              <w:rPr>
                <w:snapToGrid w:val="0"/>
                <w:spacing w:val="0"/>
                <w:kern w:val="0"/>
                <w:sz w:val="18"/>
                <w:szCs w:val="18"/>
              </w:rPr>
            </w:pPr>
          </w:p>
        </w:tc>
      </w:tr>
      <w:tr w14:paraId="104CF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7FFF23D2">
            <w:pPr>
              <w:rPr>
                <w:snapToGrid w:val="0"/>
                <w:spacing w:val="0"/>
                <w:kern w:val="0"/>
                <w:sz w:val="18"/>
                <w:szCs w:val="18"/>
              </w:rPr>
            </w:pPr>
          </w:p>
        </w:tc>
        <w:tc>
          <w:tcPr>
            <w:tcW w:w="639" w:type="pct"/>
          </w:tcPr>
          <w:p w14:paraId="5CCA5719">
            <w:pPr>
              <w:rPr>
                <w:snapToGrid w:val="0"/>
                <w:spacing w:val="0"/>
                <w:kern w:val="0"/>
                <w:sz w:val="18"/>
                <w:szCs w:val="18"/>
              </w:rPr>
            </w:pPr>
          </w:p>
        </w:tc>
        <w:tc>
          <w:tcPr>
            <w:tcW w:w="351" w:type="pct"/>
          </w:tcPr>
          <w:p w14:paraId="3326EAB2">
            <w:pPr>
              <w:rPr>
                <w:snapToGrid w:val="0"/>
                <w:spacing w:val="0"/>
                <w:kern w:val="0"/>
                <w:sz w:val="18"/>
                <w:szCs w:val="18"/>
              </w:rPr>
            </w:pPr>
          </w:p>
        </w:tc>
        <w:tc>
          <w:tcPr>
            <w:tcW w:w="353" w:type="pct"/>
          </w:tcPr>
          <w:p w14:paraId="1FFE2CBF">
            <w:pPr>
              <w:rPr>
                <w:snapToGrid w:val="0"/>
                <w:spacing w:val="0"/>
                <w:kern w:val="0"/>
                <w:sz w:val="18"/>
                <w:szCs w:val="18"/>
              </w:rPr>
            </w:pPr>
          </w:p>
        </w:tc>
        <w:tc>
          <w:tcPr>
            <w:tcW w:w="353" w:type="pct"/>
          </w:tcPr>
          <w:p w14:paraId="3E3EF3A0">
            <w:pPr>
              <w:rPr>
                <w:snapToGrid w:val="0"/>
                <w:spacing w:val="0"/>
                <w:kern w:val="0"/>
                <w:sz w:val="18"/>
                <w:szCs w:val="18"/>
              </w:rPr>
            </w:pPr>
          </w:p>
        </w:tc>
        <w:tc>
          <w:tcPr>
            <w:tcW w:w="582" w:type="pct"/>
          </w:tcPr>
          <w:p w14:paraId="5FA6AD6C">
            <w:pPr>
              <w:rPr>
                <w:snapToGrid w:val="0"/>
                <w:spacing w:val="0"/>
                <w:kern w:val="0"/>
                <w:sz w:val="18"/>
                <w:szCs w:val="18"/>
              </w:rPr>
            </w:pPr>
          </w:p>
        </w:tc>
        <w:tc>
          <w:tcPr>
            <w:tcW w:w="444" w:type="pct"/>
          </w:tcPr>
          <w:p w14:paraId="24FFC71F">
            <w:pPr>
              <w:rPr>
                <w:snapToGrid w:val="0"/>
                <w:spacing w:val="0"/>
                <w:kern w:val="0"/>
                <w:sz w:val="18"/>
                <w:szCs w:val="18"/>
              </w:rPr>
            </w:pPr>
          </w:p>
        </w:tc>
        <w:tc>
          <w:tcPr>
            <w:tcW w:w="370" w:type="pct"/>
          </w:tcPr>
          <w:p w14:paraId="45903244">
            <w:pPr>
              <w:rPr>
                <w:snapToGrid w:val="0"/>
                <w:spacing w:val="0"/>
                <w:kern w:val="0"/>
                <w:sz w:val="18"/>
                <w:szCs w:val="18"/>
              </w:rPr>
            </w:pPr>
          </w:p>
        </w:tc>
        <w:tc>
          <w:tcPr>
            <w:tcW w:w="385" w:type="pct"/>
          </w:tcPr>
          <w:p w14:paraId="3A7C1137">
            <w:pPr>
              <w:rPr>
                <w:snapToGrid w:val="0"/>
                <w:spacing w:val="0"/>
                <w:kern w:val="0"/>
                <w:sz w:val="18"/>
                <w:szCs w:val="18"/>
              </w:rPr>
            </w:pPr>
          </w:p>
        </w:tc>
        <w:tc>
          <w:tcPr>
            <w:tcW w:w="371" w:type="pct"/>
          </w:tcPr>
          <w:p w14:paraId="4149DDD1">
            <w:pPr>
              <w:rPr>
                <w:snapToGrid w:val="0"/>
                <w:spacing w:val="0"/>
                <w:kern w:val="0"/>
                <w:sz w:val="18"/>
                <w:szCs w:val="18"/>
              </w:rPr>
            </w:pPr>
          </w:p>
        </w:tc>
        <w:tc>
          <w:tcPr>
            <w:tcW w:w="441" w:type="pct"/>
          </w:tcPr>
          <w:p w14:paraId="23F46774">
            <w:pPr>
              <w:rPr>
                <w:snapToGrid w:val="0"/>
                <w:spacing w:val="0"/>
                <w:kern w:val="0"/>
                <w:sz w:val="18"/>
                <w:szCs w:val="18"/>
              </w:rPr>
            </w:pPr>
          </w:p>
        </w:tc>
        <w:tc>
          <w:tcPr>
            <w:tcW w:w="424" w:type="pct"/>
          </w:tcPr>
          <w:p w14:paraId="19A0F7C6">
            <w:pPr>
              <w:rPr>
                <w:snapToGrid w:val="0"/>
                <w:spacing w:val="0"/>
                <w:kern w:val="0"/>
                <w:sz w:val="18"/>
                <w:szCs w:val="18"/>
              </w:rPr>
            </w:pPr>
          </w:p>
        </w:tc>
      </w:tr>
      <w:tr w14:paraId="5D084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19A1A610">
            <w:pPr>
              <w:rPr>
                <w:snapToGrid w:val="0"/>
                <w:spacing w:val="0"/>
                <w:kern w:val="0"/>
                <w:sz w:val="18"/>
                <w:szCs w:val="18"/>
              </w:rPr>
            </w:pPr>
          </w:p>
        </w:tc>
        <w:tc>
          <w:tcPr>
            <w:tcW w:w="639" w:type="pct"/>
          </w:tcPr>
          <w:p w14:paraId="4DB2ACD2">
            <w:pPr>
              <w:rPr>
                <w:snapToGrid w:val="0"/>
                <w:spacing w:val="0"/>
                <w:kern w:val="0"/>
                <w:sz w:val="18"/>
                <w:szCs w:val="18"/>
              </w:rPr>
            </w:pPr>
          </w:p>
        </w:tc>
        <w:tc>
          <w:tcPr>
            <w:tcW w:w="351" w:type="pct"/>
          </w:tcPr>
          <w:p w14:paraId="1C475FC2">
            <w:pPr>
              <w:rPr>
                <w:snapToGrid w:val="0"/>
                <w:spacing w:val="0"/>
                <w:kern w:val="0"/>
                <w:sz w:val="18"/>
                <w:szCs w:val="18"/>
              </w:rPr>
            </w:pPr>
          </w:p>
        </w:tc>
        <w:tc>
          <w:tcPr>
            <w:tcW w:w="353" w:type="pct"/>
          </w:tcPr>
          <w:p w14:paraId="0D0A706D">
            <w:pPr>
              <w:rPr>
                <w:snapToGrid w:val="0"/>
                <w:spacing w:val="0"/>
                <w:kern w:val="0"/>
                <w:sz w:val="18"/>
                <w:szCs w:val="18"/>
              </w:rPr>
            </w:pPr>
          </w:p>
        </w:tc>
        <w:tc>
          <w:tcPr>
            <w:tcW w:w="353" w:type="pct"/>
          </w:tcPr>
          <w:p w14:paraId="464ED52C">
            <w:pPr>
              <w:rPr>
                <w:snapToGrid w:val="0"/>
                <w:spacing w:val="0"/>
                <w:kern w:val="0"/>
                <w:sz w:val="18"/>
                <w:szCs w:val="18"/>
              </w:rPr>
            </w:pPr>
          </w:p>
        </w:tc>
        <w:tc>
          <w:tcPr>
            <w:tcW w:w="582" w:type="pct"/>
          </w:tcPr>
          <w:p w14:paraId="276CCD2F">
            <w:pPr>
              <w:rPr>
                <w:snapToGrid w:val="0"/>
                <w:spacing w:val="0"/>
                <w:kern w:val="0"/>
                <w:sz w:val="18"/>
                <w:szCs w:val="18"/>
              </w:rPr>
            </w:pPr>
          </w:p>
        </w:tc>
        <w:tc>
          <w:tcPr>
            <w:tcW w:w="444" w:type="pct"/>
          </w:tcPr>
          <w:p w14:paraId="2E52ACFC">
            <w:pPr>
              <w:rPr>
                <w:snapToGrid w:val="0"/>
                <w:spacing w:val="0"/>
                <w:kern w:val="0"/>
                <w:sz w:val="18"/>
                <w:szCs w:val="18"/>
              </w:rPr>
            </w:pPr>
          </w:p>
        </w:tc>
        <w:tc>
          <w:tcPr>
            <w:tcW w:w="370" w:type="pct"/>
          </w:tcPr>
          <w:p w14:paraId="35C5AC85">
            <w:pPr>
              <w:rPr>
                <w:snapToGrid w:val="0"/>
                <w:spacing w:val="0"/>
                <w:kern w:val="0"/>
                <w:sz w:val="18"/>
                <w:szCs w:val="18"/>
              </w:rPr>
            </w:pPr>
          </w:p>
        </w:tc>
        <w:tc>
          <w:tcPr>
            <w:tcW w:w="385" w:type="pct"/>
          </w:tcPr>
          <w:p w14:paraId="4C3DD138">
            <w:pPr>
              <w:rPr>
                <w:snapToGrid w:val="0"/>
                <w:spacing w:val="0"/>
                <w:kern w:val="0"/>
                <w:sz w:val="18"/>
                <w:szCs w:val="18"/>
              </w:rPr>
            </w:pPr>
          </w:p>
        </w:tc>
        <w:tc>
          <w:tcPr>
            <w:tcW w:w="371" w:type="pct"/>
          </w:tcPr>
          <w:p w14:paraId="03D19B2B">
            <w:pPr>
              <w:rPr>
                <w:snapToGrid w:val="0"/>
                <w:spacing w:val="0"/>
                <w:kern w:val="0"/>
                <w:sz w:val="18"/>
                <w:szCs w:val="18"/>
              </w:rPr>
            </w:pPr>
          </w:p>
        </w:tc>
        <w:tc>
          <w:tcPr>
            <w:tcW w:w="441" w:type="pct"/>
          </w:tcPr>
          <w:p w14:paraId="60CE0303">
            <w:pPr>
              <w:rPr>
                <w:snapToGrid w:val="0"/>
                <w:spacing w:val="0"/>
                <w:kern w:val="0"/>
                <w:sz w:val="18"/>
                <w:szCs w:val="18"/>
              </w:rPr>
            </w:pPr>
          </w:p>
        </w:tc>
        <w:tc>
          <w:tcPr>
            <w:tcW w:w="424" w:type="pct"/>
          </w:tcPr>
          <w:p w14:paraId="6401E7D8">
            <w:pPr>
              <w:rPr>
                <w:snapToGrid w:val="0"/>
                <w:spacing w:val="0"/>
                <w:kern w:val="0"/>
                <w:sz w:val="18"/>
                <w:szCs w:val="18"/>
              </w:rPr>
            </w:pPr>
          </w:p>
        </w:tc>
      </w:tr>
      <w:tr w14:paraId="22678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20229DFC">
            <w:pPr>
              <w:rPr>
                <w:snapToGrid w:val="0"/>
                <w:spacing w:val="0"/>
                <w:kern w:val="0"/>
                <w:sz w:val="18"/>
                <w:szCs w:val="18"/>
              </w:rPr>
            </w:pPr>
          </w:p>
        </w:tc>
        <w:tc>
          <w:tcPr>
            <w:tcW w:w="639" w:type="pct"/>
          </w:tcPr>
          <w:p w14:paraId="4CA3E524">
            <w:pPr>
              <w:rPr>
                <w:snapToGrid w:val="0"/>
                <w:spacing w:val="0"/>
                <w:kern w:val="0"/>
                <w:sz w:val="18"/>
                <w:szCs w:val="18"/>
              </w:rPr>
            </w:pPr>
          </w:p>
        </w:tc>
        <w:tc>
          <w:tcPr>
            <w:tcW w:w="351" w:type="pct"/>
          </w:tcPr>
          <w:p w14:paraId="614287BC">
            <w:pPr>
              <w:rPr>
                <w:snapToGrid w:val="0"/>
                <w:spacing w:val="0"/>
                <w:kern w:val="0"/>
                <w:sz w:val="18"/>
                <w:szCs w:val="18"/>
              </w:rPr>
            </w:pPr>
          </w:p>
        </w:tc>
        <w:tc>
          <w:tcPr>
            <w:tcW w:w="353" w:type="pct"/>
          </w:tcPr>
          <w:p w14:paraId="2B18429C">
            <w:pPr>
              <w:rPr>
                <w:snapToGrid w:val="0"/>
                <w:spacing w:val="0"/>
                <w:kern w:val="0"/>
                <w:sz w:val="18"/>
                <w:szCs w:val="18"/>
              </w:rPr>
            </w:pPr>
          </w:p>
        </w:tc>
        <w:tc>
          <w:tcPr>
            <w:tcW w:w="353" w:type="pct"/>
          </w:tcPr>
          <w:p w14:paraId="37B1AB29">
            <w:pPr>
              <w:rPr>
                <w:snapToGrid w:val="0"/>
                <w:spacing w:val="0"/>
                <w:kern w:val="0"/>
                <w:sz w:val="18"/>
                <w:szCs w:val="18"/>
              </w:rPr>
            </w:pPr>
          </w:p>
        </w:tc>
        <w:tc>
          <w:tcPr>
            <w:tcW w:w="582" w:type="pct"/>
          </w:tcPr>
          <w:p w14:paraId="6EBB4CC3">
            <w:pPr>
              <w:rPr>
                <w:snapToGrid w:val="0"/>
                <w:spacing w:val="0"/>
                <w:kern w:val="0"/>
                <w:sz w:val="18"/>
                <w:szCs w:val="18"/>
              </w:rPr>
            </w:pPr>
          </w:p>
        </w:tc>
        <w:tc>
          <w:tcPr>
            <w:tcW w:w="444" w:type="pct"/>
          </w:tcPr>
          <w:p w14:paraId="504F0DD4">
            <w:pPr>
              <w:rPr>
                <w:snapToGrid w:val="0"/>
                <w:spacing w:val="0"/>
                <w:kern w:val="0"/>
                <w:sz w:val="18"/>
                <w:szCs w:val="18"/>
              </w:rPr>
            </w:pPr>
          </w:p>
        </w:tc>
        <w:tc>
          <w:tcPr>
            <w:tcW w:w="370" w:type="pct"/>
          </w:tcPr>
          <w:p w14:paraId="4D1FAF0A">
            <w:pPr>
              <w:rPr>
                <w:snapToGrid w:val="0"/>
                <w:spacing w:val="0"/>
                <w:kern w:val="0"/>
                <w:sz w:val="18"/>
                <w:szCs w:val="18"/>
              </w:rPr>
            </w:pPr>
          </w:p>
        </w:tc>
        <w:tc>
          <w:tcPr>
            <w:tcW w:w="385" w:type="pct"/>
          </w:tcPr>
          <w:p w14:paraId="2B957203">
            <w:pPr>
              <w:rPr>
                <w:snapToGrid w:val="0"/>
                <w:spacing w:val="0"/>
                <w:kern w:val="0"/>
                <w:sz w:val="18"/>
                <w:szCs w:val="18"/>
              </w:rPr>
            </w:pPr>
          </w:p>
        </w:tc>
        <w:tc>
          <w:tcPr>
            <w:tcW w:w="371" w:type="pct"/>
          </w:tcPr>
          <w:p w14:paraId="7E0334CB">
            <w:pPr>
              <w:rPr>
                <w:snapToGrid w:val="0"/>
                <w:spacing w:val="0"/>
                <w:kern w:val="0"/>
                <w:sz w:val="18"/>
                <w:szCs w:val="18"/>
              </w:rPr>
            </w:pPr>
          </w:p>
        </w:tc>
        <w:tc>
          <w:tcPr>
            <w:tcW w:w="441" w:type="pct"/>
          </w:tcPr>
          <w:p w14:paraId="426521AE">
            <w:pPr>
              <w:rPr>
                <w:snapToGrid w:val="0"/>
                <w:spacing w:val="0"/>
                <w:kern w:val="0"/>
                <w:sz w:val="18"/>
                <w:szCs w:val="18"/>
              </w:rPr>
            </w:pPr>
          </w:p>
        </w:tc>
        <w:tc>
          <w:tcPr>
            <w:tcW w:w="424" w:type="pct"/>
          </w:tcPr>
          <w:p w14:paraId="238BED35">
            <w:pPr>
              <w:rPr>
                <w:snapToGrid w:val="0"/>
                <w:spacing w:val="0"/>
                <w:kern w:val="0"/>
                <w:sz w:val="18"/>
                <w:szCs w:val="18"/>
              </w:rPr>
            </w:pPr>
          </w:p>
        </w:tc>
      </w:tr>
      <w:tr w14:paraId="3B1BD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7D05B2D4">
            <w:pPr>
              <w:rPr>
                <w:snapToGrid w:val="0"/>
                <w:spacing w:val="0"/>
                <w:kern w:val="0"/>
                <w:sz w:val="18"/>
                <w:szCs w:val="18"/>
              </w:rPr>
            </w:pPr>
          </w:p>
        </w:tc>
        <w:tc>
          <w:tcPr>
            <w:tcW w:w="639" w:type="pct"/>
          </w:tcPr>
          <w:p w14:paraId="4FB0CC9D">
            <w:pPr>
              <w:rPr>
                <w:snapToGrid w:val="0"/>
                <w:spacing w:val="0"/>
                <w:kern w:val="0"/>
                <w:sz w:val="18"/>
                <w:szCs w:val="18"/>
              </w:rPr>
            </w:pPr>
          </w:p>
        </w:tc>
        <w:tc>
          <w:tcPr>
            <w:tcW w:w="351" w:type="pct"/>
          </w:tcPr>
          <w:p w14:paraId="1249CD3E">
            <w:pPr>
              <w:rPr>
                <w:snapToGrid w:val="0"/>
                <w:spacing w:val="0"/>
                <w:kern w:val="0"/>
                <w:sz w:val="18"/>
                <w:szCs w:val="18"/>
              </w:rPr>
            </w:pPr>
          </w:p>
        </w:tc>
        <w:tc>
          <w:tcPr>
            <w:tcW w:w="353" w:type="pct"/>
          </w:tcPr>
          <w:p w14:paraId="6A9B7818">
            <w:pPr>
              <w:rPr>
                <w:snapToGrid w:val="0"/>
                <w:spacing w:val="0"/>
                <w:kern w:val="0"/>
                <w:sz w:val="18"/>
                <w:szCs w:val="18"/>
              </w:rPr>
            </w:pPr>
          </w:p>
        </w:tc>
        <w:tc>
          <w:tcPr>
            <w:tcW w:w="353" w:type="pct"/>
          </w:tcPr>
          <w:p w14:paraId="1743DF0D">
            <w:pPr>
              <w:rPr>
                <w:snapToGrid w:val="0"/>
                <w:spacing w:val="0"/>
                <w:kern w:val="0"/>
                <w:sz w:val="18"/>
                <w:szCs w:val="18"/>
              </w:rPr>
            </w:pPr>
          </w:p>
        </w:tc>
        <w:tc>
          <w:tcPr>
            <w:tcW w:w="582" w:type="pct"/>
          </w:tcPr>
          <w:p w14:paraId="657B6C01">
            <w:pPr>
              <w:rPr>
                <w:snapToGrid w:val="0"/>
                <w:spacing w:val="0"/>
                <w:kern w:val="0"/>
                <w:sz w:val="18"/>
                <w:szCs w:val="18"/>
              </w:rPr>
            </w:pPr>
          </w:p>
        </w:tc>
        <w:tc>
          <w:tcPr>
            <w:tcW w:w="444" w:type="pct"/>
          </w:tcPr>
          <w:p w14:paraId="3FAFAC68">
            <w:pPr>
              <w:rPr>
                <w:snapToGrid w:val="0"/>
                <w:spacing w:val="0"/>
                <w:kern w:val="0"/>
                <w:sz w:val="18"/>
                <w:szCs w:val="18"/>
              </w:rPr>
            </w:pPr>
          </w:p>
        </w:tc>
        <w:tc>
          <w:tcPr>
            <w:tcW w:w="370" w:type="pct"/>
          </w:tcPr>
          <w:p w14:paraId="562D50CA">
            <w:pPr>
              <w:rPr>
                <w:snapToGrid w:val="0"/>
                <w:spacing w:val="0"/>
                <w:kern w:val="0"/>
                <w:sz w:val="18"/>
                <w:szCs w:val="18"/>
              </w:rPr>
            </w:pPr>
          </w:p>
        </w:tc>
        <w:tc>
          <w:tcPr>
            <w:tcW w:w="385" w:type="pct"/>
          </w:tcPr>
          <w:p w14:paraId="498A2466">
            <w:pPr>
              <w:rPr>
                <w:snapToGrid w:val="0"/>
                <w:spacing w:val="0"/>
                <w:kern w:val="0"/>
                <w:sz w:val="18"/>
                <w:szCs w:val="18"/>
              </w:rPr>
            </w:pPr>
          </w:p>
        </w:tc>
        <w:tc>
          <w:tcPr>
            <w:tcW w:w="371" w:type="pct"/>
          </w:tcPr>
          <w:p w14:paraId="06F845B1">
            <w:pPr>
              <w:rPr>
                <w:snapToGrid w:val="0"/>
                <w:spacing w:val="0"/>
                <w:kern w:val="0"/>
                <w:sz w:val="18"/>
                <w:szCs w:val="18"/>
              </w:rPr>
            </w:pPr>
          </w:p>
        </w:tc>
        <w:tc>
          <w:tcPr>
            <w:tcW w:w="441" w:type="pct"/>
          </w:tcPr>
          <w:p w14:paraId="406B3362">
            <w:pPr>
              <w:rPr>
                <w:snapToGrid w:val="0"/>
                <w:spacing w:val="0"/>
                <w:kern w:val="0"/>
                <w:sz w:val="18"/>
                <w:szCs w:val="18"/>
              </w:rPr>
            </w:pPr>
          </w:p>
        </w:tc>
        <w:tc>
          <w:tcPr>
            <w:tcW w:w="424" w:type="pct"/>
          </w:tcPr>
          <w:p w14:paraId="583AC61E">
            <w:pPr>
              <w:rPr>
                <w:snapToGrid w:val="0"/>
                <w:spacing w:val="0"/>
                <w:kern w:val="0"/>
                <w:sz w:val="18"/>
                <w:szCs w:val="18"/>
              </w:rPr>
            </w:pPr>
          </w:p>
        </w:tc>
      </w:tr>
      <w:tr w14:paraId="04F73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596BF07C">
            <w:pPr>
              <w:rPr>
                <w:snapToGrid w:val="0"/>
                <w:spacing w:val="0"/>
                <w:kern w:val="0"/>
                <w:sz w:val="18"/>
                <w:szCs w:val="18"/>
              </w:rPr>
            </w:pPr>
          </w:p>
        </w:tc>
        <w:tc>
          <w:tcPr>
            <w:tcW w:w="639" w:type="pct"/>
          </w:tcPr>
          <w:p w14:paraId="1065E35F">
            <w:pPr>
              <w:rPr>
                <w:snapToGrid w:val="0"/>
                <w:spacing w:val="0"/>
                <w:kern w:val="0"/>
                <w:sz w:val="18"/>
                <w:szCs w:val="18"/>
              </w:rPr>
            </w:pPr>
          </w:p>
        </w:tc>
        <w:tc>
          <w:tcPr>
            <w:tcW w:w="351" w:type="pct"/>
          </w:tcPr>
          <w:p w14:paraId="3C1D4534">
            <w:pPr>
              <w:rPr>
                <w:snapToGrid w:val="0"/>
                <w:spacing w:val="0"/>
                <w:kern w:val="0"/>
                <w:sz w:val="18"/>
                <w:szCs w:val="18"/>
              </w:rPr>
            </w:pPr>
          </w:p>
        </w:tc>
        <w:tc>
          <w:tcPr>
            <w:tcW w:w="353" w:type="pct"/>
          </w:tcPr>
          <w:p w14:paraId="2F292C1F">
            <w:pPr>
              <w:rPr>
                <w:snapToGrid w:val="0"/>
                <w:spacing w:val="0"/>
                <w:kern w:val="0"/>
                <w:sz w:val="18"/>
                <w:szCs w:val="18"/>
              </w:rPr>
            </w:pPr>
          </w:p>
        </w:tc>
        <w:tc>
          <w:tcPr>
            <w:tcW w:w="353" w:type="pct"/>
          </w:tcPr>
          <w:p w14:paraId="6A6F8F83">
            <w:pPr>
              <w:rPr>
                <w:snapToGrid w:val="0"/>
                <w:spacing w:val="0"/>
                <w:kern w:val="0"/>
                <w:sz w:val="18"/>
                <w:szCs w:val="18"/>
              </w:rPr>
            </w:pPr>
          </w:p>
        </w:tc>
        <w:tc>
          <w:tcPr>
            <w:tcW w:w="582" w:type="pct"/>
          </w:tcPr>
          <w:p w14:paraId="772736CA">
            <w:pPr>
              <w:rPr>
                <w:snapToGrid w:val="0"/>
                <w:spacing w:val="0"/>
                <w:kern w:val="0"/>
                <w:sz w:val="18"/>
                <w:szCs w:val="18"/>
              </w:rPr>
            </w:pPr>
          </w:p>
        </w:tc>
        <w:tc>
          <w:tcPr>
            <w:tcW w:w="444" w:type="pct"/>
          </w:tcPr>
          <w:p w14:paraId="2A576D63">
            <w:pPr>
              <w:rPr>
                <w:snapToGrid w:val="0"/>
                <w:spacing w:val="0"/>
                <w:kern w:val="0"/>
                <w:sz w:val="18"/>
                <w:szCs w:val="18"/>
              </w:rPr>
            </w:pPr>
          </w:p>
        </w:tc>
        <w:tc>
          <w:tcPr>
            <w:tcW w:w="370" w:type="pct"/>
          </w:tcPr>
          <w:p w14:paraId="21D0F814">
            <w:pPr>
              <w:rPr>
                <w:snapToGrid w:val="0"/>
                <w:spacing w:val="0"/>
                <w:kern w:val="0"/>
                <w:sz w:val="18"/>
                <w:szCs w:val="18"/>
              </w:rPr>
            </w:pPr>
          </w:p>
        </w:tc>
        <w:tc>
          <w:tcPr>
            <w:tcW w:w="385" w:type="pct"/>
          </w:tcPr>
          <w:p w14:paraId="2D246D3B">
            <w:pPr>
              <w:rPr>
                <w:snapToGrid w:val="0"/>
                <w:spacing w:val="0"/>
                <w:kern w:val="0"/>
                <w:sz w:val="18"/>
                <w:szCs w:val="18"/>
              </w:rPr>
            </w:pPr>
          </w:p>
        </w:tc>
        <w:tc>
          <w:tcPr>
            <w:tcW w:w="371" w:type="pct"/>
          </w:tcPr>
          <w:p w14:paraId="2A10B570">
            <w:pPr>
              <w:rPr>
                <w:snapToGrid w:val="0"/>
                <w:spacing w:val="0"/>
                <w:kern w:val="0"/>
                <w:sz w:val="18"/>
                <w:szCs w:val="18"/>
              </w:rPr>
            </w:pPr>
          </w:p>
        </w:tc>
        <w:tc>
          <w:tcPr>
            <w:tcW w:w="441" w:type="pct"/>
          </w:tcPr>
          <w:p w14:paraId="49161D42">
            <w:pPr>
              <w:rPr>
                <w:snapToGrid w:val="0"/>
                <w:spacing w:val="0"/>
                <w:kern w:val="0"/>
                <w:sz w:val="18"/>
                <w:szCs w:val="18"/>
              </w:rPr>
            </w:pPr>
          </w:p>
        </w:tc>
        <w:tc>
          <w:tcPr>
            <w:tcW w:w="424" w:type="pct"/>
          </w:tcPr>
          <w:p w14:paraId="58ED5673">
            <w:pPr>
              <w:rPr>
                <w:snapToGrid w:val="0"/>
                <w:spacing w:val="0"/>
                <w:kern w:val="0"/>
                <w:sz w:val="18"/>
                <w:szCs w:val="18"/>
              </w:rPr>
            </w:pPr>
          </w:p>
        </w:tc>
      </w:tr>
      <w:tr w14:paraId="78EA5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3B59508B">
            <w:pPr>
              <w:rPr>
                <w:snapToGrid w:val="0"/>
                <w:spacing w:val="0"/>
                <w:kern w:val="0"/>
                <w:sz w:val="18"/>
                <w:szCs w:val="18"/>
              </w:rPr>
            </w:pPr>
          </w:p>
        </w:tc>
        <w:tc>
          <w:tcPr>
            <w:tcW w:w="639" w:type="pct"/>
          </w:tcPr>
          <w:p w14:paraId="58D25907">
            <w:pPr>
              <w:rPr>
                <w:snapToGrid w:val="0"/>
                <w:spacing w:val="0"/>
                <w:kern w:val="0"/>
                <w:sz w:val="18"/>
                <w:szCs w:val="18"/>
              </w:rPr>
            </w:pPr>
          </w:p>
        </w:tc>
        <w:tc>
          <w:tcPr>
            <w:tcW w:w="351" w:type="pct"/>
          </w:tcPr>
          <w:p w14:paraId="30F8C137">
            <w:pPr>
              <w:rPr>
                <w:snapToGrid w:val="0"/>
                <w:spacing w:val="0"/>
                <w:kern w:val="0"/>
                <w:sz w:val="18"/>
                <w:szCs w:val="18"/>
              </w:rPr>
            </w:pPr>
          </w:p>
        </w:tc>
        <w:tc>
          <w:tcPr>
            <w:tcW w:w="353" w:type="pct"/>
          </w:tcPr>
          <w:p w14:paraId="4337F99F">
            <w:pPr>
              <w:rPr>
                <w:snapToGrid w:val="0"/>
                <w:spacing w:val="0"/>
                <w:kern w:val="0"/>
                <w:sz w:val="18"/>
                <w:szCs w:val="18"/>
              </w:rPr>
            </w:pPr>
          </w:p>
        </w:tc>
        <w:tc>
          <w:tcPr>
            <w:tcW w:w="353" w:type="pct"/>
          </w:tcPr>
          <w:p w14:paraId="4ACDDCEB">
            <w:pPr>
              <w:rPr>
                <w:snapToGrid w:val="0"/>
                <w:spacing w:val="0"/>
                <w:kern w:val="0"/>
                <w:sz w:val="18"/>
                <w:szCs w:val="18"/>
              </w:rPr>
            </w:pPr>
          </w:p>
        </w:tc>
        <w:tc>
          <w:tcPr>
            <w:tcW w:w="582" w:type="pct"/>
          </w:tcPr>
          <w:p w14:paraId="37967FD3">
            <w:pPr>
              <w:rPr>
                <w:snapToGrid w:val="0"/>
                <w:spacing w:val="0"/>
                <w:kern w:val="0"/>
                <w:sz w:val="18"/>
                <w:szCs w:val="18"/>
              </w:rPr>
            </w:pPr>
          </w:p>
        </w:tc>
        <w:tc>
          <w:tcPr>
            <w:tcW w:w="444" w:type="pct"/>
          </w:tcPr>
          <w:p w14:paraId="3DBA2D09">
            <w:pPr>
              <w:rPr>
                <w:snapToGrid w:val="0"/>
                <w:spacing w:val="0"/>
                <w:kern w:val="0"/>
                <w:sz w:val="18"/>
                <w:szCs w:val="18"/>
              </w:rPr>
            </w:pPr>
          </w:p>
        </w:tc>
        <w:tc>
          <w:tcPr>
            <w:tcW w:w="370" w:type="pct"/>
          </w:tcPr>
          <w:p w14:paraId="5DB9CC9A">
            <w:pPr>
              <w:rPr>
                <w:snapToGrid w:val="0"/>
                <w:spacing w:val="0"/>
                <w:kern w:val="0"/>
                <w:sz w:val="18"/>
                <w:szCs w:val="18"/>
              </w:rPr>
            </w:pPr>
          </w:p>
        </w:tc>
        <w:tc>
          <w:tcPr>
            <w:tcW w:w="385" w:type="pct"/>
          </w:tcPr>
          <w:p w14:paraId="1AA6BFCF">
            <w:pPr>
              <w:rPr>
                <w:snapToGrid w:val="0"/>
                <w:spacing w:val="0"/>
                <w:kern w:val="0"/>
                <w:sz w:val="18"/>
                <w:szCs w:val="18"/>
              </w:rPr>
            </w:pPr>
          </w:p>
        </w:tc>
        <w:tc>
          <w:tcPr>
            <w:tcW w:w="371" w:type="pct"/>
          </w:tcPr>
          <w:p w14:paraId="51D4256E">
            <w:pPr>
              <w:rPr>
                <w:snapToGrid w:val="0"/>
                <w:spacing w:val="0"/>
                <w:kern w:val="0"/>
                <w:sz w:val="18"/>
                <w:szCs w:val="18"/>
              </w:rPr>
            </w:pPr>
          </w:p>
        </w:tc>
        <w:tc>
          <w:tcPr>
            <w:tcW w:w="441" w:type="pct"/>
          </w:tcPr>
          <w:p w14:paraId="33A1B0BE">
            <w:pPr>
              <w:rPr>
                <w:snapToGrid w:val="0"/>
                <w:spacing w:val="0"/>
                <w:kern w:val="0"/>
                <w:sz w:val="18"/>
                <w:szCs w:val="18"/>
              </w:rPr>
            </w:pPr>
          </w:p>
        </w:tc>
        <w:tc>
          <w:tcPr>
            <w:tcW w:w="424" w:type="pct"/>
          </w:tcPr>
          <w:p w14:paraId="668E6074">
            <w:pPr>
              <w:rPr>
                <w:snapToGrid w:val="0"/>
                <w:spacing w:val="0"/>
                <w:kern w:val="0"/>
                <w:sz w:val="18"/>
                <w:szCs w:val="18"/>
              </w:rPr>
            </w:pPr>
          </w:p>
        </w:tc>
      </w:tr>
      <w:tr w14:paraId="4D1DE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42B2508E">
            <w:pPr>
              <w:rPr>
                <w:snapToGrid w:val="0"/>
                <w:spacing w:val="0"/>
                <w:kern w:val="0"/>
                <w:sz w:val="18"/>
                <w:szCs w:val="18"/>
              </w:rPr>
            </w:pPr>
          </w:p>
        </w:tc>
        <w:tc>
          <w:tcPr>
            <w:tcW w:w="639" w:type="pct"/>
          </w:tcPr>
          <w:p w14:paraId="1A2227BE">
            <w:pPr>
              <w:rPr>
                <w:snapToGrid w:val="0"/>
                <w:spacing w:val="0"/>
                <w:kern w:val="0"/>
                <w:sz w:val="18"/>
                <w:szCs w:val="18"/>
              </w:rPr>
            </w:pPr>
          </w:p>
        </w:tc>
        <w:tc>
          <w:tcPr>
            <w:tcW w:w="351" w:type="pct"/>
          </w:tcPr>
          <w:p w14:paraId="60E93FFE">
            <w:pPr>
              <w:rPr>
                <w:snapToGrid w:val="0"/>
                <w:spacing w:val="0"/>
                <w:kern w:val="0"/>
                <w:sz w:val="18"/>
                <w:szCs w:val="18"/>
              </w:rPr>
            </w:pPr>
          </w:p>
        </w:tc>
        <w:tc>
          <w:tcPr>
            <w:tcW w:w="353" w:type="pct"/>
          </w:tcPr>
          <w:p w14:paraId="261B57CA">
            <w:pPr>
              <w:rPr>
                <w:snapToGrid w:val="0"/>
                <w:spacing w:val="0"/>
                <w:kern w:val="0"/>
                <w:sz w:val="18"/>
                <w:szCs w:val="18"/>
              </w:rPr>
            </w:pPr>
          </w:p>
        </w:tc>
        <w:tc>
          <w:tcPr>
            <w:tcW w:w="353" w:type="pct"/>
          </w:tcPr>
          <w:p w14:paraId="48B34EF3">
            <w:pPr>
              <w:rPr>
                <w:snapToGrid w:val="0"/>
                <w:spacing w:val="0"/>
                <w:kern w:val="0"/>
                <w:sz w:val="18"/>
                <w:szCs w:val="18"/>
              </w:rPr>
            </w:pPr>
          </w:p>
        </w:tc>
        <w:tc>
          <w:tcPr>
            <w:tcW w:w="582" w:type="pct"/>
          </w:tcPr>
          <w:p w14:paraId="0E147D9D">
            <w:pPr>
              <w:rPr>
                <w:snapToGrid w:val="0"/>
                <w:spacing w:val="0"/>
                <w:kern w:val="0"/>
                <w:sz w:val="18"/>
                <w:szCs w:val="18"/>
              </w:rPr>
            </w:pPr>
          </w:p>
        </w:tc>
        <w:tc>
          <w:tcPr>
            <w:tcW w:w="444" w:type="pct"/>
          </w:tcPr>
          <w:p w14:paraId="0B4A79AC">
            <w:pPr>
              <w:rPr>
                <w:snapToGrid w:val="0"/>
                <w:spacing w:val="0"/>
                <w:kern w:val="0"/>
                <w:sz w:val="18"/>
                <w:szCs w:val="18"/>
              </w:rPr>
            </w:pPr>
          </w:p>
        </w:tc>
        <w:tc>
          <w:tcPr>
            <w:tcW w:w="370" w:type="pct"/>
          </w:tcPr>
          <w:p w14:paraId="25D1E919">
            <w:pPr>
              <w:rPr>
                <w:snapToGrid w:val="0"/>
                <w:spacing w:val="0"/>
                <w:kern w:val="0"/>
                <w:sz w:val="18"/>
                <w:szCs w:val="18"/>
              </w:rPr>
            </w:pPr>
          </w:p>
        </w:tc>
        <w:tc>
          <w:tcPr>
            <w:tcW w:w="385" w:type="pct"/>
          </w:tcPr>
          <w:p w14:paraId="7447971D">
            <w:pPr>
              <w:rPr>
                <w:snapToGrid w:val="0"/>
                <w:spacing w:val="0"/>
                <w:kern w:val="0"/>
                <w:sz w:val="18"/>
                <w:szCs w:val="18"/>
              </w:rPr>
            </w:pPr>
          </w:p>
        </w:tc>
        <w:tc>
          <w:tcPr>
            <w:tcW w:w="371" w:type="pct"/>
          </w:tcPr>
          <w:p w14:paraId="26E01BE3">
            <w:pPr>
              <w:rPr>
                <w:snapToGrid w:val="0"/>
                <w:spacing w:val="0"/>
                <w:kern w:val="0"/>
                <w:sz w:val="18"/>
                <w:szCs w:val="18"/>
              </w:rPr>
            </w:pPr>
          </w:p>
        </w:tc>
        <w:tc>
          <w:tcPr>
            <w:tcW w:w="441" w:type="pct"/>
          </w:tcPr>
          <w:p w14:paraId="175AD624">
            <w:pPr>
              <w:rPr>
                <w:snapToGrid w:val="0"/>
                <w:spacing w:val="0"/>
                <w:kern w:val="0"/>
                <w:sz w:val="18"/>
                <w:szCs w:val="18"/>
              </w:rPr>
            </w:pPr>
          </w:p>
        </w:tc>
        <w:tc>
          <w:tcPr>
            <w:tcW w:w="424" w:type="pct"/>
          </w:tcPr>
          <w:p w14:paraId="1130186B">
            <w:pPr>
              <w:rPr>
                <w:snapToGrid w:val="0"/>
                <w:spacing w:val="0"/>
                <w:kern w:val="0"/>
                <w:sz w:val="18"/>
                <w:szCs w:val="18"/>
              </w:rPr>
            </w:pPr>
          </w:p>
        </w:tc>
      </w:tr>
      <w:tr w14:paraId="3E5C5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6F7CB66F">
            <w:pPr>
              <w:rPr>
                <w:snapToGrid w:val="0"/>
                <w:spacing w:val="0"/>
                <w:kern w:val="0"/>
                <w:sz w:val="18"/>
                <w:szCs w:val="18"/>
              </w:rPr>
            </w:pPr>
          </w:p>
        </w:tc>
        <w:tc>
          <w:tcPr>
            <w:tcW w:w="639" w:type="pct"/>
          </w:tcPr>
          <w:p w14:paraId="3D7F7655">
            <w:pPr>
              <w:rPr>
                <w:snapToGrid w:val="0"/>
                <w:spacing w:val="0"/>
                <w:kern w:val="0"/>
                <w:sz w:val="18"/>
                <w:szCs w:val="18"/>
              </w:rPr>
            </w:pPr>
          </w:p>
        </w:tc>
        <w:tc>
          <w:tcPr>
            <w:tcW w:w="351" w:type="pct"/>
          </w:tcPr>
          <w:p w14:paraId="3EB34DFC">
            <w:pPr>
              <w:rPr>
                <w:snapToGrid w:val="0"/>
                <w:spacing w:val="0"/>
                <w:kern w:val="0"/>
                <w:sz w:val="18"/>
                <w:szCs w:val="18"/>
              </w:rPr>
            </w:pPr>
          </w:p>
        </w:tc>
        <w:tc>
          <w:tcPr>
            <w:tcW w:w="353" w:type="pct"/>
          </w:tcPr>
          <w:p w14:paraId="0CA6227B">
            <w:pPr>
              <w:rPr>
                <w:snapToGrid w:val="0"/>
                <w:spacing w:val="0"/>
                <w:kern w:val="0"/>
                <w:sz w:val="18"/>
                <w:szCs w:val="18"/>
              </w:rPr>
            </w:pPr>
          </w:p>
        </w:tc>
        <w:tc>
          <w:tcPr>
            <w:tcW w:w="353" w:type="pct"/>
          </w:tcPr>
          <w:p w14:paraId="26E91AC8">
            <w:pPr>
              <w:rPr>
                <w:snapToGrid w:val="0"/>
                <w:spacing w:val="0"/>
                <w:kern w:val="0"/>
                <w:sz w:val="18"/>
                <w:szCs w:val="18"/>
              </w:rPr>
            </w:pPr>
          </w:p>
        </w:tc>
        <w:tc>
          <w:tcPr>
            <w:tcW w:w="582" w:type="pct"/>
          </w:tcPr>
          <w:p w14:paraId="53BF7C50">
            <w:pPr>
              <w:rPr>
                <w:snapToGrid w:val="0"/>
                <w:spacing w:val="0"/>
                <w:kern w:val="0"/>
                <w:sz w:val="18"/>
                <w:szCs w:val="18"/>
              </w:rPr>
            </w:pPr>
          </w:p>
        </w:tc>
        <w:tc>
          <w:tcPr>
            <w:tcW w:w="444" w:type="pct"/>
          </w:tcPr>
          <w:p w14:paraId="44954F3C">
            <w:pPr>
              <w:rPr>
                <w:snapToGrid w:val="0"/>
                <w:spacing w:val="0"/>
                <w:kern w:val="0"/>
                <w:sz w:val="18"/>
                <w:szCs w:val="18"/>
              </w:rPr>
            </w:pPr>
          </w:p>
        </w:tc>
        <w:tc>
          <w:tcPr>
            <w:tcW w:w="370" w:type="pct"/>
          </w:tcPr>
          <w:p w14:paraId="728774B7">
            <w:pPr>
              <w:rPr>
                <w:snapToGrid w:val="0"/>
                <w:spacing w:val="0"/>
                <w:kern w:val="0"/>
                <w:sz w:val="18"/>
                <w:szCs w:val="18"/>
              </w:rPr>
            </w:pPr>
          </w:p>
        </w:tc>
        <w:tc>
          <w:tcPr>
            <w:tcW w:w="385" w:type="pct"/>
          </w:tcPr>
          <w:p w14:paraId="67F4565B">
            <w:pPr>
              <w:rPr>
                <w:snapToGrid w:val="0"/>
                <w:spacing w:val="0"/>
                <w:kern w:val="0"/>
                <w:sz w:val="18"/>
                <w:szCs w:val="18"/>
              </w:rPr>
            </w:pPr>
          </w:p>
        </w:tc>
        <w:tc>
          <w:tcPr>
            <w:tcW w:w="371" w:type="pct"/>
          </w:tcPr>
          <w:p w14:paraId="403C6E59">
            <w:pPr>
              <w:rPr>
                <w:snapToGrid w:val="0"/>
                <w:spacing w:val="0"/>
                <w:kern w:val="0"/>
                <w:sz w:val="18"/>
                <w:szCs w:val="18"/>
              </w:rPr>
            </w:pPr>
          </w:p>
        </w:tc>
        <w:tc>
          <w:tcPr>
            <w:tcW w:w="441" w:type="pct"/>
          </w:tcPr>
          <w:p w14:paraId="69C1EBFF">
            <w:pPr>
              <w:rPr>
                <w:snapToGrid w:val="0"/>
                <w:spacing w:val="0"/>
                <w:kern w:val="0"/>
                <w:sz w:val="18"/>
                <w:szCs w:val="18"/>
              </w:rPr>
            </w:pPr>
          </w:p>
        </w:tc>
        <w:tc>
          <w:tcPr>
            <w:tcW w:w="424" w:type="pct"/>
          </w:tcPr>
          <w:p w14:paraId="33CB868C">
            <w:pPr>
              <w:rPr>
                <w:snapToGrid w:val="0"/>
                <w:spacing w:val="0"/>
                <w:kern w:val="0"/>
                <w:sz w:val="18"/>
                <w:szCs w:val="18"/>
              </w:rPr>
            </w:pPr>
          </w:p>
        </w:tc>
      </w:tr>
      <w:tr w14:paraId="477D7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7089ED4F">
            <w:pPr>
              <w:rPr>
                <w:snapToGrid w:val="0"/>
                <w:spacing w:val="0"/>
                <w:kern w:val="0"/>
                <w:sz w:val="18"/>
                <w:szCs w:val="18"/>
              </w:rPr>
            </w:pPr>
          </w:p>
        </w:tc>
        <w:tc>
          <w:tcPr>
            <w:tcW w:w="639" w:type="pct"/>
          </w:tcPr>
          <w:p w14:paraId="71AEFC16">
            <w:pPr>
              <w:rPr>
                <w:snapToGrid w:val="0"/>
                <w:spacing w:val="0"/>
                <w:kern w:val="0"/>
                <w:sz w:val="18"/>
                <w:szCs w:val="18"/>
              </w:rPr>
            </w:pPr>
          </w:p>
        </w:tc>
        <w:tc>
          <w:tcPr>
            <w:tcW w:w="351" w:type="pct"/>
          </w:tcPr>
          <w:p w14:paraId="4BB60AA3">
            <w:pPr>
              <w:rPr>
                <w:snapToGrid w:val="0"/>
                <w:spacing w:val="0"/>
                <w:kern w:val="0"/>
                <w:sz w:val="18"/>
                <w:szCs w:val="18"/>
              </w:rPr>
            </w:pPr>
          </w:p>
        </w:tc>
        <w:tc>
          <w:tcPr>
            <w:tcW w:w="353" w:type="pct"/>
          </w:tcPr>
          <w:p w14:paraId="1A59B6D1">
            <w:pPr>
              <w:rPr>
                <w:snapToGrid w:val="0"/>
                <w:spacing w:val="0"/>
                <w:kern w:val="0"/>
                <w:sz w:val="18"/>
                <w:szCs w:val="18"/>
              </w:rPr>
            </w:pPr>
          </w:p>
        </w:tc>
        <w:tc>
          <w:tcPr>
            <w:tcW w:w="353" w:type="pct"/>
          </w:tcPr>
          <w:p w14:paraId="7BD25878">
            <w:pPr>
              <w:rPr>
                <w:snapToGrid w:val="0"/>
                <w:spacing w:val="0"/>
                <w:kern w:val="0"/>
                <w:sz w:val="18"/>
                <w:szCs w:val="18"/>
              </w:rPr>
            </w:pPr>
          </w:p>
        </w:tc>
        <w:tc>
          <w:tcPr>
            <w:tcW w:w="582" w:type="pct"/>
          </w:tcPr>
          <w:p w14:paraId="5CE68E4D">
            <w:pPr>
              <w:rPr>
                <w:snapToGrid w:val="0"/>
                <w:spacing w:val="0"/>
                <w:kern w:val="0"/>
                <w:sz w:val="18"/>
                <w:szCs w:val="18"/>
              </w:rPr>
            </w:pPr>
          </w:p>
        </w:tc>
        <w:tc>
          <w:tcPr>
            <w:tcW w:w="444" w:type="pct"/>
          </w:tcPr>
          <w:p w14:paraId="69F0D694">
            <w:pPr>
              <w:rPr>
                <w:snapToGrid w:val="0"/>
                <w:spacing w:val="0"/>
                <w:kern w:val="0"/>
                <w:sz w:val="18"/>
                <w:szCs w:val="18"/>
              </w:rPr>
            </w:pPr>
          </w:p>
        </w:tc>
        <w:tc>
          <w:tcPr>
            <w:tcW w:w="370" w:type="pct"/>
          </w:tcPr>
          <w:p w14:paraId="78B39558">
            <w:pPr>
              <w:rPr>
                <w:snapToGrid w:val="0"/>
                <w:spacing w:val="0"/>
                <w:kern w:val="0"/>
                <w:sz w:val="18"/>
                <w:szCs w:val="18"/>
              </w:rPr>
            </w:pPr>
          </w:p>
        </w:tc>
        <w:tc>
          <w:tcPr>
            <w:tcW w:w="385" w:type="pct"/>
          </w:tcPr>
          <w:p w14:paraId="3DE8CE2D">
            <w:pPr>
              <w:rPr>
                <w:snapToGrid w:val="0"/>
                <w:spacing w:val="0"/>
                <w:kern w:val="0"/>
                <w:sz w:val="18"/>
                <w:szCs w:val="18"/>
              </w:rPr>
            </w:pPr>
          </w:p>
        </w:tc>
        <w:tc>
          <w:tcPr>
            <w:tcW w:w="371" w:type="pct"/>
          </w:tcPr>
          <w:p w14:paraId="0F48E26A">
            <w:pPr>
              <w:rPr>
                <w:snapToGrid w:val="0"/>
                <w:spacing w:val="0"/>
                <w:kern w:val="0"/>
                <w:sz w:val="18"/>
                <w:szCs w:val="18"/>
              </w:rPr>
            </w:pPr>
          </w:p>
        </w:tc>
        <w:tc>
          <w:tcPr>
            <w:tcW w:w="441" w:type="pct"/>
          </w:tcPr>
          <w:p w14:paraId="48AB5C89">
            <w:pPr>
              <w:rPr>
                <w:snapToGrid w:val="0"/>
                <w:spacing w:val="0"/>
                <w:kern w:val="0"/>
                <w:sz w:val="18"/>
                <w:szCs w:val="18"/>
              </w:rPr>
            </w:pPr>
          </w:p>
        </w:tc>
        <w:tc>
          <w:tcPr>
            <w:tcW w:w="424" w:type="pct"/>
          </w:tcPr>
          <w:p w14:paraId="4CBFEEB2">
            <w:pPr>
              <w:rPr>
                <w:snapToGrid w:val="0"/>
                <w:spacing w:val="0"/>
                <w:kern w:val="0"/>
                <w:sz w:val="18"/>
                <w:szCs w:val="18"/>
              </w:rPr>
            </w:pPr>
          </w:p>
        </w:tc>
      </w:tr>
      <w:tr w14:paraId="515CC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10445C31">
            <w:pPr>
              <w:rPr>
                <w:snapToGrid w:val="0"/>
                <w:spacing w:val="0"/>
                <w:kern w:val="0"/>
                <w:sz w:val="18"/>
                <w:szCs w:val="18"/>
              </w:rPr>
            </w:pPr>
          </w:p>
        </w:tc>
        <w:tc>
          <w:tcPr>
            <w:tcW w:w="639" w:type="pct"/>
          </w:tcPr>
          <w:p w14:paraId="1769473B">
            <w:pPr>
              <w:rPr>
                <w:snapToGrid w:val="0"/>
                <w:spacing w:val="0"/>
                <w:kern w:val="0"/>
                <w:sz w:val="18"/>
                <w:szCs w:val="18"/>
              </w:rPr>
            </w:pPr>
          </w:p>
        </w:tc>
        <w:tc>
          <w:tcPr>
            <w:tcW w:w="351" w:type="pct"/>
          </w:tcPr>
          <w:p w14:paraId="2E8D70DF">
            <w:pPr>
              <w:rPr>
                <w:snapToGrid w:val="0"/>
                <w:spacing w:val="0"/>
                <w:kern w:val="0"/>
                <w:sz w:val="18"/>
                <w:szCs w:val="18"/>
              </w:rPr>
            </w:pPr>
          </w:p>
        </w:tc>
        <w:tc>
          <w:tcPr>
            <w:tcW w:w="353" w:type="pct"/>
          </w:tcPr>
          <w:p w14:paraId="3E1C2B5A">
            <w:pPr>
              <w:rPr>
                <w:snapToGrid w:val="0"/>
                <w:spacing w:val="0"/>
                <w:kern w:val="0"/>
                <w:sz w:val="18"/>
                <w:szCs w:val="18"/>
              </w:rPr>
            </w:pPr>
          </w:p>
        </w:tc>
        <w:tc>
          <w:tcPr>
            <w:tcW w:w="353" w:type="pct"/>
          </w:tcPr>
          <w:p w14:paraId="483EAFA2">
            <w:pPr>
              <w:rPr>
                <w:snapToGrid w:val="0"/>
                <w:spacing w:val="0"/>
                <w:kern w:val="0"/>
                <w:sz w:val="18"/>
                <w:szCs w:val="18"/>
              </w:rPr>
            </w:pPr>
          </w:p>
        </w:tc>
        <w:tc>
          <w:tcPr>
            <w:tcW w:w="582" w:type="pct"/>
          </w:tcPr>
          <w:p w14:paraId="214938AA">
            <w:pPr>
              <w:rPr>
                <w:snapToGrid w:val="0"/>
                <w:spacing w:val="0"/>
                <w:kern w:val="0"/>
                <w:sz w:val="18"/>
                <w:szCs w:val="18"/>
              </w:rPr>
            </w:pPr>
          </w:p>
        </w:tc>
        <w:tc>
          <w:tcPr>
            <w:tcW w:w="444" w:type="pct"/>
          </w:tcPr>
          <w:p w14:paraId="28BC12F9">
            <w:pPr>
              <w:rPr>
                <w:snapToGrid w:val="0"/>
                <w:spacing w:val="0"/>
                <w:kern w:val="0"/>
                <w:sz w:val="18"/>
                <w:szCs w:val="18"/>
              </w:rPr>
            </w:pPr>
          </w:p>
        </w:tc>
        <w:tc>
          <w:tcPr>
            <w:tcW w:w="370" w:type="pct"/>
          </w:tcPr>
          <w:p w14:paraId="7E3FE52E">
            <w:pPr>
              <w:rPr>
                <w:snapToGrid w:val="0"/>
                <w:spacing w:val="0"/>
                <w:kern w:val="0"/>
                <w:sz w:val="18"/>
                <w:szCs w:val="18"/>
              </w:rPr>
            </w:pPr>
          </w:p>
        </w:tc>
        <w:tc>
          <w:tcPr>
            <w:tcW w:w="385" w:type="pct"/>
          </w:tcPr>
          <w:p w14:paraId="4F1109A3">
            <w:pPr>
              <w:rPr>
                <w:snapToGrid w:val="0"/>
                <w:spacing w:val="0"/>
                <w:kern w:val="0"/>
                <w:sz w:val="18"/>
                <w:szCs w:val="18"/>
              </w:rPr>
            </w:pPr>
          </w:p>
        </w:tc>
        <w:tc>
          <w:tcPr>
            <w:tcW w:w="371" w:type="pct"/>
          </w:tcPr>
          <w:p w14:paraId="5D3A083B">
            <w:pPr>
              <w:rPr>
                <w:snapToGrid w:val="0"/>
                <w:spacing w:val="0"/>
                <w:kern w:val="0"/>
                <w:sz w:val="18"/>
                <w:szCs w:val="18"/>
              </w:rPr>
            </w:pPr>
          </w:p>
        </w:tc>
        <w:tc>
          <w:tcPr>
            <w:tcW w:w="441" w:type="pct"/>
          </w:tcPr>
          <w:p w14:paraId="7767CF2A">
            <w:pPr>
              <w:rPr>
                <w:snapToGrid w:val="0"/>
                <w:spacing w:val="0"/>
                <w:kern w:val="0"/>
                <w:sz w:val="18"/>
                <w:szCs w:val="18"/>
              </w:rPr>
            </w:pPr>
          </w:p>
        </w:tc>
        <w:tc>
          <w:tcPr>
            <w:tcW w:w="424" w:type="pct"/>
          </w:tcPr>
          <w:p w14:paraId="3EC291BF">
            <w:pPr>
              <w:rPr>
                <w:snapToGrid w:val="0"/>
                <w:spacing w:val="0"/>
                <w:kern w:val="0"/>
                <w:sz w:val="18"/>
                <w:szCs w:val="18"/>
              </w:rPr>
            </w:pPr>
          </w:p>
        </w:tc>
      </w:tr>
      <w:tr w14:paraId="035CA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59B0D3C5">
            <w:pPr>
              <w:rPr>
                <w:snapToGrid w:val="0"/>
                <w:spacing w:val="0"/>
                <w:kern w:val="0"/>
                <w:sz w:val="18"/>
                <w:szCs w:val="18"/>
              </w:rPr>
            </w:pPr>
          </w:p>
        </w:tc>
        <w:tc>
          <w:tcPr>
            <w:tcW w:w="639" w:type="pct"/>
          </w:tcPr>
          <w:p w14:paraId="7D83D87E">
            <w:pPr>
              <w:rPr>
                <w:snapToGrid w:val="0"/>
                <w:spacing w:val="0"/>
                <w:kern w:val="0"/>
                <w:sz w:val="18"/>
                <w:szCs w:val="18"/>
              </w:rPr>
            </w:pPr>
          </w:p>
        </w:tc>
        <w:tc>
          <w:tcPr>
            <w:tcW w:w="351" w:type="pct"/>
          </w:tcPr>
          <w:p w14:paraId="315936F9">
            <w:pPr>
              <w:rPr>
                <w:snapToGrid w:val="0"/>
                <w:spacing w:val="0"/>
                <w:kern w:val="0"/>
                <w:sz w:val="18"/>
                <w:szCs w:val="18"/>
              </w:rPr>
            </w:pPr>
          </w:p>
        </w:tc>
        <w:tc>
          <w:tcPr>
            <w:tcW w:w="353" w:type="pct"/>
          </w:tcPr>
          <w:p w14:paraId="09C7E02A">
            <w:pPr>
              <w:rPr>
                <w:snapToGrid w:val="0"/>
                <w:spacing w:val="0"/>
                <w:kern w:val="0"/>
                <w:sz w:val="18"/>
                <w:szCs w:val="18"/>
              </w:rPr>
            </w:pPr>
          </w:p>
        </w:tc>
        <w:tc>
          <w:tcPr>
            <w:tcW w:w="353" w:type="pct"/>
          </w:tcPr>
          <w:p w14:paraId="5776629E">
            <w:pPr>
              <w:rPr>
                <w:snapToGrid w:val="0"/>
                <w:spacing w:val="0"/>
                <w:kern w:val="0"/>
                <w:sz w:val="18"/>
                <w:szCs w:val="18"/>
              </w:rPr>
            </w:pPr>
          </w:p>
        </w:tc>
        <w:tc>
          <w:tcPr>
            <w:tcW w:w="582" w:type="pct"/>
          </w:tcPr>
          <w:p w14:paraId="0221D7FE">
            <w:pPr>
              <w:rPr>
                <w:snapToGrid w:val="0"/>
                <w:spacing w:val="0"/>
                <w:kern w:val="0"/>
                <w:sz w:val="18"/>
                <w:szCs w:val="18"/>
              </w:rPr>
            </w:pPr>
          </w:p>
        </w:tc>
        <w:tc>
          <w:tcPr>
            <w:tcW w:w="444" w:type="pct"/>
          </w:tcPr>
          <w:p w14:paraId="46509037">
            <w:pPr>
              <w:rPr>
                <w:snapToGrid w:val="0"/>
                <w:spacing w:val="0"/>
                <w:kern w:val="0"/>
                <w:sz w:val="18"/>
                <w:szCs w:val="18"/>
              </w:rPr>
            </w:pPr>
          </w:p>
        </w:tc>
        <w:tc>
          <w:tcPr>
            <w:tcW w:w="370" w:type="pct"/>
          </w:tcPr>
          <w:p w14:paraId="3D801AFF">
            <w:pPr>
              <w:rPr>
                <w:snapToGrid w:val="0"/>
                <w:spacing w:val="0"/>
                <w:kern w:val="0"/>
                <w:sz w:val="18"/>
                <w:szCs w:val="18"/>
              </w:rPr>
            </w:pPr>
          </w:p>
        </w:tc>
        <w:tc>
          <w:tcPr>
            <w:tcW w:w="385" w:type="pct"/>
          </w:tcPr>
          <w:p w14:paraId="3A60B021">
            <w:pPr>
              <w:rPr>
                <w:snapToGrid w:val="0"/>
                <w:spacing w:val="0"/>
                <w:kern w:val="0"/>
                <w:sz w:val="18"/>
                <w:szCs w:val="18"/>
              </w:rPr>
            </w:pPr>
          </w:p>
        </w:tc>
        <w:tc>
          <w:tcPr>
            <w:tcW w:w="371" w:type="pct"/>
          </w:tcPr>
          <w:p w14:paraId="10FCF9D3">
            <w:pPr>
              <w:rPr>
                <w:snapToGrid w:val="0"/>
                <w:spacing w:val="0"/>
                <w:kern w:val="0"/>
                <w:sz w:val="18"/>
                <w:szCs w:val="18"/>
              </w:rPr>
            </w:pPr>
          </w:p>
        </w:tc>
        <w:tc>
          <w:tcPr>
            <w:tcW w:w="441" w:type="pct"/>
          </w:tcPr>
          <w:p w14:paraId="23820FC5">
            <w:pPr>
              <w:rPr>
                <w:snapToGrid w:val="0"/>
                <w:spacing w:val="0"/>
                <w:kern w:val="0"/>
                <w:sz w:val="18"/>
                <w:szCs w:val="18"/>
              </w:rPr>
            </w:pPr>
          </w:p>
        </w:tc>
        <w:tc>
          <w:tcPr>
            <w:tcW w:w="424" w:type="pct"/>
          </w:tcPr>
          <w:p w14:paraId="2D0C1A73">
            <w:pPr>
              <w:rPr>
                <w:snapToGrid w:val="0"/>
                <w:spacing w:val="0"/>
                <w:kern w:val="0"/>
                <w:sz w:val="18"/>
                <w:szCs w:val="18"/>
              </w:rPr>
            </w:pPr>
          </w:p>
        </w:tc>
      </w:tr>
      <w:tr w14:paraId="34354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307EA17B">
            <w:pPr>
              <w:rPr>
                <w:snapToGrid w:val="0"/>
                <w:spacing w:val="0"/>
                <w:kern w:val="0"/>
                <w:sz w:val="18"/>
                <w:szCs w:val="18"/>
              </w:rPr>
            </w:pPr>
          </w:p>
        </w:tc>
        <w:tc>
          <w:tcPr>
            <w:tcW w:w="639" w:type="pct"/>
          </w:tcPr>
          <w:p w14:paraId="05E0F7B1">
            <w:pPr>
              <w:rPr>
                <w:snapToGrid w:val="0"/>
                <w:spacing w:val="0"/>
                <w:kern w:val="0"/>
                <w:sz w:val="18"/>
                <w:szCs w:val="18"/>
              </w:rPr>
            </w:pPr>
          </w:p>
        </w:tc>
        <w:tc>
          <w:tcPr>
            <w:tcW w:w="351" w:type="pct"/>
          </w:tcPr>
          <w:p w14:paraId="1B6B0729">
            <w:pPr>
              <w:rPr>
                <w:snapToGrid w:val="0"/>
                <w:spacing w:val="0"/>
                <w:kern w:val="0"/>
                <w:sz w:val="18"/>
                <w:szCs w:val="18"/>
              </w:rPr>
            </w:pPr>
          </w:p>
        </w:tc>
        <w:tc>
          <w:tcPr>
            <w:tcW w:w="353" w:type="pct"/>
          </w:tcPr>
          <w:p w14:paraId="73E89149">
            <w:pPr>
              <w:rPr>
                <w:snapToGrid w:val="0"/>
                <w:spacing w:val="0"/>
                <w:kern w:val="0"/>
                <w:sz w:val="18"/>
                <w:szCs w:val="18"/>
              </w:rPr>
            </w:pPr>
          </w:p>
        </w:tc>
        <w:tc>
          <w:tcPr>
            <w:tcW w:w="353" w:type="pct"/>
          </w:tcPr>
          <w:p w14:paraId="20547B03">
            <w:pPr>
              <w:rPr>
                <w:snapToGrid w:val="0"/>
                <w:spacing w:val="0"/>
                <w:kern w:val="0"/>
                <w:sz w:val="18"/>
                <w:szCs w:val="18"/>
              </w:rPr>
            </w:pPr>
          </w:p>
        </w:tc>
        <w:tc>
          <w:tcPr>
            <w:tcW w:w="582" w:type="pct"/>
          </w:tcPr>
          <w:p w14:paraId="3D9F7297">
            <w:pPr>
              <w:rPr>
                <w:snapToGrid w:val="0"/>
                <w:spacing w:val="0"/>
                <w:kern w:val="0"/>
                <w:sz w:val="18"/>
                <w:szCs w:val="18"/>
              </w:rPr>
            </w:pPr>
          </w:p>
        </w:tc>
        <w:tc>
          <w:tcPr>
            <w:tcW w:w="444" w:type="pct"/>
          </w:tcPr>
          <w:p w14:paraId="2B9838D5">
            <w:pPr>
              <w:rPr>
                <w:snapToGrid w:val="0"/>
                <w:spacing w:val="0"/>
                <w:kern w:val="0"/>
                <w:sz w:val="18"/>
                <w:szCs w:val="18"/>
              </w:rPr>
            </w:pPr>
          </w:p>
        </w:tc>
        <w:tc>
          <w:tcPr>
            <w:tcW w:w="370" w:type="pct"/>
          </w:tcPr>
          <w:p w14:paraId="1CAD67F1">
            <w:pPr>
              <w:rPr>
                <w:snapToGrid w:val="0"/>
                <w:spacing w:val="0"/>
                <w:kern w:val="0"/>
                <w:sz w:val="18"/>
                <w:szCs w:val="18"/>
              </w:rPr>
            </w:pPr>
          </w:p>
        </w:tc>
        <w:tc>
          <w:tcPr>
            <w:tcW w:w="385" w:type="pct"/>
          </w:tcPr>
          <w:p w14:paraId="341ECFC3">
            <w:pPr>
              <w:rPr>
                <w:snapToGrid w:val="0"/>
                <w:spacing w:val="0"/>
                <w:kern w:val="0"/>
                <w:sz w:val="18"/>
                <w:szCs w:val="18"/>
              </w:rPr>
            </w:pPr>
          </w:p>
        </w:tc>
        <w:tc>
          <w:tcPr>
            <w:tcW w:w="371" w:type="pct"/>
          </w:tcPr>
          <w:p w14:paraId="6FA0BF23">
            <w:pPr>
              <w:rPr>
                <w:snapToGrid w:val="0"/>
                <w:spacing w:val="0"/>
                <w:kern w:val="0"/>
                <w:sz w:val="18"/>
                <w:szCs w:val="18"/>
              </w:rPr>
            </w:pPr>
          </w:p>
        </w:tc>
        <w:tc>
          <w:tcPr>
            <w:tcW w:w="441" w:type="pct"/>
          </w:tcPr>
          <w:p w14:paraId="0E40E055">
            <w:pPr>
              <w:rPr>
                <w:snapToGrid w:val="0"/>
                <w:spacing w:val="0"/>
                <w:kern w:val="0"/>
                <w:sz w:val="18"/>
                <w:szCs w:val="18"/>
              </w:rPr>
            </w:pPr>
          </w:p>
        </w:tc>
        <w:tc>
          <w:tcPr>
            <w:tcW w:w="424" w:type="pct"/>
          </w:tcPr>
          <w:p w14:paraId="027CBDFE">
            <w:pPr>
              <w:rPr>
                <w:snapToGrid w:val="0"/>
                <w:spacing w:val="0"/>
                <w:kern w:val="0"/>
                <w:sz w:val="18"/>
                <w:szCs w:val="18"/>
              </w:rPr>
            </w:pPr>
          </w:p>
        </w:tc>
      </w:tr>
      <w:tr w14:paraId="35200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1E3222EC">
            <w:pPr>
              <w:rPr>
                <w:snapToGrid w:val="0"/>
                <w:spacing w:val="0"/>
                <w:kern w:val="0"/>
                <w:sz w:val="18"/>
                <w:szCs w:val="18"/>
              </w:rPr>
            </w:pPr>
          </w:p>
        </w:tc>
        <w:tc>
          <w:tcPr>
            <w:tcW w:w="639" w:type="pct"/>
          </w:tcPr>
          <w:p w14:paraId="045C0CCA">
            <w:pPr>
              <w:rPr>
                <w:snapToGrid w:val="0"/>
                <w:spacing w:val="0"/>
                <w:kern w:val="0"/>
                <w:sz w:val="18"/>
                <w:szCs w:val="18"/>
              </w:rPr>
            </w:pPr>
          </w:p>
        </w:tc>
        <w:tc>
          <w:tcPr>
            <w:tcW w:w="351" w:type="pct"/>
          </w:tcPr>
          <w:p w14:paraId="2E54EA7A">
            <w:pPr>
              <w:rPr>
                <w:snapToGrid w:val="0"/>
                <w:spacing w:val="0"/>
                <w:kern w:val="0"/>
                <w:sz w:val="18"/>
                <w:szCs w:val="18"/>
              </w:rPr>
            </w:pPr>
          </w:p>
        </w:tc>
        <w:tc>
          <w:tcPr>
            <w:tcW w:w="353" w:type="pct"/>
          </w:tcPr>
          <w:p w14:paraId="7684DF08">
            <w:pPr>
              <w:rPr>
                <w:snapToGrid w:val="0"/>
                <w:spacing w:val="0"/>
                <w:kern w:val="0"/>
                <w:sz w:val="18"/>
                <w:szCs w:val="18"/>
              </w:rPr>
            </w:pPr>
          </w:p>
        </w:tc>
        <w:tc>
          <w:tcPr>
            <w:tcW w:w="353" w:type="pct"/>
          </w:tcPr>
          <w:p w14:paraId="2183FD72">
            <w:pPr>
              <w:rPr>
                <w:snapToGrid w:val="0"/>
                <w:spacing w:val="0"/>
                <w:kern w:val="0"/>
                <w:sz w:val="18"/>
                <w:szCs w:val="18"/>
              </w:rPr>
            </w:pPr>
          </w:p>
        </w:tc>
        <w:tc>
          <w:tcPr>
            <w:tcW w:w="582" w:type="pct"/>
          </w:tcPr>
          <w:p w14:paraId="30C5D6BA">
            <w:pPr>
              <w:rPr>
                <w:snapToGrid w:val="0"/>
                <w:spacing w:val="0"/>
                <w:kern w:val="0"/>
                <w:sz w:val="18"/>
                <w:szCs w:val="18"/>
              </w:rPr>
            </w:pPr>
          </w:p>
        </w:tc>
        <w:tc>
          <w:tcPr>
            <w:tcW w:w="444" w:type="pct"/>
          </w:tcPr>
          <w:p w14:paraId="77F5194C">
            <w:pPr>
              <w:rPr>
                <w:snapToGrid w:val="0"/>
                <w:spacing w:val="0"/>
                <w:kern w:val="0"/>
                <w:sz w:val="18"/>
                <w:szCs w:val="18"/>
              </w:rPr>
            </w:pPr>
          </w:p>
        </w:tc>
        <w:tc>
          <w:tcPr>
            <w:tcW w:w="370" w:type="pct"/>
          </w:tcPr>
          <w:p w14:paraId="009D4D08">
            <w:pPr>
              <w:rPr>
                <w:snapToGrid w:val="0"/>
                <w:spacing w:val="0"/>
                <w:kern w:val="0"/>
                <w:sz w:val="18"/>
                <w:szCs w:val="18"/>
              </w:rPr>
            </w:pPr>
          </w:p>
        </w:tc>
        <w:tc>
          <w:tcPr>
            <w:tcW w:w="385" w:type="pct"/>
          </w:tcPr>
          <w:p w14:paraId="7F6B0618">
            <w:pPr>
              <w:rPr>
                <w:snapToGrid w:val="0"/>
                <w:spacing w:val="0"/>
                <w:kern w:val="0"/>
                <w:sz w:val="18"/>
                <w:szCs w:val="18"/>
              </w:rPr>
            </w:pPr>
          </w:p>
        </w:tc>
        <w:tc>
          <w:tcPr>
            <w:tcW w:w="371" w:type="pct"/>
          </w:tcPr>
          <w:p w14:paraId="1A82C544">
            <w:pPr>
              <w:rPr>
                <w:snapToGrid w:val="0"/>
                <w:spacing w:val="0"/>
                <w:kern w:val="0"/>
                <w:sz w:val="18"/>
                <w:szCs w:val="18"/>
              </w:rPr>
            </w:pPr>
          </w:p>
        </w:tc>
        <w:tc>
          <w:tcPr>
            <w:tcW w:w="441" w:type="pct"/>
          </w:tcPr>
          <w:p w14:paraId="72C6EAC8">
            <w:pPr>
              <w:rPr>
                <w:snapToGrid w:val="0"/>
                <w:spacing w:val="0"/>
                <w:kern w:val="0"/>
                <w:sz w:val="18"/>
                <w:szCs w:val="18"/>
              </w:rPr>
            </w:pPr>
          </w:p>
        </w:tc>
        <w:tc>
          <w:tcPr>
            <w:tcW w:w="424" w:type="pct"/>
          </w:tcPr>
          <w:p w14:paraId="0F15FA5D">
            <w:pPr>
              <w:rPr>
                <w:snapToGrid w:val="0"/>
                <w:spacing w:val="0"/>
                <w:kern w:val="0"/>
                <w:sz w:val="18"/>
                <w:szCs w:val="18"/>
              </w:rPr>
            </w:pPr>
          </w:p>
        </w:tc>
      </w:tr>
      <w:tr w14:paraId="58594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0810BB73">
            <w:pPr>
              <w:rPr>
                <w:snapToGrid w:val="0"/>
                <w:spacing w:val="0"/>
                <w:kern w:val="0"/>
                <w:sz w:val="18"/>
                <w:szCs w:val="18"/>
              </w:rPr>
            </w:pPr>
          </w:p>
        </w:tc>
        <w:tc>
          <w:tcPr>
            <w:tcW w:w="639" w:type="pct"/>
          </w:tcPr>
          <w:p w14:paraId="4EA8EC88">
            <w:pPr>
              <w:rPr>
                <w:snapToGrid w:val="0"/>
                <w:spacing w:val="0"/>
                <w:kern w:val="0"/>
                <w:sz w:val="18"/>
                <w:szCs w:val="18"/>
              </w:rPr>
            </w:pPr>
          </w:p>
        </w:tc>
        <w:tc>
          <w:tcPr>
            <w:tcW w:w="351" w:type="pct"/>
          </w:tcPr>
          <w:p w14:paraId="45657CE9">
            <w:pPr>
              <w:rPr>
                <w:snapToGrid w:val="0"/>
                <w:spacing w:val="0"/>
                <w:kern w:val="0"/>
                <w:sz w:val="18"/>
                <w:szCs w:val="18"/>
              </w:rPr>
            </w:pPr>
          </w:p>
        </w:tc>
        <w:tc>
          <w:tcPr>
            <w:tcW w:w="353" w:type="pct"/>
          </w:tcPr>
          <w:p w14:paraId="70E32556">
            <w:pPr>
              <w:rPr>
                <w:snapToGrid w:val="0"/>
                <w:spacing w:val="0"/>
                <w:kern w:val="0"/>
                <w:sz w:val="18"/>
                <w:szCs w:val="18"/>
              </w:rPr>
            </w:pPr>
          </w:p>
        </w:tc>
        <w:tc>
          <w:tcPr>
            <w:tcW w:w="353" w:type="pct"/>
          </w:tcPr>
          <w:p w14:paraId="18ACEE4B">
            <w:pPr>
              <w:rPr>
                <w:snapToGrid w:val="0"/>
                <w:spacing w:val="0"/>
                <w:kern w:val="0"/>
                <w:sz w:val="18"/>
                <w:szCs w:val="18"/>
              </w:rPr>
            </w:pPr>
          </w:p>
        </w:tc>
        <w:tc>
          <w:tcPr>
            <w:tcW w:w="582" w:type="pct"/>
          </w:tcPr>
          <w:p w14:paraId="79CC3DB4">
            <w:pPr>
              <w:rPr>
                <w:snapToGrid w:val="0"/>
                <w:spacing w:val="0"/>
                <w:kern w:val="0"/>
                <w:sz w:val="18"/>
                <w:szCs w:val="18"/>
              </w:rPr>
            </w:pPr>
          </w:p>
        </w:tc>
        <w:tc>
          <w:tcPr>
            <w:tcW w:w="444" w:type="pct"/>
          </w:tcPr>
          <w:p w14:paraId="07A08C08">
            <w:pPr>
              <w:rPr>
                <w:snapToGrid w:val="0"/>
                <w:spacing w:val="0"/>
                <w:kern w:val="0"/>
                <w:sz w:val="18"/>
                <w:szCs w:val="18"/>
              </w:rPr>
            </w:pPr>
          </w:p>
        </w:tc>
        <w:tc>
          <w:tcPr>
            <w:tcW w:w="370" w:type="pct"/>
          </w:tcPr>
          <w:p w14:paraId="13E7CCC7">
            <w:pPr>
              <w:rPr>
                <w:snapToGrid w:val="0"/>
                <w:spacing w:val="0"/>
                <w:kern w:val="0"/>
                <w:sz w:val="18"/>
                <w:szCs w:val="18"/>
              </w:rPr>
            </w:pPr>
          </w:p>
        </w:tc>
        <w:tc>
          <w:tcPr>
            <w:tcW w:w="385" w:type="pct"/>
          </w:tcPr>
          <w:p w14:paraId="75E1FCA3">
            <w:pPr>
              <w:rPr>
                <w:snapToGrid w:val="0"/>
                <w:spacing w:val="0"/>
                <w:kern w:val="0"/>
                <w:sz w:val="18"/>
                <w:szCs w:val="18"/>
              </w:rPr>
            </w:pPr>
          </w:p>
        </w:tc>
        <w:tc>
          <w:tcPr>
            <w:tcW w:w="371" w:type="pct"/>
          </w:tcPr>
          <w:p w14:paraId="20CA014F">
            <w:pPr>
              <w:rPr>
                <w:snapToGrid w:val="0"/>
                <w:spacing w:val="0"/>
                <w:kern w:val="0"/>
                <w:sz w:val="18"/>
                <w:szCs w:val="18"/>
              </w:rPr>
            </w:pPr>
          </w:p>
        </w:tc>
        <w:tc>
          <w:tcPr>
            <w:tcW w:w="441" w:type="pct"/>
          </w:tcPr>
          <w:p w14:paraId="5BE76D1D">
            <w:pPr>
              <w:rPr>
                <w:snapToGrid w:val="0"/>
                <w:spacing w:val="0"/>
                <w:kern w:val="0"/>
                <w:sz w:val="18"/>
                <w:szCs w:val="18"/>
              </w:rPr>
            </w:pPr>
          </w:p>
        </w:tc>
        <w:tc>
          <w:tcPr>
            <w:tcW w:w="424" w:type="pct"/>
          </w:tcPr>
          <w:p w14:paraId="21614947">
            <w:pPr>
              <w:rPr>
                <w:snapToGrid w:val="0"/>
                <w:spacing w:val="0"/>
                <w:kern w:val="0"/>
                <w:sz w:val="18"/>
                <w:szCs w:val="18"/>
              </w:rPr>
            </w:pPr>
          </w:p>
        </w:tc>
      </w:tr>
      <w:tr w14:paraId="64D38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630B18CE">
            <w:pPr>
              <w:rPr>
                <w:snapToGrid w:val="0"/>
                <w:spacing w:val="0"/>
                <w:kern w:val="0"/>
                <w:sz w:val="18"/>
                <w:szCs w:val="18"/>
              </w:rPr>
            </w:pPr>
          </w:p>
        </w:tc>
        <w:tc>
          <w:tcPr>
            <w:tcW w:w="639" w:type="pct"/>
          </w:tcPr>
          <w:p w14:paraId="0DC590D4">
            <w:pPr>
              <w:rPr>
                <w:snapToGrid w:val="0"/>
                <w:spacing w:val="0"/>
                <w:kern w:val="0"/>
                <w:sz w:val="18"/>
                <w:szCs w:val="18"/>
              </w:rPr>
            </w:pPr>
          </w:p>
        </w:tc>
        <w:tc>
          <w:tcPr>
            <w:tcW w:w="351" w:type="pct"/>
          </w:tcPr>
          <w:p w14:paraId="2D8645DC">
            <w:pPr>
              <w:rPr>
                <w:snapToGrid w:val="0"/>
                <w:spacing w:val="0"/>
                <w:kern w:val="0"/>
                <w:sz w:val="18"/>
                <w:szCs w:val="18"/>
              </w:rPr>
            </w:pPr>
          </w:p>
        </w:tc>
        <w:tc>
          <w:tcPr>
            <w:tcW w:w="353" w:type="pct"/>
          </w:tcPr>
          <w:p w14:paraId="52C1CD31">
            <w:pPr>
              <w:rPr>
                <w:snapToGrid w:val="0"/>
                <w:spacing w:val="0"/>
                <w:kern w:val="0"/>
                <w:sz w:val="18"/>
                <w:szCs w:val="18"/>
              </w:rPr>
            </w:pPr>
          </w:p>
        </w:tc>
        <w:tc>
          <w:tcPr>
            <w:tcW w:w="353" w:type="pct"/>
          </w:tcPr>
          <w:p w14:paraId="0C7AC84C">
            <w:pPr>
              <w:rPr>
                <w:snapToGrid w:val="0"/>
                <w:spacing w:val="0"/>
                <w:kern w:val="0"/>
                <w:sz w:val="18"/>
                <w:szCs w:val="18"/>
              </w:rPr>
            </w:pPr>
          </w:p>
        </w:tc>
        <w:tc>
          <w:tcPr>
            <w:tcW w:w="582" w:type="pct"/>
          </w:tcPr>
          <w:p w14:paraId="1045D464">
            <w:pPr>
              <w:rPr>
                <w:snapToGrid w:val="0"/>
                <w:spacing w:val="0"/>
                <w:kern w:val="0"/>
                <w:sz w:val="18"/>
                <w:szCs w:val="18"/>
              </w:rPr>
            </w:pPr>
          </w:p>
        </w:tc>
        <w:tc>
          <w:tcPr>
            <w:tcW w:w="444" w:type="pct"/>
          </w:tcPr>
          <w:p w14:paraId="30476E85">
            <w:pPr>
              <w:rPr>
                <w:snapToGrid w:val="0"/>
                <w:spacing w:val="0"/>
                <w:kern w:val="0"/>
                <w:sz w:val="18"/>
                <w:szCs w:val="18"/>
              </w:rPr>
            </w:pPr>
          </w:p>
        </w:tc>
        <w:tc>
          <w:tcPr>
            <w:tcW w:w="370" w:type="pct"/>
          </w:tcPr>
          <w:p w14:paraId="50556912">
            <w:pPr>
              <w:rPr>
                <w:snapToGrid w:val="0"/>
                <w:spacing w:val="0"/>
                <w:kern w:val="0"/>
                <w:sz w:val="18"/>
                <w:szCs w:val="18"/>
              </w:rPr>
            </w:pPr>
          </w:p>
        </w:tc>
        <w:tc>
          <w:tcPr>
            <w:tcW w:w="385" w:type="pct"/>
          </w:tcPr>
          <w:p w14:paraId="2E97C182">
            <w:pPr>
              <w:rPr>
                <w:snapToGrid w:val="0"/>
                <w:spacing w:val="0"/>
                <w:kern w:val="0"/>
                <w:sz w:val="18"/>
                <w:szCs w:val="18"/>
              </w:rPr>
            </w:pPr>
          </w:p>
        </w:tc>
        <w:tc>
          <w:tcPr>
            <w:tcW w:w="371" w:type="pct"/>
          </w:tcPr>
          <w:p w14:paraId="60D0AC81">
            <w:pPr>
              <w:rPr>
                <w:snapToGrid w:val="0"/>
                <w:spacing w:val="0"/>
                <w:kern w:val="0"/>
                <w:sz w:val="18"/>
                <w:szCs w:val="18"/>
              </w:rPr>
            </w:pPr>
          </w:p>
        </w:tc>
        <w:tc>
          <w:tcPr>
            <w:tcW w:w="441" w:type="pct"/>
          </w:tcPr>
          <w:p w14:paraId="2EC572BF">
            <w:pPr>
              <w:rPr>
                <w:snapToGrid w:val="0"/>
                <w:spacing w:val="0"/>
                <w:kern w:val="0"/>
                <w:sz w:val="18"/>
                <w:szCs w:val="18"/>
              </w:rPr>
            </w:pPr>
          </w:p>
        </w:tc>
        <w:tc>
          <w:tcPr>
            <w:tcW w:w="424" w:type="pct"/>
          </w:tcPr>
          <w:p w14:paraId="01E27B6D">
            <w:pPr>
              <w:rPr>
                <w:snapToGrid w:val="0"/>
                <w:spacing w:val="0"/>
                <w:kern w:val="0"/>
                <w:sz w:val="18"/>
                <w:szCs w:val="18"/>
              </w:rPr>
            </w:pPr>
          </w:p>
        </w:tc>
      </w:tr>
      <w:tr w14:paraId="56953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78380527">
            <w:pPr>
              <w:rPr>
                <w:snapToGrid w:val="0"/>
                <w:spacing w:val="0"/>
                <w:kern w:val="0"/>
                <w:sz w:val="18"/>
                <w:szCs w:val="18"/>
              </w:rPr>
            </w:pPr>
          </w:p>
        </w:tc>
        <w:tc>
          <w:tcPr>
            <w:tcW w:w="639" w:type="pct"/>
          </w:tcPr>
          <w:p w14:paraId="371AEF44">
            <w:pPr>
              <w:rPr>
                <w:snapToGrid w:val="0"/>
                <w:spacing w:val="0"/>
                <w:kern w:val="0"/>
                <w:sz w:val="18"/>
                <w:szCs w:val="18"/>
              </w:rPr>
            </w:pPr>
          </w:p>
        </w:tc>
        <w:tc>
          <w:tcPr>
            <w:tcW w:w="351" w:type="pct"/>
          </w:tcPr>
          <w:p w14:paraId="15E5D779">
            <w:pPr>
              <w:rPr>
                <w:snapToGrid w:val="0"/>
                <w:spacing w:val="0"/>
                <w:kern w:val="0"/>
                <w:sz w:val="18"/>
                <w:szCs w:val="18"/>
              </w:rPr>
            </w:pPr>
          </w:p>
        </w:tc>
        <w:tc>
          <w:tcPr>
            <w:tcW w:w="353" w:type="pct"/>
          </w:tcPr>
          <w:p w14:paraId="5B818B01">
            <w:pPr>
              <w:rPr>
                <w:snapToGrid w:val="0"/>
                <w:spacing w:val="0"/>
                <w:kern w:val="0"/>
                <w:sz w:val="18"/>
                <w:szCs w:val="18"/>
              </w:rPr>
            </w:pPr>
          </w:p>
        </w:tc>
        <w:tc>
          <w:tcPr>
            <w:tcW w:w="353" w:type="pct"/>
          </w:tcPr>
          <w:p w14:paraId="1B3DDB34">
            <w:pPr>
              <w:rPr>
                <w:snapToGrid w:val="0"/>
                <w:spacing w:val="0"/>
                <w:kern w:val="0"/>
                <w:sz w:val="18"/>
                <w:szCs w:val="18"/>
              </w:rPr>
            </w:pPr>
          </w:p>
        </w:tc>
        <w:tc>
          <w:tcPr>
            <w:tcW w:w="582" w:type="pct"/>
          </w:tcPr>
          <w:p w14:paraId="0BFFA81F">
            <w:pPr>
              <w:rPr>
                <w:snapToGrid w:val="0"/>
                <w:spacing w:val="0"/>
                <w:kern w:val="0"/>
                <w:sz w:val="18"/>
                <w:szCs w:val="18"/>
              </w:rPr>
            </w:pPr>
          </w:p>
        </w:tc>
        <w:tc>
          <w:tcPr>
            <w:tcW w:w="444" w:type="pct"/>
          </w:tcPr>
          <w:p w14:paraId="78B3CD91">
            <w:pPr>
              <w:rPr>
                <w:snapToGrid w:val="0"/>
                <w:spacing w:val="0"/>
                <w:kern w:val="0"/>
                <w:sz w:val="18"/>
                <w:szCs w:val="18"/>
              </w:rPr>
            </w:pPr>
          </w:p>
        </w:tc>
        <w:tc>
          <w:tcPr>
            <w:tcW w:w="370" w:type="pct"/>
          </w:tcPr>
          <w:p w14:paraId="2F2F48BE">
            <w:pPr>
              <w:rPr>
                <w:snapToGrid w:val="0"/>
                <w:spacing w:val="0"/>
                <w:kern w:val="0"/>
                <w:sz w:val="18"/>
                <w:szCs w:val="18"/>
              </w:rPr>
            </w:pPr>
          </w:p>
        </w:tc>
        <w:tc>
          <w:tcPr>
            <w:tcW w:w="385" w:type="pct"/>
          </w:tcPr>
          <w:p w14:paraId="325621C0">
            <w:pPr>
              <w:rPr>
                <w:snapToGrid w:val="0"/>
                <w:spacing w:val="0"/>
                <w:kern w:val="0"/>
                <w:sz w:val="18"/>
                <w:szCs w:val="18"/>
              </w:rPr>
            </w:pPr>
          </w:p>
        </w:tc>
        <w:tc>
          <w:tcPr>
            <w:tcW w:w="371" w:type="pct"/>
          </w:tcPr>
          <w:p w14:paraId="2DB0BADC">
            <w:pPr>
              <w:rPr>
                <w:snapToGrid w:val="0"/>
                <w:spacing w:val="0"/>
                <w:kern w:val="0"/>
                <w:sz w:val="18"/>
                <w:szCs w:val="18"/>
              </w:rPr>
            </w:pPr>
          </w:p>
        </w:tc>
        <w:tc>
          <w:tcPr>
            <w:tcW w:w="441" w:type="pct"/>
          </w:tcPr>
          <w:p w14:paraId="5D4E8017">
            <w:pPr>
              <w:rPr>
                <w:snapToGrid w:val="0"/>
                <w:spacing w:val="0"/>
                <w:kern w:val="0"/>
                <w:sz w:val="18"/>
                <w:szCs w:val="18"/>
              </w:rPr>
            </w:pPr>
          </w:p>
        </w:tc>
        <w:tc>
          <w:tcPr>
            <w:tcW w:w="424" w:type="pct"/>
          </w:tcPr>
          <w:p w14:paraId="40DD2298">
            <w:pPr>
              <w:rPr>
                <w:snapToGrid w:val="0"/>
                <w:spacing w:val="0"/>
                <w:kern w:val="0"/>
                <w:sz w:val="18"/>
                <w:szCs w:val="18"/>
              </w:rPr>
            </w:pPr>
          </w:p>
        </w:tc>
      </w:tr>
      <w:tr w14:paraId="7A86B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424A551C">
            <w:pPr>
              <w:rPr>
                <w:snapToGrid w:val="0"/>
                <w:spacing w:val="0"/>
                <w:kern w:val="0"/>
                <w:sz w:val="18"/>
                <w:szCs w:val="18"/>
              </w:rPr>
            </w:pPr>
          </w:p>
        </w:tc>
        <w:tc>
          <w:tcPr>
            <w:tcW w:w="639" w:type="pct"/>
          </w:tcPr>
          <w:p w14:paraId="2421384D">
            <w:pPr>
              <w:rPr>
                <w:snapToGrid w:val="0"/>
                <w:spacing w:val="0"/>
                <w:kern w:val="0"/>
                <w:sz w:val="18"/>
                <w:szCs w:val="18"/>
              </w:rPr>
            </w:pPr>
          </w:p>
        </w:tc>
        <w:tc>
          <w:tcPr>
            <w:tcW w:w="351" w:type="pct"/>
          </w:tcPr>
          <w:p w14:paraId="70AA6E4B">
            <w:pPr>
              <w:rPr>
                <w:snapToGrid w:val="0"/>
                <w:spacing w:val="0"/>
                <w:kern w:val="0"/>
                <w:sz w:val="18"/>
                <w:szCs w:val="18"/>
              </w:rPr>
            </w:pPr>
          </w:p>
        </w:tc>
        <w:tc>
          <w:tcPr>
            <w:tcW w:w="353" w:type="pct"/>
          </w:tcPr>
          <w:p w14:paraId="0DAE4715">
            <w:pPr>
              <w:rPr>
                <w:snapToGrid w:val="0"/>
                <w:spacing w:val="0"/>
                <w:kern w:val="0"/>
                <w:sz w:val="18"/>
                <w:szCs w:val="18"/>
              </w:rPr>
            </w:pPr>
          </w:p>
        </w:tc>
        <w:tc>
          <w:tcPr>
            <w:tcW w:w="353" w:type="pct"/>
          </w:tcPr>
          <w:p w14:paraId="4ABB0975">
            <w:pPr>
              <w:rPr>
                <w:snapToGrid w:val="0"/>
                <w:spacing w:val="0"/>
                <w:kern w:val="0"/>
                <w:sz w:val="18"/>
                <w:szCs w:val="18"/>
              </w:rPr>
            </w:pPr>
          </w:p>
        </w:tc>
        <w:tc>
          <w:tcPr>
            <w:tcW w:w="582" w:type="pct"/>
          </w:tcPr>
          <w:p w14:paraId="11D82C91">
            <w:pPr>
              <w:rPr>
                <w:snapToGrid w:val="0"/>
                <w:spacing w:val="0"/>
                <w:kern w:val="0"/>
                <w:sz w:val="18"/>
                <w:szCs w:val="18"/>
              </w:rPr>
            </w:pPr>
          </w:p>
        </w:tc>
        <w:tc>
          <w:tcPr>
            <w:tcW w:w="444" w:type="pct"/>
          </w:tcPr>
          <w:p w14:paraId="4A97395D">
            <w:pPr>
              <w:rPr>
                <w:snapToGrid w:val="0"/>
                <w:spacing w:val="0"/>
                <w:kern w:val="0"/>
                <w:sz w:val="18"/>
                <w:szCs w:val="18"/>
              </w:rPr>
            </w:pPr>
          </w:p>
        </w:tc>
        <w:tc>
          <w:tcPr>
            <w:tcW w:w="370" w:type="pct"/>
          </w:tcPr>
          <w:p w14:paraId="6D9CDD3F">
            <w:pPr>
              <w:rPr>
                <w:snapToGrid w:val="0"/>
                <w:spacing w:val="0"/>
                <w:kern w:val="0"/>
                <w:sz w:val="18"/>
                <w:szCs w:val="18"/>
              </w:rPr>
            </w:pPr>
          </w:p>
        </w:tc>
        <w:tc>
          <w:tcPr>
            <w:tcW w:w="385" w:type="pct"/>
          </w:tcPr>
          <w:p w14:paraId="13A78897">
            <w:pPr>
              <w:rPr>
                <w:snapToGrid w:val="0"/>
                <w:spacing w:val="0"/>
                <w:kern w:val="0"/>
                <w:sz w:val="18"/>
                <w:szCs w:val="18"/>
              </w:rPr>
            </w:pPr>
          </w:p>
        </w:tc>
        <w:tc>
          <w:tcPr>
            <w:tcW w:w="371" w:type="pct"/>
          </w:tcPr>
          <w:p w14:paraId="4B4B5349">
            <w:pPr>
              <w:rPr>
                <w:snapToGrid w:val="0"/>
                <w:spacing w:val="0"/>
                <w:kern w:val="0"/>
                <w:sz w:val="18"/>
                <w:szCs w:val="18"/>
              </w:rPr>
            </w:pPr>
          </w:p>
        </w:tc>
        <w:tc>
          <w:tcPr>
            <w:tcW w:w="441" w:type="pct"/>
          </w:tcPr>
          <w:p w14:paraId="3B024162">
            <w:pPr>
              <w:rPr>
                <w:snapToGrid w:val="0"/>
                <w:spacing w:val="0"/>
                <w:kern w:val="0"/>
                <w:sz w:val="18"/>
                <w:szCs w:val="18"/>
              </w:rPr>
            </w:pPr>
          </w:p>
        </w:tc>
        <w:tc>
          <w:tcPr>
            <w:tcW w:w="424" w:type="pct"/>
          </w:tcPr>
          <w:p w14:paraId="083EACE4">
            <w:pPr>
              <w:rPr>
                <w:snapToGrid w:val="0"/>
                <w:spacing w:val="0"/>
                <w:kern w:val="0"/>
                <w:sz w:val="18"/>
                <w:szCs w:val="18"/>
              </w:rPr>
            </w:pPr>
          </w:p>
        </w:tc>
      </w:tr>
      <w:tr w14:paraId="7B47C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01871B3F">
            <w:pPr>
              <w:rPr>
                <w:snapToGrid w:val="0"/>
                <w:spacing w:val="0"/>
                <w:kern w:val="0"/>
                <w:sz w:val="18"/>
                <w:szCs w:val="18"/>
              </w:rPr>
            </w:pPr>
          </w:p>
        </w:tc>
        <w:tc>
          <w:tcPr>
            <w:tcW w:w="639" w:type="pct"/>
          </w:tcPr>
          <w:p w14:paraId="03B3A24A">
            <w:pPr>
              <w:rPr>
                <w:snapToGrid w:val="0"/>
                <w:spacing w:val="0"/>
                <w:kern w:val="0"/>
                <w:sz w:val="18"/>
                <w:szCs w:val="18"/>
              </w:rPr>
            </w:pPr>
          </w:p>
        </w:tc>
        <w:tc>
          <w:tcPr>
            <w:tcW w:w="351" w:type="pct"/>
          </w:tcPr>
          <w:p w14:paraId="6C002533">
            <w:pPr>
              <w:rPr>
                <w:snapToGrid w:val="0"/>
                <w:spacing w:val="0"/>
                <w:kern w:val="0"/>
                <w:sz w:val="18"/>
                <w:szCs w:val="18"/>
              </w:rPr>
            </w:pPr>
          </w:p>
        </w:tc>
        <w:tc>
          <w:tcPr>
            <w:tcW w:w="353" w:type="pct"/>
          </w:tcPr>
          <w:p w14:paraId="02629E98">
            <w:pPr>
              <w:rPr>
                <w:snapToGrid w:val="0"/>
                <w:spacing w:val="0"/>
                <w:kern w:val="0"/>
                <w:sz w:val="18"/>
                <w:szCs w:val="18"/>
              </w:rPr>
            </w:pPr>
          </w:p>
        </w:tc>
        <w:tc>
          <w:tcPr>
            <w:tcW w:w="353" w:type="pct"/>
          </w:tcPr>
          <w:p w14:paraId="11E59E3B">
            <w:pPr>
              <w:rPr>
                <w:snapToGrid w:val="0"/>
                <w:spacing w:val="0"/>
                <w:kern w:val="0"/>
                <w:sz w:val="18"/>
                <w:szCs w:val="18"/>
              </w:rPr>
            </w:pPr>
          </w:p>
        </w:tc>
        <w:tc>
          <w:tcPr>
            <w:tcW w:w="582" w:type="pct"/>
          </w:tcPr>
          <w:p w14:paraId="7258F26B">
            <w:pPr>
              <w:rPr>
                <w:snapToGrid w:val="0"/>
                <w:spacing w:val="0"/>
                <w:kern w:val="0"/>
                <w:sz w:val="18"/>
                <w:szCs w:val="18"/>
              </w:rPr>
            </w:pPr>
          </w:p>
        </w:tc>
        <w:tc>
          <w:tcPr>
            <w:tcW w:w="444" w:type="pct"/>
          </w:tcPr>
          <w:p w14:paraId="41BD3E47">
            <w:pPr>
              <w:rPr>
                <w:snapToGrid w:val="0"/>
                <w:spacing w:val="0"/>
                <w:kern w:val="0"/>
                <w:sz w:val="18"/>
                <w:szCs w:val="18"/>
              </w:rPr>
            </w:pPr>
          </w:p>
        </w:tc>
        <w:tc>
          <w:tcPr>
            <w:tcW w:w="370" w:type="pct"/>
          </w:tcPr>
          <w:p w14:paraId="3E90BED8">
            <w:pPr>
              <w:rPr>
                <w:snapToGrid w:val="0"/>
                <w:spacing w:val="0"/>
                <w:kern w:val="0"/>
                <w:sz w:val="18"/>
                <w:szCs w:val="18"/>
              </w:rPr>
            </w:pPr>
          </w:p>
        </w:tc>
        <w:tc>
          <w:tcPr>
            <w:tcW w:w="385" w:type="pct"/>
          </w:tcPr>
          <w:p w14:paraId="1E32D4A0">
            <w:pPr>
              <w:rPr>
                <w:snapToGrid w:val="0"/>
                <w:spacing w:val="0"/>
                <w:kern w:val="0"/>
                <w:sz w:val="18"/>
                <w:szCs w:val="18"/>
              </w:rPr>
            </w:pPr>
          </w:p>
        </w:tc>
        <w:tc>
          <w:tcPr>
            <w:tcW w:w="371" w:type="pct"/>
          </w:tcPr>
          <w:p w14:paraId="7D5F96FB">
            <w:pPr>
              <w:rPr>
                <w:snapToGrid w:val="0"/>
                <w:spacing w:val="0"/>
                <w:kern w:val="0"/>
                <w:sz w:val="18"/>
                <w:szCs w:val="18"/>
              </w:rPr>
            </w:pPr>
          </w:p>
        </w:tc>
        <w:tc>
          <w:tcPr>
            <w:tcW w:w="441" w:type="pct"/>
          </w:tcPr>
          <w:p w14:paraId="328825B0">
            <w:pPr>
              <w:rPr>
                <w:snapToGrid w:val="0"/>
                <w:spacing w:val="0"/>
                <w:kern w:val="0"/>
                <w:sz w:val="18"/>
                <w:szCs w:val="18"/>
              </w:rPr>
            </w:pPr>
          </w:p>
        </w:tc>
        <w:tc>
          <w:tcPr>
            <w:tcW w:w="424" w:type="pct"/>
          </w:tcPr>
          <w:p w14:paraId="4A6CB1E5">
            <w:pPr>
              <w:rPr>
                <w:snapToGrid w:val="0"/>
                <w:spacing w:val="0"/>
                <w:kern w:val="0"/>
                <w:sz w:val="18"/>
                <w:szCs w:val="18"/>
              </w:rPr>
            </w:pPr>
          </w:p>
        </w:tc>
      </w:tr>
      <w:tr w14:paraId="49A9C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51CC47D4">
            <w:pPr>
              <w:rPr>
                <w:snapToGrid w:val="0"/>
                <w:spacing w:val="0"/>
                <w:kern w:val="0"/>
                <w:sz w:val="18"/>
                <w:szCs w:val="18"/>
              </w:rPr>
            </w:pPr>
          </w:p>
        </w:tc>
        <w:tc>
          <w:tcPr>
            <w:tcW w:w="639" w:type="pct"/>
          </w:tcPr>
          <w:p w14:paraId="4E624A12">
            <w:pPr>
              <w:rPr>
                <w:snapToGrid w:val="0"/>
                <w:spacing w:val="0"/>
                <w:kern w:val="0"/>
                <w:sz w:val="18"/>
                <w:szCs w:val="18"/>
              </w:rPr>
            </w:pPr>
          </w:p>
        </w:tc>
        <w:tc>
          <w:tcPr>
            <w:tcW w:w="351" w:type="pct"/>
          </w:tcPr>
          <w:p w14:paraId="3C697D00">
            <w:pPr>
              <w:rPr>
                <w:snapToGrid w:val="0"/>
                <w:spacing w:val="0"/>
                <w:kern w:val="0"/>
                <w:sz w:val="18"/>
                <w:szCs w:val="18"/>
              </w:rPr>
            </w:pPr>
          </w:p>
        </w:tc>
        <w:tc>
          <w:tcPr>
            <w:tcW w:w="353" w:type="pct"/>
          </w:tcPr>
          <w:p w14:paraId="1FFA9C64">
            <w:pPr>
              <w:rPr>
                <w:snapToGrid w:val="0"/>
                <w:spacing w:val="0"/>
                <w:kern w:val="0"/>
                <w:sz w:val="18"/>
                <w:szCs w:val="18"/>
              </w:rPr>
            </w:pPr>
          </w:p>
        </w:tc>
        <w:tc>
          <w:tcPr>
            <w:tcW w:w="353" w:type="pct"/>
          </w:tcPr>
          <w:p w14:paraId="1AA7D67A">
            <w:pPr>
              <w:rPr>
                <w:snapToGrid w:val="0"/>
                <w:spacing w:val="0"/>
                <w:kern w:val="0"/>
                <w:sz w:val="18"/>
                <w:szCs w:val="18"/>
              </w:rPr>
            </w:pPr>
          </w:p>
        </w:tc>
        <w:tc>
          <w:tcPr>
            <w:tcW w:w="582" w:type="pct"/>
          </w:tcPr>
          <w:p w14:paraId="1E88B637">
            <w:pPr>
              <w:rPr>
                <w:snapToGrid w:val="0"/>
                <w:spacing w:val="0"/>
                <w:kern w:val="0"/>
                <w:sz w:val="18"/>
                <w:szCs w:val="18"/>
              </w:rPr>
            </w:pPr>
          </w:p>
        </w:tc>
        <w:tc>
          <w:tcPr>
            <w:tcW w:w="444" w:type="pct"/>
          </w:tcPr>
          <w:p w14:paraId="5D1F1F79">
            <w:pPr>
              <w:rPr>
                <w:snapToGrid w:val="0"/>
                <w:spacing w:val="0"/>
                <w:kern w:val="0"/>
                <w:sz w:val="18"/>
                <w:szCs w:val="18"/>
              </w:rPr>
            </w:pPr>
          </w:p>
        </w:tc>
        <w:tc>
          <w:tcPr>
            <w:tcW w:w="370" w:type="pct"/>
          </w:tcPr>
          <w:p w14:paraId="5B72B113">
            <w:pPr>
              <w:rPr>
                <w:snapToGrid w:val="0"/>
                <w:spacing w:val="0"/>
                <w:kern w:val="0"/>
                <w:sz w:val="18"/>
                <w:szCs w:val="18"/>
              </w:rPr>
            </w:pPr>
          </w:p>
        </w:tc>
        <w:tc>
          <w:tcPr>
            <w:tcW w:w="385" w:type="pct"/>
          </w:tcPr>
          <w:p w14:paraId="582DA8AD">
            <w:pPr>
              <w:rPr>
                <w:snapToGrid w:val="0"/>
                <w:spacing w:val="0"/>
                <w:kern w:val="0"/>
                <w:sz w:val="18"/>
                <w:szCs w:val="18"/>
              </w:rPr>
            </w:pPr>
          </w:p>
        </w:tc>
        <w:tc>
          <w:tcPr>
            <w:tcW w:w="371" w:type="pct"/>
          </w:tcPr>
          <w:p w14:paraId="26B1D8F4">
            <w:pPr>
              <w:rPr>
                <w:snapToGrid w:val="0"/>
                <w:spacing w:val="0"/>
                <w:kern w:val="0"/>
                <w:sz w:val="18"/>
                <w:szCs w:val="18"/>
              </w:rPr>
            </w:pPr>
          </w:p>
        </w:tc>
        <w:tc>
          <w:tcPr>
            <w:tcW w:w="441" w:type="pct"/>
          </w:tcPr>
          <w:p w14:paraId="6F6C10AD">
            <w:pPr>
              <w:rPr>
                <w:snapToGrid w:val="0"/>
                <w:spacing w:val="0"/>
                <w:kern w:val="0"/>
                <w:sz w:val="18"/>
                <w:szCs w:val="18"/>
              </w:rPr>
            </w:pPr>
          </w:p>
        </w:tc>
        <w:tc>
          <w:tcPr>
            <w:tcW w:w="424" w:type="pct"/>
          </w:tcPr>
          <w:p w14:paraId="7D0ACC23">
            <w:pPr>
              <w:rPr>
                <w:snapToGrid w:val="0"/>
                <w:spacing w:val="0"/>
                <w:kern w:val="0"/>
                <w:sz w:val="18"/>
                <w:szCs w:val="18"/>
              </w:rPr>
            </w:pPr>
          </w:p>
        </w:tc>
      </w:tr>
      <w:tr w14:paraId="0BDCC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3679C811">
            <w:pPr>
              <w:rPr>
                <w:snapToGrid w:val="0"/>
                <w:spacing w:val="0"/>
                <w:kern w:val="0"/>
                <w:sz w:val="18"/>
                <w:szCs w:val="18"/>
              </w:rPr>
            </w:pPr>
          </w:p>
        </w:tc>
        <w:tc>
          <w:tcPr>
            <w:tcW w:w="639" w:type="pct"/>
          </w:tcPr>
          <w:p w14:paraId="4B8A479E">
            <w:pPr>
              <w:rPr>
                <w:snapToGrid w:val="0"/>
                <w:spacing w:val="0"/>
                <w:kern w:val="0"/>
                <w:sz w:val="18"/>
                <w:szCs w:val="18"/>
              </w:rPr>
            </w:pPr>
          </w:p>
        </w:tc>
        <w:tc>
          <w:tcPr>
            <w:tcW w:w="351" w:type="pct"/>
          </w:tcPr>
          <w:p w14:paraId="7E1267A3">
            <w:pPr>
              <w:rPr>
                <w:snapToGrid w:val="0"/>
                <w:spacing w:val="0"/>
                <w:kern w:val="0"/>
                <w:sz w:val="18"/>
                <w:szCs w:val="18"/>
              </w:rPr>
            </w:pPr>
          </w:p>
        </w:tc>
        <w:tc>
          <w:tcPr>
            <w:tcW w:w="353" w:type="pct"/>
          </w:tcPr>
          <w:p w14:paraId="61C46B02">
            <w:pPr>
              <w:rPr>
                <w:snapToGrid w:val="0"/>
                <w:spacing w:val="0"/>
                <w:kern w:val="0"/>
                <w:sz w:val="18"/>
                <w:szCs w:val="18"/>
              </w:rPr>
            </w:pPr>
          </w:p>
        </w:tc>
        <w:tc>
          <w:tcPr>
            <w:tcW w:w="353" w:type="pct"/>
          </w:tcPr>
          <w:p w14:paraId="567CE53D">
            <w:pPr>
              <w:rPr>
                <w:snapToGrid w:val="0"/>
                <w:spacing w:val="0"/>
                <w:kern w:val="0"/>
                <w:sz w:val="18"/>
                <w:szCs w:val="18"/>
              </w:rPr>
            </w:pPr>
          </w:p>
        </w:tc>
        <w:tc>
          <w:tcPr>
            <w:tcW w:w="582" w:type="pct"/>
          </w:tcPr>
          <w:p w14:paraId="69B52D23">
            <w:pPr>
              <w:rPr>
                <w:snapToGrid w:val="0"/>
                <w:spacing w:val="0"/>
                <w:kern w:val="0"/>
                <w:sz w:val="18"/>
                <w:szCs w:val="18"/>
              </w:rPr>
            </w:pPr>
          </w:p>
        </w:tc>
        <w:tc>
          <w:tcPr>
            <w:tcW w:w="444" w:type="pct"/>
          </w:tcPr>
          <w:p w14:paraId="0723278A">
            <w:pPr>
              <w:rPr>
                <w:snapToGrid w:val="0"/>
                <w:spacing w:val="0"/>
                <w:kern w:val="0"/>
                <w:sz w:val="18"/>
                <w:szCs w:val="18"/>
              </w:rPr>
            </w:pPr>
          </w:p>
        </w:tc>
        <w:tc>
          <w:tcPr>
            <w:tcW w:w="370" w:type="pct"/>
          </w:tcPr>
          <w:p w14:paraId="600B5803">
            <w:pPr>
              <w:rPr>
                <w:snapToGrid w:val="0"/>
                <w:spacing w:val="0"/>
                <w:kern w:val="0"/>
                <w:sz w:val="18"/>
                <w:szCs w:val="18"/>
              </w:rPr>
            </w:pPr>
          </w:p>
        </w:tc>
        <w:tc>
          <w:tcPr>
            <w:tcW w:w="385" w:type="pct"/>
          </w:tcPr>
          <w:p w14:paraId="65D0628E">
            <w:pPr>
              <w:rPr>
                <w:snapToGrid w:val="0"/>
                <w:spacing w:val="0"/>
                <w:kern w:val="0"/>
                <w:sz w:val="18"/>
                <w:szCs w:val="18"/>
              </w:rPr>
            </w:pPr>
          </w:p>
        </w:tc>
        <w:tc>
          <w:tcPr>
            <w:tcW w:w="371" w:type="pct"/>
          </w:tcPr>
          <w:p w14:paraId="404686BF">
            <w:pPr>
              <w:rPr>
                <w:snapToGrid w:val="0"/>
                <w:spacing w:val="0"/>
                <w:kern w:val="0"/>
                <w:sz w:val="18"/>
                <w:szCs w:val="18"/>
              </w:rPr>
            </w:pPr>
          </w:p>
        </w:tc>
        <w:tc>
          <w:tcPr>
            <w:tcW w:w="441" w:type="pct"/>
          </w:tcPr>
          <w:p w14:paraId="2BD109FF">
            <w:pPr>
              <w:rPr>
                <w:snapToGrid w:val="0"/>
                <w:spacing w:val="0"/>
                <w:kern w:val="0"/>
                <w:sz w:val="18"/>
                <w:szCs w:val="18"/>
              </w:rPr>
            </w:pPr>
          </w:p>
        </w:tc>
        <w:tc>
          <w:tcPr>
            <w:tcW w:w="424" w:type="pct"/>
          </w:tcPr>
          <w:p w14:paraId="5581D3D4">
            <w:pPr>
              <w:rPr>
                <w:snapToGrid w:val="0"/>
                <w:spacing w:val="0"/>
                <w:kern w:val="0"/>
                <w:sz w:val="18"/>
                <w:szCs w:val="18"/>
              </w:rPr>
            </w:pPr>
          </w:p>
        </w:tc>
      </w:tr>
      <w:tr w14:paraId="6C4FF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23969DF2">
            <w:pPr>
              <w:rPr>
                <w:snapToGrid w:val="0"/>
                <w:spacing w:val="0"/>
                <w:kern w:val="0"/>
                <w:sz w:val="18"/>
                <w:szCs w:val="18"/>
              </w:rPr>
            </w:pPr>
          </w:p>
        </w:tc>
        <w:tc>
          <w:tcPr>
            <w:tcW w:w="639" w:type="pct"/>
          </w:tcPr>
          <w:p w14:paraId="1BB9CD46">
            <w:pPr>
              <w:rPr>
                <w:snapToGrid w:val="0"/>
                <w:spacing w:val="0"/>
                <w:kern w:val="0"/>
                <w:sz w:val="18"/>
                <w:szCs w:val="18"/>
              </w:rPr>
            </w:pPr>
          </w:p>
        </w:tc>
        <w:tc>
          <w:tcPr>
            <w:tcW w:w="351" w:type="pct"/>
          </w:tcPr>
          <w:p w14:paraId="693CDA9F">
            <w:pPr>
              <w:rPr>
                <w:snapToGrid w:val="0"/>
                <w:spacing w:val="0"/>
                <w:kern w:val="0"/>
                <w:sz w:val="18"/>
                <w:szCs w:val="18"/>
              </w:rPr>
            </w:pPr>
          </w:p>
        </w:tc>
        <w:tc>
          <w:tcPr>
            <w:tcW w:w="353" w:type="pct"/>
          </w:tcPr>
          <w:p w14:paraId="560F49B6">
            <w:pPr>
              <w:rPr>
                <w:snapToGrid w:val="0"/>
                <w:spacing w:val="0"/>
                <w:kern w:val="0"/>
                <w:sz w:val="18"/>
                <w:szCs w:val="18"/>
              </w:rPr>
            </w:pPr>
          </w:p>
        </w:tc>
        <w:tc>
          <w:tcPr>
            <w:tcW w:w="353" w:type="pct"/>
          </w:tcPr>
          <w:p w14:paraId="7EA81B92">
            <w:pPr>
              <w:rPr>
                <w:snapToGrid w:val="0"/>
                <w:spacing w:val="0"/>
                <w:kern w:val="0"/>
                <w:sz w:val="18"/>
                <w:szCs w:val="18"/>
              </w:rPr>
            </w:pPr>
          </w:p>
        </w:tc>
        <w:tc>
          <w:tcPr>
            <w:tcW w:w="582" w:type="pct"/>
          </w:tcPr>
          <w:p w14:paraId="222F0A11">
            <w:pPr>
              <w:rPr>
                <w:snapToGrid w:val="0"/>
                <w:spacing w:val="0"/>
                <w:kern w:val="0"/>
                <w:sz w:val="18"/>
                <w:szCs w:val="18"/>
              </w:rPr>
            </w:pPr>
          </w:p>
        </w:tc>
        <w:tc>
          <w:tcPr>
            <w:tcW w:w="444" w:type="pct"/>
          </w:tcPr>
          <w:p w14:paraId="13A1804C">
            <w:pPr>
              <w:rPr>
                <w:snapToGrid w:val="0"/>
                <w:spacing w:val="0"/>
                <w:kern w:val="0"/>
                <w:sz w:val="18"/>
                <w:szCs w:val="18"/>
              </w:rPr>
            </w:pPr>
          </w:p>
        </w:tc>
        <w:tc>
          <w:tcPr>
            <w:tcW w:w="370" w:type="pct"/>
          </w:tcPr>
          <w:p w14:paraId="68E4D304">
            <w:pPr>
              <w:rPr>
                <w:snapToGrid w:val="0"/>
                <w:spacing w:val="0"/>
                <w:kern w:val="0"/>
                <w:sz w:val="18"/>
                <w:szCs w:val="18"/>
              </w:rPr>
            </w:pPr>
          </w:p>
        </w:tc>
        <w:tc>
          <w:tcPr>
            <w:tcW w:w="385" w:type="pct"/>
          </w:tcPr>
          <w:p w14:paraId="6C6EDD44">
            <w:pPr>
              <w:rPr>
                <w:snapToGrid w:val="0"/>
                <w:spacing w:val="0"/>
                <w:kern w:val="0"/>
                <w:sz w:val="18"/>
                <w:szCs w:val="18"/>
              </w:rPr>
            </w:pPr>
          </w:p>
        </w:tc>
        <w:tc>
          <w:tcPr>
            <w:tcW w:w="371" w:type="pct"/>
          </w:tcPr>
          <w:p w14:paraId="48ADF73E">
            <w:pPr>
              <w:rPr>
                <w:snapToGrid w:val="0"/>
                <w:spacing w:val="0"/>
                <w:kern w:val="0"/>
                <w:sz w:val="18"/>
                <w:szCs w:val="18"/>
              </w:rPr>
            </w:pPr>
          </w:p>
        </w:tc>
        <w:tc>
          <w:tcPr>
            <w:tcW w:w="441" w:type="pct"/>
          </w:tcPr>
          <w:p w14:paraId="170FAF5D">
            <w:pPr>
              <w:rPr>
                <w:snapToGrid w:val="0"/>
                <w:spacing w:val="0"/>
                <w:kern w:val="0"/>
                <w:sz w:val="18"/>
                <w:szCs w:val="18"/>
              </w:rPr>
            </w:pPr>
          </w:p>
        </w:tc>
        <w:tc>
          <w:tcPr>
            <w:tcW w:w="424" w:type="pct"/>
          </w:tcPr>
          <w:p w14:paraId="65424FB8">
            <w:pPr>
              <w:rPr>
                <w:snapToGrid w:val="0"/>
                <w:spacing w:val="0"/>
                <w:kern w:val="0"/>
                <w:sz w:val="18"/>
                <w:szCs w:val="18"/>
              </w:rPr>
            </w:pPr>
          </w:p>
        </w:tc>
      </w:tr>
      <w:tr w14:paraId="041CC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4" w:type="pct"/>
          </w:tcPr>
          <w:p w14:paraId="34316097">
            <w:pPr>
              <w:rPr>
                <w:snapToGrid w:val="0"/>
                <w:spacing w:val="0"/>
                <w:kern w:val="0"/>
                <w:sz w:val="18"/>
                <w:szCs w:val="18"/>
              </w:rPr>
            </w:pPr>
          </w:p>
        </w:tc>
        <w:tc>
          <w:tcPr>
            <w:tcW w:w="639" w:type="pct"/>
          </w:tcPr>
          <w:p w14:paraId="5EA66ED2">
            <w:pPr>
              <w:rPr>
                <w:snapToGrid w:val="0"/>
                <w:spacing w:val="0"/>
                <w:kern w:val="0"/>
                <w:sz w:val="18"/>
                <w:szCs w:val="18"/>
              </w:rPr>
            </w:pPr>
          </w:p>
        </w:tc>
        <w:tc>
          <w:tcPr>
            <w:tcW w:w="351" w:type="pct"/>
          </w:tcPr>
          <w:p w14:paraId="44141AEC">
            <w:pPr>
              <w:rPr>
                <w:snapToGrid w:val="0"/>
                <w:spacing w:val="0"/>
                <w:kern w:val="0"/>
                <w:sz w:val="18"/>
                <w:szCs w:val="18"/>
              </w:rPr>
            </w:pPr>
          </w:p>
        </w:tc>
        <w:tc>
          <w:tcPr>
            <w:tcW w:w="353" w:type="pct"/>
          </w:tcPr>
          <w:p w14:paraId="2DD2F2B8">
            <w:pPr>
              <w:rPr>
                <w:snapToGrid w:val="0"/>
                <w:spacing w:val="0"/>
                <w:kern w:val="0"/>
                <w:sz w:val="18"/>
                <w:szCs w:val="18"/>
              </w:rPr>
            </w:pPr>
          </w:p>
        </w:tc>
        <w:tc>
          <w:tcPr>
            <w:tcW w:w="353" w:type="pct"/>
          </w:tcPr>
          <w:p w14:paraId="1C87DC6F">
            <w:pPr>
              <w:rPr>
                <w:snapToGrid w:val="0"/>
                <w:spacing w:val="0"/>
                <w:kern w:val="0"/>
                <w:sz w:val="18"/>
                <w:szCs w:val="18"/>
              </w:rPr>
            </w:pPr>
          </w:p>
        </w:tc>
        <w:tc>
          <w:tcPr>
            <w:tcW w:w="582" w:type="pct"/>
          </w:tcPr>
          <w:p w14:paraId="195ADCE0">
            <w:pPr>
              <w:rPr>
                <w:snapToGrid w:val="0"/>
                <w:spacing w:val="0"/>
                <w:kern w:val="0"/>
                <w:sz w:val="18"/>
                <w:szCs w:val="18"/>
              </w:rPr>
            </w:pPr>
          </w:p>
        </w:tc>
        <w:tc>
          <w:tcPr>
            <w:tcW w:w="444" w:type="pct"/>
          </w:tcPr>
          <w:p w14:paraId="66989190">
            <w:pPr>
              <w:rPr>
                <w:snapToGrid w:val="0"/>
                <w:spacing w:val="0"/>
                <w:kern w:val="0"/>
                <w:sz w:val="18"/>
                <w:szCs w:val="18"/>
              </w:rPr>
            </w:pPr>
          </w:p>
        </w:tc>
        <w:tc>
          <w:tcPr>
            <w:tcW w:w="370" w:type="pct"/>
          </w:tcPr>
          <w:p w14:paraId="60D6F22E">
            <w:pPr>
              <w:rPr>
                <w:snapToGrid w:val="0"/>
                <w:spacing w:val="0"/>
                <w:kern w:val="0"/>
                <w:sz w:val="18"/>
                <w:szCs w:val="18"/>
              </w:rPr>
            </w:pPr>
          </w:p>
        </w:tc>
        <w:tc>
          <w:tcPr>
            <w:tcW w:w="385" w:type="pct"/>
          </w:tcPr>
          <w:p w14:paraId="6E037D31">
            <w:pPr>
              <w:rPr>
                <w:snapToGrid w:val="0"/>
                <w:spacing w:val="0"/>
                <w:kern w:val="0"/>
                <w:sz w:val="18"/>
                <w:szCs w:val="18"/>
              </w:rPr>
            </w:pPr>
          </w:p>
        </w:tc>
        <w:tc>
          <w:tcPr>
            <w:tcW w:w="371" w:type="pct"/>
          </w:tcPr>
          <w:p w14:paraId="5113DB8F">
            <w:pPr>
              <w:rPr>
                <w:snapToGrid w:val="0"/>
                <w:spacing w:val="0"/>
                <w:kern w:val="0"/>
                <w:sz w:val="18"/>
                <w:szCs w:val="18"/>
              </w:rPr>
            </w:pPr>
          </w:p>
        </w:tc>
        <w:tc>
          <w:tcPr>
            <w:tcW w:w="441" w:type="pct"/>
          </w:tcPr>
          <w:p w14:paraId="5E241F81">
            <w:pPr>
              <w:rPr>
                <w:snapToGrid w:val="0"/>
                <w:spacing w:val="0"/>
                <w:kern w:val="0"/>
                <w:sz w:val="18"/>
                <w:szCs w:val="18"/>
              </w:rPr>
            </w:pPr>
          </w:p>
        </w:tc>
        <w:tc>
          <w:tcPr>
            <w:tcW w:w="424" w:type="pct"/>
          </w:tcPr>
          <w:p w14:paraId="5CE779ED">
            <w:pPr>
              <w:rPr>
                <w:snapToGrid w:val="0"/>
                <w:spacing w:val="0"/>
                <w:kern w:val="0"/>
                <w:sz w:val="18"/>
                <w:szCs w:val="18"/>
              </w:rPr>
            </w:pPr>
          </w:p>
        </w:tc>
      </w:tr>
    </w:tbl>
    <w:p w14:paraId="65D71BFD">
      <w:pPr>
        <w:spacing w:afterLines="50" w:line="360" w:lineRule="auto"/>
        <w:outlineLvl w:val="1"/>
        <w:rPr>
          <w:rFonts w:eastAsia="黑体"/>
          <w:bCs/>
          <w:szCs w:val="21"/>
        </w:rPr>
      </w:pPr>
      <w:r>
        <w:rPr>
          <w:rFonts w:eastAsia="黑体"/>
          <w:bCs/>
          <w:sz w:val="28"/>
          <w:szCs w:val="28"/>
        </w:rPr>
        <w:br w:type="page"/>
      </w:r>
      <w:bookmarkStart w:id="770" w:name="_Toc32250"/>
      <w:bookmarkStart w:id="771" w:name="_Toc29471"/>
      <w:bookmarkStart w:id="772" w:name="_Toc17145"/>
      <w:r>
        <w:rPr>
          <w:rFonts w:hint="eastAsia"/>
        </w:rPr>
        <w:t>20. 单价措施项目工程量清单综合单价分析表</w:t>
      </w:r>
      <w:bookmarkEnd w:id="770"/>
      <w:bookmarkEnd w:id="771"/>
      <w:bookmarkEnd w:id="772"/>
    </w:p>
    <w:p w14:paraId="2AC3B688">
      <w:pPr>
        <w:spacing w:afterLines="50" w:line="360" w:lineRule="auto"/>
        <w:jc w:val="center"/>
        <w:outlineLvl w:val="2"/>
        <w:rPr>
          <w:rFonts w:eastAsia="黑体"/>
          <w:bCs/>
          <w:szCs w:val="21"/>
        </w:rPr>
      </w:pPr>
      <w:bookmarkStart w:id="773" w:name="_Toc32337"/>
      <w:bookmarkStart w:id="774" w:name="_Toc257"/>
      <w:r>
        <w:rPr>
          <w:rFonts w:eastAsia="黑体"/>
          <w:bCs/>
          <w:szCs w:val="21"/>
        </w:rPr>
        <w:t>单价措施项目工程量清单综合单价分析表</w:t>
      </w:r>
      <w:bookmarkEnd w:id="773"/>
      <w:bookmarkEnd w:id="774"/>
    </w:p>
    <w:p w14:paraId="30E15FC3">
      <w:pPr>
        <w:spacing w:line="360" w:lineRule="auto"/>
        <w:rPr>
          <w:color w:val="FF0000"/>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1090"/>
        <w:gridCol w:w="601"/>
        <w:gridCol w:w="603"/>
        <w:gridCol w:w="603"/>
        <w:gridCol w:w="872"/>
        <w:gridCol w:w="800"/>
        <w:gridCol w:w="610"/>
        <w:gridCol w:w="600"/>
        <w:gridCol w:w="654"/>
        <w:gridCol w:w="771"/>
        <w:gridCol w:w="820"/>
      </w:tblGrid>
      <w:tr w14:paraId="6A6B8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286" w:type="pct"/>
            <w:vMerge w:val="restart"/>
            <w:vAlign w:val="center"/>
          </w:tcPr>
          <w:p w14:paraId="611998A2">
            <w:pPr>
              <w:jc w:val="center"/>
              <w:rPr>
                <w:sz w:val="18"/>
                <w:szCs w:val="18"/>
              </w:rPr>
            </w:pPr>
            <w:r>
              <w:rPr>
                <w:rFonts w:hAnsi="宋体"/>
                <w:sz w:val="18"/>
                <w:szCs w:val="18"/>
              </w:rPr>
              <w:t>序号</w:t>
            </w:r>
          </w:p>
        </w:tc>
        <w:tc>
          <w:tcPr>
            <w:tcW w:w="640" w:type="pct"/>
            <w:vMerge w:val="restart"/>
            <w:vAlign w:val="center"/>
          </w:tcPr>
          <w:p w14:paraId="6AEAED60">
            <w:pPr>
              <w:jc w:val="center"/>
              <w:rPr>
                <w:rFonts w:hAnsi="宋体"/>
                <w:sz w:val="18"/>
                <w:szCs w:val="18"/>
              </w:rPr>
            </w:pPr>
            <w:r>
              <w:rPr>
                <w:rFonts w:hAnsi="宋体"/>
                <w:sz w:val="18"/>
                <w:szCs w:val="18"/>
              </w:rPr>
              <w:t>项目</w:t>
            </w:r>
          </w:p>
          <w:p w14:paraId="0A25E1D3">
            <w:pPr>
              <w:jc w:val="center"/>
              <w:rPr>
                <w:sz w:val="18"/>
                <w:szCs w:val="18"/>
              </w:rPr>
            </w:pPr>
            <w:r>
              <w:rPr>
                <w:rFonts w:hAnsi="宋体"/>
                <w:sz w:val="18"/>
                <w:szCs w:val="18"/>
              </w:rPr>
              <w:t>编码</w:t>
            </w:r>
          </w:p>
          <w:p w14:paraId="7F279A76">
            <w:pPr>
              <w:jc w:val="center"/>
              <w:rPr>
                <w:rFonts w:hAnsi="宋体"/>
                <w:sz w:val="18"/>
                <w:szCs w:val="18"/>
              </w:rPr>
            </w:pPr>
            <w:r>
              <w:rPr>
                <w:rFonts w:hAnsi="宋体"/>
                <w:sz w:val="18"/>
                <w:szCs w:val="18"/>
              </w:rPr>
              <w:t>（定额</w:t>
            </w:r>
          </w:p>
          <w:p w14:paraId="25614D08">
            <w:pPr>
              <w:jc w:val="center"/>
              <w:rPr>
                <w:sz w:val="18"/>
                <w:szCs w:val="18"/>
              </w:rPr>
            </w:pPr>
            <w:r>
              <w:rPr>
                <w:rFonts w:hAnsi="宋体"/>
                <w:sz w:val="18"/>
                <w:szCs w:val="18"/>
              </w:rPr>
              <w:t>编号）</w:t>
            </w:r>
          </w:p>
        </w:tc>
        <w:tc>
          <w:tcPr>
            <w:tcW w:w="353" w:type="pct"/>
            <w:vMerge w:val="restart"/>
            <w:vAlign w:val="center"/>
          </w:tcPr>
          <w:p w14:paraId="0A49D85A">
            <w:pPr>
              <w:jc w:val="center"/>
              <w:rPr>
                <w:sz w:val="18"/>
                <w:szCs w:val="18"/>
              </w:rPr>
            </w:pPr>
            <w:r>
              <w:rPr>
                <w:rFonts w:hAnsi="宋体"/>
                <w:sz w:val="18"/>
                <w:szCs w:val="18"/>
              </w:rPr>
              <w:t>项目名称</w:t>
            </w:r>
          </w:p>
        </w:tc>
        <w:tc>
          <w:tcPr>
            <w:tcW w:w="354" w:type="pct"/>
            <w:vMerge w:val="restart"/>
            <w:vAlign w:val="center"/>
          </w:tcPr>
          <w:p w14:paraId="471E0B5C">
            <w:pPr>
              <w:jc w:val="center"/>
              <w:rPr>
                <w:sz w:val="18"/>
                <w:szCs w:val="18"/>
              </w:rPr>
            </w:pPr>
            <w:r>
              <w:rPr>
                <w:rFonts w:hAnsi="宋体"/>
                <w:sz w:val="18"/>
                <w:szCs w:val="18"/>
              </w:rPr>
              <w:t>单位</w:t>
            </w:r>
          </w:p>
        </w:tc>
        <w:tc>
          <w:tcPr>
            <w:tcW w:w="354" w:type="pct"/>
            <w:vMerge w:val="restart"/>
            <w:vAlign w:val="center"/>
          </w:tcPr>
          <w:p w14:paraId="3693812D">
            <w:pPr>
              <w:jc w:val="center"/>
              <w:rPr>
                <w:sz w:val="18"/>
                <w:szCs w:val="18"/>
              </w:rPr>
            </w:pPr>
            <w:r>
              <w:rPr>
                <w:rFonts w:hAnsi="宋体"/>
                <w:sz w:val="18"/>
                <w:szCs w:val="18"/>
              </w:rPr>
              <w:t>数量</w:t>
            </w:r>
          </w:p>
        </w:tc>
        <w:tc>
          <w:tcPr>
            <w:tcW w:w="512" w:type="pct"/>
            <w:vMerge w:val="restart"/>
            <w:vAlign w:val="center"/>
          </w:tcPr>
          <w:p w14:paraId="681B1567">
            <w:pPr>
              <w:jc w:val="center"/>
              <w:rPr>
                <w:spacing w:val="-10"/>
                <w:sz w:val="18"/>
                <w:szCs w:val="18"/>
              </w:rPr>
            </w:pPr>
            <w:r>
              <w:rPr>
                <w:rFonts w:hAnsi="宋体"/>
                <w:spacing w:val="-10"/>
                <w:sz w:val="18"/>
                <w:szCs w:val="18"/>
              </w:rPr>
              <w:t>综合单价</w:t>
            </w:r>
          </w:p>
          <w:p w14:paraId="69EBE859">
            <w:pPr>
              <w:jc w:val="center"/>
              <w:rPr>
                <w:sz w:val="18"/>
                <w:szCs w:val="18"/>
              </w:rPr>
            </w:pPr>
            <w:r>
              <w:rPr>
                <w:rFonts w:hAnsi="宋体"/>
                <w:spacing w:val="-10"/>
                <w:sz w:val="18"/>
                <w:szCs w:val="18"/>
              </w:rPr>
              <w:t>（元）</w:t>
            </w:r>
          </w:p>
        </w:tc>
        <w:tc>
          <w:tcPr>
            <w:tcW w:w="469" w:type="pct"/>
            <w:vMerge w:val="restart"/>
            <w:vAlign w:val="center"/>
          </w:tcPr>
          <w:p w14:paraId="675B6CBB">
            <w:pPr>
              <w:jc w:val="center"/>
              <w:rPr>
                <w:sz w:val="18"/>
                <w:szCs w:val="18"/>
              </w:rPr>
            </w:pPr>
            <w:r>
              <w:rPr>
                <w:rFonts w:hAnsi="宋体"/>
                <w:sz w:val="18"/>
                <w:szCs w:val="18"/>
              </w:rPr>
              <w:t>合价</w:t>
            </w:r>
          </w:p>
          <w:p w14:paraId="1135247D">
            <w:pPr>
              <w:jc w:val="center"/>
              <w:rPr>
                <w:sz w:val="18"/>
                <w:szCs w:val="18"/>
              </w:rPr>
            </w:pPr>
            <w:r>
              <w:rPr>
                <w:rFonts w:hAnsi="宋体"/>
                <w:sz w:val="18"/>
                <w:szCs w:val="18"/>
              </w:rPr>
              <w:t>（元）</w:t>
            </w:r>
          </w:p>
        </w:tc>
        <w:tc>
          <w:tcPr>
            <w:tcW w:w="1547" w:type="pct"/>
            <w:gridSpan w:val="4"/>
            <w:vAlign w:val="center"/>
          </w:tcPr>
          <w:p w14:paraId="18352815">
            <w:pPr>
              <w:jc w:val="center"/>
              <w:rPr>
                <w:sz w:val="18"/>
                <w:szCs w:val="18"/>
              </w:rPr>
            </w:pPr>
            <w:r>
              <w:rPr>
                <w:rFonts w:hAnsi="宋体"/>
                <w:sz w:val="18"/>
                <w:szCs w:val="18"/>
              </w:rPr>
              <w:t>综合单价组成（元）</w:t>
            </w:r>
          </w:p>
        </w:tc>
        <w:tc>
          <w:tcPr>
            <w:tcW w:w="481" w:type="pct"/>
            <w:vMerge w:val="restart"/>
            <w:vAlign w:val="center"/>
          </w:tcPr>
          <w:p w14:paraId="63B85A29">
            <w:pPr>
              <w:jc w:val="center"/>
              <w:rPr>
                <w:rFonts w:hAnsi="宋体"/>
                <w:sz w:val="18"/>
                <w:szCs w:val="18"/>
              </w:rPr>
            </w:pPr>
            <w:r>
              <w:rPr>
                <w:rFonts w:hAnsi="宋体"/>
                <w:sz w:val="18"/>
                <w:szCs w:val="18"/>
              </w:rPr>
              <w:t>人工</w:t>
            </w:r>
          </w:p>
          <w:p w14:paraId="63B56FC5">
            <w:pPr>
              <w:jc w:val="center"/>
              <w:rPr>
                <w:sz w:val="18"/>
                <w:szCs w:val="18"/>
              </w:rPr>
            </w:pPr>
            <w:r>
              <w:rPr>
                <w:rFonts w:hAnsi="宋体"/>
                <w:sz w:val="18"/>
                <w:szCs w:val="18"/>
              </w:rPr>
              <w:t>单价（元</w:t>
            </w:r>
            <w:r>
              <w:rPr>
                <w:sz w:val="18"/>
                <w:szCs w:val="18"/>
              </w:rPr>
              <w:t>/</w:t>
            </w:r>
            <w:r>
              <w:rPr>
                <w:rFonts w:hAnsi="宋体"/>
                <w:sz w:val="18"/>
                <w:szCs w:val="18"/>
              </w:rPr>
              <w:t>工日）</w:t>
            </w:r>
          </w:p>
        </w:tc>
      </w:tr>
      <w:tr w14:paraId="2796A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286" w:type="pct"/>
            <w:vMerge w:val="continue"/>
            <w:vAlign w:val="center"/>
          </w:tcPr>
          <w:p w14:paraId="5E6DC249">
            <w:pPr>
              <w:jc w:val="center"/>
              <w:rPr>
                <w:sz w:val="18"/>
                <w:szCs w:val="18"/>
              </w:rPr>
            </w:pPr>
          </w:p>
        </w:tc>
        <w:tc>
          <w:tcPr>
            <w:tcW w:w="640" w:type="pct"/>
            <w:vMerge w:val="continue"/>
            <w:vAlign w:val="center"/>
          </w:tcPr>
          <w:p w14:paraId="4A321500">
            <w:pPr>
              <w:jc w:val="center"/>
              <w:rPr>
                <w:sz w:val="18"/>
                <w:szCs w:val="18"/>
              </w:rPr>
            </w:pPr>
          </w:p>
        </w:tc>
        <w:tc>
          <w:tcPr>
            <w:tcW w:w="353" w:type="pct"/>
            <w:vMerge w:val="continue"/>
            <w:vAlign w:val="center"/>
          </w:tcPr>
          <w:p w14:paraId="28C65A0F">
            <w:pPr>
              <w:jc w:val="center"/>
              <w:rPr>
                <w:sz w:val="18"/>
                <w:szCs w:val="18"/>
              </w:rPr>
            </w:pPr>
          </w:p>
        </w:tc>
        <w:tc>
          <w:tcPr>
            <w:tcW w:w="354" w:type="pct"/>
            <w:vMerge w:val="continue"/>
            <w:vAlign w:val="center"/>
          </w:tcPr>
          <w:p w14:paraId="7096AC0E">
            <w:pPr>
              <w:jc w:val="center"/>
              <w:rPr>
                <w:sz w:val="18"/>
                <w:szCs w:val="18"/>
              </w:rPr>
            </w:pPr>
          </w:p>
        </w:tc>
        <w:tc>
          <w:tcPr>
            <w:tcW w:w="354" w:type="pct"/>
            <w:vMerge w:val="continue"/>
            <w:vAlign w:val="center"/>
          </w:tcPr>
          <w:p w14:paraId="02957FA8">
            <w:pPr>
              <w:jc w:val="center"/>
              <w:rPr>
                <w:sz w:val="18"/>
                <w:szCs w:val="18"/>
              </w:rPr>
            </w:pPr>
          </w:p>
        </w:tc>
        <w:tc>
          <w:tcPr>
            <w:tcW w:w="512" w:type="pct"/>
            <w:vMerge w:val="continue"/>
            <w:vAlign w:val="center"/>
          </w:tcPr>
          <w:p w14:paraId="4BD6299A">
            <w:pPr>
              <w:jc w:val="center"/>
              <w:rPr>
                <w:sz w:val="18"/>
                <w:szCs w:val="18"/>
              </w:rPr>
            </w:pPr>
          </w:p>
        </w:tc>
        <w:tc>
          <w:tcPr>
            <w:tcW w:w="469" w:type="pct"/>
            <w:vMerge w:val="continue"/>
            <w:vAlign w:val="center"/>
          </w:tcPr>
          <w:p w14:paraId="2035FBA9">
            <w:pPr>
              <w:jc w:val="center"/>
              <w:rPr>
                <w:sz w:val="18"/>
                <w:szCs w:val="18"/>
              </w:rPr>
            </w:pPr>
          </w:p>
        </w:tc>
        <w:tc>
          <w:tcPr>
            <w:tcW w:w="358" w:type="pct"/>
            <w:vAlign w:val="center"/>
          </w:tcPr>
          <w:p w14:paraId="4EF86128">
            <w:pPr>
              <w:jc w:val="center"/>
              <w:rPr>
                <w:sz w:val="18"/>
                <w:szCs w:val="18"/>
              </w:rPr>
            </w:pPr>
            <w:r>
              <w:rPr>
                <w:rFonts w:hAnsi="宋体"/>
                <w:sz w:val="18"/>
                <w:szCs w:val="18"/>
              </w:rPr>
              <w:t>人工费</w:t>
            </w:r>
          </w:p>
        </w:tc>
        <w:tc>
          <w:tcPr>
            <w:tcW w:w="352" w:type="pct"/>
            <w:vAlign w:val="center"/>
          </w:tcPr>
          <w:p w14:paraId="377F31AD">
            <w:pPr>
              <w:jc w:val="center"/>
              <w:rPr>
                <w:sz w:val="18"/>
                <w:szCs w:val="18"/>
              </w:rPr>
            </w:pPr>
            <w:r>
              <w:rPr>
                <w:rFonts w:hAnsi="宋体"/>
                <w:sz w:val="18"/>
                <w:szCs w:val="18"/>
              </w:rPr>
              <w:t>材料费</w:t>
            </w:r>
          </w:p>
        </w:tc>
        <w:tc>
          <w:tcPr>
            <w:tcW w:w="384" w:type="pct"/>
            <w:vAlign w:val="center"/>
          </w:tcPr>
          <w:p w14:paraId="1CACC775">
            <w:pPr>
              <w:jc w:val="center"/>
              <w:rPr>
                <w:sz w:val="18"/>
                <w:szCs w:val="18"/>
              </w:rPr>
            </w:pPr>
            <w:r>
              <w:rPr>
                <w:rFonts w:hAnsi="宋体"/>
                <w:sz w:val="18"/>
                <w:szCs w:val="18"/>
              </w:rPr>
              <w:t>机械费</w:t>
            </w:r>
          </w:p>
        </w:tc>
        <w:tc>
          <w:tcPr>
            <w:tcW w:w="452" w:type="pct"/>
            <w:vAlign w:val="center"/>
          </w:tcPr>
          <w:p w14:paraId="304C70E8">
            <w:pPr>
              <w:jc w:val="center"/>
              <w:rPr>
                <w:rFonts w:hAnsi="宋体"/>
                <w:sz w:val="18"/>
                <w:szCs w:val="18"/>
              </w:rPr>
            </w:pPr>
            <w:r>
              <w:rPr>
                <w:rFonts w:hAnsi="宋体"/>
                <w:sz w:val="18"/>
                <w:szCs w:val="18"/>
              </w:rPr>
              <w:t>管理费</w:t>
            </w:r>
          </w:p>
          <w:p w14:paraId="620DE760">
            <w:pPr>
              <w:jc w:val="center"/>
              <w:rPr>
                <w:sz w:val="18"/>
                <w:szCs w:val="18"/>
              </w:rPr>
            </w:pPr>
            <w:r>
              <w:rPr>
                <w:rFonts w:hAnsi="宋体"/>
                <w:sz w:val="18"/>
                <w:szCs w:val="18"/>
              </w:rPr>
              <w:t>和利润</w:t>
            </w:r>
          </w:p>
        </w:tc>
        <w:tc>
          <w:tcPr>
            <w:tcW w:w="481" w:type="pct"/>
            <w:vMerge w:val="continue"/>
            <w:vAlign w:val="center"/>
          </w:tcPr>
          <w:p w14:paraId="5FCB2D59">
            <w:pPr>
              <w:jc w:val="center"/>
              <w:rPr>
                <w:sz w:val="18"/>
                <w:szCs w:val="18"/>
              </w:rPr>
            </w:pPr>
          </w:p>
        </w:tc>
      </w:tr>
      <w:tr w14:paraId="29572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0D485162">
            <w:pPr>
              <w:rPr>
                <w:sz w:val="18"/>
                <w:szCs w:val="18"/>
              </w:rPr>
            </w:pPr>
          </w:p>
        </w:tc>
        <w:tc>
          <w:tcPr>
            <w:tcW w:w="640" w:type="pct"/>
          </w:tcPr>
          <w:p w14:paraId="3CBDB6DD">
            <w:pPr>
              <w:rPr>
                <w:sz w:val="18"/>
                <w:szCs w:val="18"/>
              </w:rPr>
            </w:pPr>
          </w:p>
        </w:tc>
        <w:tc>
          <w:tcPr>
            <w:tcW w:w="353" w:type="pct"/>
          </w:tcPr>
          <w:p w14:paraId="171DA1A1">
            <w:pPr>
              <w:rPr>
                <w:sz w:val="18"/>
                <w:szCs w:val="18"/>
              </w:rPr>
            </w:pPr>
          </w:p>
        </w:tc>
        <w:tc>
          <w:tcPr>
            <w:tcW w:w="354" w:type="pct"/>
          </w:tcPr>
          <w:p w14:paraId="41F828E8">
            <w:pPr>
              <w:rPr>
                <w:sz w:val="18"/>
                <w:szCs w:val="18"/>
              </w:rPr>
            </w:pPr>
          </w:p>
        </w:tc>
        <w:tc>
          <w:tcPr>
            <w:tcW w:w="354" w:type="pct"/>
          </w:tcPr>
          <w:p w14:paraId="737B3475">
            <w:pPr>
              <w:rPr>
                <w:sz w:val="18"/>
                <w:szCs w:val="18"/>
              </w:rPr>
            </w:pPr>
          </w:p>
        </w:tc>
        <w:tc>
          <w:tcPr>
            <w:tcW w:w="512" w:type="pct"/>
          </w:tcPr>
          <w:p w14:paraId="108D93D4">
            <w:pPr>
              <w:rPr>
                <w:sz w:val="18"/>
                <w:szCs w:val="18"/>
              </w:rPr>
            </w:pPr>
          </w:p>
        </w:tc>
        <w:tc>
          <w:tcPr>
            <w:tcW w:w="469" w:type="pct"/>
          </w:tcPr>
          <w:p w14:paraId="54F9BC19">
            <w:pPr>
              <w:rPr>
                <w:sz w:val="18"/>
                <w:szCs w:val="18"/>
              </w:rPr>
            </w:pPr>
          </w:p>
        </w:tc>
        <w:tc>
          <w:tcPr>
            <w:tcW w:w="358" w:type="pct"/>
          </w:tcPr>
          <w:p w14:paraId="0B16FCEE">
            <w:pPr>
              <w:rPr>
                <w:sz w:val="18"/>
                <w:szCs w:val="18"/>
              </w:rPr>
            </w:pPr>
          </w:p>
        </w:tc>
        <w:tc>
          <w:tcPr>
            <w:tcW w:w="352" w:type="pct"/>
          </w:tcPr>
          <w:p w14:paraId="78A8C850">
            <w:pPr>
              <w:rPr>
                <w:sz w:val="18"/>
                <w:szCs w:val="18"/>
              </w:rPr>
            </w:pPr>
          </w:p>
        </w:tc>
        <w:tc>
          <w:tcPr>
            <w:tcW w:w="384" w:type="pct"/>
          </w:tcPr>
          <w:p w14:paraId="3F3791BE">
            <w:pPr>
              <w:rPr>
                <w:sz w:val="18"/>
                <w:szCs w:val="18"/>
              </w:rPr>
            </w:pPr>
          </w:p>
        </w:tc>
        <w:tc>
          <w:tcPr>
            <w:tcW w:w="452" w:type="pct"/>
          </w:tcPr>
          <w:p w14:paraId="38E14560">
            <w:pPr>
              <w:rPr>
                <w:sz w:val="18"/>
                <w:szCs w:val="18"/>
              </w:rPr>
            </w:pPr>
          </w:p>
        </w:tc>
        <w:tc>
          <w:tcPr>
            <w:tcW w:w="481" w:type="pct"/>
          </w:tcPr>
          <w:p w14:paraId="52B9673A">
            <w:pPr>
              <w:rPr>
                <w:sz w:val="18"/>
                <w:szCs w:val="18"/>
              </w:rPr>
            </w:pPr>
          </w:p>
        </w:tc>
      </w:tr>
      <w:tr w14:paraId="04B8F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700CB979">
            <w:pPr>
              <w:rPr>
                <w:sz w:val="18"/>
                <w:szCs w:val="18"/>
              </w:rPr>
            </w:pPr>
          </w:p>
        </w:tc>
        <w:tc>
          <w:tcPr>
            <w:tcW w:w="640" w:type="pct"/>
          </w:tcPr>
          <w:p w14:paraId="3F64C55A">
            <w:pPr>
              <w:rPr>
                <w:sz w:val="18"/>
                <w:szCs w:val="18"/>
              </w:rPr>
            </w:pPr>
          </w:p>
        </w:tc>
        <w:tc>
          <w:tcPr>
            <w:tcW w:w="353" w:type="pct"/>
          </w:tcPr>
          <w:p w14:paraId="775BDA56">
            <w:pPr>
              <w:rPr>
                <w:sz w:val="18"/>
                <w:szCs w:val="18"/>
              </w:rPr>
            </w:pPr>
          </w:p>
        </w:tc>
        <w:tc>
          <w:tcPr>
            <w:tcW w:w="354" w:type="pct"/>
          </w:tcPr>
          <w:p w14:paraId="415D796C">
            <w:pPr>
              <w:rPr>
                <w:sz w:val="18"/>
                <w:szCs w:val="18"/>
              </w:rPr>
            </w:pPr>
          </w:p>
        </w:tc>
        <w:tc>
          <w:tcPr>
            <w:tcW w:w="354" w:type="pct"/>
          </w:tcPr>
          <w:p w14:paraId="2A2150D8">
            <w:pPr>
              <w:rPr>
                <w:sz w:val="18"/>
                <w:szCs w:val="18"/>
              </w:rPr>
            </w:pPr>
          </w:p>
        </w:tc>
        <w:tc>
          <w:tcPr>
            <w:tcW w:w="512" w:type="pct"/>
          </w:tcPr>
          <w:p w14:paraId="3D7C4082">
            <w:pPr>
              <w:rPr>
                <w:sz w:val="18"/>
                <w:szCs w:val="18"/>
              </w:rPr>
            </w:pPr>
          </w:p>
        </w:tc>
        <w:tc>
          <w:tcPr>
            <w:tcW w:w="469" w:type="pct"/>
          </w:tcPr>
          <w:p w14:paraId="26448840">
            <w:pPr>
              <w:rPr>
                <w:sz w:val="18"/>
                <w:szCs w:val="18"/>
              </w:rPr>
            </w:pPr>
          </w:p>
        </w:tc>
        <w:tc>
          <w:tcPr>
            <w:tcW w:w="358" w:type="pct"/>
          </w:tcPr>
          <w:p w14:paraId="74E6E744">
            <w:pPr>
              <w:rPr>
                <w:sz w:val="18"/>
                <w:szCs w:val="18"/>
              </w:rPr>
            </w:pPr>
          </w:p>
        </w:tc>
        <w:tc>
          <w:tcPr>
            <w:tcW w:w="352" w:type="pct"/>
          </w:tcPr>
          <w:p w14:paraId="3C72853D">
            <w:pPr>
              <w:rPr>
                <w:sz w:val="18"/>
                <w:szCs w:val="18"/>
              </w:rPr>
            </w:pPr>
          </w:p>
        </w:tc>
        <w:tc>
          <w:tcPr>
            <w:tcW w:w="384" w:type="pct"/>
          </w:tcPr>
          <w:p w14:paraId="04C6357F">
            <w:pPr>
              <w:rPr>
                <w:sz w:val="18"/>
                <w:szCs w:val="18"/>
              </w:rPr>
            </w:pPr>
          </w:p>
        </w:tc>
        <w:tc>
          <w:tcPr>
            <w:tcW w:w="452" w:type="pct"/>
          </w:tcPr>
          <w:p w14:paraId="326A4281">
            <w:pPr>
              <w:rPr>
                <w:sz w:val="18"/>
                <w:szCs w:val="18"/>
              </w:rPr>
            </w:pPr>
          </w:p>
        </w:tc>
        <w:tc>
          <w:tcPr>
            <w:tcW w:w="481" w:type="pct"/>
          </w:tcPr>
          <w:p w14:paraId="0AE673EA">
            <w:pPr>
              <w:rPr>
                <w:sz w:val="18"/>
                <w:szCs w:val="18"/>
              </w:rPr>
            </w:pPr>
          </w:p>
        </w:tc>
      </w:tr>
      <w:tr w14:paraId="27608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58BAB4CF">
            <w:pPr>
              <w:rPr>
                <w:sz w:val="18"/>
                <w:szCs w:val="18"/>
              </w:rPr>
            </w:pPr>
          </w:p>
        </w:tc>
        <w:tc>
          <w:tcPr>
            <w:tcW w:w="640" w:type="pct"/>
          </w:tcPr>
          <w:p w14:paraId="5E2FA837">
            <w:pPr>
              <w:rPr>
                <w:sz w:val="18"/>
                <w:szCs w:val="18"/>
              </w:rPr>
            </w:pPr>
          </w:p>
        </w:tc>
        <w:tc>
          <w:tcPr>
            <w:tcW w:w="353" w:type="pct"/>
          </w:tcPr>
          <w:p w14:paraId="1F1DC6E4">
            <w:pPr>
              <w:rPr>
                <w:sz w:val="18"/>
                <w:szCs w:val="18"/>
              </w:rPr>
            </w:pPr>
          </w:p>
        </w:tc>
        <w:tc>
          <w:tcPr>
            <w:tcW w:w="354" w:type="pct"/>
          </w:tcPr>
          <w:p w14:paraId="77C7A18E">
            <w:pPr>
              <w:rPr>
                <w:sz w:val="18"/>
                <w:szCs w:val="18"/>
              </w:rPr>
            </w:pPr>
          </w:p>
        </w:tc>
        <w:tc>
          <w:tcPr>
            <w:tcW w:w="354" w:type="pct"/>
          </w:tcPr>
          <w:p w14:paraId="71C61677">
            <w:pPr>
              <w:rPr>
                <w:sz w:val="18"/>
                <w:szCs w:val="18"/>
              </w:rPr>
            </w:pPr>
          </w:p>
        </w:tc>
        <w:tc>
          <w:tcPr>
            <w:tcW w:w="512" w:type="pct"/>
          </w:tcPr>
          <w:p w14:paraId="4FD153E3">
            <w:pPr>
              <w:rPr>
                <w:sz w:val="18"/>
                <w:szCs w:val="18"/>
              </w:rPr>
            </w:pPr>
          </w:p>
        </w:tc>
        <w:tc>
          <w:tcPr>
            <w:tcW w:w="469" w:type="pct"/>
          </w:tcPr>
          <w:p w14:paraId="464CEADB">
            <w:pPr>
              <w:rPr>
                <w:sz w:val="18"/>
                <w:szCs w:val="18"/>
              </w:rPr>
            </w:pPr>
          </w:p>
        </w:tc>
        <w:tc>
          <w:tcPr>
            <w:tcW w:w="358" w:type="pct"/>
          </w:tcPr>
          <w:p w14:paraId="05822B27">
            <w:pPr>
              <w:rPr>
                <w:sz w:val="18"/>
                <w:szCs w:val="18"/>
              </w:rPr>
            </w:pPr>
          </w:p>
        </w:tc>
        <w:tc>
          <w:tcPr>
            <w:tcW w:w="352" w:type="pct"/>
          </w:tcPr>
          <w:p w14:paraId="35DF6A09">
            <w:pPr>
              <w:rPr>
                <w:sz w:val="18"/>
                <w:szCs w:val="18"/>
              </w:rPr>
            </w:pPr>
          </w:p>
        </w:tc>
        <w:tc>
          <w:tcPr>
            <w:tcW w:w="384" w:type="pct"/>
          </w:tcPr>
          <w:p w14:paraId="2B23008A">
            <w:pPr>
              <w:rPr>
                <w:sz w:val="18"/>
                <w:szCs w:val="18"/>
              </w:rPr>
            </w:pPr>
          </w:p>
        </w:tc>
        <w:tc>
          <w:tcPr>
            <w:tcW w:w="452" w:type="pct"/>
          </w:tcPr>
          <w:p w14:paraId="15FFEC7F">
            <w:pPr>
              <w:rPr>
                <w:sz w:val="18"/>
                <w:szCs w:val="18"/>
              </w:rPr>
            </w:pPr>
          </w:p>
        </w:tc>
        <w:tc>
          <w:tcPr>
            <w:tcW w:w="481" w:type="pct"/>
          </w:tcPr>
          <w:p w14:paraId="12E242DB">
            <w:pPr>
              <w:rPr>
                <w:sz w:val="18"/>
                <w:szCs w:val="18"/>
              </w:rPr>
            </w:pPr>
          </w:p>
        </w:tc>
      </w:tr>
      <w:tr w14:paraId="6C540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6D91E440">
            <w:pPr>
              <w:rPr>
                <w:sz w:val="18"/>
                <w:szCs w:val="18"/>
              </w:rPr>
            </w:pPr>
          </w:p>
        </w:tc>
        <w:tc>
          <w:tcPr>
            <w:tcW w:w="640" w:type="pct"/>
          </w:tcPr>
          <w:p w14:paraId="18CEFCE7">
            <w:pPr>
              <w:rPr>
                <w:sz w:val="18"/>
                <w:szCs w:val="18"/>
              </w:rPr>
            </w:pPr>
          </w:p>
        </w:tc>
        <w:tc>
          <w:tcPr>
            <w:tcW w:w="353" w:type="pct"/>
          </w:tcPr>
          <w:p w14:paraId="1C2A7607">
            <w:pPr>
              <w:rPr>
                <w:sz w:val="18"/>
                <w:szCs w:val="18"/>
              </w:rPr>
            </w:pPr>
          </w:p>
        </w:tc>
        <w:tc>
          <w:tcPr>
            <w:tcW w:w="354" w:type="pct"/>
          </w:tcPr>
          <w:p w14:paraId="0F0D84C6">
            <w:pPr>
              <w:rPr>
                <w:sz w:val="18"/>
                <w:szCs w:val="18"/>
              </w:rPr>
            </w:pPr>
          </w:p>
        </w:tc>
        <w:tc>
          <w:tcPr>
            <w:tcW w:w="354" w:type="pct"/>
          </w:tcPr>
          <w:p w14:paraId="7851C731">
            <w:pPr>
              <w:rPr>
                <w:sz w:val="18"/>
                <w:szCs w:val="18"/>
              </w:rPr>
            </w:pPr>
          </w:p>
        </w:tc>
        <w:tc>
          <w:tcPr>
            <w:tcW w:w="512" w:type="pct"/>
          </w:tcPr>
          <w:p w14:paraId="3BA01463">
            <w:pPr>
              <w:rPr>
                <w:sz w:val="18"/>
                <w:szCs w:val="18"/>
              </w:rPr>
            </w:pPr>
          </w:p>
        </w:tc>
        <w:tc>
          <w:tcPr>
            <w:tcW w:w="469" w:type="pct"/>
          </w:tcPr>
          <w:p w14:paraId="10A9031D">
            <w:pPr>
              <w:rPr>
                <w:sz w:val="18"/>
                <w:szCs w:val="18"/>
              </w:rPr>
            </w:pPr>
          </w:p>
        </w:tc>
        <w:tc>
          <w:tcPr>
            <w:tcW w:w="358" w:type="pct"/>
          </w:tcPr>
          <w:p w14:paraId="21BEF360">
            <w:pPr>
              <w:rPr>
                <w:sz w:val="18"/>
                <w:szCs w:val="18"/>
              </w:rPr>
            </w:pPr>
          </w:p>
        </w:tc>
        <w:tc>
          <w:tcPr>
            <w:tcW w:w="352" w:type="pct"/>
          </w:tcPr>
          <w:p w14:paraId="76123C7F">
            <w:pPr>
              <w:rPr>
                <w:sz w:val="18"/>
                <w:szCs w:val="18"/>
              </w:rPr>
            </w:pPr>
          </w:p>
        </w:tc>
        <w:tc>
          <w:tcPr>
            <w:tcW w:w="384" w:type="pct"/>
          </w:tcPr>
          <w:p w14:paraId="3C226BA7">
            <w:pPr>
              <w:rPr>
                <w:sz w:val="18"/>
                <w:szCs w:val="18"/>
              </w:rPr>
            </w:pPr>
          </w:p>
        </w:tc>
        <w:tc>
          <w:tcPr>
            <w:tcW w:w="452" w:type="pct"/>
          </w:tcPr>
          <w:p w14:paraId="33CE6CA5">
            <w:pPr>
              <w:rPr>
                <w:sz w:val="18"/>
                <w:szCs w:val="18"/>
              </w:rPr>
            </w:pPr>
          </w:p>
        </w:tc>
        <w:tc>
          <w:tcPr>
            <w:tcW w:w="481" w:type="pct"/>
          </w:tcPr>
          <w:p w14:paraId="09FF83A9">
            <w:pPr>
              <w:rPr>
                <w:sz w:val="18"/>
                <w:szCs w:val="18"/>
              </w:rPr>
            </w:pPr>
          </w:p>
        </w:tc>
      </w:tr>
      <w:tr w14:paraId="29BA4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1769743B">
            <w:pPr>
              <w:rPr>
                <w:sz w:val="18"/>
                <w:szCs w:val="18"/>
              </w:rPr>
            </w:pPr>
          </w:p>
        </w:tc>
        <w:tc>
          <w:tcPr>
            <w:tcW w:w="640" w:type="pct"/>
          </w:tcPr>
          <w:p w14:paraId="49E2663D">
            <w:pPr>
              <w:rPr>
                <w:sz w:val="18"/>
                <w:szCs w:val="18"/>
              </w:rPr>
            </w:pPr>
          </w:p>
        </w:tc>
        <w:tc>
          <w:tcPr>
            <w:tcW w:w="353" w:type="pct"/>
          </w:tcPr>
          <w:p w14:paraId="1D12F1EC">
            <w:pPr>
              <w:rPr>
                <w:sz w:val="18"/>
                <w:szCs w:val="18"/>
              </w:rPr>
            </w:pPr>
          </w:p>
        </w:tc>
        <w:tc>
          <w:tcPr>
            <w:tcW w:w="354" w:type="pct"/>
          </w:tcPr>
          <w:p w14:paraId="2172D015">
            <w:pPr>
              <w:rPr>
                <w:sz w:val="18"/>
                <w:szCs w:val="18"/>
              </w:rPr>
            </w:pPr>
          </w:p>
        </w:tc>
        <w:tc>
          <w:tcPr>
            <w:tcW w:w="354" w:type="pct"/>
          </w:tcPr>
          <w:p w14:paraId="19EEBCE5">
            <w:pPr>
              <w:rPr>
                <w:sz w:val="18"/>
                <w:szCs w:val="18"/>
              </w:rPr>
            </w:pPr>
          </w:p>
        </w:tc>
        <w:tc>
          <w:tcPr>
            <w:tcW w:w="512" w:type="pct"/>
          </w:tcPr>
          <w:p w14:paraId="613A1915">
            <w:pPr>
              <w:rPr>
                <w:sz w:val="18"/>
                <w:szCs w:val="18"/>
              </w:rPr>
            </w:pPr>
          </w:p>
        </w:tc>
        <w:tc>
          <w:tcPr>
            <w:tcW w:w="469" w:type="pct"/>
          </w:tcPr>
          <w:p w14:paraId="3B0A827E">
            <w:pPr>
              <w:rPr>
                <w:sz w:val="18"/>
                <w:szCs w:val="18"/>
              </w:rPr>
            </w:pPr>
          </w:p>
        </w:tc>
        <w:tc>
          <w:tcPr>
            <w:tcW w:w="358" w:type="pct"/>
          </w:tcPr>
          <w:p w14:paraId="5E235184">
            <w:pPr>
              <w:rPr>
                <w:sz w:val="18"/>
                <w:szCs w:val="18"/>
              </w:rPr>
            </w:pPr>
          </w:p>
        </w:tc>
        <w:tc>
          <w:tcPr>
            <w:tcW w:w="352" w:type="pct"/>
          </w:tcPr>
          <w:p w14:paraId="68546C43">
            <w:pPr>
              <w:rPr>
                <w:sz w:val="18"/>
                <w:szCs w:val="18"/>
              </w:rPr>
            </w:pPr>
          </w:p>
        </w:tc>
        <w:tc>
          <w:tcPr>
            <w:tcW w:w="384" w:type="pct"/>
          </w:tcPr>
          <w:p w14:paraId="68232E75">
            <w:pPr>
              <w:rPr>
                <w:sz w:val="18"/>
                <w:szCs w:val="18"/>
              </w:rPr>
            </w:pPr>
          </w:p>
        </w:tc>
        <w:tc>
          <w:tcPr>
            <w:tcW w:w="452" w:type="pct"/>
          </w:tcPr>
          <w:p w14:paraId="464EA99C">
            <w:pPr>
              <w:rPr>
                <w:sz w:val="18"/>
                <w:szCs w:val="18"/>
              </w:rPr>
            </w:pPr>
          </w:p>
        </w:tc>
        <w:tc>
          <w:tcPr>
            <w:tcW w:w="481" w:type="pct"/>
          </w:tcPr>
          <w:p w14:paraId="16B9DD70">
            <w:pPr>
              <w:rPr>
                <w:sz w:val="18"/>
                <w:szCs w:val="18"/>
              </w:rPr>
            </w:pPr>
          </w:p>
        </w:tc>
      </w:tr>
      <w:tr w14:paraId="67AE2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76D3EB65">
            <w:pPr>
              <w:rPr>
                <w:sz w:val="18"/>
                <w:szCs w:val="18"/>
              </w:rPr>
            </w:pPr>
          </w:p>
        </w:tc>
        <w:tc>
          <w:tcPr>
            <w:tcW w:w="640" w:type="pct"/>
          </w:tcPr>
          <w:p w14:paraId="0ED9CC39">
            <w:pPr>
              <w:rPr>
                <w:sz w:val="18"/>
                <w:szCs w:val="18"/>
              </w:rPr>
            </w:pPr>
          </w:p>
        </w:tc>
        <w:tc>
          <w:tcPr>
            <w:tcW w:w="353" w:type="pct"/>
          </w:tcPr>
          <w:p w14:paraId="60547AA0">
            <w:pPr>
              <w:rPr>
                <w:sz w:val="18"/>
                <w:szCs w:val="18"/>
              </w:rPr>
            </w:pPr>
          </w:p>
        </w:tc>
        <w:tc>
          <w:tcPr>
            <w:tcW w:w="354" w:type="pct"/>
          </w:tcPr>
          <w:p w14:paraId="0C39995F">
            <w:pPr>
              <w:rPr>
                <w:sz w:val="18"/>
                <w:szCs w:val="18"/>
              </w:rPr>
            </w:pPr>
          </w:p>
        </w:tc>
        <w:tc>
          <w:tcPr>
            <w:tcW w:w="354" w:type="pct"/>
          </w:tcPr>
          <w:p w14:paraId="719DBAA3">
            <w:pPr>
              <w:rPr>
                <w:sz w:val="18"/>
                <w:szCs w:val="18"/>
              </w:rPr>
            </w:pPr>
          </w:p>
        </w:tc>
        <w:tc>
          <w:tcPr>
            <w:tcW w:w="512" w:type="pct"/>
          </w:tcPr>
          <w:p w14:paraId="38AEB5D6">
            <w:pPr>
              <w:rPr>
                <w:sz w:val="18"/>
                <w:szCs w:val="18"/>
              </w:rPr>
            </w:pPr>
          </w:p>
        </w:tc>
        <w:tc>
          <w:tcPr>
            <w:tcW w:w="469" w:type="pct"/>
          </w:tcPr>
          <w:p w14:paraId="26C8EBCD">
            <w:pPr>
              <w:rPr>
                <w:sz w:val="18"/>
                <w:szCs w:val="18"/>
              </w:rPr>
            </w:pPr>
          </w:p>
        </w:tc>
        <w:tc>
          <w:tcPr>
            <w:tcW w:w="358" w:type="pct"/>
          </w:tcPr>
          <w:p w14:paraId="6955FB0D">
            <w:pPr>
              <w:rPr>
                <w:sz w:val="18"/>
                <w:szCs w:val="18"/>
              </w:rPr>
            </w:pPr>
          </w:p>
        </w:tc>
        <w:tc>
          <w:tcPr>
            <w:tcW w:w="352" w:type="pct"/>
          </w:tcPr>
          <w:p w14:paraId="3885C30E">
            <w:pPr>
              <w:rPr>
                <w:sz w:val="18"/>
                <w:szCs w:val="18"/>
              </w:rPr>
            </w:pPr>
          </w:p>
        </w:tc>
        <w:tc>
          <w:tcPr>
            <w:tcW w:w="384" w:type="pct"/>
          </w:tcPr>
          <w:p w14:paraId="1E96834C">
            <w:pPr>
              <w:rPr>
                <w:sz w:val="18"/>
                <w:szCs w:val="18"/>
              </w:rPr>
            </w:pPr>
          </w:p>
        </w:tc>
        <w:tc>
          <w:tcPr>
            <w:tcW w:w="452" w:type="pct"/>
          </w:tcPr>
          <w:p w14:paraId="37719DA7">
            <w:pPr>
              <w:rPr>
                <w:sz w:val="18"/>
                <w:szCs w:val="18"/>
              </w:rPr>
            </w:pPr>
          </w:p>
        </w:tc>
        <w:tc>
          <w:tcPr>
            <w:tcW w:w="481" w:type="pct"/>
          </w:tcPr>
          <w:p w14:paraId="4FF115F0">
            <w:pPr>
              <w:rPr>
                <w:sz w:val="18"/>
                <w:szCs w:val="18"/>
              </w:rPr>
            </w:pPr>
          </w:p>
        </w:tc>
      </w:tr>
      <w:tr w14:paraId="4A33B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7B186AFA">
            <w:pPr>
              <w:rPr>
                <w:sz w:val="18"/>
                <w:szCs w:val="18"/>
              </w:rPr>
            </w:pPr>
          </w:p>
        </w:tc>
        <w:tc>
          <w:tcPr>
            <w:tcW w:w="640" w:type="pct"/>
          </w:tcPr>
          <w:p w14:paraId="0B410DD0">
            <w:pPr>
              <w:rPr>
                <w:sz w:val="18"/>
                <w:szCs w:val="18"/>
              </w:rPr>
            </w:pPr>
          </w:p>
        </w:tc>
        <w:tc>
          <w:tcPr>
            <w:tcW w:w="353" w:type="pct"/>
          </w:tcPr>
          <w:p w14:paraId="0F4C13A9">
            <w:pPr>
              <w:rPr>
                <w:sz w:val="18"/>
                <w:szCs w:val="18"/>
              </w:rPr>
            </w:pPr>
          </w:p>
        </w:tc>
        <w:tc>
          <w:tcPr>
            <w:tcW w:w="354" w:type="pct"/>
          </w:tcPr>
          <w:p w14:paraId="247D2F9A">
            <w:pPr>
              <w:rPr>
                <w:sz w:val="18"/>
                <w:szCs w:val="18"/>
              </w:rPr>
            </w:pPr>
          </w:p>
        </w:tc>
        <w:tc>
          <w:tcPr>
            <w:tcW w:w="354" w:type="pct"/>
          </w:tcPr>
          <w:p w14:paraId="6FC06FDE">
            <w:pPr>
              <w:rPr>
                <w:sz w:val="18"/>
                <w:szCs w:val="18"/>
              </w:rPr>
            </w:pPr>
          </w:p>
        </w:tc>
        <w:tc>
          <w:tcPr>
            <w:tcW w:w="512" w:type="pct"/>
          </w:tcPr>
          <w:p w14:paraId="2E94708A">
            <w:pPr>
              <w:rPr>
                <w:sz w:val="18"/>
                <w:szCs w:val="18"/>
              </w:rPr>
            </w:pPr>
          </w:p>
        </w:tc>
        <w:tc>
          <w:tcPr>
            <w:tcW w:w="469" w:type="pct"/>
          </w:tcPr>
          <w:p w14:paraId="4B465462">
            <w:pPr>
              <w:rPr>
                <w:sz w:val="18"/>
                <w:szCs w:val="18"/>
              </w:rPr>
            </w:pPr>
          </w:p>
        </w:tc>
        <w:tc>
          <w:tcPr>
            <w:tcW w:w="358" w:type="pct"/>
          </w:tcPr>
          <w:p w14:paraId="0DE7035B">
            <w:pPr>
              <w:rPr>
                <w:sz w:val="18"/>
                <w:szCs w:val="18"/>
              </w:rPr>
            </w:pPr>
          </w:p>
        </w:tc>
        <w:tc>
          <w:tcPr>
            <w:tcW w:w="352" w:type="pct"/>
          </w:tcPr>
          <w:p w14:paraId="7C04CD4C">
            <w:pPr>
              <w:rPr>
                <w:sz w:val="18"/>
                <w:szCs w:val="18"/>
              </w:rPr>
            </w:pPr>
          </w:p>
        </w:tc>
        <w:tc>
          <w:tcPr>
            <w:tcW w:w="384" w:type="pct"/>
          </w:tcPr>
          <w:p w14:paraId="0E955E34">
            <w:pPr>
              <w:rPr>
                <w:sz w:val="18"/>
                <w:szCs w:val="18"/>
              </w:rPr>
            </w:pPr>
          </w:p>
        </w:tc>
        <w:tc>
          <w:tcPr>
            <w:tcW w:w="452" w:type="pct"/>
          </w:tcPr>
          <w:p w14:paraId="0991888E">
            <w:pPr>
              <w:rPr>
                <w:sz w:val="18"/>
                <w:szCs w:val="18"/>
              </w:rPr>
            </w:pPr>
          </w:p>
        </w:tc>
        <w:tc>
          <w:tcPr>
            <w:tcW w:w="481" w:type="pct"/>
          </w:tcPr>
          <w:p w14:paraId="4E8CA36E">
            <w:pPr>
              <w:rPr>
                <w:sz w:val="18"/>
                <w:szCs w:val="18"/>
              </w:rPr>
            </w:pPr>
          </w:p>
        </w:tc>
      </w:tr>
      <w:tr w14:paraId="42519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27269D8E">
            <w:pPr>
              <w:rPr>
                <w:sz w:val="18"/>
                <w:szCs w:val="18"/>
              </w:rPr>
            </w:pPr>
          </w:p>
        </w:tc>
        <w:tc>
          <w:tcPr>
            <w:tcW w:w="640" w:type="pct"/>
          </w:tcPr>
          <w:p w14:paraId="17A66D86">
            <w:pPr>
              <w:rPr>
                <w:sz w:val="18"/>
                <w:szCs w:val="18"/>
              </w:rPr>
            </w:pPr>
          </w:p>
        </w:tc>
        <w:tc>
          <w:tcPr>
            <w:tcW w:w="353" w:type="pct"/>
          </w:tcPr>
          <w:p w14:paraId="467BB364">
            <w:pPr>
              <w:rPr>
                <w:sz w:val="18"/>
                <w:szCs w:val="18"/>
              </w:rPr>
            </w:pPr>
          </w:p>
        </w:tc>
        <w:tc>
          <w:tcPr>
            <w:tcW w:w="354" w:type="pct"/>
          </w:tcPr>
          <w:p w14:paraId="21B1B4E0">
            <w:pPr>
              <w:rPr>
                <w:sz w:val="18"/>
                <w:szCs w:val="18"/>
              </w:rPr>
            </w:pPr>
          </w:p>
        </w:tc>
        <w:tc>
          <w:tcPr>
            <w:tcW w:w="354" w:type="pct"/>
          </w:tcPr>
          <w:p w14:paraId="71B10C0A">
            <w:pPr>
              <w:rPr>
                <w:sz w:val="18"/>
                <w:szCs w:val="18"/>
              </w:rPr>
            </w:pPr>
          </w:p>
        </w:tc>
        <w:tc>
          <w:tcPr>
            <w:tcW w:w="512" w:type="pct"/>
          </w:tcPr>
          <w:p w14:paraId="7E9460F4">
            <w:pPr>
              <w:rPr>
                <w:sz w:val="18"/>
                <w:szCs w:val="18"/>
              </w:rPr>
            </w:pPr>
          </w:p>
        </w:tc>
        <w:tc>
          <w:tcPr>
            <w:tcW w:w="469" w:type="pct"/>
          </w:tcPr>
          <w:p w14:paraId="6611670F">
            <w:pPr>
              <w:rPr>
                <w:sz w:val="18"/>
                <w:szCs w:val="18"/>
              </w:rPr>
            </w:pPr>
          </w:p>
        </w:tc>
        <w:tc>
          <w:tcPr>
            <w:tcW w:w="358" w:type="pct"/>
          </w:tcPr>
          <w:p w14:paraId="44C86CFE">
            <w:pPr>
              <w:rPr>
                <w:sz w:val="18"/>
                <w:szCs w:val="18"/>
              </w:rPr>
            </w:pPr>
          </w:p>
        </w:tc>
        <w:tc>
          <w:tcPr>
            <w:tcW w:w="352" w:type="pct"/>
          </w:tcPr>
          <w:p w14:paraId="74A4E66B">
            <w:pPr>
              <w:rPr>
                <w:sz w:val="18"/>
                <w:szCs w:val="18"/>
              </w:rPr>
            </w:pPr>
          </w:p>
        </w:tc>
        <w:tc>
          <w:tcPr>
            <w:tcW w:w="384" w:type="pct"/>
          </w:tcPr>
          <w:p w14:paraId="519C33B7">
            <w:pPr>
              <w:rPr>
                <w:sz w:val="18"/>
                <w:szCs w:val="18"/>
              </w:rPr>
            </w:pPr>
          </w:p>
        </w:tc>
        <w:tc>
          <w:tcPr>
            <w:tcW w:w="452" w:type="pct"/>
          </w:tcPr>
          <w:p w14:paraId="2AFEBBBC">
            <w:pPr>
              <w:rPr>
                <w:sz w:val="18"/>
                <w:szCs w:val="18"/>
              </w:rPr>
            </w:pPr>
          </w:p>
        </w:tc>
        <w:tc>
          <w:tcPr>
            <w:tcW w:w="481" w:type="pct"/>
          </w:tcPr>
          <w:p w14:paraId="0D6082F1">
            <w:pPr>
              <w:rPr>
                <w:sz w:val="18"/>
                <w:szCs w:val="18"/>
              </w:rPr>
            </w:pPr>
          </w:p>
        </w:tc>
      </w:tr>
      <w:tr w14:paraId="062E2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6259507E">
            <w:pPr>
              <w:rPr>
                <w:sz w:val="18"/>
                <w:szCs w:val="18"/>
              </w:rPr>
            </w:pPr>
          </w:p>
        </w:tc>
        <w:tc>
          <w:tcPr>
            <w:tcW w:w="640" w:type="pct"/>
          </w:tcPr>
          <w:p w14:paraId="5CCCEBE9">
            <w:pPr>
              <w:rPr>
                <w:sz w:val="18"/>
                <w:szCs w:val="18"/>
              </w:rPr>
            </w:pPr>
          </w:p>
        </w:tc>
        <w:tc>
          <w:tcPr>
            <w:tcW w:w="353" w:type="pct"/>
          </w:tcPr>
          <w:p w14:paraId="60ACBA13">
            <w:pPr>
              <w:spacing w:after="156"/>
              <w:rPr>
                <w:sz w:val="18"/>
                <w:szCs w:val="18"/>
              </w:rPr>
            </w:pPr>
          </w:p>
        </w:tc>
        <w:tc>
          <w:tcPr>
            <w:tcW w:w="354" w:type="pct"/>
          </w:tcPr>
          <w:p w14:paraId="195D779A">
            <w:pPr>
              <w:spacing w:after="156"/>
              <w:rPr>
                <w:sz w:val="18"/>
                <w:szCs w:val="18"/>
              </w:rPr>
            </w:pPr>
          </w:p>
        </w:tc>
        <w:tc>
          <w:tcPr>
            <w:tcW w:w="354" w:type="pct"/>
          </w:tcPr>
          <w:p w14:paraId="04443283">
            <w:pPr>
              <w:rPr>
                <w:sz w:val="18"/>
                <w:szCs w:val="18"/>
              </w:rPr>
            </w:pPr>
          </w:p>
        </w:tc>
        <w:tc>
          <w:tcPr>
            <w:tcW w:w="512" w:type="pct"/>
          </w:tcPr>
          <w:p w14:paraId="72CA5703">
            <w:pPr>
              <w:rPr>
                <w:sz w:val="18"/>
                <w:szCs w:val="18"/>
              </w:rPr>
            </w:pPr>
          </w:p>
        </w:tc>
        <w:tc>
          <w:tcPr>
            <w:tcW w:w="469" w:type="pct"/>
          </w:tcPr>
          <w:p w14:paraId="7B032A05">
            <w:pPr>
              <w:rPr>
                <w:sz w:val="18"/>
                <w:szCs w:val="18"/>
              </w:rPr>
            </w:pPr>
          </w:p>
        </w:tc>
        <w:tc>
          <w:tcPr>
            <w:tcW w:w="358" w:type="pct"/>
          </w:tcPr>
          <w:p w14:paraId="5BB012EC">
            <w:pPr>
              <w:rPr>
                <w:sz w:val="18"/>
                <w:szCs w:val="18"/>
              </w:rPr>
            </w:pPr>
          </w:p>
        </w:tc>
        <w:tc>
          <w:tcPr>
            <w:tcW w:w="352" w:type="pct"/>
          </w:tcPr>
          <w:p w14:paraId="7484EA27">
            <w:pPr>
              <w:rPr>
                <w:sz w:val="18"/>
                <w:szCs w:val="18"/>
              </w:rPr>
            </w:pPr>
          </w:p>
        </w:tc>
        <w:tc>
          <w:tcPr>
            <w:tcW w:w="384" w:type="pct"/>
          </w:tcPr>
          <w:p w14:paraId="5CC952B6">
            <w:pPr>
              <w:rPr>
                <w:sz w:val="18"/>
                <w:szCs w:val="18"/>
              </w:rPr>
            </w:pPr>
          </w:p>
        </w:tc>
        <w:tc>
          <w:tcPr>
            <w:tcW w:w="452" w:type="pct"/>
          </w:tcPr>
          <w:p w14:paraId="34536EB1">
            <w:pPr>
              <w:rPr>
                <w:sz w:val="18"/>
                <w:szCs w:val="18"/>
              </w:rPr>
            </w:pPr>
          </w:p>
        </w:tc>
        <w:tc>
          <w:tcPr>
            <w:tcW w:w="481" w:type="pct"/>
          </w:tcPr>
          <w:p w14:paraId="4FB07508">
            <w:pPr>
              <w:rPr>
                <w:sz w:val="18"/>
                <w:szCs w:val="18"/>
              </w:rPr>
            </w:pPr>
          </w:p>
        </w:tc>
      </w:tr>
      <w:tr w14:paraId="3CD81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2955680F">
            <w:pPr>
              <w:rPr>
                <w:sz w:val="18"/>
                <w:szCs w:val="18"/>
              </w:rPr>
            </w:pPr>
          </w:p>
        </w:tc>
        <w:tc>
          <w:tcPr>
            <w:tcW w:w="640" w:type="pct"/>
          </w:tcPr>
          <w:p w14:paraId="3DD8F72B">
            <w:pPr>
              <w:rPr>
                <w:sz w:val="18"/>
                <w:szCs w:val="18"/>
              </w:rPr>
            </w:pPr>
          </w:p>
        </w:tc>
        <w:tc>
          <w:tcPr>
            <w:tcW w:w="353" w:type="pct"/>
          </w:tcPr>
          <w:p w14:paraId="0F61CEC1">
            <w:pPr>
              <w:rPr>
                <w:sz w:val="18"/>
                <w:szCs w:val="18"/>
              </w:rPr>
            </w:pPr>
          </w:p>
        </w:tc>
        <w:tc>
          <w:tcPr>
            <w:tcW w:w="354" w:type="pct"/>
          </w:tcPr>
          <w:p w14:paraId="39B0504D">
            <w:pPr>
              <w:rPr>
                <w:sz w:val="18"/>
                <w:szCs w:val="18"/>
              </w:rPr>
            </w:pPr>
          </w:p>
        </w:tc>
        <w:tc>
          <w:tcPr>
            <w:tcW w:w="354" w:type="pct"/>
          </w:tcPr>
          <w:p w14:paraId="1307046D">
            <w:pPr>
              <w:rPr>
                <w:sz w:val="18"/>
                <w:szCs w:val="18"/>
              </w:rPr>
            </w:pPr>
          </w:p>
        </w:tc>
        <w:tc>
          <w:tcPr>
            <w:tcW w:w="512" w:type="pct"/>
          </w:tcPr>
          <w:p w14:paraId="57C4FD8D">
            <w:pPr>
              <w:rPr>
                <w:sz w:val="18"/>
                <w:szCs w:val="18"/>
              </w:rPr>
            </w:pPr>
          </w:p>
        </w:tc>
        <w:tc>
          <w:tcPr>
            <w:tcW w:w="469" w:type="pct"/>
          </w:tcPr>
          <w:p w14:paraId="796B78D0">
            <w:pPr>
              <w:rPr>
                <w:sz w:val="18"/>
                <w:szCs w:val="18"/>
              </w:rPr>
            </w:pPr>
          </w:p>
        </w:tc>
        <w:tc>
          <w:tcPr>
            <w:tcW w:w="358" w:type="pct"/>
          </w:tcPr>
          <w:p w14:paraId="2A4A83AD">
            <w:pPr>
              <w:rPr>
                <w:sz w:val="18"/>
                <w:szCs w:val="18"/>
              </w:rPr>
            </w:pPr>
          </w:p>
        </w:tc>
        <w:tc>
          <w:tcPr>
            <w:tcW w:w="352" w:type="pct"/>
          </w:tcPr>
          <w:p w14:paraId="223E0611">
            <w:pPr>
              <w:rPr>
                <w:sz w:val="18"/>
                <w:szCs w:val="18"/>
              </w:rPr>
            </w:pPr>
          </w:p>
        </w:tc>
        <w:tc>
          <w:tcPr>
            <w:tcW w:w="384" w:type="pct"/>
          </w:tcPr>
          <w:p w14:paraId="62E1FF5C">
            <w:pPr>
              <w:rPr>
                <w:sz w:val="18"/>
                <w:szCs w:val="18"/>
              </w:rPr>
            </w:pPr>
          </w:p>
        </w:tc>
        <w:tc>
          <w:tcPr>
            <w:tcW w:w="452" w:type="pct"/>
          </w:tcPr>
          <w:p w14:paraId="07447251">
            <w:pPr>
              <w:rPr>
                <w:sz w:val="18"/>
                <w:szCs w:val="18"/>
              </w:rPr>
            </w:pPr>
          </w:p>
        </w:tc>
        <w:tc>
          <w:tcPr>
            <w:tcW w:w="481" w:type="pct"/>
          </w:tcPr>
          <w:p w14:paraId="4284B265">
            <w:pPr>
              <w:rPr>
                <w:sz w:val="18"/>
                <w:szCs w:val="18"/>
              </w:rPr>
            </w:pPr>
          </w:p>
        </w:tc>
      </w:tr>
      <w:tr w14:paraId="7689C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2A9BAD6F">
            <w:pPr>
              <w:rPr>
                <w:sz w:val="18"/>
                <w:szCs w:val="18"/>
              </w:rPr>
            </w:pPr>
          </w:p>
        </w:tc>
        <w:tc>
          <w:tcPr>
            <w:tcW w:w="640" w:type="pct"/>
          </w:tcPr>
          <w:p w14:paraId="7AE77856">
            <w:pPr>
              <w:rPr>
                <w:sz w:val="18"/>
                <w:szCs w:val="18"/>
              </w:rPr>
            </w:pPr>
          </w:p>
        </w:tc>
        <w:tc>
          <w:tcPr>
            <w:tcW w:w="353" w:type="pct"/>
          </w:tcPr>
          <w:p w14:paraId="1018188D">
            <w:pPr>
              <w:rPr>
                <w:sz w:val="18"/>
                <w:szCs w:val="18"/>
              </w:rPr>
            </w:pPr>
          </w:p>
        </w:tc>
        <w:tc>
          <w:tcPr>
            <w:tcW w:w="354" w:type="pct"/>
          </w:tcPr>
          <w:p w14:paraId="29979DD9">
            <w:pPr>
              <w:rPr>
                <w:sz w:val="18"/>
                <w:szCs w:val="18"/>
              </w:rPr>
            </w:pPr>
          </w:p>
        </w:tc>
        <w:tc>
          <w:tcPr>
            <w:tcW w:w="354" w:type="pct"/>
          </w:tcPr>
          <w:p w14:paraId="64CDEC20">
            <w:pPr>
              <w:rPr>
                <w:sz w:val="18"/>
                <w:szCs w:val="18"/>
              </w:rPr>
            </w:pPr>
          </w:p>
        </w:tc>
        <w:tc>
          <w:tcPr>
            <w:tcW w:w="512" w:type="pct"/>
          </w:tcPr>
          <w:p w14:paraId="49004BBE">
            <w:pPr>
              <w:rPr>
                <w:sz w:val="18"/>
                <w:szCs w:val="18"/>
              </w:rPr>
            </w:pPr>
          </w:p>
        </w:tc>
        <w:tc>
          <w:tcPr>
            <w:tcW w:w="469" w:type="pct"/>
          </w:tcPr>
          <w:p w14:paraId="229DA5C0">
            <w:pPr>
              <w:rPr>
                <w:sz w:val="18"/>
                <w:szCs w:val="18"/>
              </w:rPr>
            </w:pPr>
          </w:p>
        </w:tc>
        <w:tc>
          <w:tcPr>
            <w:tcW w:w="358" w:type="pct"/>
          </w:tcPr>
          <w:p w14:paraId="23D37907">
            <w:pPr>
              <w:rPr>
                <w:sz w:val="18"/>
                <w:szCs w:val="18"/>
              </w:rPr>
            </w:pPr>
          </w:p>
        </w:tc>
        <w:tc>
          <w:tcPr>
            <w:tcW w:w="352" w:type="pct"/>
          </w:tcPr>
          <w:p w14:paraId="1ABFEFE6">
            <w:pPr>
              <w:rPr>
                <w:sz w:val="18"/>
                <w:szCs w:val="18"/>
              </w:rPr>
            </w:pPr>
          </w:p>
        </w:tc>
        <w:tc>
          <w:tcPr>
            <w:tcW w:w="384" w:type="pct"/>
          </w:tcPr>
          <w:p w14:paraId="0BCD9049">
            <w:pPr>
              <w:rPr>
                <w:sz w:val="18"/>
                <w:szCs w:val="18"/>
              </w:rPr>
            </w:pPr>
          </w:p>
        </w:tc>
        <w:tc>
          <w:tcPr>
            <w:tcW w:w="452" w:type="pct"/>
          </w:tcPr>
          <w:p w14:paraId="4BBEF4DD">
            <w:pPr>
              <w:rPr>
                <w:sz w:val="18"/>
                <w:szCs w:val="18"/>
              </w:rPr>
            </w:pPr>
          </w:p>
        </w:tc>
        <w:tc>
          <w:tcPr>
            <w:tcW w:w="481" w:type="pct"/>
          </w:tcPr>
          <w:p w14:paraId="5ABA2BBA">
            <w:pPr>
              <w:rPr>
                <w:sz w:val="18"/>
                <w:szCs w:val="18"/>
              </w:rPr>
            </w:pPr>
          </w:p>
        </w:tc>
      </w:tr>
      <w:tr w14:paraId="2D98E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5832E5EC">
            <w:pPr>
              <w:rPr>
                <w:sz w:val="18"/>
                <w:szCs w:val="18"/>
              </w:rPr>
            </w:pPr>
          </w:p>
        </w:tc>
        <w:tc>
          <w:tcPr>
            <w:tcW w:w="640" w:type="pct"/>
          </w:tcPr>
          <w:p w14:paraId="7399DB65">
            <w:pPr>
              <w:rPr>
                <w:sz w:val="18"/>
                <w:szCs w:val="18"/>
              </w:rPr>
            </w:pPr>
          </w:p>
        </w:tc>
        <w:tc>
          <w:tcPr>
            <w:tcW w:w="353" w:type="pct"/>
          </w:tcPr>
          <w:p w14:paraId="7DF75816">
            <w:pPr>
              <w:rPr>
                <w:sz w:val="18"/>
                <w:szCs w:val="18"/>
              </w:rPr>
            </w:pPr>
          </w:p>
        </w:tc>
        <w:tc>
          <w:tcPr>
            <w:tcW w:w="354" w:type="pct"/>
          </w:tcPr>
          <w:p w14:paraId="0B481812">
            <w:pPr>
              <w:rPr>
                <w:sz w:val="18"/>
                <w:szCs w:val="18"/>
              </w:rPr>
            </w:pPr>
          </w:p>
        </w:tc>
        <w:tc>
          <w:tcPr>
            <w:tcW w:w="354" w:type="pct"/>
          </w:tcPr>
          <w:p w14:paraId="011ECA3C">
            <w:pPr>
              <w:rPr>
                <w:sz w:val="18"/>
                <w:szCs w:val="18"/>
              </w:rPr>
            </w:pPr>
          </w:p>
        </w:tc>
        <w:tc>
          <w:tcPr>
            <w:tcW w:w="512" w:type="pct"/>
          </w:tcPr>
          <w:p w14:paraId="148748E4">
            <w:pPr>
              <w:rPr>
                <w:sz w:val="18"/>
                <w:szCs w:val="18"/>
              </w:rPr>
            </w:pPr>
          </w:p>
        </w:tc>
        <w:tc>
          <w:tcPr>
            <w:tcW w:w="469" w:type="pct"/>
          </w:tcPr>
          <w:p w14:paraId="662DBD01">
            <w:pPr>
              <w:rPr>
                <w:sz w:val="18"/>
                <w:szCs w:val="18"/>
              </w:rPr>
            </w:pPr>
          </w:p>
        </w:tc>
        <w:tc>
          <w:tcPr>
            <w:tcW w:w="358" w:type="pct"/>
          </w:tcPr>
          <w:p w14:paraId="6348BCA2">
            <w:pPr>
              <w:rPr>
                <w:sz w:val="18"/>
                <w:szCs w:val="18"/>
              </w:rPr>
            </w:pPr>
          </w:p>
        </w:tc>
        <w:tc>
          <w:tcPr>
            <w:tcW w:w="352" w:type="pct"/>
          </w:tcPr>
          <w:p w14:paraId="55E90DC0">
            <w:pPr>
              <w:rPr>
                <w:sz w:val="18"/>
                <w:szCs w:val="18"/>
              </w:rPr>
            </w:pPr>
          </w:p>
        </w:tc>
        <w:tc>
          <w:tcPr>
            <w:tcW w:w="384" w:type="pct"/>
          </w:tcPr>
          <w:p w14:paraId="07AD4286">
            <w:pPr>
              <w:rPr>
                <w:sz w:val="18"/>
                <w:szCs w:val="18"/>
              </w:rPr>
            </w:pPr>
          </w:p>
        </w:tc>
        <w:tc>
          <w:tcPr>
            <w:tcW w:w="452" w:type="pct"/>
          </w:tcPr>
          <w:p w14:paraId="153E20E2">
            <w:pPr>
              <w:rPr>
                <w:sz w:val="18"/>
                <w:szCs w:val="18"/>
              </w:rPr>
            </w:pPr>
          </w:p>
        </w:tc>
        <w:tc>
          <w:tcPr>
            <w:tcW w:w="481" w:type="pct"/>
          </w:tcPr>
          <w:p w14:paraId="0FB1C9EF">
            <w:pPr>
              <w:rPr>
                <w:sz w:val="18"/>
                <w:szCs w:val="18"/>
              </w:rPr>
            </w:pPr>
          </w:p>
        </w:tc>
      </w:tr>
      <w:tr w14:paraId="2A459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278CAF75">
            <w:pPr>
              <w:rPr>
                <w:sz w:val="18"/>
                <w:szCs w:val="18"/>
              </w:rPr>
            </w:pPr>
          </w:p>
        </w:tc>
        <w:tc>
          <w:tcPr>
            <w:tcW w:w="640" w:type="pct"/>
          </w:tcPr>
          <w:p w14:paraId="446F85BB">
            <w:pPr>
              <w:rPr>
                <w:sz w:val="18"/>
                <w:szCs w:val="18"/>
              </w:rPr>
            </w:pPr>
          </w:p>
        </w:tc>
        <w:tc>
          <w:tcPr>
            <w:tcW w:w="353" w:type="pct"/>
          </w:tcPr>
          <w:p w14:paraId="783636C1">
            <w:pPr>
              <w:rPr>
                <w:sz w:val="18"/>
                <w:szCs w:val="18"/>
              </w:rPr>
            </w:pPr>
          </w:p>
        </w:tc>
        <w:tc>
          <w:tcPr>
            <w:tcW w:w="354" w:type="pct"/>
          </w:tcPr>
          <w:p w14:paraId="4FB1ACD9">
            <w:pPr>
              <w:rPr>
                <w:sz w:val="18"/>
                <w:szCs w:val="18"/>
              </w:rPr>
            </w:pPr>
          </w:p>
        </w:tc>
        <w:tc>
          <w:tcPr>
            <w:tcW w:w="354" w:type="pct"/>
          </w:tcPr>
          <w:p w14:paraId="16A9602F">
            <w:pPr>
              <w:rPr>
                <w:sz w:val="18"/>
                <w:szCs w:val="18"/>
              </w:rPr>
            </w:pPr>
          </w:p>
        </w:tc>
        <w:tc>
          <w:tcPr>
            <w:tcW w:w="512" w:type="pct"/>
          </w:tcPr>
          <w:p w14:paraId="211B2657">
            <w:pPr>
              <w:rPr>
                <w:sz w:val="18"/>
                <w:szCs w:val="18"/>
              </w:rPr>
            </w:pPr>
          </w:p>
        </w:tc>
        <w:tc>
          <w:tcPr>
            <w:tcW w:w="469" w:type="pct"/>
          </w:tcPr>
          <w:p w14:paraId="59761282">
            <w:pPr>
              <w:rPr>
                <w:sz w:val="18"/>
                <w:szCs w:val="18"/>
              </w:rPr>
            </w:pPr>
          </w:p>
        </w:tc>
        <w:tc>
          <w:tcPr>
            <w:tcW w:w="358" w:type="pct"/>
          </w:tcPr>
          <w:p w14:paraId="4FD43B21">
            <w:pPr>
              <w:rPr>
                <w:sz w:val="18"/>
                <w:szCs w:val="18"/>
              </w:rPr>
            </w:pPr>
          </w:p>
        </w:tc>
        <w:tc>
          <w:tcPr>
            <w:tcW w:w="352" w:type="pct"/>
          </w:tcPr>
          <w:p w14:paraId="5373026C">
            <w:pPr>
              <w:rPr>
                <w:sz w:val="18"/>
                <w:szCs w:val="18"/>
              </w:rPr>
            </w:pPr>
          </w:p>
        </w:tc>
        <w:tc>
          <w:tcPr>
            <w:tcW w:w="384" w:type="pct"/>
          </w:tcPr>
          <w:p w14:paraId="3C5D0AD2">
            <w:pPr>
              <w:rPr>
                <w:sz w:val="18"/>
                <w:szCs w:val="18"/>
              </w:rPr>
            </w:pPr>
          </w:p>
        </w:tc>
        <w:tc>
          <w:tcPr>
            <w:tcW w:w="452" w:type="pct"/>
          </w:tcPr>
          <w:p w14:paraId="4856F1E6">
            <w:pPr>
              <w:rPr>
                <w:sz w:val="18"/>
                <w:szCs w:val="18"/>
              </w:rPr>
            </w:pPr>
          </w:p>
        </w:tc>
        <w:tc>
          <w:tcPr>
            <w:tcW w:w="481" w:type="pct"/>
          </w:tcPr>
          <w:p w14:paraId="68C7FC7C">
            <w:pPr>
              <w:rPr>
                <w:sz w:val="18"/>
                <w:szCs w:val="18"/>
              </w:rPr>
            </w:pPr>
          </w:p>
        </w:tc>
      </w:tr>
      <w:tr w14:paraId="09581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0F58C973">
            <w:pPr>
              <w:rPr>
                <w:sz w:val="18"/>
                <w:szCs w:val="18"/>
              </w:rPr>
            </w:pPr>
          </w:p>
        </w:tc>
        <w:tc>
          <w:tcPr>
            <w:tcW w:w="640" w:type="pct"/>
          </w:tcPr>
          <w:p w14:paraId="01269950">
            <w:pPr>
              <w:rPr>
                <w:sz w:val="18"/>
                <w:szCs w:val="18"/>
              </w:rPr>
            </w:pPr>
          </w:p>
        </w:tc>
        <w:tc>
          <w:tcPr>
            <w:tcW w:w="353" w:type="pct"/>
          </w:tcPr>
          <w:p w14:paraId="13A303FD">
            <w:pPr>
              <w:rPr>
                <w:sz w:val="18"/>
                <w:szCs w:val="18"/>
              </w:rPr>
            </w:pPr>
          </w:p>
        </w:tc>
        <w:tc>
          <w:tcPr>
            <w:tcW w:w="354" w:type="pct"/>
          </w:tcPr>
          <w:p w14:paraId="67756DF7">
            <w:pPr>
              <w:rPr>
                <w:sz w:val="18"/>
                <w:szCs w:val="18"/>
              </w:rPr>
            </w:pPr>
          </w:p>
        </w:tc>
        <w:tc>
          <w:tcPr>
            <w:tcW w:w="354" w:type="pct"/>
          </w:tcPr>
          <w:p w14:paraId="22263F05">
            <w:pPr>
              <w:rPr>
                <w:sz w:val="18"/>
                <w:szCs w:val="18"/>
              </w:rPr>
            </w:pPr>
          </w:p>
        </w:tc>
        <w:tc>
          <w:tcPr>
            <w:tcW w:w="512" w:type="pct"/>
          </w:tcPr>
          <w:p w14:paraId="1EAF4E29">
            <w:pPr>
              <w:rPr>
                <w:sz w:val="18"/>
                <w:szCs w:val="18"/>
              </w:rPr>
            </w:pPr>
          </w:p>
        </w:tc>
        <w:tc>
          <w:tcPr>
            <w:tcW w:w="469" w:type="pct"/>
          </w:tcPr>
          <w:p w14:paraId="3E0844C6">
            <w:pPr>
              <w:rPr>
                <w:sz w:val="18"/>
                <w:szCs w:val="18"/>
              </w:rPr>
            </w:pPr>
          </w:p>
        </w:tc>
        <w:tc>
          <w:tcPr>
            <w:tcW w:w="358" w:type="pct"/>
          </w:tcPr>
          <w:p w14:paraId="48C9DD29">
            <w:pPr>
              <w:rPr>
                <w:sz w:val="18"/>
                <w:szCs w:val="18"/>
              </w:rPr>
            </w:pPr>
          </w:p>
        </w:tc>
        <w:tc>
          <w:tcPr>
            <w:tcW w:w="352" w:type="pct"/>
          </w:tcPr>
          <w:p w14:paraId="5880F70E">
            <w:pPr>
              <w:rPr>
                <w:sz w:val="18"/>
                <w:szCs w:val="18"/>
              </w:rPr>
            </w:pPr>
          </w:p>
        </w:tc>
        <w:tc>
          <w:tcPr>
            <w:tcW w:w="384" w:type="pct"/>
          </w:tcPr>
          <w:p w14:paraId="5FCE0A01">
            <w:pPr>
              <w:rPr>
                <w:sz w:val="18"/>
                <w:szCs w:val="18"/>
              </w:rPr>
            </w:pPr>
          </w:p>
        </w:tc>
        <w:tc>
          <w:tcPr>
            <w:tcW w:w="452" w:type="pct"/>
          </w:tcPr>
          <w:p w14:paraId="2EAA138F">
            <w:pPr>
              <w:rPr>
                <w:sz w:val="18"/>
                <w:szCs w:val="18"/>
              </w:rPr>
            </w:pPr>
          </w:p>
        </w:tc>
        <w:tc>
          <w:tcPr>
            <w:tcW w:w="481" w:type="pct"/>
          </w:tcPr>
          <w:p w14:paraId="0F2FF86C">
            <w:pPr>
              <w:rPr>
                <w:sz w:val="18"/>
                <w:szCs w:val="18"/>
              </w:rPr>
            </w:pPr>
          </w:p>
        </w:tc>
      </w:tr>
      <w:tr w14:paraId="7A679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3AA3857E">
            <w:pPr>
              <w:rPr>
                <w:sz w:val="18"/>
                <w:szCs w:val="18"/>
              </w:rPr>
            </w:pPr>
          </w:p>
        </w:tc>
        <w:tc>
          <w:tcPr>
            <w:tcW w:w="640" w:type="pct"/>
          </w:tcPr>
          <w:p w14:paraId="17009554">
            <w:pPr>
              <w:rPr>
                <w:sz w:val="18"/>
                <w:szCs w:val="18"/>
              </w:rPr>
            </w:pPr>
          </w:p>
        </w:tc>
        <w:tc>
          <w:tcPr>
            <w:tcW w:w="353" w:type="pct"/>
          </w:tcPr>
          <w:p w14:paraId="3E9DD75A">
            <w:pPr>
              <w:rPr>
                <w:sz w:val="18"/>
                <w:szCs w:val="18"/>
              </w:rPr>
            </w:pPr>
          </w:p>
        </w:tc>
        <w:tc>
          <w:tcPr>
            <w:tcW w:w="354" w:type="pct"/>
          </w:tcPr>
          <w:p w14:paraId="276A412C">
            <w:pPr>
              <w:rPr>
                <w:sz w:val="18"/>
                <w:szCs w:val="18"/>
              </w:rPr>
            </w:pPr>
          </w:p>
        </w:tc>
        <w:tc>
          <w:tcPr>
            <w:tcW w:w="354" w:type="pct"/>
          </w:tcPr>
          <w:p w14:paraId="7E25542F">
            <w:pPr>
              <w:rPr>
                <w:sz w:val="18"/>
                <w:szCs w:val="18"/>
              </w:rPr>
            </w:pPr>
          </w:p>
        </w:tc>
        <w:tc>
          <w:tcPr>
            <w:tcW w:w="512" w:type="pct"/>
          </w:tcPr>
          <w:p w14:paraId="0C7A020C">
            <w:pPr>
              <w:rPr>
                <w:sz w:val="18"/>
                <w:szCs w:val="18"/>
              </w:rPr>
            </w:pPr>
          </w:p>
        </w:tc>
        <w:tc>
          <w:tcPr>
            <w:tcW w:w="469" w:type="pct"/>
          </w:tcPr>
          <w:p w14:paraId="2B7F5A57">
            <w:pPr>
              <w:rPr>
                <w:sz w:val="18"/>
                <w:szCs w:val="18"/>
              </w:rPr>
            </w:pPr>
          </w:p>
        </w:tc>
        <w:tc>
          <w:tcPr>
            <w:tcW w:w="358" w:type="pct"/>
          </w:tcPr>
          <w:p w14:paraId="33E6341C">
            <w:pPr>
              <w:rPr>
                <w:sz w:val="18"/>
                <w:szCs w:val="18"/>
              </w:rPr>
            </w:pPr>
          </w:p>
        </w:tc>
        <w:tc>
          <w:tcPr>
            <w:tcW w:w="352" w:type="pct"/>
          </w:tcPr>
          <w:p w14:paraId="6B16BC76">
            <w:pPr>
              <w:rPr>
                <w:sz w:val="18"/>
                <w:szCs w:val="18"/>
              </w:rPr>
            </w:pPr>
          </w:p>
        </w:tc>
        <w:tc>
          <w:tcPr>
            <w:tcW w:w="384" w:type="pct"/>
          </w:tcPr>
          <w:p w14:paraId="5BA6833C">
            <w:pPr>
              <w:rPr>
                <w:sz w:val="18"/>
                <w:szCs w:val="18"/>
              </w:rPr>
            </w:pPr>
          </w:p>
        </w:tc>
        <w:tc>
          <w:tcPr>
            <w:tcW w:w="452" w:type="pct"/>
          </w:tcPr>
          <w:p w14:paraId="3833A6F7">
            <w:pPr>
              <w:rPr>
                <w:sz w:val="18"/>
                <w:szCs w:val="18"/>
              </w:rPr>
            </w:pPr>
          </w:p>
        </w:tc>
        <w:tc>
          <w:tcPr>
            <w:tcW w:w="481" w:type="pct"/>
          </w:tcPr>
          <w:p w14:paraId="08D27A64">
            <w:pPr>
              <w:rPr>
                <w:sz w:val="18"/>
                <w:szCs w:val="18"/>
              </w:rPr>
            </w:pPr>
          </w:p>
        </w:tc>
      </w:tr>
      <w:tr w14:paraId="11613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1F44B4C4">
            <w:pPr>
              <w:rPr>
                <w:sz w:val="18"/>
                <w:szCs w:val="18"/>
              </w:rPr>
            </w:pPr>
          </w:p>
        </w:tc>
        <w:tc>
          <w:tcPr>
            <w:tcW w:w="640" w:type="pct"/>
          </w:tcPr>
          <w:p w14:paraId="261A6E7E">
            <w:pPr>
              <w:rPr>
                <w:sz w:val="18"/>
                <w:szCs w:val="18"/>
              </w:rPr>
            </w:pPr>
          </w:p>
        </w:tc>
        <w:tc>
          <w:tcPr>
            <w:tcW w:w="353" w:type="pct"/>
          </w:tcPr>
          <w:p w14:paraId="0596FACC">
            <w:pPr>
              <w:rPr>
                <w:sz w:val="18"/>
                <w:szCs w:val="18"/>
              </w:rPr>
            </w:pPr>
          </w:p>
        </w:tc>
        <w:tc>
          <w:tcPr>
            <w:tcW w:w="354" w:type="pct"/>
          </w:tcPr>
          <w:p w14:paraId="030A2004">
            <w:pPr>
              <w:rPr>
                <w:sz w:val="18"/>
                <w:szCs w:val="18"/>
              </w:rPr>
            </w:pPr>
          </w:p>
        </w:tc>
        <w:tc>
          <w:tcPr>
            <w:tcW w:w="354" w:type="pct"/>
          </w:tcPr>
          <w:p w14:paraId="5AAFC075">
            <w:pPr>
              <w:rPr>
                <w:sz w:val="18"/>
                <w:szCs w:val="18"/>
              </w:rPr>
            </w:pPr>
          </w:p>
        </w:tc>
        <w:tc>
          <w:tcPr>
            <w:tcW w:w="512" w:type="pct"/>
          </w:tcPr>
          <w:p w14:paraId="022BBD33">
            <w:pPr>
              <w:rPr>
                <w:sz w:val="18"/>
                <w:szCs w:val="18"/>
              </w:rPr>
            </w:pPr>
          </w:p>
        </w:tc>
        <w:tc>
          <w:tcPr>
            <w:tcW w:w="469" w:type="pct"/>
          </w:tcPr>
          <w:p w14:paraId="070CC2BA">
            <w:pPr>
              <w:rPr>
                <w:sz w:val="18"/>
                <w:szCs w:val="18"/>
              </w:rPr>
            </w:pPr>
          </w:p>
        </w:tc>
        <w:tc>
          <w:tcPr>
            <w:tcW w:w="358" w:type="pct"/>
          </w:tcPr>
          <w:p w14:paraId="0E00767D">
            <w:pPr>
              <w:rPr>
                <w:sz w:val="18"/>
                <w:szCs w:val="18"/>
              </w:rPr>
            </w:pPr>
          </w:p>
        </w:tc>
        <w:tc>
          <w:tcPr>
            <w:tcW w:w="352" w:type="pct"/>
          </w:tcPr>
          <w:p w14:paraId="7B973D99">
            <w:pPr>
              <w:rPr>
                <w:sz w:val="18"/>
                <w:szCs w:val="18"/>
              </w:rPr>
            </w:pPr>
          </w:p>
        </w:tc>
        <w:tc>
          <w:tcPr>
            <w:tcW w:w="384" w:type="pct"/>
          </w:tcPr>
          <w:p w14:paraId="5C5EF482">
            <w:pPr>
              <w:rPr>
                <w:sz w:val="18"/>
                <w:szCs w:val="18"/>
              </w:rPr>
            </w:pPr>
          </w:p>
        </w:tc>
        <w:tc>
          <w:tcPr>
            <w:tcW w:w="452" w:type="pct"/>
          </w:tcPr>
          <w:p w14:paraId="3CFCE96C">
            <w:pPr>
              <w:rPr>
                <w:sz w:val="18"/>
                <w:szCs w:val="18"/>
              </w:rPr>
            </w:pPr>
          </w:p>
        </w:tc>
        <w:tc>
          <w:tcPr>
            <w:tcW w:w="481" w:type="pct"/>
          </w:tcPr>
          <w:p w14:paraId="4AC28816">
            <w:pPr>
              <w:rPr>
                <w:sz w:val="18"/>
                <w:szCs w:val="18"/>
              </w:rPr>
            </w:pPr>
          </w:p>
        </w:tc>
      </w:tr>
      <w:tr w14:paraId="5B6A2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3ECADFBB">
            <w:pPr>
              <w:rPr>
                <w:sz w:val="18"/>
                <w:szCs w:val="18"/>
              </w:rPr>
            </w:pPr>
          </w:p>
        </w:tc>
        <w:tc>
          <w:tcPr>
            <w:tcW w:w="640" w:type="pct"/>
          </w:tcPr>
          <w:p w14:paraId="10E70DA8">
            <w:pPr>
              <w:rPr>
                <w:sz w:val="18"/>
                <w:szCs w:val="18"/>
              </w:rPr>
            </w:pPr>
          </w:p>
        </w:tc>
        <w:tc>
          <w:tcPr>
            <w:tcW w:w="353" w:type="pct"/>
          </w:tcPr>
          <w:p w14:paraId="0DAF5232">
            <w:pPr>
              <w:rPr>
                <w:sz w:val="18"/>
                <w:szCs w:val="18"/>
              </w:rPr>
            </w:pPr>
          </w:p>
        </w:tc>
        <w:tc>
          <w:tcPr>
            <w:tcW w:w="354" w:type="pct"/>
          </w:tcPr>
          <w:p w14:paraId="10F175FD">
            <w:pPr>
              <w:rPr>
                <w:sz w:val="18"/>
                <w:szCs w:val="18"/>
              </w:rPr>
            </w:pPr>
          </w:p>
        </w:tc>
        <w:tc>
          <w:tcPr>
            <w:tcW w:w="354" w:type="pct"/>
          </w:tcPr>
          <w:p w14:paraId="23BC3F4C">
            <w:pPr>
              <w:rPr>
                <w:sz w:val="18"/>
                <w:szCs w:val="18"/>
              </w:rPr>
            </w:pPr>
          </w:p>
        </w:tc>
        <w:tc>
          <w:tcPr>
            <w:tcW w:w="512" w:type="pct"/>
          </w:tcPr>
          <w:p w14:paraId="10C74F90">
            <w:pPr>
              <w:rPr>
                <w:sz w:val="18"/>
                <w:szCs w:val="18"/>
              </w:rPr>
            </w:pPr>
          </w:p>
        </w:tc>
        <w:tc>
          <w:tcPr>
            <w:tcW w:w="469" w:type="pct"/>
          </w:tcPr>
          <w:p w14:paraId="13B55E31">
            <w:pPr>
              <w:rPr>
                <w:sz w:val="18"/>
                <w:szCs w:val="18"/>
              </w:rPr>
            </w:pPr>
          </w:p>
        </w:tc>
        <w:tc>
          <w:tcPr>
            <w:tcW w:w="358" w:type="pct"/>
          </w:tcPr>
          <w:p w14:paraId="2C0F00B4">
            <w:pPr>
              <w:rPr>
                <w:sz w:val="18"/>
                <w:szCs w:val="18"/>
              </w:rPr>
            </w:pPr>
          </w:p>
        </w:tc>
        <w:tc>
          <w:tcPr>
            <w:tcW w:w="352" w:type="pct"/>
          </w:tcPr>
          <w:p w14:paraId="6854C851">
            <w:pPr>
              <w:rPr>
                <w:sz w:val="18"/>
                <w:szCs w:val="18"/>
              </w:rPr>
            </w:pPr>
          </w:p>
        </w:tc>
        <w:tc>
          <w:tcPr>
            <w:tcW w:w="384" w:type="pct"/>
          </w:tcPr>
          <w:p w14:paraId="30ABB337">
            <w:pPr>
              <w:rPr>
                <w:sz w:val="18"/>
                <w:szCs w:val="18"/>
              </w:rPr>
            </w:pPr>
          </w:p>
        </w:tc>
        <w:tc>
          <w:tcPr>
            <w:tcW w:w="452" w:type="pct"/>
          </w:tcPr>
          <w:p w14:paraId="17AA75E4">
            <w:pPr>
              <w:rPr>
                <w:sz w:val="18"/>
                <w:szCs w:val="18"/>
              </w:rPr>
            </w:pPr>
          </w:p>
        </w:tc>
        <w:tc>
          <w:tcPr>
            <w:tcW w:w="481" w:type="pct"/>
          </w:tcPr>
          <w:p w14:paraId="7C185267">
            <w:pPr>
              <w:rPr>
                <w:sz w:val="18"/>
                <w:szCs w:val="18"/>
              </w:rPr>
            </w:pPr>
          </w:p>
        </w:tc>
      </w:tr>
      <w:tr w14:paraId="0C77C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1052238A">
            <w:pPr>
              <w:rPr>
                <w:sz w:val="18"/>
                <w:szCs w:val="18"/>
              </w:rPr>
            </w:pPr>
          </w:p>
        </w:tc>
        <w:tc>
          <w:tcPr>
            <w:tcW w:w="640" w:type="pct"/>
          </w:tcPr>
          <w:p w14:paraId="64706C50">
            <w:pPr>
              <w:rPr>
                <w:sz w:val="18"/>
                <w:szCs w:val="18"/>
              </w:rPr>
            </w:pPr>
          </w:p>
        </w:tc>
        <w:tc>
          <w:tcPr>
            <w:tcW w:w="353" w:type="pct"/>
          </w:tcPr>
          <w:p w14:paraId="35D8DF74">
            <w:pPr>
              <w:rPr>
                <w:sz w:val="18"/>
                <w:szCs w:val="18"/>
              </w:rPr>
            </w:pPr>
          </w:p>
        </w:tc>
        <w:tc>
          <w:tcPr>
            <w:tcW w:w="354" w:type="pct"/>
          </w:tcPr>
          <w:p w14:paraId="209FE8B5">
            <w:pPr>
              <w:rPr>
                <w:sz w:val="18"/>
                <w:szCs w:val="18"/>
              </w:rPr>
            </w:pPr>
          </w:p>
        </w:tc>
        <w:tc>
          <w:tcPr>
            <w:tcW w:w="354" w:type="pct"/>
          </w:tcPr>
          <w:p w14:paraId="7CEB2B43">
            <w:pPr>
              <w:rPr>
                <w:sz w:val="18"/>
                <w:szCs w:val="18"/>
              </w:rPr>
            </w:pPr>
          </w:p>
        </w:tc>
        <w:tc>
          <w:tcPr>
            <w:tcW w:w="512" w:type="pct"/>
          </w:tcPr>
          <w:p w14:paraId="5C3526D2">
            <w:pPr>
              <w:rPr>
                <w:sz w:val="18"/>
                <w:szCs w:val="18"/>
              </w:rPr>
            </w:pPr>
          </w:p>
        </w:tc>
        <w:tc>
          <w:tcPr>
            <w:tcW w:w="469" w:type="pct"/>
          </w:tcPr>
          <w:p w14:paraId="35A4242E">
            <w:pPr>
              <w:rPr>
                <w:sz w:val="18"/>
                <w:szCs w:val="18"/>
              </w:rPr>
            </w:pPr>
          </w:p>
        </w:tc>
        <w:tc>
          <w:tcPr>
            <w:tcW w:w="358" w:type="pct"/>
          </w:tcPr>
          <w:p w14:paraId="56E49714">
            <w:pPr>
              <w:rPr>
                <w:sz w:val="18"/>
                <w:szCs w:val="18"/>
              </w:rPr>
            </w:pPr>
          </w:p>
        </w:tc>
        <w:tc>
          <w:tcPr>
            <w:tcW w:w="352" w:type="pct"/>
          </w:tcPr>
          <w:p w14:paraId="2A05FD45">
            <w:pPr>
              <w:rPr>
                <w:sz w:val="18"/>
                <w:szCs w:val="18"/>
              </w:rPr>
            </w:pPr>
          </w:p>
        </w:tc>
        <w:tc>
          <w:tcPr>
            <w:tcW w:w="384" w:type="pct"/>
          </w:tcPr>
          <w:p w14:paraId="791A6EE8">
            <w:pPr>
              <w:rPr>
                <w:sz w:val="18"/>
                <w:szCs w:val="18"/>
              </w:rPr>
            </w:pPr>
          </w:p>
        </w:tc>
        <w:tc>
          <w:tcPr>
            <w:tcW w:w="452" w:type="pct"/>
          </w:tcPr>
          <w:p w14:paraId="297611CD">
            <w:pPr>
              <w:rPr>
                <w:sz w:val="18"/>
                <w:szCs w:val="18"/>
              </w:rPr>
            </w:pPr>
          </w:p>
        </w:tc>
        <w:tc>
          <w:tcPr>
            <w:tcW w:w="481" w:type="pct"/>
          </w:tcPr>
          <w:p w14:paraId="6A3D4241">
            <w:pPr>
              <w:rPr>
                <w:sz w:val="18"/>
                <w:szCs w:val="18"/>
              </w:rPr>
            </w:pPr>
          </w:p>
        </w:tc>
      </w:tr>
      <w:tr w14:paraId="3879F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53993B02">
            <w:pPr>
              <w:rPr>
                <w:sz w:val="18"/>
                <w:szCs w:val="18"/>
              </w:rPr>
            </w:pPr>
          </w:p>
        </w:tc>
        <w:tc>
          <w:tcPr>
            <w:tcW w:w="640" w:type="pct"/>
          </w:tcPr>
          <w:p w14:paraId="2C6D89C4">
            <w:pPr>
              <w:rPr>
                <w:sz w:val="18"/>
                <w:szCs w:val="18"/>
              </w:rPr>
            </w:pPr>
          </w:p>
        </w:tc>
        <w:tc>
          <w:tcPr>
            <w:tcW w:w="353" w:type="pct"/>
          </w:tcPr>
          <w:p w14:paraId="43E9A647">
            <w:pPr>
              <w:rPr>
                <w:sz w:val="18"/>
                <w:szCs w:val="18"/>
              </w:rPr>
            </w:pPr>
          </w:p>
        </w:tc>
        <w:tc>
          <w:tcPr>
            <w:tcW w:w="354" w:type="pct"/>
          </w:tcPr>
          <w:p w14:paraId="4208C8C1">
            <w:pPr>
              <w:rPr>
                <w:sz w:val="18"/>
                <w:szCs w:val="18"/>
              </w:rPr>
            </w:pPr>
          </w:p>
        </w:tc>
        <w:tc>
          <w:tcPr>
            <w:tcW w:w="354" w:type="pct"/>
          </w:tcPr>
          <w:p w14:paraId="1F3E4CE3">
            <w:pPr>
              <w:rPr>
                <w:sz w:val="18"/>
                <w:szCs w:val="18"/>
              </w:rPr>
            </w:pPr>
          </w:p>
        </w:tc>
        <w:tc>
          <w:tcPr>
            <w:tcW w:w="512" w:type="pct"/>
          </w:tcPr>
          <w:p w14:paraId="6128303D">
            <w:pPr>
              <w:rPr>
                <w:sz w:val="18"/>
                <w:szCs w:val="18"/>
              </w:rPr>
            </w:pPr>
          </w:p>
        </w:tc>
        <w:tc>
          <w:tcPr>
            <w:tcW w:w="469" w:type="pct"/>
          </w:tcPr>
          <w:p w14:paraId="3B39B22B">
            <w:pPr>
              <w:rPr>
                <w:sz w:val="18"/>
                <w:szCs w:val="18"/>
              </w:rPr>
            </w:pPr>
          </w:p>
        </w:tc>
        <w:tc>
          <w:tcPr>
            <w:tcW w:w="358" w:type="pct"/>
          </w:tcPr>
          <w:p w14:paraId="71430390">
            <w:pPr>
              <w:rPr>
                <w:sz w:val="18"/>
                <w:szCs w:val="18"/>
              </w:rPr>
            </w:pPr>
          </w:p>
        </w:tc>
        <w:tc>
          <w:tcPr>
            <w:tcW w:w="352" w:type="pct"/>
          </w:tcPr>
          <w:p w14:paraId="0DA51B1C">
            <w:pPr>
              <w:rPr>
                <w:sz w:val="18"/>
                <w:szCs w:val="18"/>
              </w:rPr>
            </w:pPr>
          </w:p>
        </w:tc>
        <w:tc>
          <w:tcPr>
            <w:tcW w:w="384" w:type="pct"/>
          </w:tcPr>
          <w:p w14:paraId="4A9AF5CF">
            <w:pPr>
              <w:rPr>
                <w:sz w:val="18"/>
                <w:szCs w:val="18"/>
              </w:rPr>
            </w:pPr>
          </w:p>
        </w:tc>
        <w:tc>
          <w:tcPr>
            <w:tcW w:w="452" w:type="pct"/>
          </w:tcPr>
          <w:p w14:paraId="66C5357D">
            <w:pPr>
              <w:rPr>
                <w:sz w:val="18"/>
                <w:szCs w:val="18"/>
              </w:rPr>
            </w:pPr>
          </w:p>
        </w:tc>
        <w:tc>
          <w:tcPr>
            <w:tcW w:w="481" w:type="pct"/>
          </w:tcPr>
          <w:p w14:paraId="70D01975">
            <w:pPr>
              <w:rPr>
                <w:sz w:val="18"/>
                <w:szCs w:val="18"/>
              </w:rPr>
            </w:pPr>
          </w:p>
        </w:tc>
      </w:tr>
      <w:tr w14:paraId="382F4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0B68AB71">
            <w:pPr>
              <w:rPr>
                <w:sz w:val="18"/>
                <w:szCs w:val="18"/>
              </w:rPr>
            </w:pPr>
          </w:p>
        </w:tc>
        <w:tc>
          <w:tcPr>
            <w:tcW w:w="640" w:type="pct"/>
          </w:tcPr>
          <w:p w14:paraId="54D86BC5">
            <w:pPr>
              <w:rPr>
                <w:sz w:val="18"/>
                <w:szCs w:val="18"/>
              </w:rPr>
            </w:pPr>
          </w:p>
        </w:tc>
        <w:tc>
          <w:tcPr>
            <w:tcW w:w="353" w:type="pct"/>
          </w:tcPr>
          <w:p w14:paraId="17ACDA46">
            <w:pPr>
              <w:rPr>
                <w:sz w:val="18"/>
                <w:szCs w:val="18"/>
              </w:rPr>
            </w:pPr>
          </w:p>
        </w:tc>
        <w:tc>
          <w:tcPr>
            <w:tcW w:w="354" w:type="pct"/>
          </w:tcPr>
          <w:p w14:paraId="7ACFF5FE">
            <w:pPr>
              <w:rPr>
                <w:sz w:val="18"/>
                <w:szCs w:val="18"/>
              </w:rPr>
            </w:pPr>
          </w:p>
        </w:tc>
        <w:tc>
          <w:tcPr>
            <w:tcW w:w="354" w:type="pct"/>
          </w:tcPr>
          <w:p w14:paraId="27522BFE">
            <w:pPr>
              <w:rPr>
                <w:sz w:val="18"/>
                <w:szCs w:val="18"/>
              </w:rPr>
            </w:pPr>
          </w:p>
        </w:tc>
        <w:tc>
          <w:tcPr>
            <w:tcW w:w="512" w:type="pct"/>
          </w:tcPr>
          <w:p w14:paraId="00A569DF">
            <w:pPr>
              <w:rPr>
                <w:sz w:val="18"/>
                <w:szCs w:val="18"/>
              </w:rPr>
            </w:pPr>
          </w:p>
        </w:tc>
        <w:tc>
          <w:tcPr>
            <w:tcW w:w="469" w:type="pct"/>
          </w:tcPr>
          <w:p w14:paraId="05F3B48A">
            <w:pPr>
              <w:rPr>
                <w:sz w:val="18"/>
                <w:szCs w:val="18"/>
              </w:rPr>
            </w:pPr>
          </w:p>
        </w:tc>
        <w:tc>
          <w:tcPr>
            <w:tcW w:w="358" w:type="pct"/>
          </w:tcPr>
          <w:p w14:paraId="0ED4C0E2">
            <w:pPr>
              <w:rPr>
                <w:sz w:val="18"/>
                <w:szCs w:val="18"/>
              </w:rPr>
            </w:pPr>
          </w:p>
        </w:tc>
        <w:tc>
          <w:tcPr>
            <w:tcW w:w="352" w:type="pct"/>
          </w:tcPr>
          <w:p w14:paraId="688221FD">
            <w:pPr>
              <w:rPr>
                <w:sz w:val="18"/>
                <w:szCs w:val="18"/>
              </w:rPr>
            </w:pPr>
          </w:p>
        </w:tc>
        <w:tc>
          <w:tcPr>
            <w:tcW w:w="384" w:type="pct"/>
          </w:tcPr>
          <w:p w14:paraId="0E676750">
            <w:pPr>
              <w:rPr>
                <w:sz w:val="18"/>
                <w:szCs w:val="18"/>
              </w:rPr>
            </w:pPr>
          </w:p>
        </w:tc>
        <w:tc>
          <w:tcPr>
            <w:tcW w:w="452" w:type="pct"/>
          </w:tcPr>
          <w:p w14:paraId="16F1E666">
            <w:pPr>
              <w:rPr>
                <w:sz w:val="18"/>
                <w:szCs w:val="18"/>
              </w:rPr>
            </w:pPr>
          </w:p>
        </w:tc>
        <w:tc>
          <w:tcPr>
            <w:tcW w:w="481" w:type="pct"/>
          </w:tcPr>
          <w:p w14:paraId="4EFCECE5">
            <w:pPr>
              <w:rPr>
                <w:sz w:val="18"/>
                <w:szCs w:val="18"/>
              </w:rPr>
            </w:pPr>
          </w:p>
        </w:tc>
      </w:tr>
      <w:tr w14:paraId="23F62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73FCB5C5">
            <w:pPr>
              <w:rPr>
                <w:sz w:val="18"/>
                <w:szCs w:val="18"/>
              </w:rPr>
            </w:pPr>
          </w:p>
        </w:tc>
        <w:tc>
          <w:tcPr>
            <w:tcW w:w="640" w:type="pct"/>
          </w:tcPr>
          <w:p w14:paraId="12F394FB">
            <w:pPr>
              <w:rPr>
                <w:sz w:val="18"/>
                <w:szCs w:val="18"/>
              </w:rPr>
            </w:pPr>
          </w:p>
        </w:tc>
        <w:tc>
          <w:tcPr>
            <w:tcW w:w="353" w:type="pct"/>
          </w:tcPr>
          <w:p w14:paraId="5C9BA230">
            <w:pPr>
              <w:rPr>
                <w:sz w:val="18"/>
                <w:szCs w:val="18"/>
              </w:rPr>
            </w:pPr>
          </w:p>
        </w:tc>
        <w:tc>
          <w:tcPr>
            <w:tcW w:w="354" w:type="pct"/>
          </w:tcPr>
          <w:p w14:paraId="1FB0AFB6">
            <w:pPr>
              <w:rPr>
                <w:sz w:val="18"/>
                <w:szCs w:val="18"/>
              </w:rPr>
            </w:pPr>
          </w:p>
        </w:tc>
        <w:tc>
          <w:tcPr>
            <w:tcW w:w="354" w:type="pct"/>
          </w:tcPr>
          <w:p w14:paraId="0F84BEF0">
            <w:pPr>
              <w:rPr>
                <w:sz w:val="18"/>
                <w:szCs w:val="18"/>
              </w:rPr>
            </w:pPr>
          </w:p>
        </w:tc>
        <w:tc>
          <w:tcPr>
            <w:tcW w:w="512" w:type="pct"/>
          </w:tcPr>
          <w:p w14:paraId="17CC9744">
            <w:pPr>
              <w:rPr>
                <w:sz w:val="18"/>
                <w:szCs w:val="18"/>
              </w:rPr>
            </w:pPr>
          </w:p>
        </w:tc>
        <w:tc>
          <w:tcPr>
            <w:tcW w:w="469" w:type="pct"/>
          </w:tcPr>
          <w:p w14:paraId="207A993A">
            <w:pPr>
              <w:rPr>
                <w:sz w:val="18"/>
                <w:szCs w:val="18"/>
              </w:rPr>
            </w:pPr>
          </w:p>
        </w:tc>
        <w:tc>
          <w:tcPr>
            <w:tcW w:w="358" w:type="pct"/>
          </w:tcPr>
          <w:p w14:paraId="54BE53FB">
            <w:pPr>
              <w:rPr>
                <w:sz w:val="18"/>
                <w:szCs w:val="18"/>
              </w:rPr>
            </w:pPr>
          </w:p>
        </w:tc>
        <w:tc>
          <w:tcPr>
            <w:tcW w:w="352" w:type="pct"/>
          </w:tcPr>
          <w:p w14:paraId="519A45CC">
            <w:pPr>
              <w:rPr>
                <w:sz w:val="18"/>
                <w:szCs w:val="18"/>
              </w:rPr>
            </w:pPr>
          </w:p>
        </w:tc>
        <w:tc>
          <w:tcPr>
            <w:tcW w:w="384" w:type="pct"/>
          </w:tcPr>
          <w:p w14:paraId="4A5F345C">
            <w:pPr>
              <w:rPr>
                <w:sz w:val="18"/>
                <w:szCs w:val="18"/>
              </w:rPr>
            </w:pPr>
          </w:p>
        </w:tc>
        <w:tc>
          <w:tcPr>
            <w:tcW w:w="452" w:type="pct"/>
          </w:tcPr>
          <w:p w14:paraId="19A34BF5">
            <w:pPr>
              <w:rPr>
                <w:sz w:val="18"/>
                <w:szCs w:val="18"/>
              </w:rPr>
            </w:pPr>
          </w:p>
        </w:tc>
        <w:tc>
          <w:tcPr>
            <w:tcW w:w="481" w:type="pct"/>
          </w:tcPr>
          <w:p w14:paraId="55AD051C">
            <w:pPr>
              <w:rPr>
                <w:sz w:val="18"/>
                <w:szCs w:val="18"/>
              </w:rPr>
            </w:pPr>
          </w:p>
        </w:tc>
      </w:tr>
      <w:tr w14:paraId="7B108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6826ED1E">
            <w:pPr>
              <w:rPr>
                <w:sz w:val="18"/>
                <w:szCs w:val="18"/>
              </w:rPr>
            </w:pPr>
          </w:p>
        </w:tc>
        <w:tc>
          <w:tcPr>
            <w:tcW w:w="640" w:type="pct"/>
          </w:tcPr>
          <w:p w14:paraId="6F0DD4D5">
            <w:pPr>
              <w:rPr>
                <w:sz w:val="18"/>
                <w:szCs w:val="18"/>
              </w:rPr>
            </w:pPr>
          </w:p>
        </w:tc>
        <w:tc>
          <w:tcPr>
            <w:tcW w:w="353" w:type="pct"/>
          </w:tcPr>
          <w:p w14:paraId="69A4153C">
            <w:pPr>
              <w:rPr>
                <w:sz w:val="18"/>
                <w:szCs w:val="18"/>
              </w:rPr>
            </w:pPr>
          </w:p>
        </w:tc>
        <w:tc>
          <w:tcPr>
            <w:tcW w:w="354" w:type="pct"/>
          </w:tcPr>
          <w:p w14:paraId="54026F49">
            <w:pPr>
              <w:rPr>
                <w:sz w:val="18"/>
                <w:szCs w:val="18"/>
              </w:rPr>
            </w:pPr>
          </w:p>
        </w:tc>
        <w:tc>
          <w:tcPr>
            <w:tcW w:w="354" w:type="pct"/>
          </w:tcPr>
          <w:p w14:paraId="63BD73DF">
            <w:pPr>
              <w:rPr>
                <w:sz w:val="18"/>
                <w:szCs w:val="18"/>
              </w:rPr>
            </w:pPr>
          </w:p>
        </w:tc>
        <w:tc>
          <w:tcPr>
            <w:tcW w:w="512" w:type="pct"/>
          </w:tcPr>
          <w:p w14:paraId="07B4F742">
            <w:pPr>
              <w:rPr>
                <w:sz w:val="18"/>
                <w:szCs w:val="18"/>
              </w:rPr>
            </w:pPr>
          </w:p>
        </w:tc>
        <w:tc>
          <w:tcPr>
            <w:tcW w:w="469" w:type="pct"/>
          </w:tcPr>
          <w:p w14:paraId="28A30F41">
            <w:pPr>
              <w:rPr>
                <w:sz w:val="18"/>
                <w:szCs w:val="18"/>
              </w:rPr>
            </w:pPr>
          </w:p>
        </w:tc>
        <w:tc>
          <w:tcPr>
            <w:tcW w:w="358" w:type="pct"/>
          </w:tcPr>
          <w:p w14:paraId="09DC8DD0">
            <w:pPr>
              <w:rPr>
                <w:sz w:val="18"/>
                <w:szCs w:val="18"/>
              </w:rPr>
            </w:pPr>
          </w:p>
        </w:tc>
        <w:tc>
          <w:tcPr>
            <w:tcW w:w="352" w:type="pct"/>
          </w:tcPr>
          <w:p w14:paraId="09555534">
            <w:pPr>
              <w:rPr>
                <w:sz w:val="18"/>
                <w:szCs w:val="18"/>
              </w:rPr>
            </w:pPr>
          </w:p>
        </w:tc>
        <w:tc>
          <w:tcPr>
            <w:tcW w:w="384" w:type="pct"/>
          </w:tcPr>
          <w:p w14:paraId="1D2B8760">
            <w:pPr>
              <w:rPr>
                <w:sz w:val="18"/>
                <w:szCs w:val="18"/>
              </w:rPr>
            </w:pPr>
          </w:p>
        </w:tc>
        <w:tc>
          <w:tcPr>
            <w:tcW w:w="452" w:type="pct"/>
          </w:tcPr>
          <w:p w14:paraId="5211C854">
            <w:pPr>
              <w:rPr>
                <w:sz w:val="18"/>
                <w:szCs w:val="18"/>
              </w:rPr>
            </w:pPr>
          </w:p>
        </w:tc>
        <w:tc>
          <w:tcPr>
            <w:tcW w:w="481" w:type="pct"/>
          </w:tcPr>
          <w:p w14:paraId="604FDD8D">
            <w:pPr>
              <w:rPr>
                <w:sz w:val="18"/>
                <w:szCs w:val="18"/>
              </w:rPr>
            </w:pPr>
          </w:p>
        </w:tc>
      </w:tr>
      <w:tr w14:paraId="12BC8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86" w:type="pct"/>
          </w:tcPr>
          <w:p w14:paraId="30457F9E">
            <w:pPr>
              <w:rPr>
                <w:sz w:val="18"/>
                <w:szCs w:val="18"/>
              </w:rPr>
            </w:pPr>
          </w:p>
        </w:tc>
        <w:tc>
          <w:tcPr>
            <w:tcW w:w="640" w:type="pct"/>
          </w:tcPr>
          <w:p w14:paraId="4A37BDA7">
            <w:pPr>
              <w:rPr>
                <w:sz w:val="18"/>
                <w:szCs w:val="18"/>
              </w:rPr>
            </w:pPr>
          </w:p>
        </w:tc>
        <w:tc>
          <w:tcPr>
            <w:tcW w:w="353" w:type="pct"/>
          </w:tcPr>
          <w:p w14:paraId="2EA79736">
            <w:pPr>
              <w:rPr>
                <w:sz w:val="18"/>
                <w:szCs w:val="18"/>
              </w:rPr>
            </w:pPr>
          </w:p>
        </w:tc>
        <w:tc>
          <w:tcPr>
            <w:tcW w:w="354" w:type="pct"/>
          </w:tcPr>
          <w:p w14:paraId="2A7534F5">
            <w:pPr>
              <w:rPr>
                <w:sz w:val="18"/>
                <w:szCs w:val="18"/>
              </w:rPr>
            </w:pPr>
          </w:p>
        </w:tc>
        <w:tc>
          <w:tcPr>
            <w:tcW w:w="354" w:type="pct"/>
          </w:tcPr>
          <w:p w14:paraId="76FE31EA">
            <w:pPr>
              <w:rPr>
                <w:sz w:val="18"/>
                <w:szCs w:val="18"/>
              </w:rPr>
            </w:pPr>
          </w:p>
        </w:tc>
        <w:tc>
          <w:tcPr>
            <w:tcW w:w="512" w:type="pct"/>
          </w:tcPr>
          <w:p w14:paraId="4E8CE0C2">
            <w:pPr>
              <w:rPr>
                <w:sz w:val="18"/>
                <w:szCs w:val="18"/>
              </w:rPr>
            </w:pPr>
          </w:p>
        </w:tc>
        <w:tc>
          <w:tcPr>
            <w:tcW w:w="469" w:type="pct"/>
          </w:tcPr>
          <w:p w14:paraId="7B458EC3">
            <w:pPr>
              <w:rPr>
                <w:sz w:val="18"/>
                <w:szCs w:val="18"/>
              </w:rPr>
            </w:pPr>
          </w:p>
        </w:tc>
        <w:tc>
          <w:tcPr>
            <w:tcW w:w="358" w:type="pct"/>
          </w:tcPr>
          <w:p w14:paraId="38714B60">
            <w:pPr>
              <w:rPr>
                <w:sz w:val="18"/>
                <w:szCs w:val="18"/>
              </w:rPr>
            </w:pPr>
          </w:p>
        </w:tc>
        <w:tc>
          <w:tcPr>
            <w:tcW w:w="352" w:type="pct"/>
          </w:tcPr>
          <w:p w14:paraId="672F3C46">
            <w:pPr>
              <w:rPr>
                <w:sz w:val="18"/>
                <w:szCs w:val="18"/>
              </w:rPr>
            </w:pPr>
          </w:p>
        </w:tc>
        <w:tc>
          <w:tcPr>
            <w:tcW w:w="384" w:type="pct"/>
          </w:tcPr>
          <w:p w14:paraId="2E77150F">
            <w:pPr>
              <w:rPr>
                <w:sz w:val="18"/>
                <w:szCs w:val="18"/>
              </w:rPr>
            </w:pPr>
          </w:p>
        </w:tc>
        <w:tc>
          <w:tcPr>
            <w:tcW w:w="452" w:type="pct"/>
          </w:tcPr>
          <w:p w14:paraId="58DCCCBC">
            <w:pPr>
              <w:rPr>
                <w:sz w:val="18"/>
                <w:szCs w:val="18"/>
              </w:rPr>
            </w:pPr>
          </w:p>
        </w:tc>
        <w:tc>
          <w:tcPr>
            <w:tcW w:w="481" w:type="pct"/>
          </w:tcPr>
          <w:p w14:paraId="3743174A">
            <w:pPr>
              <w:rPr>
                <w:sz w:val="18"/>
                <w:szCs w:val="18"/>
              </w:rPr>
            </w:pPr>
          </w:p>
        </w:tc>
      </w:tr>
    </w:tbl>
    <w:p w14:paraId="2B3C4846">
      <w:pPr>
        <w:spacing w:afterLines="50"/>
        <w:outlineLvl w:val="1"/>
        <w:rPr>
          <w:rFonts w:eastAsia="黑体"/>
          <w:bCs/>
          <w:szCs w:val="21"/>
        </w:rPr>
      </w:pPr>
      <w:r>
        <w:rPr>
          <w:rFonts w:eastAsia="黑体"/>
          <w:bCs/>
          <w:sz w:val="28"/>
          <w:szCs w:val="28"/>
        </w:rPr>
        <w:br w:type="page"/>
      </w:r>
      <w:bookmarkStart w:id="775" w:name="_Toc19197"/>
      <w:bookmarkStart w:id="776" w:name="_Toc12050"/>
      <w:bookmarkStart w:id="777" w:name="_Toc24382"/>
      <w:r>
        <w:rPr>
          <w:rFonts w:hint="eastAsia"/>
        </w:rPr>
        <w:t>21. 总价措施项目费分析表</w:t>
      </w:r>
      <w:bookmarkEnd w:id="775"/>
      <w:bookmarkEnd w:id="776"/>
      <w:bookmarkEnd w:id="777"/>
    </w:p>
    <w:p w14:paraId="10557C58">
      <w:pPr>
        <w:spacing w:afterLines="50"/>
        <w:jc w:val="center"/>
        <w:outlineLvl w:val="2"/>
        <w:rPr>
          <w:rFonts w:eastAsia="黑体"/>
          <w:bCs/>
          <w:szCs w:val="21"/>
        </w:rPr>
      </w:pPr>
      <w:bookmarkStart w:id="778" w:name="_Toc9774"/>
      <w:bookmarkStart w:id="779" w:name="_Toc17423"/>
      <w:r>
        <w:rPr>
          <w:rFonts w:eastAsia="黑体"/>
          <w:bCs/>
          <w:szCs w:val="21"/>
        </w:rPr>
        <w:t>总价措施项目费分析表</w:t>
      </w:r>
      <w:bookmarkEnd w:id="778"/>
      <w:bookmarkEnd w:id="779"/>
    </w:p>
    <w:p w14:paraId="37A6B1C0">
      <w:pPr>
        <w:ind w:firstLine="180" w:firstLineChars="100"/>
        <w:rPr>
          <w:color w:val="FF0000"/>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9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
        <w:gridCol w:w="1580"/>
        <w:gridCol w:w="649"/>
        <w:gridCol w:w="1220"/>
        <w:gridCol w:w="726"/>
        <w:gridCol w:w="971"/>
        <w:gridCol w:w="730"/>
        <w:gridCol w:w="730"/>
        <w:gridCol w:w="732"/>
        <w:gridCol w:w="735"/>
        <w:gridCol w:w="655"/>
      </w:tblGrid>
      <w:tr w14:paraId="6C4A0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18" w:type="dxa"/>
            <w:vMerge w:val="restart"/>
            <w:vAlign w:val="center"/>
          </w:tcPr>
          <w:p w14:paraId="0F0C71C3">
            <w:pPr>
              <w:jc w:val="center"/>
              <w:rPr>
                <w:sz w:val="18"/>
                <w:szCs w:val="18"/>
              </w:rPr>
            </w:pPr>
            <w:r>
              <w:rPr>
                <w:rFonts w:hAnsi="宋体"/>
                <w:sz w:val="18"/>
                <w:szCs w:val="18"/>
              </w:rPr>
              <w:t>序号</w:t>
            </w:r>
          </w:p>
        </w:tc>
        <w:tc>
          <w:tcPr>
            <w:tcW w:w="1580" w:type="dxa"/>
            <w:vMerge w:val="restart"/>
            <w:vAlign w:val="center"/>
          </w:tcPr>
          <w:p w14:paraId="52AADCCE">
            <w:pPr>
              <w:jc w:val="center"/>
              <w:rPr>
                <w:sz w:val="18"/>
                <w:szCs w:val="18"/>
              </w:rPr>
            </w:pPr>
            <w:r>
              <w:rPr>
                <w:rFonts w:hAnsi="宋体"/>
                <w:sz w:val="18"/>
                <w:szCs w:val="18"/>
              </w:rPr>
              <w:t>项目编码</w:t>
            </w:r>
          </w:p>
          <w:p w14:paraId="386688D6">
            <w:pPr>
              <w:jc w:val="center"/>
              <w:rPr>
                <w:sz w:val="18"/>
                <w:szCs w:val="18"/>
              </w:rPr>
            </w:pPr>
            <w:r>
              <w:rPr>
                <w:rFonts w:hAnsi="宋体"/>
                <w:sz w:val="18"/>
                <w:szCs w:val="18"/>
              </w:rPr>
              <w:t>（定额编号）</w:t>
            </w:r>
          </w:p>
        </w:tc>
        <w:tc>
          <w:tcPr>
            <w:tcW w:w="649" w:type="dxa"/>
            <w:vMerge w:val="restart"/>
            <w:vAlign w:val="center"/>
          </w:tcPr>
          <w:p w14:paraId="509B9C61">
            <w:pPr>
              <w:jc w:val="center"/>
              <w:rPr>
                <w:sz w:val="18"/>
                <w:szCs w:val="18"/>
              </w:rPr>
            </w:pPr>
            <w:r>
              <w:rPr>
                <w:rFonts w:hAnsi="宋体"/>
                <w:sz w:val="18"/>
                <w:szCs w:val="18"/>
              </w:rPr>
              <w:t>项目名称</w:t>
            </w:r>
          </w:p>
        </w:tc>
        <w:tc>
          <w:tcPr>
            <w:tcW w:w="1220" w:type="dxa"/>
            <w:vMerge w:val="restart"/>
            <w:vAlign w:val="center"/>
          </w:tcPr>
          <w:p w14:paraId="2927B470">
            <w:pPr>
              <w:jc w:val="center"/>
              <w:rPr>
                <w:rFonts w:hAnsi="宋体"/>
                <w:sz w:val="18"/>
                <w:szCs w:val="18"/>
              </w:rPr>
            </w:pPr>
            <w:r>
              <w:rPr>
                <w:rFonts w:hAnsi="宋体"/>
                <w:sz w:val="18"/>
                <w:szCs w:val="18"/>
              </w:rPr>
              <w:t>计算基</w:t>
            </w:r>
            <w:r>
              <w:rPr>
                <w:rFonts w:hint="eastAsia" w:hAnsi="宋体"/>
                <w:sz w:val="18"/>
                <w:szCs w:val="18"/>
              </w:rPr>
              <w:t>数</w:t>
            </w:r>
          </w:p>
          <w:p w14:paraId="0A0CDE21">
            <w:pPr>
              <w:jc w:val="center"/>
              <w:rPr>
                <w:sz w:val="18"/>
                <w:szCs w:val="18"/>
              </w:rPr>
            </w:pPr>
            <w:r>
              <w:rPr>
                <w:rFonts w:hint="eastAsia" w:hAnsi="宋体"/>
                <w:sz w:val="18"/>
                <w:szCs w:val="18"/>
              </w:rPr>
              <w:t>（元）</w:t>
            </w:r>
          </w:p>
        </w:tc>
        <w:tc>
          <w:tcPr>
            <w:tcW w:w="726" w:type="dxa"/>
            <w:vMerge w:val="restart"/>
            <w:vAlign w:val="center"/>
          </w:tcPr>
          <w:p w14:paraId="458C8116">
            <w:pPr>
              <w:jc w:val="center"/>
              <w:rPr>
                <w:sz w:val="18"/>
                <w:szCs w:val="18"/>
              </w:rPr>
            </w:pPr>
            <w:r>
              <w:rPr>
                <w:rFonts w:hAnsi="宋体"/>
                <w:sz w:val="18"/>
                <w:szCs w:val="18"/>
              </w:rPr>
              <w:t>费率（</w:t>
            </w:r>
            <w:r>
              <w:rPr>
                <w:sz w:val="18"/>
                <w:szCs w:val="18"/>
              </w:rPr>
              <w:t>%</w:t>
            </w:r>
            <w:r>
              <w:rPr>
                <w:rFonts w:hAnsi="宋体"/>
                <w:sz w:val="18"/>
                <w:szCs w:val="18"/>
              </w:rPr>
              <w:t>）</w:t>
            </w:r>
          </w:p>
        </w:tc>
        <w:tc>
          <w:tcPr>
            <w:tcW w:w="971" w:type="dxa"/>
            <w:vMerge w:val="restart"/>
            <w:vAlign w:val="center"/>
          </w:tcPr>
          <w:p w14:paraId="1ABBB958">
            <w:pPr>
              <w:jc w:val="center"/>
              <w:rPr>
                <w:rFonts w:hAnsi="宋体"/>
                <w:spacing w:val="-10"/>
                <w:sz w:val="18"/>
                <w:szCs w:val="18"/>
              </w:rPr>
            </w:pPr>
            <w:r>
              <w:rPr>
                <w:rFonts w:hAnsi="宋体"/>
                <w:spacing w:val="-10"/>
                <w:sz w:val="18"/>
                <w:szCs w:val="18"/>
              </w:rPr>
              <w:t>金额</w:t>
            </w:r>
          </w:p>
          <w:p w14:paraId="0B0D2FE3">
            <w:pPr>
              <w:jc w:val="center"/>
              <w:rPr>
                <w:sz w:val="18"/>
                <w:szCs w:val="18"/>
              </w:rPr>
            </w:pPr>
            <w:r>
              <w:rPr>
                <w:rFonts w:hint="eastAsia" w:hAnsi="宋体"/>
                <w:spacing w:val="-10"/>
                <w:sz w:val="18"/>
                <w:szCs w:val="18"/>
              </w:rPr>
              <w:t>（元）</w:t>
            </w:r>
          </w:p>
        </w:tc>
        <w:tc>
          <w:tcPr>
            <w:tcW w:w="2927" w:type="dxa"/>
            <w:gridSpan w:val="4"/>
            <w:vAlign w:val="center"/>
          </w:tcPr>
          <w:p w14:paraId="11138BA9">
            <w:pPr>
              <w:jc w:val="center"/>
              <w:rPr>
                <w:sz w:val="18"/>
                <w:szCs w:val="18"/>
              </w:rPr>
            </w:pPr>
            <w:r>
              <w:rPr>
                <w:rFonts w:hAnsi="宋体"/>
                <w:sz w:val="18"/>
                <w:szCs w:val="18"/>
              </w:rPr>
              <w:t>其中：（元）</w:t>
            </w:r>
          </w:p>
        </w:tc>
        <w:tc>
          <w:tcPr>
            <w:tcW w:w="655" w:type="dxa"/>
            <w:vMerge w:val="restart"/>
            <w:vAlign w:val="center"/>
          </w:tcPr>
          <w:p w14:paraId="2912BDE7">
            <w:pPr>
              <w:jc w:val="center"/>
              <w:rPr>
                <w:sz w:val="18"/>
                <w:szCs w:val="18"/>
              </w:rPr>
            </w:pPr>
            <w:r>
              <w:rPr>
                <w:rFonts w:hAnsi="宋体"/>
                <w:sz w:val="18"/>
                <w:szCs w:val="18"/>
              </w:rPr>
              <w:t>人工单价（元</w:t>
            </w:r>
            <w:r>
              <w:rPr>
                <w:sz w:val="18"/>
                <w:szCs w:val="18"/>
              </w:rPr>
              <w:t>/</w:t>
            </w:r>
            <w:r>
              <w:rPr>
                <w:rFonts w:hAnsi="宋体"/>
                <w:sz w:val="18"/>
                <w:szCs w:val="18"/>
              </w:rPr>
              <w:t>工日）</w:t>
            </w:r>
          </w:p>
        </w:tc>
      </w:tr>
      <w:tr w14:paraId="7A3F7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418" w:type="dxa"/>
            <w:vMerge w:val="continue"/>
            <w:vAlign w:val="center"/>
          </w:tcPr>
          <w:p w14:paraId="2E5FB6CC">
            <w:pPr>
              <w:jc w:val="center"/>
              <w:rPr>
                <w:sz w:val="18"/>
                <w:szCs w:val="18"/>
              </w:rPr>
            </w:pPr>
          </w:p>
        </w:tc>
        <w:tc>
          <w:tcPr>
            <w:tcW w:w="1580" w:type="dxa"/>
            <w:vMerge w:val="continue"/>
            <w:vAlign w:val="center"/>
          </w:tcPr>
          <w:p w14:paraId="5FCA22A6">
            <w:pPr>
              <w:jc w:val="center"/>
              <w:rPr>
                <w:sz w:val="18"/>
                <w:szCs w:val="18"/>
              </w:rPr>
            </w:pPr>
          </w:p>
        </w:tc>
        <w:tc>
          <w:tcPr>
            <w:tcW w:w="649" w:type="dxa"/>
            <w:vMerge w:val="continue"/>
            <w:vAlign w:val="center"/>
          </w:tcPr>
          <w:p w14:paraId="6AB77C91">
            <w:pPr>
              <w:jc w:val="center"/>
              <w:rPr>
                <w:sz w:val="18"/>
                <w:szCs w:val="18"/>
              </w:rPr>
            </w:pPr>
          </w:p>
        </w:tc>
        <w:tc>
          <w:tcPr>
            <w:tcW w:w="1220" w:type="dxa"/>
            <w:vMerge w:val="continue"/>
            <w:vAlign w:val="center"/>
          </w:tcPr>
          <w:p w14:paraId="7437E7D0">
            <w:pPr>
              <w:jc w:val="center"/>
              <w:rPr>
                <w:sz w:val="18"/>
                <w:szCs w:val="18"/>
              </w:rPr>
            </w:pPr>
          </w:p>
        </w:tc>
        <w:tc>
          <w:tcPr>
            <w:tcW w:w="726" w:type="dxa"/>
            <w:vMerge w:val="continue"/>
            <w:vAlign w:val="center"/>
          </w:tcPr>
          <w:p w14:paraId="45B88192">
            <w:pPr>
              <w:jc w:val="center"/>
              <w:rPr>
                <w:sz w:val="18"/>
                <w:szCs w:val="18"/>
              </w:rPr>
            </w:pPr>
          </w:p>
        </w:tc>
        <w:tc>
          <w:tcPr>
            <w:tcW w:w="971" w:type="dxa"/>
            <w:vMerge w:val="continue"/>
            <w:vAlign w:val="center"/>
          </w:tcPr>
          <w:p w14:paraId="3B8B787F">
            <w:pPr>
              <w:jc w:val="center"/>
              <w:rPr>
                <w:sz w:val="18"/>
                <w:szCs w:val="18"/>
              </w:rPr>
            </w:pPr>
          </w:p>
        </w:tc>
        <w:tc>
          <w:tcPr>
            <w:tcW w:w="730" w:type="dxa"/>
            <w:vAlign w:val="center"/>
          </w:tcPr>
          <w:p w14:paraId="334578AE">
            <w:pPr>
              <w:jc w:val="center"/>
              <w:rPr>
                <w:sz w:val="18"/>
                <w:szCs w:val="18"/>
              </w:rPr>
            </w:pPr>
            <w:r>
              <w:rPr>
                <w:rFonts w:hAnsi="宋体"/>
                <w:sz w:val="18"/>
                <w:szCs w:val="18"/>
              </w:rPr>
              <w:t>人工费</w:t>
            </w:r>
          </w:p>
        </w:tc>
        <w:tc>
          <w:tcPr>
            <w:tcW w:w="730" w:type="dxa"/>
            <w:vAlign w:val="center"/>
          </w:tcPr>
          <w:p w14:paraId="08322DA7">
            <w:pPr>
              <w:jc w:val="center"/>
              <w:rPr>
                <w:sz w:val="18"/>
                <w:szCs w:val="18"/>
              </w:rPr>
            </w:pPr>
            <w:r>
              <w:rPr>
                <w:rFonts w:hAnsi="宋体"/>
                <w:sz w:val="18"/>
                <w:szCs w:val="18"/>
              </w:rPr>
              <w:t>材料费</w:t>
            </w:r>
          </w:p>
        </w:tc>
        <w:tc>
          <w:tcPr>
            <w:tcW w:w="732" w:type="dxa"/>
            <w:vAlign w:val="center"/>
          </w:tcPr>
          <w:p w14:paraId="63931FBA">
            <w:pPr>
              <w:jc w:val="center"/>
              <w:rPr>
                <w:sz w:val="18"/>
                <w:szCs w:val="18"/>
              </w:rPr>
            </w:pPr>
            <w:r>
              <w:rPr>
                <w:rFonts w:hAnsi="宋体"/>
                <w:sz w:val="18"/>
                <w:szCs w:val="18"/>
              </w:rPr>
              <w:t>机械费</w:t>
            </w:r>
          </w:p>
        </w:tc>
        <w:tc>
          <w:tcPr>
            <w:tcW w:w="735" w:type="dxa"/>
            <w:vAlign w:val="center"/>
          </w:tcPr>
          <w:p w14:paraId="731D8117">
            <w:pPr>
              <w:jc w:val="center"/>
              <w:rPr>
                <w:sz w:val="18"/>
                <w:szCs w:val="18"/>
              </w:rPr>
            </w:pPr>
            <w:r>
              <w:rPr>
                <w:rFonts w:hAnsi="宋体"/>
                <w:sz w:val="18"/>
                <w:szCs w:val="18"/>
              </w:rPr>
              <w:t>管理费和利润</w:t>
            </w:r>
          </w:p>
        </w:tc>
        <w:tc>
          <w:tcPr>
            <w:tcW w:w="655" w:type="dxa"/>
            <w:vMerge w:val="continue"/>
            <w:vAlign w:val="center"/>
          </w:tcPr>
          <w:p w14:paraId="1DACBADD">
            <w:pPr>
              <w:jc w:val="center"/>
              <w:rPr>
                <w:sz w:val="18"/>
                <w:szCs w:val="18"/>
              </w:rPr>
            </w:pPr>
          </w:p>
        </w:tc>
      </w:tr>
      <w:tr w14:paraId="0818B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39D69410">
            <w:pPr>
              <w:rPr>
                <w:sz w:val="18"/>
                <w:szCs w:val="18"/>
              </w:rPr>
            </w:pPr>
          </w:p>
        </w:tc>
        <w:tc>
          <w:tcPr>
            <w:tcW w:w="1580" w:type="dxa"/>
          </w:tcPr>
          <w:p w14:paraId="2D8BADAB">
            <w:pPr>
              <w:rPr>
                <w:sz w:val="18"/>
                <w:szCs w:val="18"/>
              </w:rPr>
            </w:pPr>
          </w:p>
        </w:tc>
        <w:tc>
          <w:tcPr>
            <w:tcW w:w="649" w:type="dxa"/>
          </w:tcPr>
          <w:p w14:paraId="6ACFA102">
            <w:pPr>
              <w:rPr>
                <w:sz w:val="18"/>
                <w:szCs w:val="18"/>
              </w:rPr>
            </w:pPr>
          </w:p>
        </w:tc>
        <w:tc>
          <w:tcPr>
            <w:tcW w:w="1220" w:type="dxa"/>
          </w:tcPr>
          <w:p w14:paraId="3FAAE85D">
            <w:pPr>
              <w:rPr>
                <w:sz w:val="18"/>
                <w:szCs w:val="18"/>
              </w:rPr>
            </w:pPr>
          </w:p>
        </w:tc>
        <w:tc>
          <w:tcPr>
            <w:tcW w:w="726" w:type="dxa"/>
          </w:tcPr>
          <w:p w14:paraId="2B22DD03">
            <w:pPr>
              <w:rPr>
                <w:sz w:val="18"/>
                <w:szCs w:val="18"/>
              </w:rPr>
            </w:pPr>
          </w:p>
        </w:tc>
        <w:tc>
          <w:tcPr>
            <w:tcW w:w="971" w:type="dxa"/>
          </w:tcPr>
          <w:p w14:paraId="305CF879">
            <w:pPr>
              <w:rPr>
                <w:sz w:val="18"/>
                <w:szCs w:val="18"/>
              </w:rPr>
            </w:pPr>
          </w:p>
        </w:tc>
        <w:tc>
          <w:tcPr>
            <w:tcW w:w="730" w:type="dxa"/>
          </w:tcPr>
          <w:p w14:paraId="3A850BFB">
            <w:pPr>
              <w:rPr>
                <w:sz w:val="18"/>
                <w:szCs w:val="18"/>
              </w:rPr>
            </w:pPr>
          </w:p>
        </w:tc>
        <w:tc>
          <w:tcPr>
            <w:tcW w:w="730" w:type="dxa"/>
          </w:tcPr>
          <w:p w14:paraId="23192522">
            <w:pPr>
              <w:rPr>
                <w:sz w:val="18"/>
                <w:szCs w:val="18"/>
              </w:rPr>
            </w:pPr>
          </w:p>
        </w:tc>
        <w:tc>
          <w:tcPr>
            <w:tcW w:w="732" w:type="dxa"/>
          </w:tcPr>
          <w:p w14:paraId="451695AD">
            <w:pPr>
              <w:rPr>
                <w:sz w:val="18"/>
                <w:szCs w:val="18"/>
              </w:rPr>
            </w:pPr>
          </w:p>
        </w:tc>
        <w:tc>
          <w:tcPr>
            <w:tcW w:w="735" w:type="dxa"/>
          </w:tcPr>
          <w:p w14:paraId="12B65726">
            <w:pPr>
              <w:rPr>
                <w:sz w:val="18"/>
                <w:szCs w:val="18"/>
              </w:rPr>
            </w:pPr>
          </w:p>
        </w:tc>
        <w:tc>
          <w:tcPr>
            <w:tcW w:w="655" w:type="dxa"/>
          </w:tcPr>
          <w:p w14:paraId="74AB3ADB">
            <w:pPr>
              <w:rPr>
                <w:sz w:val="18"/>
                <w:szCs w:val="18"/>
              </w:rPr>
            </w:pPr>
          </w:p>
        </w:tc>
      </w:tr>
      <w:tr w14:paraId="29E01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3E9F1FD5">
            <w:pPr>
              <w:rPr>
                <w:sz w:val="18"/>
                <w:szCs w:val="18"/>
              </w:rPr>
            </w:pPr>
          </w:p>
        </w:tc>
        <w:tc>
          <w:tcPr>
            <w:tcW w:w="1580" w:type="dxa"/>
          </w:tcPr>
          <w:p w14:paraId="79A7AB26">
            <w:pPr>
              <w:rPr>
                <w:sz w:val="18"/>
                <w:szCs w:val="18"/>
              </w:rPr>
            </w:pPr>
          </w:p>
        </w:tc>
        <w:tc>
          <w:tcPr>
            <w:tcW w:w="649" w:type="dxa"/>
          </w:tcPr>
          <w:p w14:paraId="4D923683">
            <w:pPr>
              <w:rPr>
                <w:sz w:val="18"/>
                <w:szCs w:val="18"/>
              </w:rPr>
            </w:pPr>
          </w:p>
        </w:tc>
        <w:tc>
          <w:tcPr>
            <w:tcW w:w="1220" w:type="dxa"/>
          </w:tcPr>
          <w:p w14:paraId="04B79743">
            <w:pPr>
              <w:rPr>
                <w:sz w:val="18"/>
                <w:szCs w:val="18"/>
              </w:rPr>
            </w:pPr>
          </w:p>
        </w:tc>
        <w:tc>
          <w:tcPr>
            <w:tcW w:w="726" w:type="dxa"/>
          </w:tcPr>
          <w:p w14:paraId="2AA96B81">
            <w:pPr>
              <w:rPr>
                <w:sz w:val="18"/>
                <w:szCs w:val="18"/>
              </w:rPr>
            </w:pPr>
          </w:p>
        </w:tc>
        <w:tc>
          <w:tcPr>
            <w:tcW w:w="971" w:type="dxa"/>
          </w:tcPr>
          <w:p w14:paraId="58539FD2">
            <w:pPr>
              <w:rPr>
                <w:sz w:val="18"/>
                <w:szCs w:val="18"/>
              </w:rPr>
            </w:pPr>
          </w:p>
        </w:tc>
        <w:tc>
          <w:tcPr>
            <w:tcW w:w="730" w:type="dxa"/>
          </w:tcPr>
          <w:p w14:paraId="0B1A54DB">
            <w:pPr>
              <w:rPr>
                <w:sz w:val="18"/>
                <w:szCs w:val="18"/>
              </w:rPr>
            </w:pPr>
          </w:p>
        </w:tc>
        <w:tc>
          <w:tcPr>
            <w:tcW w:w="730" w:type="dxa"/>
          </w:tcPr>
          <w:p w14:paraId="25BE5177">
            <w:pPr>
              <w:rPr>
                <w:sz w:val="18"/>
                <w:szCs w:val="18"/>
              </w:rPr>
            </w:pPr>
          </w:p>
        </w:tc>
        <w:tc>
          <w:tcPr>
            <w:tcW w:w="732" w:type="dxa"/>
          </w:tcPr>
          <w:p w14:paraId="09969166">
            <w:pPr>
              <w:rPr>
                <w:sz w:val="18"/>
                <w:szCs w:val="18"/>
              </w:rPr>
            </w:pPr>
          </w:p>
        </w:tc>
        <w:tc>
          <w:tcPr>
            <w:tcW w:w="735" w:type="dxa"/>
          </w:tcPr>
          <w:p w14:paraId="41315C06">
            <w:pPr>
              <w:rPr>
                <w:sz w:val="18"/>
                <w:szCs w:val="18"/>
              </w:rPr>
            </w:pPr>
          </w:p>
        </w:tc>
        <w:tc>
          <w:tcPr>
            <w:tcW w:w="655" w:type="dxa"/>
          </w:tcPr>
          <w:p w14:paraId="777C2CD9">
            <w:pPr>
              <w:rPr>
                <w:sz w:val="18"/>
                <w:szCs w:val="18"/>
              </w:rPr>
            </w:pPr>
          </w:p>
        </w:tc>
      </w:tr>
      <w:tr w14:paraId="35F93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4F3CE6F6">
            <w:pPr>
              <w:rPr>
                <w:sz w:val="18"/>
                <w:szCs w:val="18"/>
              </w:rPr>
            </w:pPr>
          </w:p>
        </w:tc>
        <w:tc>
          <w:tcPr>
            <w:tcW w:w="1580" w:type="dxa"/>
          </w:tcPr>
          <w:p w14:paraId="76FBAB2D">
            <w:pPr>
              <w:rPr>
                <w:sz w:val="18"/>
                <w:szCs w:val="18"/>
              </w:rPr>
            </w:pPr>
          </w:p>
        </w:tc>
        <w:tc>
          <w:tcPr>
            <w:tcW w:w="649" w:type="dxa"/>
          </w:tcPr>
          <w:p w14:paraId="08536419">
            <w:pPr>
              <w:rPr>
                <w:sz w:val="18"/>
                <w:szCs w:val="18"/>
              </w:rPr>
            </w:pPr>
          </w:p>
        </w:tc>
        <w:tc>
          <w:tcPr>
            <w:tcW w:w="1220" w:type="dxa"/>
          </w:tcPr>
          <w:p w14:paraId="40BC9C16">
            <w:pPr>
              <w:rPr>
                <w:sz w:val="18"/>
                <w:szCs w:val="18"/>
              </w:rPr>
            </w:pPr>
          </w:p>
        </w:tc>
        <w:tc>
          <w:tcPr>
            <w:tcW w:w="726" w:type="dxa"/>
          </w:tcPr>
          <w:p w14:paraId="09946AF1">
            <w:pPr>
              <w:rPr>
                <w:sz w:val="18"/>
                <w:szCs w:val="18"/>
              </w:rPr>
            </w:pPr>
          </w:p>
        </w:tc>
        <w:tc>
          <w:tcPr>
            <w:tcW w:w="971" w:type="dxa"/>
          </w:tcPr>
          <w:p w14:paraId="38C29F0B">
            <w:pPr>
              <w:rPr>
                <w:sz w:val="18"/>
                <w:szCs w:val="18"/>
              </w:rPr>
            </w:pPr>
          </w:p>
        </w:tc>
        <w:tc>
          <w:tcPr>
            <w:tcW w:w="730" w:type="dxa"/>
          </w:tcPr>
          <w:p w14:paraId="7E1260C5">
            <w:pPr>
              <w:rPr>
                <w:sz w:val="18"/>
                <w:szCs w:val="18"/>
              </w:rPr>
            </w:pPr>
          </w:p>
        </w:tc>
        <w:tc>
          <w:tcPr>
            <w:tcW w:w="730" w:type="dxa"/>
          </w:tcPr>
          <w:p w14:paraId="376F4E00">
            <w:pPr>
              <w:rPr>
                <w:sz w:val="18"/>
                <w:szCs w:val="18"/>
              </w:rPr>
            </w:pPr>
          </w:p>
        </w:tc>
        <w:tc>
          <w:tcPr>
            <w:tcW w:w="732" w:type="dxa"/>
          </w:tcPr>
          <w:p w14:paraId="5241DAE0">
            <w:pPr>
              <w:rPr>
                <w:sz w:val="18"/>
                <w:szCs w:val="18"/>
              </w:rPr>
            </w:pPr>
          </w:p>
        </w:tc>
        <w:tc>
          <w:tcPr>
            <w:tcW w:w="735" w:type="dxa"/>
          </w:tcPr>
          <w:p w14:paraId="6A0BDA18">
            <w:pPr>
              <w:rPr>
                <w:sz w:val="18"/>
                <w:szCs w:val="18"/>
              </w:rPr>
            </w:pPr>
          </w:p>
        </w:tc>
        <w:tc>
          <w:tcPr>
            <w:tcW w:w="655" w:type="dxa"/>
          </w:tcPr>
          <w:p w14:paraId="18F77C74">
            <w:pPr>
              <w:rPr>
                <w:sz w:val="18"/>
                <w:szCs w:val="18"/>
              </w:rPr>
            </w:pPr>
          </w:p>
        </w:tc>
      </w:tr>
      <w:tr w14:paraId="6AE71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42A074E7">
            <w:pPr>
              <w:rPr>
                <w:sz w:val="18"/>
                <w:szCs w:val="18"/>
              </w:rPr>
            </w:pPr>
          </w:p>
        </w:tc>
        <w:tc>
          <w:tcPr>
            <w:tcW w:w="1580" w:type="dxa"/>
          </w:tcPr>
          <w:p w14:paraId="4095C509">
            <w:pPr>
              <w:rPr>
                <w:sz w:val="18"/>
                <w:szCs w:val="18"/>
              </w:rPr>
            </w:pPr>
          </w:p>
        </w:tc>
        <w:tc>
          <w:tcPr>
            <w:tcW w:w="649" w:type="dxa"/>
          </w:tcPr>
          <w:p w14:paraId="698C9BD6">
            <w:pPr>
              <w:rPr>
                <w:sz w:val="18"/>
                <w:szCs w:val="18"/>
              </w:rPr>
            </w:pPr>
          </w:p>
        </w:tc>
        <w:tc>
          <w:tcPr>
            <w:tcW w:w="1220" w:type="dxa"/>
          </w:tcPr>
          <w:p w14:paraId="6BF2F422">
            <w:pPr>
              <w:rPr>
                <w:sz w:val="18"/>
                <w:szCs w:val="18"/>
              </w:rPr>
            </w:pPr>
          </w:p>
        </w:tc>
        <w:tc>
          <w:tcPr>
            <w:tcW w:w="726" w:type="dxa"/>
          </w:tcPr>
          <w:p w14:paraId="01C1725E">
            <w:pPr>
              <w:rPr>
                <w:sz w:val="18"/>
                <w:szCs w:val="18"/>
              </w:rPr>
            </w:pPr>
          </w:p>
        </w:tc>
        <w:tc>
          <w:tcPr>
            <w:tcW w:w="971" w:type="dxa"/>
          </w:tcPr>
          <w:p w14:paraId="723F6977">
            <w:pPr>
              <w:rPr>
                <w:sz w:val="18"/>
                <w:szCs w:val="18"/>
              </w:rPr>
            </w:pPr>
          </w:p>
        </w:tc>
        <w:tc>
          <w:tcPr>
            <w:tcW w:w="730" w:type="dxa"/>
          </w:tcPr>
          <w:p w14:paraId="40E1FE64">
            <w:pPr>
              <w:rPr>
                <w:sz w:val="18"/>
                <w:szCs w:val="18"/>
              </w:rPr>
            </w:pPr>
          </w:p>
        </w:tc>
        <w:tc>
          <w:tcPr>
            <w:tcW w:w="730" w:type="dxa"/>
          </w:tcPr>
          <w:p w14:paraId="1B1FCB45">
            <w:pPr>
              <w:rPr>
                <w:sz w:val="18"/>
                <w:szCs w:val="18"/>
              </w:rPr>
            </w:pPr>
          </w:p>
        </w:tc>
        <w:tc>
          <w:tcPr>
            <w:tcW w:w="732" w:type="dxa"/>
          </w:tcPr>
          <w:p w14:paraId="52A705C3">
            <w:pPr>
              <w:rPr>
                <w:sz w:val="18"/>
                <w:szCs w:val="18"/>
              </w:rPr>
            </w:pPr>
          </w:p>
        </w:tc>
        <w:tc>
          <w:tcPr>
            <w:tcW w:w="735" w:type="dxa"/>
          </w:tcPr>
          <w:p w14:paraId="5ADA0185">
            <w:pPr>
              <w:rPr>
                <w:sz w:val="18"/>
                <w:szCs w:val="18"/>
              </w:rPr>
            </w:pPr>
          </w:p>
        </w:tc>
        <w:tc>
          <w:tcPr>
            <w:tcW w:w="655" w:type="dxa"/>
          </w:tcPr>
          <w:p w14:paraId="5F827655">
            <w:pPr>
              <w:rPr>
                <w:sz w:val="18"/>
                <w:szCs w:val="18"/>
              </w:rPr>
            </w:pPr>
          </w:p>
        </w:tc>
      </w:tr>
      <w:tr w14:paraId="1507B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53438874">
            <w:pPr>
              <w:rPr>
                <w:sz w:val="18"/>
                <w:szCs w:val="18"/>
              </w:rPr>
            </w:pPr>
          </w:p>
        </w:tc>
        <w:tc>
          <w:tcPr>
            <w:tcW w:w="1580" w:type="dxa"/>
          </w:tcPr>
          <w:p w14:paraId="32BBAF63">
            <w:pPr>
              <w:rPr>
                <w:sz w:val="18"/>
                <w:szCs w:val="18"/>
              </w:rPr>
            </w:pPr>
          </w:p>
        </w:tc>
        <w:tc>
          <w:tcPr>
            <w:tcW w:w="649" w:type="dxa"/>
          </w:tcPr>
          <w:p w14:paraId="1E10FE92">
            <w:pPr>
              <w:rPr>
                <w:sz w:val="18"/>
                <w:szCs w:val="18"/>
              </w:rPr>
            </w:pPr>
          </w:p>
        </w:tc>
        <w:tc>
          <w:tcPr>
            <w:tcW w:w="1220" w:type="dxa"/>
          </w:tcPr>
          <w:p w14:paraId="64292959">
            <w:pPr>
              <w:rPr>
                <w:sz w:val="18"/>
                <w:szCs w:val="18"/>
              </w:rPr>
            </w:pPr>
          </w:p>
        </w:tc>
        <w:tc>
          <w:tcPr>
            <w:tcW w:w="726" w:type="dxa"/>
          </w:tcPr>
          <w:p w14:paraId="6B0AEA97">
            <w:pPr>
              <w:rPr>
                <w:sz w:val="18"/>
                <w:szCs w:val="18"/>
              </w:rPr>
            </w:pPr>
          </w:p>
        </w:tc>
        <w:tc>
          <w:tcPr>
            <w:tcW w:w="971" w:type="dxa"/>
          </w:tcPr>
          <w:p w14:paraId="6FCEE9CC">
            <w:pPr>
              <w:rPr>
                <w:sz w:val="18"/>
                <w:szCs w:val="18"/>
              </w:rPr>
            </w:pPr>
          </w:p>
        </w:tc>
        <w:tc>
          <w:tcPr>
            <w:tcW w:w="730" w:type="dxa"/>
          </w:tcPr>
          <w:p w14:paraId="6218D283">
            <w:pPr>
              <w:rPr>
                <w:sz w:val="18"/>
                <w:szCs w:val="18"/>
              </w:rPr>
            </w:pPr>
          </w:p>
        </w:tc>
        <w:tc>
          <w:tcPr>
            <w:tcW w:w="730" w:type="dxa"/>
          </w:tcPr>
          <w:p w14:paraId="50E64F99">
            <w:pPr>
              <w:rPr>
                <w:sz w:val="18"/>
                <w:szCs w:val="18"/>
              </w:rPr>
            </w:pPr>
          </w:p>
        </w:tc>
        <w:tc>
          <w:tcPr>
            <w:tcW w:w="732" w:type="dxa"/>
          </w:tcPr>
          <w:p w14:paraId="4DF0D9E8">
            <w:pPr>
              <w:rPr>
                <w:sz w:val="18"/>
                <w:szCs w:val="18"/>
              </w:rPr>
            </w:pPr>
          </w:p>
        </w:tc>
        <w:tc>
          <w:tcPr>
            <w:tcW w:w="735" w:type="dxa"/>
          </w:tcPr>
          <w:p w14:paraId="2E32AC35">
            <w:pPr>
              <w:rPr>
                <w:sz w:val="18"/>
                <w:szCs w:val="18"/>
              </w:rPr>
            </w:pPr>
          </w:p>
        </w:tc>
        <w:tc>
          <w:tcPr>
            <w:tcW w:w="655" w:type="dxa"/>
          </w:tcPr>
          <w:p w14:paraId="5B57ABD9">
            <w:pPr>
              <w:rPr>
                <w:sz w:val="18"/>
                <w:szCs w:val="18"/>
              </w:rPr>
            </w:pPr>
          </w:p>
        </w:tc>
      </w:tr>
      <w:tr w14:paraId="51D80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569CC161">
            <w:pPr>
              <w:rPr>
                <w:sz w:val="18"/>
                <w:szCs w:val="18"/>
              </w:rPr>
            </w:pPr>
          </w:p>
        </w:tc>
        <w:tc>
          <w:tcPr>
            <w:tcW w:w="1580" w:type="dxa"/>
          </w:tcPr>
          <w:p w14:paraId="397E010F">
            <w:pPr>
              <w:rPr>
                <w:sz w:val="18"/>
                <w:szCs w:val="18"/>
              </w:rPr>
            </w:pPr>
          </w:p>
        </w:tc>
        <w:tc>
          <w:tcPr>
            <w:tcW w:w="649" w:type="dxa"/>
          </w:tcPr>
          <w:p w14:paraId="13D0EE70">
            <w:pPr>
              <w:rPr>
                <w:sz w:val="18"/>
                <w:szCs w:val="18"/>
              </w:rPr>
            </w:pPr>
          </w:p>
        </w:tc>
        <w:tc>
          <w:tcPr>
            <w:tcW w:w="1220" w:type="dxa"/>
          </w:tcPr>
          <w:p w14:paraId="627EF6AB">
            <w:pPr>
              <w:rPr>
                <w:sz w:val="18"/>
                <w:szCs w:val="18"/>
              </w:rPr>
            </w:pPr>
          </w:p>
        </w:tc>
        <w:tc>
          <w:tcPr>
            <w:tcW w:w="726" w:type="dxa"/>
          </w:tcPr>
          <w:p w14:paraId="3B8DAA78">
            <w:pPr>
              <w:rPr>
                <w:sz w:val="18"/>
                <w:szCs w:val="18"/>
              </w:rPr>
            </w:pPr>
          </w:p>
        </w:tc>
        <w:tc>
          <w:tcPr>
            <w:tcW w:w="971" w:type="dxa"/>
          </w:tcPr>
          <w:p w14:paraId="2E094635">
            <w:pPr>
              <w:rPr>
                <w:sz w:val="18"/>
                <w:szCs w:val="18"/>
              </w:rPr>
            </w:pPr>
          </w:p>
        </w:tc>
        <w:tc>
          <w:tcPr>
            <w:tcW w:w="730" w:type="dxa"/>
          </w:tcPr>
          <w:p w14:paraId="2A5958E2">
            <w:pPr>
              <w:rPr>
                <w:sz w:val="18"/>
                <w:szCs w:val="18"/>
              </w:rPr>
            </w:pPr>
          </w:p>
        </w:tc>
        <w:tc>
          <w:tcPr>
            <w:tcW w:w="730" w:type="dxa"/>
          </w:tcPr>
          <w:p w14:paraId="2B0EC8B0">
            <w:pPr>
              <w:rPr>
                <w:sz w:val="18"/>
                <w:szCs w:val="18"/>
              </w:rPr>
            </w:pPr>
          </w:p>
        </w:tc>
        <w:tc>
          <w:tcPr>
            <w:tcW w:w="732" w:type="dxa"/>
          </w:tcPr>
          <w:p w14:paraId="0029FDEB">
            <w:pPr>
              <w:rPr>
                <w:sz w:val="18"/>
                <w:szCs w:val="18"/>
              </w:rPr>
            </w:pPr>
          </w:p>
        </w:tc>
        <w:tc>
          <w:tcPr>
            <w:tcW w:w="735" w:type="dxa"/>
          </w:tcPr>
          <w:p w14:paraId="76E3E975">
            <w:pPr>
              <w:rPr>
                <w:sz w:val="18"/>
                <w:szCs w:val="18"/>
              </w:rPr>
            </w:pPr>
          </w:p>
        </w:tc>
        <w:tc>
          <w:tcPr>
            <w:tcW w:w="655" w:type="dxa"/>
          </w:tcPr>
          <w:p w14:paraId="3882BFFC">
            <w:pPr>
              <w:rPr>
                <w:sz w:val="18"/>
                <w:szCs w:val="18"/>
              </w:rPr>
            </w:pPr>
          </w:p>
        </w:tc>
      </w:tr>
      <w:tr w14:paraId="664A8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3B33E979">
            <w:pPr>
              <w:rPr>
                <w:sz w:val="18"/>
                <w:szCs w:val="18"/>
              </w:rPr>
            </w:pPr>
          </w:p>
        </w:tc>
        <w:tc>
          <w:tcPr>
            <w:tcW w:w="1580" w:type="dxa"/>
          </w:tcPr>
          <w:p w14:paraId="7FB14A55">
            <w:pPr>
              <w:rPr>
                <w:sz w:val="18"/>
                <w:szCs w:val="18"/>
              </w:rPr>
            </w:pPr>
          </w:p>
        </w:tc>
        <w:tc>
          <w:tcPr>
            <w:tcW w:w="649" w:type="dxa"/>
          </w:tcPr>
          <w:p w14:paraId="47B12BFD">
            <w:pPr>
              <w:rPr>
                <w:sz w:val="18"/>
                <w:szCs w:val="18"/>
              </w:rPr>
            </w:pPr>
          </w:p>
        </w:tc>
        <w:tc>
          <w:tcPr>
            <w:tcW w:w="1220" w:type="dxa"/>
          </w:tcPr>
          <w:p w14:paraId="5F3CD07B">
            <w:pPr>
              <w:rPr>
                <w:sz w:val="18"/>
                <w:szCs w:val="18"/>
              </w:rPr>
            </w:pPr>
          </w:p>
        </w:tc>
        <w:tc>
          <w:tcPr>
            <w:tcW w:w="726" w:type="dxa"/>
          </w:tcPr>
          <w:p w14:paraId="2B50C51D">
            <w:pPr>
              <w:rPr>
                <w:sz w:val="18"/>
                <w:szCs w:val="18"/>
              </w:rPr>
            </w:pPr>
          </w:p>
        </w:tc>
        <w:tc>
          <w:tcPr>
            <w:tcW w:w="971" w:type="dxa"/>
          </w:tcPr>
          <w:p w14:paraId="0395E2FB">
            <w:pPr>
              <w:rPr>
                <w:sz w:val="18"/>
                <w:szCs w:val="18"/>
              </w:rPr>
            </w:pPr>
          </w:p>
        </w:tc>
        <w:tc>
          <w:tcPr>
            <w:tcW w:w="730" w:type="dxa"/>
          </w:tcPr>
          <w:p w14:paraId="1B92AE9D">
            <w:pPr>
              <w:rPr>
                <w:sz w:val="18"/>
                <w:szCs w:val="18"/>
              </w:rPr>
            </w:pPr>
          </w:p>
        </w:tc>
        <w:tc>
          <w:tcPr>
            <w:tcW w:w="730" w:type="dxa"/>
          </w:tcPr>
          <w:p w14:paraId="70784EBE">
            <w:pPr>
              <w:rPr>
                <w:sz w:val="18"/>
                <w:szCs w:val="18"/>
              </w:rPr>
            </w:pPr>
          </w:p>
        </w:tc>
        <w:tc>
          <w:tcPr>
            <w:tcW w:w="732" w:type="dxa"/>
          </w:tcPr>
          <w:p w14:paraId="7E96BFBA">
            <w:pPr>
              <w:rPr>
                <w:sz w:val="18"/>
                <w:szCs w:val="18"/>
              </w:rPr>
            </w:pPr>
          </w:p>
        </w:tc>
        <w:tc>
          <w:tcPr>
            <w:tcW w:w="735" w:type="dxa"/>
          </w:tcPr>
          <w:p w14:paraId="45FE2CAA">
            <w:pPr>
              <w:rPr>
                <w:sz w:val="18"/>
                <w:szCs w:val="18"/>
              </w:rPr>
            </w:pPr>
          </w:p>
        </w:tc>
        <w:tc>
          <w:tcPr>
            <w:tcW w:w="655" w:type="dxa"/>
          </w:tcPr>
          <w:p w14:paraId="076BBF59">
            <w:pPr>
              <w:rPr>
                <w:sz w:val="18"/>
                <w:szCs w:val="18"/>
              </w:rPr>
            </w:pPr>
          </w:p>
        </w:tc>
      </w:tr>
      <w:tr w14:paraId="135E1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418" w:type="dxa"/>
          </w:tcPr>
          <w:p w14:paraId="5BDEBFA7">
            <w:pPr>
              <w:rPr>
                <w:sz w:val="18"/>
                <w:szCs w:val="18"/>
              </w:rPr>
            </w:pPr>
          </w:p>
        </w:tc>
        <w:tc>
          <w:tcPr>
            <w:tcW w:w="1580" w:type="dxa"/>
          </w:tcPr>
          <w:p w14:paraId="511A98E7">
            <w:pPr>
              <w:rPr>
                <w:sz w:val="18"/>
                <w:szCs w:val="18"/>
              </w:rPr>
            </w:pPr>
          </w:p>
        </w:tc>
        <w:tc>
          <w:tcPr>
            <w:tcW w:w="649" w:type="dxa"/>
          </w:tcPr>
          <w:p w14:paraId="54DAA0C0">
            <w:pPr>
              <w:rPr>
                <w:sz w:val="18"/>
                <w:szCs w:val="18"/>
              </w:rPr>
            </w:pPr>
          </w:p>
        </w:tc>
        <w:tc>
          <w:tcPr>
            <w:tcW w:w="1220" w:type="dxa"/>
          </w:tcPr>
          <w:p w14:paraId="5194E9FA">
            <w:pPr>
              <w:rPr>
                <w:sz w:val="18"/>
                <w:szCs w:val="18"/>
              </w:rPr>
            </w:pPr>
          </w:p>
        </w:tc>
        <w:tc>
          <w:tcPr>
            <w:tcW w:w="726" w:type="dxa"/>
          </w:tcPr>
          <w:p w14:paraId="22A6A8D5">
            <w:pPr>
              <w:rPr>
                <w:sz w:val="18"/>
                <w:szCs w:val="18"/>
              </w:rPr>
            </w:pPr>
          </w:p>
        </w:tc>
        <w:tc>
          <w:tcPr>
            <w:tcW w:w="971" w:type="dxa"/>
          </w:tcPr>
          <w:p w14:paraId="7A510319">
            <w:pPr>
              <w:rPr>
                <w:sz w:val="18"/>
                <w:szCs w:val="18"/>
              </w:rPr>
            </w:pPr>
          </w:p>
        </w:tc>
        <w:tc>
          <w:tcPr>
            <w:tcW w:w="730" w:type="dxa"/>
          </w:tcPr>
          <w:p w14:paraId="732065CA">
            <w:pPr>
              <w:rPr>
                <w:sz w:val="18"/>
                <w:szCs w:val="18"/>
              </w:rPr>
            </w:pPr>
          </w:p>
        </w:tc>
        <w:tc>
          <w:tcPr>
            <w:tcW w:w="730" w:type="dxa"/>
          </w:tcPr>
          <w:p w14:paraId="41340DFE">
            <w:pPr>
              <w:rPr>
                <w:sz w:val="18"/>
                <w:szCs w:val="18"/>
              </w:rPr>
            </w:pPr>
          </w:p>
        </w:tc>
        <w:tc>
          <w:tcPr>
            <w:tcW w:w="732" w:type="dxa"/>
          </w:tcPr>
          <w:p w14:paraId="240C9881">
            <w:pPr>
              <w:rPr>
                <w:sz w:val="18"/>
                <w:szCs w:val="18"/>
              </w:rPr>
            </w:pPr>
          </w:p>
        </w:tc>
        <w:tc>
          <w:tcPr>
            <w:tcW w:w="735" w:type="dxa"/>
          </w:tcPr>
          <w:p w14:paraId="692403D3">
            <w:pPr>
              <w:rPr>
                <w:sz w:val="18"/>
                <w:szCs w:val="18"/>
              </w:rPr>
            </w:pPr>
          </w:p>
        </w:tc>
        <w:tc>
          <w:tcPr>
            <w:tcW w:w="655" w:type="dxa"/>
          </w:tcPr>
          <w:p w14:paraId="132D87C2">
            <w:pPr>
              <w:rPr>
                <w:sz w:val="18"/>
                <w:szCs w:val="18"/>
              </w:rPr>
            </w:pPr>
          </w:p>
        </w:tc>
      </w:tr>
      <w:tr w14:paraId="767B4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3807EEE8">
            <w:pPr>
              <w:rPr>
                <w:sz w:val="18"/>
                <w:szCs w:val="18"/>
              </w:rPr>
            </w:pPr>
          </w:p>
        </w:tc>
        <w:tc>
          <w:tcPr>
            <w:tcW w:w="1580" w:type="dxa"/>
          </w:tcPr>
          <w:p w14:paraId="3D6C45B6">
            <w:pPr>
              <w:rPr>
                <w:sz w:val="18"/>
                <w:szCs w:val="18"/>
              </w:rPr>
            </w:pPr>
          </w:p>
        </w:tc>
        <w:tc>
          <w:tcPr>
            <w:tcW w:w="649" w:type="dxa"/>
          </w:tcPr>
          <w:p w14:paraId="27E5E954">
            <w:pPr>
              <w:rPr>
                <w:sz w:val="18"/>
                <w:szCs w:val="18"/>
              </w:rPr>
            </w:pPr>
          </w:p>
        </w:tc>
        <w:tc>
          <w:tcPr>
            <w:tcW w:w="1220" w:type="dxa"/>
          </w:tcPr>
          <w:p w14:paraId="043CA537">
            <w:pPr>
              <w:rPr>
                <w:sz w:val="18"/>
                <w:szCs w:val="18"/>
              </w:rPr>
            </w:pPr>
          </w:p>
        </w:tc>
        <w:tc>
          <w:tcPr>
            <w:tcW w:w="726" w:type="dxa"/>
          </w:tcPr>
          <w:p w14:paraId="0A5F5F00">
            <w:pPr>
              <w:rPr>
                <w:sz w:val="18"/>
                <w:szCs w:val="18"/>
              </w:rPr>
            </w:pPr>
          </w:p>
        </w:tc>
        <w:tc>
          <w:tcPr>
            <w:tcW w:w="971" w:type="dxa"/>
          </w:tcPr>
          <w:p w14:paraId="1F5C6E2D">
            <w:pPr>
              <w:rPr>
                <w:sz w:val="18"/>
                <w:szCs w:val="18"/>
              </w:rPr>
            </w:pPr>
          </w:p>
        </w:tc>
        <w:tc>
          <w:tcPr>
            <w:tcW w:w="730" w:type="dxa"/>
          </w:tcPr>
          <w:p w14:paraId="172C8F78">
            <w:pPr>
              <w:rPr>
                <w:sz w:val="18"/>
                <w:szCs w:val="18"/>
              </w:rPr>
            </w:pPr>
          </w:p>
        </w:tc>
        <w:tc>
          <w:tcPr>
            <w:tcW w:w="730" w:type="dxa"/>
          </w:tcPr>
          <w:p w14:paraId="24E5CB44">
            <w:pPr>
              <w:rPr>
                <w:sz w:val="18"/>
                <w:szCs w:val="18"/>
              </w:rPr>
            </w:pPr>
          </w:p>
        </w:tc>
        <w:tc>
          <w:tcPr>
            <w:tcW w:w="732" w:type="dxa"/>
          </w:tcPr>
          <w:p w14:paraId="00E35E47">
            <w:pPr>
              <w:rPr>
                <w:sz w:val="18"/>
                <w:szCs w:val="18"/>
              </w:rPr>
            </w:pPr>
          </w:p>
        </w:tc>
        <w:tc>
          <w:tcPr>
            <w:tcW w:w="735" w:type="dxa"/>
          </w:tcPr>
          <w:p w14:paraId="7CF83BB4">
            <w:pPr>
              <w:rPr>
                <w:sz w:val="18"/>
                <w:szCs w:val="18"/>
              </w:rPr>
            </w:pPr>
          </w:p>
        </w:tc>
        <w:tc>
          <w:tcPr>
            <w:tcW w:w="655" w:type="dxa"/>
          </w:tcPr>
          <w:p w14:paraId="6C0BC66A">
            <w:pPr>
              <w:rPr>
                <w:sz w:val="18"/>
                <w:szCs w:val="18"/>
              </w:rPr>
            </w:pPr>
          </w:p>
        </w:tc>
      </w:tr>
      <w:tr w14:paraId="212EF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5DAD1F73">
            <w:pPr>
              <w:rPr>
                <w:sz w:val="18"/>
                <w:szCs w:val="18"/>
              </w:rPr>
            </w:pPr>
          </w:p>
        </w:tc>
        <w:tc>
          <w:tcPr>
            <w:tcW w:w="1580" w:type="dxa"/>
          </w:tcPr>
          <w:p w14:paraId="6A24B7FC">
            <w:pPr>
              <w:rPr>
                <w:sz w:val="18"/>
                <w:szCs w:val="18"/>
              </w:rPr>
            </w:pPr>
          </w:p>
        </w:tc>
        <w:tc>
          <w:tcPr>
            <w:tcW w:w="649" w:type="dxa"/>
          </w:tcPr>
          <w:p w14:paraId="141E5BBE">
            <w:pPr>
              <w:rPr>
                <w:sz w:val="18"/>
                <w:szCs w:val="18"/>
              </w:rPr>
            </w:pPr>
          </w:p>
        </w:tc>
        <w:tc>
          <w:tcPr>
            <w:tcW w:w="1220" w:type="dxa"/>
          </w:tcPr>
          <w:p w14:paraId="06EB8A49">
            <w:pPr>
              <w:rPr>
                <w:sz w:val="18"/>
                <w:szCs w:val="18"/>
              </w:rPr>
            </w:pPr>
          </w:p>
        </w:tc>
        <w:tc>
          <w:tcPr>
            <w:tcW w:w="726" w:type="dxa"/>
          </w:tcPr>
          <w:p w14:paraId="7903FC01">
            <w:pPr>
              <w:rPr>
                <w:sz w:val="18"/>
                <w:szCs w:val="18"/>
              </w:rPr>
            </w:pPr>
          </w:p>
        </w:tc>
        <w:tc>
          <w:tcPr>
            <w:tcW w:w="971" w:type="dxa"/>
          </w:tcPr>
          <w:p w14:paraId="016653D1">
            <w:pPr>
              <w:rPr>
                <w:sz w:val="18"/>
                <w:szCs w:val="18"/>
              </w:rPr>
            </w:pPr>
          </w:p>
        </w:tc>
        <w:tc>
          <w:tcPr>
            <w:tcW w:w="730" w:type="dxa"/>
          </w:tcPr>
          <w:p w14:paraId="2576B1B1">
            <w:pPr>
              <w:rPr>
                <w:sz w:val="18"/>
                <w:szCs w:val="18"/>
              </w:rPr>
            </w:pPr>
          </w:p>
        </w:tc>
        <w:tc>
          <w:tcPr>
            <w:tcW w:w="730" w:type="dxa"/>
          </w:tcPr>
          <w:p w14:paraId="42B4F036">
            <w:pPr>
              <w:rPr>
                <w:sz w:val="18"/>
                <w:szCs w:val="18"/>
              </w:rPr>
            </w:pPr>
          </w:p>
        </w:tc>
        <w:tc>
          <w:tcPr>
            <w:tcW w:w="732" w:type="dxa"/>
          </w:tcPr>
          <w:p w14:paraId="2E1135B1">
            <w:pPr>
              <w:rPr>
                <w:sz w:val="18"/>
                <w:szCs w:val="18"/>
              </w:rPr>
            </w:pPr>
          </w:p>
        </w:tc>
        <w:tc>
          <w:tcPr>
            <w:tcW w:w="735" w:type="dxa"/>
          </w:tcPr>
          <w:p w14:paraId="3FCFB898">
            <w:pPr>
              <w:rPr>
                <w:sz w:val="18"/>
                <w:szCs w:val="18"/>
              </w:rPr>
            </w:pPr>
          </w:p>
        </w:tc>
        <w:tc>
          <w:tcPr>
            <w:tcW w:w="655" w:type="dxa"/>
          </w:tcPr>
          <w:p w14:paraId="35DA1ECC">
            <w:pPr>
              <w:rPr>
                <w:sz w:val="18"/>
                <w:szCs w:val="18"/>
              </w:rPr>
            </w:pPr>
          </w:p>
        </w:tc>
      </w:tr>
      <w:tr w14:paraId="08153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7E3B428D">
            <w:pPr>
              <w:rPr>
                <w:sz w:val="18"/>
                <w:szCs w:val="18"/>
              </w:rPr>
            </w:pPr>
          </w:p>
        </w:tc>
        <w:tc>
          <w:tcPr>
            <w:tcW w:w="1580" w:type="dxa"/>
          </w:tcPr>
          <w:p w14:paraId="7F1DFD03">
            <w:pPr>
              <w:rPr>
                <w:sz w:val="18"/>
                <w:szCs w:val="18"/>
              </w:rPr>
            </w:pPr>
          </w:p>
        </w:tc>
        <w:tc>
          <w:tcPr>
            <w:tcW w:w="649" w:type="dxa"/>
          </w:tcPr>
          <w:p w14:paraId="28A57ACF">
            <w:pPr>
              <w:rPr>
                <w:sz w:val="18"/>
                <w:szCs w:val="18"/>
              </w:rPr>
            </w:pPr>
          </w:p>
        </w:tc>
        <w:tc>
          <w:tcPr>
            <w:tcW w:w="1220" w:type="dxa"/>
          </w:tcPr>
          <w:p w14:paraId="4A442FFE">
            <w:pPr>
              <w:rPr>
                <w:sz w:val="18"/>
                <w:szCs w:val="18"/>
              </w:rPr>
            </w:pPr>
          </w:p>
        </w:tc>
        <w:tc>
          <w:tcPr>
            <w:tcW w:w="726" w:type="dxa"/>
          </w:tcPr>
          <w:p w14:paraId="26227D7C">
            <w:pPr>
              <w:rPr>
                <w:sz w:val="18"/>
                <w:szCs w:val="18"/>
              </w:rPr>
            </w:pPr>
          </w:p>
        </w:tc>
        <w:tc>
          <w:tcPr>
            <w:tcW w:w="971" w:type="dxa"/>
          </w:tcPr>
          <w:p w14:paraId="120BDA36">
            <w:pPr>
              <w:rPr>
                <w:sz w:val="18"/>
                <w:szCs w:val="18"/>
              </w:rPr>
            </w:pPr>
          </w:p>
        </w:tc>
        <w:tc>
          <w:tcPr>
            <w:tcW w:w="730" w:type="dxa"/>
          </w:tcPr>
          <w:p w14:paraId="2FC449DD">
            <w:pPr>
              <w:rPr>
                <w:sz w:val="18"/>
                <w:szCs w:val="18"/>
              </w:rPr>
            </w:pPr>
          </w:p>
        </w:tc>
        <w:tc>
          <w:tcPr>
            <w:tcW w:w="730" w:type="dxa"/>
          </w:tcPr>
          <w:p w14:paraId="74516FCE">
            <w:pPr>
              <w:rPr>
                <w:sz w:val="18"/>
                <w:szCs w:val="18"/>
              </w:rPr>
            </w:pPr>
          </w:p>
        </w:tc>
        <w:tc>
          <w:tcPr>
            <w:tcW w:w="732" w:type="dxa"/>
          </w:tcPr>
          <w:p w14:paraId="748982D4">
            <w:pPr>
              <w:rPr>
                <w:sz w:val="18"/>
                <w:szCs w:val="18"/>
              </w:rPr>
            </w:pPr>
          </w:p>
        </w:tc>
        <w:tc>
          <w:tcPr>
            <w:tcW w:w="735" w:type="dxa"/>
          </w:tcPr>
          <w:p w14:paraId="7AD31804">
            <w:pPr>
              <w:rPr>
                <w:sz w:val="18"/>
                <w:szCs w:val="18"/>
              </w:rPr>
            </w:pPr>
          </w:p>
        </w:tc>
        <w:tc>
          <w:tcPr>
            <w:tcW w:w="655" w:type="dxa"/>
          </w:tcPr>
          <w:p w14:paraId="049C0BF8">
            <w:pPr>
              <w:rPr>
                <w:sz w:val="18"/>
                <w:szCs w:val="18"/>
              </w:rPr>
            </w:pPr>
          </w:p>
        </w:tc>
      </w:tr>
      <w:tr w14:paraId="6EA3F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5041D026">
            <w:pPr>
              <w:rPr>
                <w:sz w:val="18"/>
                <w:szCs w:val="18"/>
              </w:rPr>
            </w:pPr>
          </w:p>
        </w:tc>
        <w:tc>
          <w:tcPr>
            <w:tcW w:w="1580" w:type="dxa"/>
          </w:tcPr>
          <w:p w14:paraId="4D517C9C">
            <w:pPr>
              <w:rPr>
                <w:sz w:val="18"/>
                <w:szCs w:val="18"/>
              </w:rPr>
            </w:pPr>
          </w:p>
        </w:tc>
        <w:tc>
          <w:tcPr>
            <w:tcW w:w="649" w:type="dxa"/>
          </w:tcPr>
          <w:p w14:paraId="4B757330">
            <w:pPr>
              <w:rPr>
                <w:sz w:val="18"/>
                <w:szCs w:val="18"/>
              </w:rPr>
            </w:pPr>
          </w:p>
        </w:tc>
        <w:tc>
          <w:tcPr>
            <w:tcW w:w="1220" w:type="dxa"/>
          </w:tcPr>
          <w:p w14:paraId="3A496A57">
            <w:pPr>
              <w:rPr>
                <w:sz w:val="18"/>
                <w:szCs w:val="18"/>
              </w:rPr>
            </w:pPr>
          </w:p>
        </w:tc>
        <w:tc>
          <w:tcPr>
            <w:tcW w:w="726" w:type="dxa"/>
          </w:tcPr>
          <w:p w14:paraId="02649182">
            <w:pPr>
              <w:rPr>
                <w:sz w:val="18"/>
                <w:szCs w:val="18"/>
              </w:rPr>
            </w:pPr>
          </w:p>
        </w:tc>
        <w:tc>
          <w:tcPr>
            <w:tcW w:w="971" w:type="dxa"/>
          </w:tcPr>
          <w:p w14:paraId="58AD5850">
            <w:pPr>
              <w:rPr>
                <w:sz w:val="18"/>
                <w:szCs w:val="18"/>
              </w:rPr>
            </w:pPr>
          </w:p>
        </w:tc>
        <w:tc>
          <w:tcPr>
            <w:tcW w:w="730" w:type="dxa"/>
          </w:tcPr>
          <w:p w14:paraId="1225B8E3">
            <w:pPr>
              <w:rPr>
                <w:sz w:val="18"/>
                <w:szCs w:val="18"/>
              </w:rPr>
            </w:pPr>
          </w:p>
        </w:tc>
        <w:tc>
          <w:tcPr>
            <w:tcW w:w="730" w:type="dxa"/>
          </w:tcPr>
          <w:p w14:paraId="0B9A07BC">
            <w:pPr>
              <w:rPr>
                <w:sz w:val="18"/>
                <w:szCs w:val="18"/>
              </w:rPr>
            </w:pPr>
          </w:p>
        </w:tc>
        <w:tc>
          <w:tcPr>
            <w:tcW w:w="732" w:type="dxa"/>
          </w:tcPr>
          <w:p w14:paraId="704B1B0E">
            <w:pPr>
              <w:rPr>
                <w:sz w:val="18"/>
                <w:szCs w:val="18"/>
              </w:rPr>
            </w:pPr>
          </w:p>
        </w:tc>
        <w:tc>
          <w:tcPr>
            <w:tcW w:w="735" w:type="dxa"/>
          </w:tcPr>
          <w:p w14:paraId="2EEA67F6">
            <w:pPr>
              <w:rPr>
                <w:sz w:val="18"/>
                <w:szCs w:val="18"/>
              </w:rPr>
            </w:pPr>
          </w:p>
        </w:tc>
        <w:tc>
          <w:tcPr>
            <w:tcW w:w="655" w:type="dxa"/>
          </w:tcPr>
          <w:p w14:paraId="0E370292">
            <w:pPr>
              <w:rPr>
                <w:sz w:val="18"/>
                <w:szCs w:val="18"/>
              </w:rPr>
            </w:pPr>
          </w:p>
        </w:tc>
      </w:tr>
      <w:tr w14:paraId="04208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7A7D8DF9">
            <w:pPr>
              <w:rPr>
                <w:sz w:val="18"/>
                <w:szCs w:val="18"/>
              </w:rPr>
            </w:pPr>
          </w:p>
        </w:tc>
        <w:tc>
          <w:tcPr>
            <w:tcW w:w="1580" w:type="dxa"/>
          </w:tcPr>
          <w:p w14:paraId="5B95996F">
            <w:pPr>
              <w:rPr>
                <w:sz w:val="18"/>
                <w:szCs w:val="18"/>
              </w:rPr>
            </w:pPr>
          </w:p>
        </w:tc>
        <w:tc>
          <w:tcPr>
            <w:tcW w:w="649" w:type="dxa"/>
          </w:tcPr>
          <w:p w14:paraId="4153FAFE">
            <w:pPr>
              <w:rPr>
                <w:sz w:val="18"/>
                <w:szCs w:val="18"/>
              </w:rPr>
            </w:pPr>
          </w:p>
        </w:tc>
        <w:tc>
          <w:tcPr>
            <w:tcW w:w="1220" w:type="dxa"/>
          </w:tcPr>
          <w:p w14:paraId="00B5DB62">
            <w:pPr>
              <w:rPr>
                <w:sz w:val="18"/>
                <w:szCs w:val="18"/>
              </w:rPr>
            </w:pPr>
          </w:p>
        </w:tc>
        <w:tc>
          <w:tcPr>
            <w:tcW w:w="726" w:type="dxa"/>
          </w:tcPr>
          <w:p w14:paraId="02F68A97">
            <w:pPr>
              <w:rPr>
                <w:sz w:val="18"/>
                <w:szCs w:val="18"/>
              </w:rPr>
            </w:pPr>
          </w:p>
        </w:tc>
        <w:tc>
          <w:tcPr>
            <w:tcW w:w="971" w:type="dxa"/>
          </w:tcPr>
          <w:p w14:paraId="2D660339">
            <w:pPr>
              <w:rPr>
                <w:sz w:val="18"/>
                <w:szCs w:val="18"/>
              </w:rPr>
            </w:pPr>
          </w:p>
        </w:tc>
        <w:tc>
          <w:tcPr>
            <w:tcW w:w="730" w:type="dxa"/>
          </w:tcPr>
          <w:p w14:paraId="56454FB6">
            <w:pPr>
              <w:rPr>
                <w:sz w:val="18"/>
                <w:szCs w:val="18"/>
              </w:rPr>
            </w:pPr>
          </w:p>
        </w:tc>
        <w:tc>
          <w:tcPr>
            <w:tcW w:w="730" w:type="dxa"/>
          </w:tcPr>
          <w:p w14:paraId="3D84E643">
            <w:pPr>
              <w:rPr>
                <w:sz w:val="18"/>
                <w:szCs w:val="18"/>
              </w:rPr>
            </w:pPr>
          </w:p>
        </w:tc>
        <w:tc>
          <w:tcPr>
            <w:tcW w:w="732" w:type="dxa"/>
          </w:tcPr>
          <w:p w14:paraId="63A58E03">
            <w:pPr>
              <w:rPr>
                <w:sz w:val="18"/>
                <w:szCs w:val="18"/>
              </w:rPr>
            </w:pPr>
          </w:p>
        </w:tc>
        <w:tc>
          <w:tcPr>
            <w:tcW w:w="735" w:type="dxa"/>
          </w:tcPr>
          <w:p w14:paraId="10B7C1DC">
            <w:pPr>
              <w:rPr>
                <w:sz w:val="18"/>
                <w:szCs w:val="18"/>
              </w:rPr>
            </w:pPr>
          </w:p>
        </w:tc>
        <w:tc>
          <w:tcPr>
            <w:tcW w:w="655" w:type="dxa"/>
          </w:tcPr>
          <w:p w14:paraId="54640696">
            <w:pPr>
              <w:rPr>
                <w:sz w:val="18"/>
                <w:szCs w:val="18"/>
              </w:rPr>
            </w:pPr>
          </w:p>
        </w:tc>
      </w:tr>
      <w:tr w14:paraId="65AA3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71F8268C">
            <w:pPr>
              <w:rPr>
                <w:sz w:val="18"/>
                <w:szCs w:val="18"/>
              </w:rPr>
            </w:pPr>
          </w:p>
        </w:tc>
        <w:tc>
          <w:tcPr>
            <w:tcW w:w="1580" w:type="dxa"/>
          </w:tcPr>
          <w:p w14:paraId="7B4ED5F0">
            <w:pPr>
              <w:rPr>
                <w:sz w:val="18"/>
                <w:szCs w:val="18"/>
              </w:rPr>
            </w:pPr>
          </w:p>
        </w:tc>
        <w:tc>
          <w:tcPr>
            <w:tcW w:w="649" w:type="dxa"/>
          </w:tcPr>
          <w:p w14:paraId="1D9036E8">
            <w:pPr>
              <w:rPr>
                <w:sz w:val="18"/>
                <w:szCs w:val="18"/>
              </w:rPr>
            </w:pPr>
          </w:p>
        </w:tc>
        <w:tc>
          <w:tcPr>
            <w:tcW w:w="1220" w:type="dxa"/>
          </w:tcPr>
          <w:p w14:paraId="34D10133">
            <w:pPr>
              <w:rPr>
                <w:sz w:val="18"/>
                <w:szCs w:val="18"/>
              </w:rPr>
            </w:pPr>
          </w:p>
        </w:tc>
        <w:tc>
          <w:tcPr>
            <w:tcW w:w="726" w:type="dxa"/>
          </w:tcPr>
          <w:p w14:paraId="4C3EE341">
            <w:pPr>
              <w:rPr>
                <w:sz w:val="18"/>
                <w:szCs w:val="18"/>
              </w:rPr>
            </w:pPr>
          </w:p>
        </w:tc>
        <w:tc>
          <w:tcPr>
            <w:tcW w:w="971" w:type="dxa"/>
          </w:tcPr>
          <w:p w14:paraId="123830EE">
            <w:pPr>
              <w:rPr>
                <w:sz w:val="18"/>
                <w:szCs w:val="18"/>
              </w:rPr>
            </w:pPr>
          </w:p>
        </w:tc>
        <w:tc>
          <w:tcPr>
            <w:tcW w:w="730" w:type="dxa"/>
          </w:tcPr>
          <w:p w14:paraId="589C4B26">
            <w:pPr>
              <w:rPr>
                <w:sz w:val="18"/>
                <w:szCs w:val="18"/>
              </w:rPr>
            </w:pPr>
          </w:p>
        </w:tc>
        <w:tc>
          <w:tcPr>
            <w:tcW w:w="730" w:type="dxa"/>
          </w:tcPr>
          <w:p w14:paraId="45F344FA">
            <w:pPr>
              <w:rPr>
                <w:sz w:val="18"/>
                <w:szCs w:val="18"/>
              </w:rPr>
            </w:pPr>
          </w:p>
        </w:tc>
        <w:tc>
          <w:tcPr>
            <w:tcW w:w="732" w:type="dxa"/>
          </w:tcPr>
          <w:p w14:paraId="4EA94DE5">
            <w:pPr>
              <w:rPr>
                <w:sz w:val="18"/>
                <w:szCs w:val="18"/>
              </w:rPr>
            </w:pPr>
          </w:p>
        </w:tc>
        <w:tc>
          <w:tcPr>
            <w:tcW w:w="735" w:type="dxa"/>
          </w:tcPr>
          <w:p w14:paraId="57FC3BE7">
            <w:pPr>
              <w:rPr>
                <w:sz w:val="18"/>
                <w:szCs w:val="18"/>
              </w:rPr>
            </w:pPr>
          </w:p>
        </w:tc>
        <w:tc>
          <w:tcPr>
            <w:tcW w:w="655" w:type="dxa"/>
          </w:tcPr>
          <w:p w14:paraId="1C70ACFF">
            <w:pPr>
              <w:rPr>
                <w:sz w:val="18"/>
                <w:szCs w:val="18"/>
              </w:rPr>
            </w:pPr>
          </w:p>
        </w:tc>
      </w:tr>
      <w:tr w14:paraId="1FCEA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295643EB">
            <w:pPr>
              <w:rPr>
                <w:sz w:val="18"/>
                <w:szCs w:val="18"/>
              </w:rPr>
            </w:pPr>
          </w:p>
        </w:tc>
        <w:tc>
          <w:tcPr>
            <w:tcW w:w="1580" w:type="dxa"/>
          </w:tcPr>
          <w:p w14:paraId="767023F3">
            <w:pPr>
              <w:rPr>
                <w:sz w:val="18"/>
                <w:szCs w:val="18"/>
              </w:rPr>
            </w:pPr>
          </w:p>
        </w:tc>
        <w:tc>
          <w:tcPr>
            <w:tcW w:w="649" w:type="dxa"/>
          </w:tcPr>
          <w:p w14:paraId="2B702396">
            <w:pPr>
              <w:rPr>
                <w:sz w:val="18"/>
                <w:szCs w:val="18"/>
              </w:rPr>
            </w:pPr>
          </w:p>
        </w:tc>
        <w:tc>
          <w:tcPr>
            <w:tcW w:w="1220" w:type="dxa"/>
          </w:tcPr>
          <w:p w14:paraId="5C5EA491">
            <w:pPr>
              <w:rPr>
                <w:sz w:val="18"/>
                <w:szCs w:val="18"/>
              </w:rPr>
            </w:pPr>
          </w:p>
        </w:tc>
        <w:tc>
          <w:tcPr>
            <w:tcW w:w="726" w:type="dxa"/>
          </w:tcPr>
          <w:p w14:paraId="1C114F52">
            <w:pPr>
              <w:rPr>
                <w:sz w:val="18"/>
                <w:szCs w:val="18"/>
              </w:rPr>
            </w:pPr>
          </w:p>
        </w:tc>
        <w:tc>
          <w:tcPr>
            <w:tcW w:w="971" w:type="dxa"/>
          </w:tcPr>
          <w:p w14:paraId="44CD5371">
            <w:pPr>
              <w:rPr>
                <w:sz w:val="18"/>
                <w:szCs w:val="18"/>
              </w:rPr>
            </w:pPr>
          </w:p>
        </w:tc>
        <w:tc>
          <w:tcPr>
            <w:tcW w:w="730" w:type="dxa"/>
          </w:tcPr>
          <w:p w14:paraId="18F30919">
            <w:pPr>
              <w:rPr>
                <w:sz w:val="18"/>
                <w:szCs w:val="18"/>
              </w:rPr>
            </w:pPr>
          </w:p>
        </w:tc>
        <w:tc>
          <w:tcPr>
            <w:tcW w:w="730" w:type="dxa"/>
          </w:tcPr>
          <w:p w14:paraId="3E426826">
            <w:pPr>
              <w:rPr>
                <w:sz w:val="18"/>
                <w:szCs w:val="18"/>
              </w:rPr>
            </w:pPr>
          </w:p>
        </w:tc>
        <w:tc>
          <w:tcPr>
            <w:tcW w:w="732" w:type="dxa"/>
          </w:tcPr>
          <w:p w14:paraId="298FBA9E">
            <w:pPr>
              <w:rPr>
                <w:sz w:val="18"/>
                <w:szCs w:val="18"/>
              </w:rPr>
            </w:pPr>
          </w:p>
        </w:tc>
        <w:tc>
          <w:tcPr>
            <w:tcW w:w="735" w:type="dxa"/>
          </w:tcPr>
          <w:p w14:paraId="7C54CD30">
            <w:pPr>
              <w:rPr>
                <w:sz w:val="18"/>
                <w:szCs w:val="18"/>
              </w:rPr>
            </w:pPr>
          </w:p>
        </w:tc>
        <w:tc>
          <w:tcPr>
            <w:tcW w:w="655" w:type="dxa"/>
          </w:tcPr>
          <w:p w14:paraId="5FC7A74A">
            <w:pPr>
              <w:rPr>
                <w:sz w:val="18"/>
                <w:szCs w:val="18"/>
              </w:rPr>
            </w:pPr>
          </w:p>
        </w:tc>
      </w:tr>
      <w:tr w14:paraId="704B0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671B5B90">
            <w:pPr>
              <w:rPr>
                <w:sz w:val="18"/>
                <w:szCs w:val="18"/>
              </w:rPr>
            </w:pPr>
          </w:p>
        </w:tc>
        <w:tc>
          <w:tcPr>
            <w:tcW w:w="1580" w:type="dxa"/>
          </w:tcPr>
          <w:p w14:paraId="0E794AE3">
            <w:pPr>
              <w:rPr>
                <w:sz w:val="18"/>
                <w:szCs w:val="18"/>
              </w:rPr>
            </w:pPr>
          </w:p>
        </w:tc>
        <w:tc>
          <w:tcPr>
            <w:tcW w:w="649" w:type="dxa"/>
          </w:tcPr>
          <w:p w14:paraId="7D095103">
            <w:pPr>
              <w:rPr>
                <w:sz w:val="18"/>
                <w:szCs w:val="18"/>
              </w:rPr>
            </w:pPr>
          </w:p>
        </w:tc>
        <w:tc>
          <w:tcPr>
            <w:tcW w:w="1220" w:type="dxa"/>
          </w:tcPr>
          <w:p w14:paraId="735C0B7D">
            <w:pPr>
              <w:rPr>
                <w:sz w:val="18"/>
                <w:szCs w:val="18"/>
              </w:rPr>
            </w:pPr>
          </w:p>
        </w:tc>
        <w:tc>
          <w:tcPr>
            <w:tcW w:w="726" w:type="dxa"/>
          </w:tcPr>
          <w:p w14:paraId="2714BBF2">
            <w:pPr>
              <w:rPr>
                <w:sz w:val="18"/>
                <w:szCs w:val="18"/>
              </w:rPr>
            </w:pPr>
          </w:p>
        </w:tc>
        <w:tc>
          <w:tcPr>
            <w:tcW w:w="971" w:type="dxa"/>
          </w:tcPr>
          <w:p w14:paraId="78C72EA9">
            <w:pPr>
              <w:rPr>
                <w:sz w:val="18"/>
                <w:szCs w:val="18"/>
              </w:rPr>
            </w:pPr>
          </w:p>
        </w:tc>
        <w:tc>
          <w:tcPr>
            <w:tcW w:w="730" w:type="dxa"/>
          </w:tcPr>
          <w:p w14:paraId="13F315C5">
            <w:pPr>
              <w:rPr>
                <w:sz w:val="18"/>
                <w:szCs w:val="18"/>
              </w:rPr>
            </w:pPr>
          </w:p>
        </w:tc>
        <w:tc>
          <w:tcPr>
            <w:tcW w:w="730" w:type="dxa"/>
          </w:tcPr>
          <w:p w14:paraId="21285180">
            <w:pPr>
              <w:rPr>
                <w:sz w:val="18"/>
                <w:szCs w:val="18"/>
              </w:rPr>
            </w:pPr>
          </w:p>
        </w:tc>
        <w:tc>
          <w:tcPr>
            <w:tcW w:w="732" w:type="dxa"/>
          </w:tcPr>
          <w:p w14:paraId="0EBB2F9F">
            <w:pPr>
              <w:rPr>
                <w:sz w:val="18"/>
                <w:szCs w:val="18"/>
              </w:rPr>
            </w:pPr>
          </w:p>
        </w:tc>
        <w:tc>
          <w:tcPr>
            <w:tcW w:w="735" w:type="dxa"/>
          </w:tcPr>
          <w:p w14:paraId="444494FA">
            <w:pPr>
              <w:rPr>
                <w:sz w:val="18"/>
                <w:szCs w:val="18"/>
              </w:rPr>
            </w:pPr>
          </w:p>
        </w:tc>
        <w:tc>
          <w:tcPr>
            <w:tcW w:w="655" w:type="dxa"/>
          </w:tcPr>
          <w:p w14:paraId="0BD61898">
            <w:pPr>
              <w:rPr>
                <w:sz w:val="18"/>
                <w:szCs w:val="18"/>
              </w:rPr>
            </w:pPr>
          </w:p>
        </w:tc>
      </w:tr>
      <w:tr w14:paraId="260E4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47869E77">
            <w:pPr>
              <w:rPr>
                <w:sz w:val="18"/>
                <w:szCs w:val="18"/>
              </w:rPr>
            </w:pPr>
          </w:p>
        </w:tc>
        <w:tc>
          <w:tcPr>
            <w:tcW w:w="1580" w:type="dxa"/>
          </w:tcPr>
          <w:p w14:paraId="6D97FB86">
            <w:pPr>
              <w:rPr>
                <w:sz w:val="18"/>
                <w:szCs w:val="18"/>
              </w:rPr>
            </w:pPr>
          </w:p>
        </w:tc>
        <w:tc>
          <w:tcPr>
            <w:tcW w:w="649" w:type="dxa"/>
          </w:tcPr>
          <w:p w14:paraId="34BD8F6E">
            <w:pPr>
              <w:rPr>
                <w:sz w:val="18"/>
                <w:szCs w:val="18"/>
              </w:rPr>
            </w:pPr>
          </w:p>
        </w:tc>
        <w:tc>
          <w:tcPr>
            <w:tcW w:w="1220" w:type="dxa"/>
          </w:tcPr>
          <w:p w14:paraId="11EAACBF">
            <w:pPr>
              <w:rPr>
                <w:sz w:val="18"/>
                <w:szCs w:val="18"/>
              </w:rPr>
            </w:pPr>
          </w:p>
        </w:tc>
        <w:tc>
          <w:tcPr>
            <w:tcW w:w="726" w:type="dxa"/>
          </w:tcPr>
          <w:p w14:paraId="52785A81">
            <w:pPr>
              <w:rPr>
                <w:sz w:val="18"/>
                <w:szCs w:val="18"/>
              </w:rPr>
            </w:pPr>
          </w:p>
        </w:tc>
        <w:tc>
          <w:tcPr>
            <w:tcW w:w="971" w:type="dxa"/>
          </w:tcPr>
          <w:p w14:paraId="015A08B6">
            <w:pPr>
              <w:rPr>
                <w:sz w:val="18"/>
                <w:szCs w:val="18"/>
              </w:rPr>
            </w:pPr>
          </w:p>
        </w:tc>
        <w:tc>
          <w:tcPr>
            <w:tcW w:w="730" w:type="dxa"/>
          </w:tcPr>
          <w:p w14:paraId="4E7A9E50">
            <w:pPr>
              <w:rPr>
                <w:sz w:val="18"/>
                <w:szCs w:val="18"/>
              </w:rPr>
            </w:pPr>
          </w:p>
        </w:tc>
        <w:tc>
          <w:tcPr>
            <w:tcW w:w="730" w:type="dxa"/>
          </w:tcPr>
          <w:p w14:paraId="40E6AC58">
            <w:pPr>
              <w:rPr>
                <w:sz w:val="18"/>
                <w:szCs w:val="18"/>
              </w:rPr>
            </w:pPr>
          </w:p>
        </w:tc>
        <w:tc>
          <w:tcPr>
            <w:tcW w:w="732" w:type="dxa"/>
          </w:tcPr>
          <w:p w14:paraId="4130880E">
            <w:pPr>
              <w:rPr>
                <w:sz w:val="18"/>
                <w:szCs w:val="18"/>
              </w:rPr>
            </w:pPr>
          </w:p>
        </w:tc>
        <w:tc>
          <w:tcPr>
            <w:tcW w:w="735" w:type="dxa"/>
          </w:tcPr>
          <w:p w14:paraId="522A6B0F">
            <w:pPr>
              <w:rPr>
                <w:sz w:val="18"/>
                <w:szCs w:val="18"/>
              </w:rPr>
            </w:pPr>
          </w:p>
        </w:tc>
        <w:tc>
          <w:tcPr>
            <w:tcW w:w="655" w:type="dxa"/>
          </w:tcPr>
          <w:p w14:paraId="131E1511">
            <w:pPr>
              <w:rPr>
                <w:sz w:val="18"/>
                <w:szCs w:val="18"/>
              </w:rPr>
            </w:pPr>
          </w:p>
        </w:tc>
      </w:tr>
      <w:tr w14:paraId="64D7B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3E42ADC5">
            <w:pPr>
              <w:rPr>
                <w:sz w:val="18"/>
                <w:szCs w:val="18"/>
              </w:rPr>
            </w:pPr>
          </w:p>
        </w:tc>
        <w:tc>
          <w:tcPr>
            <w:tcW w:w="1580" w:type="dxa"/>
          </w:tcPr>
          <w:p w14:paraId="0DB364E0">
            <w:pPr>
              <w:rPr>
                <w:sz w:val="18"/>
                <w:szCs w:val="18"/>
              </w:rPr>
            </w:pPr>
          </w:p>
        </w:tc>
        <w:tc>
          <w:tcPr>
            <w:tcW w:w="649" w:type="dxa"/>
          </w:tcPr>
          <w:p w14:paraId="6E440AC6">
            <w:pPr>
              <w:rPr>
                <w:sz w:val="18"/>
                <w:szCs w:val="18"/>
              </w:rPr>
            </w:pPr>
          </w:p>
        </w:tc>
        <w:tc>
          <w:tcPr>
            <w:tcW w:w="1220" w:type="dxa"/>
          </w:tcPr>
          <w:p w14:paraId="0F9F75AE">
            <w:pPr>
              <w:rPr>
                <w:sz w:val="18"/>
                <w:szCs w:val="18"/>
              </w:rPr>
            </w:pPr>
          </w:p>
        </w:tc>
        <w:tc>
          <w:tcPr>
            <w:tcW w:w="726" w:type="dxa"/>
          </w:tcPr>
          <w:p w14:paraId="540C4811">
            <w:pPr>
              <w:rPr>
                <w:sz w:val="18"/>
                <w:szCs w:val="18"/>
              </w:rPr>
            </w:pPr>
          </w:p>
        </w:tc>
        <w:tc>
          <w:tcPr>
            <w:tcW w:w="971" w:type="dxa"/>
          </w:tcPr>
          <w:p w14:paraId="588735E6">
            <w:pPr>
              <w:rPr>
                <w:sz w:val="18"/>
                <w:szCs w:val="18"/>
              </w:rPr>
            </w:pPr>
          </w:p>
        </w:tc>
        <w:tc>
          <w:tcPr>
            <w:tcW w:w="730" w:type="dxa"/>
          </w:tcPr>
          <w:p w14:paraId="2143A4F0">
            <w:pPr>
              <w:rPr>
                <w:sz w:val="18"/>
                <w:szCs w:val="18"/>
              </w:rPr>
            </w:pPr>
          </w:p>
        </w:tc>
        <w:tc>
          <w:tcPr>
            <w:tcW w:w="730" w:type="dxa"/>
          </w:tcPr>
          <w:p w14:paraId="00BA4561">
            <w:pPr>
              <w:rPr>
                <w:sz w:val="18"/>
                <w:szCs w:val="18"/>
              </w:rPr>
            </w:pPr>
          </w:p>
        </w:tc>
        <w:tc>
          <w:tcPr>
            <w:tcW w:w="732" w:type="dxa"/>
          </w:tcPr>
          <w:p w14:paraId="1D625A83">
            <w:pPr>
              <w:rPr>
                <w:sz w:val="18"/>
                <w:szCs w:val="18"/>
              </w:rPr>
            </w:pPr>
          </w:p>
        </w:tc>
        <w:tc>
          <w:tcPr>
            <w:tcW w:w="735" w:type="dxa"/>
          </w:tcPr>
          <w:p w14:paraId="101F4CE9">
            <w:pPr>
              <w:rPr>
                <w:sz w:val="18"/>
                <w:szCs w:val="18"/>
              </w:rPr>
            </w:pPr>
          </w:p>
        </w:tc>
        <w:tc>
          <w:tcPr>
            <w:tcW w:w="655" w:type="dxa"/>
          </w:tcPr>
          <w:p w14:paraId="4ACAE2E6">
            <w:pPr>
              <w:rPr>
                <w:sz w:val="18"/>
                <w:szCs w:val="18"/>
              </w:rPr>
            </w:pPr>
          </w:p>
        </w:tc>
      </w:tr>
      <w:tr w14:paraId="3733B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3BE25D08">
            <w:pPr>
              <w:rPr>
                <w:sz w:val="18"/>
                <w:szCs w:val="18"/>
              </w:rPr>
            </w:pPr>
          </w:p>
        </w:tc>
        <w:tc>
          <w:tcPr>
            <w:tcW w:w="1580" w:type="dxa"/>
          </w:tcPr>
          <w:p w14:paraId="0B03A6C8">
            <w:pPr>
              <w:rPr>
                <w:sz w:val="18"/>
                <w:szCs w:val="18"/>
              </w:rPr>
            </w:pPr>
          </w:p>
        </w:tc>
        <w:tc>
          <w:tcPr>
            <w:tcW w:w="649" w:type="dxa"/>
          </w:tcPr>
          <w:p w14:paraId="21E6685E">
            <w:pPr>
              <w:rPr>
                <w:sz w:val="18"/>
                <w:szCs w:val="18"/>
              </w:rPr>
            </w:pPr>
          </w:p>
        </w:tc>
        <w:tc>
          <w:tcPr>
            <w:tcW w:w="1220" w:type="dxa"/>
          </w:tcPr>
          <w:p w14:paraId="0767963E">
            <w:pPr>
              <w:rPr>
                <w:sz w:val="18"/>
                <w:szCs w:val="18"/>
              </w:rPr>
            </w:pPr>
          </w:p>
        </w:tc>
        <w:tc>
          <w:tcPr>
            <w:tcW w:w="726" w:type="dxa"/>
          </w:tcPr>
          <w:p w14:paraId="0B21A235">
            <w:pPr>
              <w:rPr>
                <w:sz w:val="18"/>
                <w:szCs w:val="18"/>
              </w:rPr>
            </w:pPr>
          </w:p>
        </w:tc>
        <w:tc>
          <w:tcPr>
            <w:tcW w:w="971" w:type="dxa"/>
          </w:tcPr>
          <w:p w14:paraId="74AC52D4">
            <w:pPr>
              <w:rPr>
                <w:sz w:val="18"/>
                <w:szCs w:val="18"/>
              </w:rPr>
            </w:pPr>
          </w:p>
        </w:tc>
        <w:tc>
          <w:tcPr>
            <w:tcW w:w="730" w:type="dxa"/>
          </w:tcPr>
          <w:p w14:paraId="439C56D8">
            <w:pPr>
              <w:rPr>
                <w:sz w:val="18"/>
                <w:szCs w:val="18"/>
              </w:rPr>
            </w:pPr>
          </w:p>
        </w:tc>
        <w:tc>
          <w:tcPr>
            <w:tcW w:w="730" w:type="dxa"/>
          </w:tcPr>
          <w:p w14:paraId="529AA5CF">
            <w:pPr>
              <w:rPr>
                <w:sz w:val="18"/>
                <w:szCs w:val="18"/>
              </w:rPr>
            </w:pPr>
          </w:p>
        </w:tc>
        <w:tc>
          <w:tcPr>
            <w:tcW w:w="732" w:type="dxa"/>
          </w:tcPr>
          <w:p w14:paraId="5CCEA3B0">
            <w:pPr>
              <w:rPr>
                <w:sz w:val="18"/>
                <w:szCs w:val="18"/>
              </w:rPr>
            </w:pPr>
          </w:p>
        </w:tc>
        <w:tc>
          <w:tcPr>
            <w:tcW w:w="735" w:type="dxa"/>
          </w:tcPr>
          <w:p w14:paraId="4E8122F0">
            <w:pPr>
              <w:rPr>
                <w:sz w:val="18"/>
                <w:szCs w:val="18"/>
              </w:rPr>
            </w:pPr>
          </w:p>
        </w:tc>
        <w:tc>
          <w:tcPr>
            <w:tcW w:w="655" w:type="dxa"/>
          </w:tcPr>
          <w:p w14:paraId="4DD068E9">
            <w:pPr>
              <w:rPr>
                <w:sz w:val="18"/>
                <w:szCs w:val="18"/>
              </w:rPr>
            </w:pPr>
          </w:p>
        </w:tc>
      </w:tr>
      <w:tr w14:paraId="17635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523BDC3F">
            <w:pPr>
              <w:rPr>
                <w:sz w:val="18"/>
                <w:szCs w:val="18"/>
              </w:rPr>
            </w:pPr>
          </w:p>
        </w:tc>
        <w:tc>
          <w:tcPr>
            <w:tcW w:w="1580" w:type="dxa"/>
          </w:tcPr>
          <w:p w14:paraId="47E14C7E">
            <w:pPr>
              <w:rPr>
                <w:sz w:val="18"/>
                <w:szCs w:val="18"/>
              </w:rPr>
            </w:pPr>
          </w:p>
        </w:tc>
        <w:tc>
          <w:tcPr>
            <w:tcW w:w="649" w:type="dxa"/>
          </w:tcPr>
          <w:p w14:paraId="2480983E">
            <w:pPr>
              <w:rPr>
                <w:sz w:val="18"/>
                <w:szCs w:val="18"/>
              </w:rPr>
            </w:pPr>
          </w:p>
        </w:tc>
        <w:tc>
          <w:tcPr>
            <w:tcW w:w="1220" w:type="dxa"/>
          </w:tcPr>
          <w:p w14:paraId="7C5447AF">
            <w:pPr>
              <w:rPr>
                <w:sz w:val="18"/>
                <w:szCs w:val="18"/>
              </w:rPr>
            </w:pPr>
          </w:p>
        </w:tc>
        <w:tc>
          <w:tcPr>
            <w:tcW w:w="726" w:type="dxa"/>
          </w:tcPr>
          <w:p w14:paraId="397FAAC6">
            <w:pPr>
              <w:rPr>
                <w:sz w:val="18"/>
                <w:szCs w:val="18"/>
              </w:rPr>
            </w:pPr>
          </w:p>
        </w:tc>
        <w:tc>
          <w:tcPr>
            <w:tcW w:w="971" w:type="dxa"/>
          </w:tcPr>
          <w:p w14:paraId="01D29B8A">
            <w:pPr>
              <w:rPr>
                <w:sz w:val="18"/>
                <w:szCs w:val="18"/>
              </w:rPr>
            </w:pPr>
          </w:p>
        </w:tc>
        <w:tc>
          <w:tcPr>
            <w:tcW w:w="730" w:type="dxa"/>
          </w:tcPr>
          <w:p w14:paraId="0DCF0B01">
            <w:pPr>
              <w:rPr>
                <w:sz w:val="18"/>
                <w:szCs w:val="18"/>
              </w:rPr>
            </w:pPr>
          </w:p>
        </w:tc>
        <w:tc>
          <w:tcPr>
            <w:tcW w:w="730" w:type="dxa"/>
          </w:tcPr>
          <w:p w14:paraId="7CDA0F22">
            <w:pPr>
              <w:rPr>
                <w:sz w:val="18"/>
                <w:szCs w:val="18"/>
              </w:rPr>
            </w:pPr>
          </w:p>
        </w:tc>
        <w:tc>
          <w:tcPr>
            <w:tcW w:w="732" w:type="dxa"/>
          </w:tcPr>
          <w:p w14:paraId="62420E06">
            <w:pPr>
              <w:rPr>
                <w:sz w:val="18"/>
                <w:szCs w:val="18"/>
              </w:rPr>
            </w:pPr>
          </w:p>
        </w:tc>
        <w:tc>
          <w:tcPr>
            <w:tcW w:w="735" w:type="dxa"/>
          </w:tcPr>
          <w:p w14:paraId="50731DEA">
            <w:pPr>
              <w:rPr>
                <w:sz w:val="18"/>
                <w:szCs w:val="18"/>
              </w:rPr>
            </w:pPr>
          </w:p>
        </w:tc>
        <w:tc>
          <w:tcPr>
            <w:tcW w:w="655" w:type="dxa"/>
          </w:tcPr>
          <w:p w14:paraId="027701A9">
            <w:pPr>
              <w:rPr>
                <w:sz w:val="18"/>
                <w:szCs w:val="18"/>
              </w:rPr>
            </w:pPr>
          </w:p>
        </w:tc>
      </w:tr>
      <w:tr w14:paraId="64721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2B2E54F3">
            <w:pPr>
              <w:rPr>
                <w:sz w:val="18"/>
                <w:szCs w:val="18"/>
              </w:rPr>
            </w:pPr>
          </w:p>
        </w:tc>
        <w:tc>
          <w:tcPr>
            <w:tcW w:w="1580" w:type="dxa"/>
          </w:tcPr>
          <w:p w14:paraId="3FC01FA2">
            <w:pPr>
              <w:rPr>
                <w:sz w:val="18"/>
                <w:szCs w:val="18"/>
              </w:rPr>
            </w:pPr>
          </w:p>
        </w:tc>
        <w:tc>
          <w:tcPr>
            <w:tcW w:w="649" w:type="dxa"/>
          </w:tcPr>
          <w:p w14:paraId="59627AC4">
            <w:pPr>
              <w:rPr>
                <w:sz w:val="18"/>
                <w:szCs w:val="18"/>
              </w:rPr>
            </w:pPr>
          </w:p>
        </w:tc>
        <w:tc>
          <w:tcPr>
            <w:tcW w:w="1220" w:type="dxa"/>
          </w:tcPr>
          <w:p w14:paraId="5D95CF57">
            <w:pPr>
              <w:rPr>
                <w:sz w:val="18"/>
                <w:szCs w:val="18"/>
              </w:rPr>
            </w:pPr>
          </w:p>
        </w:tc>
        <w:tc>
          <w:tcPr>
            <w:tcW w:w="726" w:type="dxa"/>
          </w:tcPr>
          <w:p w14:paraId="69664702">
            <w:pPr>
              <w:rPr>
                <w:sz w:val="18"/>
                <w:szCs w:val="18"/>
              </w:rPr>
            </w:pPr>
          </w:p>
        </w:tc>
        <w:tc>
          <w:tcPr>
            <w:tcW w:w="971" w:type="dxa"/>
          </w:tcPr>
          <w:p w14:paraId="2DEC99C9">
            <w:pPr>
              <w:rPr>
                <w:sz w:val="18"/>
                <w:szCs w:val="18"/>
              </w:rPr>
            </w:pPr>
          </w:p>
        </w:tc>
        <w:tc>
          <w:tcPr>
            <w:tcW w:w="730" w:type="dxa"/>
          </w:tcPr>
          <w:p w14:paraId="2EBEAADA">
            <w:pPr>
              <w:rPr>
                <w:sz w:val="18"/>
                <w:szCs w:val="18"/>
              </w:rPr>
            </w:pPr>
          </w:p>
        </w:tc>
        <w:tc>
          <w:tcPr>
            <w:tcW w:w="730" w:type="dxa"/>
          </w:tcPr>
          <w:p w14:paraId="7410E79D">
            <w:pPr>
              <w:rPr>
                <w:sz w:val="18"/>
                <w:szCs w:val="18"/>
              </w:rPr>
            </w:pPr>
          </w:p>
        </w:tc>
        <w:tc>
          <w:tcPr>
            <w:tcW w:w="732" w:type="dxa"/>
          </w:tcPr>
          <w:p w14:paraId="3A017654">
            <w:pPr>
              <w:rPr>
                <w:sz w:val="18"/>
                <w:szCs w:val="18"/>
              </w:rPr>
            </w:pPr>
          </w:p>
        </w:tc>
        <w:tc>
          <w:tcPr>
            <w:tcW w:w="735" w:type="dxa"/>
          </w:tcPr>
          <w:p w14:paraId="601145DE">
            <w:pPr>
              <w:rPr>
                <w:sz w:val="18"/>
                <w:szCs w:val="18"/>
              </w:rPr>
            </w:pPr>
          </w:p>
        </w:tc>
        <w:tc>
          <w:tcPr>
            <w:tcW w:w="655" w:type="dxa"/>
          </w:tcPr>
          <w:p w14:paraId="5EB0226B">
            <w:pPr>
              <w:rPr>
                <w:sz w:val="18"/>
                <w:szCs w:val="18"/>
              </w:rPr>
            </w:pPr>
          </w:p>
        </w:tc>
      </w:tr>
      <w:tr w14:paraId="244F9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7BC0F50B">
            <w:pPr>
              <w:rPr>
                <w:sz w:val="18"/>
                <w:szCs w:val="18"/>
              </w:rPr>
            </w:pPr>
          </w:p>
        </w:tc>
        <w:tc>
          <w:tcPr>
            <w:tcW w:w="1580" w:type="dxa"/>
          </w:tcPr>
          <w:p w14:paraId="4546C068">
            <w:pPr>
              <w:rPr>
                <w:sz w:val="18"/>
                <w:szCs w:val="18"/>
              </w:rPr>
            </w:pPr>
          </w:p>
        </w:tc>
        <w:tc>
          <w:tcPr>
            <w:tcW w:w="649" w:type="dxa"/>
          </w:tcPr>
          <w:p w14:paraId="154B2E5D">
            <w:pPr>
              <w:rPr>
                <w:sz w:val="18"/>
                <w:szCs w:val="18"/>
              </w:rPr>
            </w:pPr>
          </w:p>
        </w:tc>
        <w:tc>
          <w:tcPr>
            <w:tcW w:w="1220" w:type="dxa"/>
          </w:tcPr>
          <w:p w14:paraId="2F107C3D">
            <w:pPr>
              <w:rPr>
                <w:sz w:val="18"/>
                <w:szCs w:val="18"/>
              </w:rPr>
            </w:pPr>
          </w:p>
        </w:tc>
        <w:tc>
          <w:tcPr>
            <w:tcW w:w="726" w:type="dxa"/>
          </w:tcPr>
          <w:p w14:paraId="037A4F0A">
            <w:pPr>
              <w:rPr>
                <w:sz w:val="18"/>
                <w:szCs w:val="18"/>
              </w:rPr>
            </w:pPr>
          </w:p>
        </w:tc>
        <w:tc>
          <w:tcPr>
            <w:tcW w:w="971" w:type="dxa"/>
          </w:tcPr>
          <w:p w14:paraId="1121E370">
            <w:pPr>
              <w:rPr>
                <w:sz w:val="18"/>
                <w:szCs w:val="18"/>
              </w:rPr>
            </w:pPr>
          </w:p>
        </w:tc>
        <w:tc>
          <w:tcPr>
            <w:tcW w:w="730" w:type="dxa"/>
          </w:tcPr>
          <w:p w14:paraId="5067E94B">
            <w:pPr>
              <w:rPr>
                <w:sz w:val="18"/>
                <w:szCs w:val="18"/>
              </w:rPr>
            </w:pPr>
          </w:p>
        </w:tc>
        <w:tc>
          <w:tcPr>
            <w:tcW w:w="730" w:type="dxa"/>
          </w:tcPr>
          <w:p w14:paraId="7807144F">
            <w:pPr>
              <w:rPr>
                <w:sz w:val="18"/>
                <w:szCs w:val="18"/>
              </w:rPr>
            </w:pPr>
          </w:p>
        </w:tc>
        <w:tc>
          <w:tcPr>
            <w:tcW w:w="732" w:type="dxa"/>
          </w:tcPr>
          <w:p w14:paraId="3EADA0C2">
            <w:pPr>
              <w:rPr>
                <w:sz w:val="18"/>
                <w:szCs w:val="18"/>
              </w:rPr>
            </w:pPr>
          </w:p>
        </w:tc>
        <w:tc>
          <w:tcPr>
            <w:tcW w:w="735" w:type="dxa"/>
          </w:tcPr>
          <w:p w14:paraId="4C659F4D">
            <w:pPr>
              <w:rPr>
                <w:sz w:val="18"/>
                <w:szCs w:val="18"/>
              </w:rPr>
            </w:pPr>
          </w:p>
        </w:tc>
        <w:tc>
          <w:tcPr>
            <w:tcW w:w="655" w:type="dxa"/>
          </w:tcPr>
          <w:p w14:paraId="41937749">
            <w:pPr>
              <w:rPr>
                <w:sz w:val="18"/>
                <w:szCs w:val="18"/>
              </w:rPr>
            </w:pPr>
          </w:p>
        </w:tc>
      </w:tr>
      <w:tr w14:paraId="1B803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8" w:type="dxa"/>
          </w:tcPr>
          <w:p w14:paraId="255E17FD">
            <w:pPr>
              <w:rPr>
                <w:sz w:val="18"/>
                <w:szCs w:val="18"/>
              </w:rPr>
            </w:pPr>
          </w:p>
        </w:tc>
        <w:tc>
          <w:tcPr>
            <w:tcW w:w="1580" w:type="dxa"/>
          </w:tcPr>
          <w:p w14:paraId="7FC5F80F">
            <w:pPr>
              <w:rPr>
                <w:sz w:val="18"/>
                <w:szCs w:val="18"/>
              </w:rPr>
            </w:pPr>
          </w:p>
        </w:tc>
        <w:tc>
          <w:tcPr>
            <w:tcW w:w="649" w:type="dxa"/>
          </w:tcPr>
          <w:p w14:paraId="6DECE5C1">
            <w:pPr>
              <w:rPr>
                <w:sz w:val="18"/>
                <w:szCs w:val="18"/>
              </w:rPr>
            </w:pPr>
          </w:p>
        </w:tc>
        <w:tc>
          <w:tcPr>
            <w:tcW w:w="1220" w:type="dxa"/>
          </w:tcPr>
          <w:p w14:paraId="27B06A9E">
            <w:pPr>
              <w:rPr>
                <w:sz w:val="18"/>
                <w:szCs w:val="18"/>
              </w:rPr>
            </w:pPr>
          </w:p>
        </w:tc>
        <w:tc>
          <w:tcPr>
            <w:tcW w:w="726" w:type="dxa"/>
          </w:tcPr>
          <w:p w14:paraId="78384B10">
            <w:pPr>
              <w:rPr>
                <w:sz w:val="18"/>
                <w:szCs w:val="18"/>
              </w:rPr>
            </w:pPr>
          </w:p>
        </w:tc>
        <w:tc>
          <w:tcPr>
            <w:tcW w:w="971" w:type="dxa"/>
          </w:tcPr>
          <w:p w14:paraId="458B4B4D">
            <w:pPr>
              <w:rPr>
                <w:sz w:val="18"/>
                <w:szCs w:val="18"/>
              </w:rPr>
            </w:pPr>
          </w:p>
        </w:tc>
        <w:tc>
          <w:tcPr>
            <w:tcW w:w="730" w:type="dxa"/>
          </w:tcPr>
          <w:p w14:paraId="77BB47CB">
            <w:pPr>
              <w:rPr>
                <w:sz w:val="18"/>
                <w:szCs w:val="18"/>
              </w:rPr>
            </w:pPr>
          </w:p>
        </w:tc>
        <w:tc>
          <w:tcPr>
            <w:tcW w:w="730" w:type="dxa"/>
          </w:tcPr>
          <w:p w14:paraId="493A275D">
            <w:pPr>
              <w:rPr>
                <w:sz w:val="18"/>
                <w:szCs w:val="18"/>
              </w:rPr>
            </w:pPr>
          </w:p>
        </w:tc>
        <w:tc>
          <w:tcPr>
            <w:tcW w:w="732" w:type="dxa"/>
          </w:tcPr>
          <w:p w14:paraId="4ABF766A">
            <w:pPr>
              <w:rPr>
                <w:sz w:val="18"/>
                <w:szCs w:val="18"/>
              </w:rPr>
            </w:pPr>
          </w:p>
        </w:tc>
        <w:tc>
          <w:tcPr>
            <w:tcW w:w="735" w:type="dxa"/>
          </w:tcPr>
          <w:p w14:paraId="019B45FB">
            <w:pPr>
              <w:rPr>
                <w:sz w:val="18"/>
                <w:szCs w:val="18"/>
              </w:rPr>
            </w:pPr>
          </w:p>
        </w:tc>
        <w:tc>
          <w:tcPr>
            <w:tcW w:w="655" w:type="dxa"/>
          </w:tcPr>
          <w:p w14:paraId="20A00EDB">
            <w:pPr>
              <w:rPr>
                <w:sz w:val="18"/>
                <w:szCs w:val="18"/>
              </w:rPr>
            </w:pPr>
          </w:p>
        </w:tc>
      </w:tr>
    </w:tbl>
    <w:p w14:paraId="07019DC6">
      <w:pPr>
        <w:spacing w:afterLines="50" w:line="360" w:lineRule="auto"/>
        <w:ind w:firstLine="210" w:firstLineChars="100"/>
        <w:rPr>
          <w:rFonts w:eastAsia="黑体"/>
          <w:bCs/>
          <w:szCs w:val="21"/>
        </w:rPr>
      </w:pPr>
      <w:r>
        <w:rPr>
          <w:rFonts w:eastAsia="黑体"/>
          <w:bCs/>
          <w:szCs w:val="21"/>
        </w:rPr>
        <w:br w:type="page"/>
      </w:r>
    </w:p>
    <w:p w14:paraId="62D1B89A">
      <w:pPr>
        <w:spacing w:afterLines="50" w:line="360" w:lineRule="auto"/>
        <w:outlineLvl w:val="1"/>
        <w:rPr>
          <w:rFonts w:eastAsia="黑体"/>
          <w:bCs/>
          <w:szCs w:val="21"/>
        </w:rPr>
      </w:pPr>
      <w:bookmarkStart w:id="780" w:name="_Toc20295"/>
      <w:bookmarkStart w:id="781" w:name="_Toc1331"/>
      <w:bookmarkStart w:id="782" w:name="_Toc8773"/>
      <w:r>
        <w:rPr>
          <w:rFonts w:hint="eastAsia"/>
        </w:rPr>
        <w:t>22. 签证及索赔计价表</w:t>
      </w:r>
      <w:bookmarkEnd w:id="780"/>
      <w:bookmarkEnd w:id="781"/>
      <w:bookmarkEnd w:id="782"/>
    </w:p>
    <w:p w14:paraId="48292E89">
      <w:pPr>
        <w:spacing w:afterLines="50" w:line="360" w:lineRule="auto"/>
        <w:jc w:val="center"/>
        <w:outlineLvl w:val="2"/>
        <w:rPr>
          <w:rFonts w:eastAsia="黑体"/>
          <w:bCs/>
          <w:szCs w:val="21"/>
        </w:rPr>
      </w:pPr>
      <w:bookmarkStart w:id="783" w:name="_Toc15091"/>
      <w:bookmarkStart w:id="784" w:name="_Toc14795"/>
      <w:r>
        <w:rPr>
          <w:rFonts w:eastAsia="黑体"/>
          <w:bCs/>
          <w:szCs w:val="21"/>
        </w:rPr>
        <w:t>签证及索赔计价表</w:t>
      </w:r>
      <w:bookmarkEnd w:id="783"/>
      <w:bookmarkEnd w:id="784"/>
    </w:p>
    <w:p w14:paraId="062A20AB">
      <w:pPr>
        <w:tabs>
          <w:tab w:val="left" w:pos="0"/>
        </w:tabs>
        <w:spacing w:line="360" w:lineRule="auto"/>
        <w:rPr>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485"/>
        <w:gridCol w:w="2931"/>
        <w:gridCol w:w="677"/>
        <w:gridCol w:w="677"/>
        <w:gridCol w:w="1067"/>
        <w:gridCol w:w="871"/>
        <w:gridCol w:w="1645"/>
      </w:tblGrid>
      <w:tr w14:paraId="50AB7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vAlign w:val="center"/>
          </w:tcPr>
          <w:p w14:paraId="5B32C08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 w:val="18"/>
                <w:szCs w:val="18"/>
              </w:rPr>
            </w:pPr>
            <w:r>
              <w:rPr>
                <w:rFonts w:hAnsi="宋体"/>
                <w:caps/>
                <w:sz w:val="18"/>
                <w:szCs w:val="18"/>
              </w:rPr>
              <w:t>序号</w:t>
            </w:r>
          </w:p>
        </w:tc>
        <w:tc>
          <w:tcPr>
            <w:tcW w:w="1753" w:type="pct"/>
            <w:vAlign w:val="center"/>
          </w:tcPr>
          <w:p w14:paraId="17E82B0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 w:val="18"/>
                <w:szCs w:val="18"/>
              </w:rPr>
            </w:pPr>
            <w:r>
              <w:rPr>
                <w:rFonts w:hAnsi="宋体"/>
                <w:caps/>
                <w:sz w:val="18"/>
                <w:szCs w:val="18"/>
              </w:rPr>
              <w:t>签证及索赔项目名称</w:t>
            </w:r>
          </w:p>
        </w:tc>
        <w:tc>
          <w:tcPr>
            <w:tcW w:w="405" w:type="pct"/>
            <w:vAlign w:val="center"/>
          </w:tcPr>
          <w:p w14:paraId="3BF55342">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 w:val="18"/>
                <w:szCs w:val="18"/>
              </w:rPr>
            </w:pPr>
            <w:r>
              <w:rPr>
                <w:rFonts w:hAnsi="宋体"/>
                <w:caps/>
                <w:sz w:val="18"/>
                <w:szCs w:val="18"/>
              </w:rPr>
              <w:t>计量</w:t>
            </w:r>
          </w:p>
          <w:p w14:paraId="00650A9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 w:val="18"/>
                <w:szCs w:val="18"/>
              </w:rPr>
            </w:pPr>
            <w:r>
              <w:rPr>
                <w:rFonts w:hAnsi="宋体"/>
                <w:caps/>
                <w:sz w:val="18"/>
                <w:szCs w:val="18"/>
              </w:rPr>
              <w:t>单位</w:t>
            </w:r>
          </w:p>
        </w:tc>
        <w:tc>
          <w:tcPr>
            <w:tcW w:w="405" w:type="pct"/>
            <w:vAlign w:val="center"/>
          </w:tcPr>
          <w:p w14:paraId="776DF1A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 w:val="18"/>
                <w:szCs w:val="18"/>
              </w:rPr>
            </w:pPr>
            <w:r>
              <w:rPr>
                <w:rFonts w:hAnsi="宋体"/>
                <w:caps/>
                <w:sz w:val="18"/>
                <w:szCs w:val="18"/>
              </w:rPr>
              <w:t>数量</w:t>
            </w:r>
          </w:p>
        </w:tc>
        <w:tc>
          <w:tcPr>
            <w:tcW w:w="638" w:type="pct"/>
            <w:vAlign w:val="center"/>
          </w:tcPr>
          <w:p w14:paraId="3A301C8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综合单价</w:t>
            </w:r>
          </w:p>
          <w:p w14:paraId="0A55D45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(元)</w:t>
            </w:r>
          </w:p>
        </w:tc>
        <w:tc>
          <w:tcPr>
            <w:tcW w:w="521" w:type="pct"/>
            <w:vAlign w:val="center"/>
          </w:tcPr>
          <w:p w14:paraId="62B3078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合 价</w:t>
            </w:r>
          </w:p>
          <w:p w14:paraId="4CBF1B9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ascii="宋体" w:hAnsi="宋体"/>
                <w:sz w:val="18"/>
                <w:szCs w:val="18"/>
              </w:rPr>
              <w:t>(元)</w:t>
            </w:r>
          </w:p>
        </w:tc>
        <w:tc>
          <w:tcPr>
            <w:tcW w:w="984" w:type="pct"/>
            <w:vAlign w:val="center"/>
          </w:tcPr>
          <w:p w14:paraId="6E84391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 w:val="18"/>
                <w:szCs w:val="18"/>
              </w:rPr>
            </w:pPr>
            <w:r>
              <w:rPr>
                <w:rFonts w:hAnsi="宋体"/>
                <w:caps/>
                <w:sz w:val="18"/>
                <w:szCs w:val="18"/>
              </w:rPr>
              <w:t>签证及索赔依据</w:t>
            </w:r>
          </w:p>
        </w:tc>
      </w:tr>
      <w:tr w14:paraId="20612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6FDEAB6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568DCE6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07B815E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1CB5EB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199C4F7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6C3E5D3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713B588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29D9B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05D9B26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4048BE0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24E07D2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2DDB46F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206A5B0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58005C8">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3EE3D4D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68C73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611D16F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72A2E17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50BC72B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1A6B666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52D0CCC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7311B18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0BA09B8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0316F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3253717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10B2916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290268B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1FDD99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6E34E70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08CB362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E91F91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4829C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41E365E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2BF389B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74EE062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BDFD63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5D5172D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92F407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6888A2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496F0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479257F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524DDAC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5AAF824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13A06B9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47E008A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D99965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1EDFC815">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51DB1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1527886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50680BE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79307B68">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64841A7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08EC6E1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1B3F6D08">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12DD4BC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22E1C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765B156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1C96253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1D3494D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282D04E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7DD386D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367E5A9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40A0685">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77ABC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02B7349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5CD92E6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79B6E3C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24DDD07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3FDEEC3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21CF584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00807B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58D7A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6D22C0D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73B994A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03968EC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6237CE75">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2C3DBD45">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35FCC5E5">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EF7A25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473D7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558E0972">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641B78E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273A997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E1B32E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00AD61E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305E1EC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3F1FD96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458C5B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626B643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535611F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700632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7D3F028">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30E30312">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935552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3717A0A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5C278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31D6643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2CC4FB9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3345C53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360DFC8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54DD6D6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DCF6B8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2E19383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498FC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20F5B1C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7276A63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7DA151F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3989C99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2F9CFBB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17653A7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73C112C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7D071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67128EE5">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7C91318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1C7032D8">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6B55C19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7D9CF15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1EFA841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7395544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0F74F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23D9E88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160E785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2B65731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18C222A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7595312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17E7E4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7EA9CC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48480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01B1D73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78D2B5E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01BB222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5B428FE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1794ED7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0BCF1E2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4EA856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32E7D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155FC40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272A857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0BB331E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5B2060D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54F4EAC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3767D4E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24A39FE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270E8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1051324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3B8693E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BD6268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6F13D198">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4E07966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2BFA5E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468E1D2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7739C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51DC3CB2">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439FCCD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3AC5122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5559BEA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6944A1DC">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4EBEDC0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688B77A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24C0E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tcBorders>
              <w:bottom w:val="nil"/>
            </w:tcBorders>
            <w:vAlign w:val="center"/>
          </w:tcPr>
          <w:p w14:paraId="50DAA477">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3A15DA93">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4D12305B">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tcBorders>
              <w:bottom w:val="nil"/>
            </w:tcBorders>
            <w:vAlign w:val="center"/>
          </w:tcPr>
          <w:p w14:paraId="12E12F8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tcBorders>
              <w:bottom w:val="nil"/>
            </w:tcBorders>
            <w:vAlign w:val="center"/>
          </w:tcPr>
          <w:p w14:paraId="10C94408">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tcBorders>
              <w:bottom w:val="nil"/>
            </w:tcBorders>
            <w:vAlign w:val="center"/>
          </w:tcPr>
          <w:p w14:paraId="00C43D8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tcBorders>
              <w:bottom w:val="nil"/>
            </w:tcBorders>
            <w:vAlign w:val="center"/>
          </w:tcPr>
          <w:p w14:paraId="5BD7220A">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25D1A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vAlign w:val="center"/>
          </w:tcPr>
          <w:p w14:paraId="430A0B8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1753" w:type="pct"/>
            <w:vAlign w:val="center"/>
          </w:tcPr>
          <w:p w14:paraId="7FCD2FA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vAlign w:val="center"/>
          </w:tcPr>
          <w:p w14:paraId="66E70CA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405" w:type="pct"/>
            <w:vAlign w:val="center"/>
          </w:tcPr>
          <w:p w14:paraId="680190D0">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638" w:type="pct"/>
            <w:vAlign w:val="center"/>
          </w:tcPr>
          <w:p w14:paraId="643A786F">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521" w:type="pct"/>
            <w:vAlign w:val="center"/>
          </w:tcPr>
          <w:p w14:paraId="46263FC1">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vAlign w:val="center"/>
          </w:tcPr>
          <w:p w14:paraId="2477D16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r>
      <w:tr w14:paraId="08839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vAlign w:val="center"/>
          </w:tcPr>
          <w:p w14:paraId="696B74A4">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rFonts w:hAnsi="宋体"/>
                <w:szCs w:val="21"/>
              </w:rPr>
            </w:pPr>
          </w:p>
        </w:tc>
        <w:tc>
          <w:tcPr>
            <w:tcW w:w="1753" w:type="pct"/>
            <w:vAlign w:val="center"/>
          </w:tcPr>
          <w:p w14:paraId="7DC727FE">
            <w:pPr>
              <w:keepNext w:val="0"/>
              <w:keepLines w:val="0"/>
              <w:pageBreakBefore w:val="0"/>
              <w:widowControl w:val="0"/>
              <w:tabs>
                <w:tab w:val="left" w:pos="0"/>
              </w:tabs>
              <w:kinsoku/>
              <w:wordWrap/>
              <w:overflowPunct/>
              <w:topLinePunct w:val="0"/>
              <w:autoSpaceDE/>
              <w:autoSpaceDN/>
              <w:bidi w:val="0"/>
              <w:adjustRightInd/>
              <w:snapToGrid/>
              <w:spacing w:line="240" w:lineRule="auto"/>
              <w:textAlignment w:val="auto"/>
              <w:rPr>
                <w:rFonts w:hAnsi="宋体"/>
                <w:caps/>
                <w:szCs w:val="21"/>
              </w:rPr>
            </w:pPr>
          </w:p>
        </w:tc>
        <w:tc>
          <w:tcPr>
            <w:tcW w:w="405" w:type="pct"/>
            <w:vAlign w:val="center"/>
          </w:tcPr>
          <w:p w14:paraId="6923E55D">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rFonts w:hAnsi="宋体"/>
                <w:szCs w:val="21"/>
              </w:rPr>
            </w:pPr>
          </w:p>
        </w:tc>
        <w:tc>
          <w:tcPr>
            <w:tcW w:w="405" w:type="pct"/>
            <w:vAlign w:val="center"/>
          </w:tcPr>
          <w:p w14:paraId="4C6C43B6">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rFonts w:hAnsi="宋体"/>
                <w:szCs w:val="21"/>
              </w:rPr>
            </w:pPr>
          </w:p>
        </w:tc>
        <w:tc>
          <w:tcPr>
            <w:tcW w:w="638" w:type="pct"/>
            <w:vAlign w:val="center"/>
          </w:tcPr>
          <w:p w14:paraId="1366FA3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rFonts w:hAnsi="宋体"/>
                <w:szCs w:val="21"/>
              </w:rPr>
            </w:pPr>
          </w:p>
        </w:tc>
        <w:tc>
          <w:tcPr>
            <w:tcW w:w="521" w:type="pct"/>
            <w:vAlign w:val="center"/>
          </w:tcPr>
          <w:p w14:paraId="19335779">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caps/>
                <w:szCs w:val="21"/>
              </w:rPr>
            </w:pPr>
          </w:p>
        </w:tc>
        <w:tc>
          <w:tcPr>
            <w:tcW w:w="984" w:type="pct"/>
            <w:vAlign w:val="center"/>
          </w:tcPr>
          <w:p w14:paraId="3F7625EE">
            <w:pPr>
              <w:keepNext w:val="0"/>
              <w:keepLines w:val="0"/>
              <w:pageBreakBefore w:val="0"/>
              <w:widowControl w:val="0"/>
              <w:tabs>
                <w:tab w:val="left" w:pos="0"/>
              </w:tabs>
              <w:kinsoku/>
              <w:wordWrap/>
              <w:overflowPunct/>
              <w:topLinePunct w:val="0"/>
              <w:autoSpaceDE/>
              <w:autoSpaceDN/>
              <w:bidi w:val="0"/>
              <w:adjustRightInd/>
              <w:snapToGrid/>
              <w:spacing w:line="240" w:lineRule="auto"/>
              <w:jc w:val="center"/>
              <w:textAlignment w:val="auto"/>
              <w:rPr>
                <w:rFonts w:hAnsi="宋体"/>
                <w:szCs w:val="21"/>
              </w:rPr>
            </w:pPr>
          </w:p>
        </w:tc>
      </w:tr>
      <w:tr w14:paraId="63BEB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vAlign w:val="center"/>
          </w:tcPr>
          <w:p w14:paraId="16B795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1753" w:type="pct"/>
            <w:vAlign w:val="center"/>
          </w:tcPr>
          <w:p w14:paraId="6C7AE6A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本页小计</w:t>
            </w:r>
          </w:p>
        </w:tc>
        <w:tc>
          <w:tcPr>
            <w:tcW w:w="405" w:type="pct"/>
            <w:vAlign w:val="center"/>
          </w:tcPr>
          <w:p w14:paraId="61B078D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405" w:type="pct"/>
            <w:vAlign w:val="center"/>
          </w:tcPr>
          <w:p w14:paraId="68651FD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638" w:type="pct"/>
            <w:vAlign w:val="center"/>
          </w:tcPr>
          <w:p w14:paraId="28A84BC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521" w:type="pct"/>
            <w:vAlign w:val="center"/>
          </w:tcPr>
          <w:p w14:paraId="09C859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984" w:type="pct"/>
            <w:vAlign w:val="center"/>
          </w:tcPr>
          <w:p w14:paraId="4CA35A1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r>
      <w:tr w14:paraId="5DC7E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2" w:hRule="atLeast"/>
          <w:jc w:val="center"/>
        </w:trPr>
        <w:tc>
          <w:tcPr>
            <w:tcW w:w="290" w:type="pct"/>
            <w:vAlign w:val="center"/>
          </w:tcPr>
          <w:p w14:paraId="7CDD655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1753" w:type="pct"/>
            <w:vAlign w:val="center"/>
          </w:tcPr>
          <w:p w14:paraId="5B526D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合    计</w:t>
            </w:r>
          </w:p>
        </w:tc>
        <w:tc>
          <w:tcPr>
            <w:tcW w:w="405" w:type="pct"/>
            <w:vAlign w:val="center"/>
          </w:tcPr>
          <w:p w14:paraId="137826D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405" w:type="pct"/>
            <w:vAlign w:val="center"/>
          </w:tcPr>
          <w:p w14:paraId="31016EC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638" w:type="pct"/>
            <w:vAlign w:val="center"/>
          </w:tcPr>
          <w:p w14:paraId="7003A22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c>
          <w:tcPr>
            <w:tcW w:w="521" w:type="pct"/>
            <w:vAlign w:val="center"/>
          </w:tcPr>
          <w:p w14:paraId="79EE7D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984" w:type="pct"/>
            <w:vAlign w:val="center"/>
          </w:tcPr>
          <w:p w14:paraId="6AAC26F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rPr>
              <w:t>／</w:t>
            </w:r>
          </w:p>
        </w:tc>
      </w:tr>
    </w:tbl>
    <w:p w14:paraId="2A3B6636">
      <w:pPr>
        <w:spacing w:afterLines="50" w:line="360" w:lineRule="auto"/>
        <w:outlineLvl w:val="1"/>
        <w:rPr>
          <w:rFonts w:eastAsia="黑体"/>
          <w:bCs/>
          <w:szCs w:val="21"/>
        </w:rPr>
      </w:pPr>
      <w:r>
        <w:rPr>
          <w:caps/>
          <w:szCs w:val="21"/>
        </w:rPr>
        <w:br w:type="page"/>
      </w:r>
      <w:bookmarkStart w:id="785" w:name="_Toc11565"/>
      <w:bookmarkStart w:id="786" w:name="_Toc18402"/>
      <w:bookmarkStart w:id="787" w:name="_Toc2811"/>
      <w:r>
        <w:rPr>
          <w:rFonts w:hint="eastAsia"/>
        </w:rPr>
        <w:t>23. 工程量偏差计算表</w:t>
      </w:r>
      <w:bookmarkEnd w:id="785"/>
      <w:bookmarkEnd w:id="786"/>
      <w:bookmarkEnd w:id="787"/>
    </w:p>
    <w:p w14:paraId="56895A60">
      <w:pPr>
        <w:spacing w:afterLines="50" w:line="360" w:lineRule="auto"/>
        <w:jc w:val="center"/>
        <w:outlineLvl w:val="0"/>
        <w:rPr>
          <w:rFonts w:eastAsia="黑体"/>
          <w:bCs/>
          <w:szCs w:val="21"/>
        </w:rPr>
      </w:pPr>
      <w:bookmarkStart w:id="788" w:name="_Toc24246"/>
      <w:bookmarkStart w:id="789" w:name="_Toc31458"/>
      <w:r>
        <w:rPr>
          <w:rFonts w:hint="eastAsia" w:eastAsia="黑体"/>
          <w:bCs/>
          <w:szCs w:val="21"/>
        </w:rPr>
        <w:t>工程量偏差计算</w:t>
      </w:r>
      <w:r>
        <w:rPr>
          <w:rFonts w:eastAsia="黑体"/>
          <w:bCs/>
          <w:szCs w:val="21"/>
        </w:rPr>
        <w:t>表</w:t>
      </w:r>
      <w:bookmarkEnd w:id="788"/>
      <w:bookmarkEnd w:id="789"/>
    </w:p>
    <w:p w14:paraId="24B3A38A">
      <w:pPr>
        <w:tabs>
          <w:tab w:val="left" w:pos="0"/>
        </w:tabs>
        <w:spacing w:line="360" w:lineRule="auto"/>
        <w:rPr>
          <w:caps/>
          <w:sz w:val="18"/>
          <w:szCs w:val="18"/>
        </w:rPr>
      </w:pPr>
      <w:r>
        <w:rPr>
          <w:rFonts w:hAnsi="宋体"/>
          <w:sz w:val="18"/>
          <w:szCs w:val="18"/>
        </w:rPr>
        <w:t>工程名称：</w:t>
      </w:r>
      <w:r>
        <w:rPr>
          <w:sz w:val="18"/>
          <w:szCs w:val="18"/>
        </w:rPr>
        <w:t xml:space="preserve">                                                      </w:t>
      </w:r>
      <w:r>
        <w:rPr>
          <w:rFonts w:hint="eastAsia"/>
          <w:sz w:val="18"/>
          <w:szCs w:val="18"/>
        </w:rPr>
        <w:t xml:space="preserve">                </w:t>
      </w:r>
      <w:r>
        <w:rPr>
          <w:rFonts w:hAnsi="宋体"/>
          <w:sz w:val="18"/>
          <w:szCs w:val="18"/>
        </w:rPr>
        <w:t>第</w:t>
      </w:r>
      <w:r>
        <w:rPr>
          <w:sz w:val="18"/>
          <w:szCs w:val="18"/>
        </w:rPr>
        <w:t xml:space="preserve">  </w:t>
      </w:r>
      <w:r>
        <w:rPr>
          <w:rFonts w:hAnsi="宋体"/>
          <w:sz w:val="18"/>
          <w:szCs w:val="18"/>
        </w:rPr>
        <w:t>页</w:t>
      </w:r>
      <w:r>
        <w:rPr>
          <w:sz w:val="18"/>
          <w:szCs w:val="18"/>
        </w:rPr>
        <w:t xml:space="preserve"> </w:t>
      </w:r>
      <w:r>
        <w:rPr>
          <w:rFonts w:hAnsi="宋体"/>
          <w:sz w:val="18"/>
          <w:szCs w:val="18"/>
        </w:rPr>
        <w:t>共</w:t>
      </w:r>
      <w:r>
        <w:rPr>
          <w:sz w:val="18"/>
          <w:szCs w:val="18"/>
        </w:rPr>
        <w:t xml:space="preserve">  </w:t>
      </w:r>
      <w:r>
        <w:rPr>
          <w:rFonts w:hAnsi="宋体"/>
          <w:sz w:val="18"/>
          <w:szCs w:val="18"/>
        </w:rPr>
        <w:t>页</w:t>
      </w:r>
    </w:p>
    <w:tbl>
      <w:tblPr>
        <w:tblStyle w:val="16"/>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1"/>
        <w:gridCol w:w="694"/>
        <w:gridCol w:w="867"/>
        <w:gridCol w:w="867"/>
        <w:gridCol w:w="867"/>
        <w:gridCol w:w="871"/>
        <w:gridCol w:w="871"/>
        <w:gridCol w:w="962"/>
        <w:gridCol w:w="1469"/>
      </w:tblGrid>
      <w:tr w14:paraId="2BAB4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23" w:type="pct"/>
            <w:vAlign w:val="center"/>
          </w:tcPr>
          <w:p w14:paraId="4121A139">
            <w:pPr>
              <w:tabs>
                <w:tab w:val="left" w:pos="0"/>
              </w:tabs>
              <w:jc w:val="center"/>
              <w:rPr>
                <w:caps/>
                <w:sz w:val="18"/>
                <w:szCs w:val="18"/>
              </w:rPr>
            </w:pPr>
            <w:r>
              <w:rPr>
                <w:rFonts w:hint="eastAsia"/>
                <w:caps/>
                <w:sz w:val="18"/>
                <w:szCs w:val="18"/>
              </w:rPr>
              <w:t>原清单序号</w:t>
            </w:r>
          </w:p>
        </w:tc>
        <w:tc>
          <w:tcPr>
            <w:tcW w:w="419" w:type="pct"/>
            <w:vAlign w:val="center"/>
          </w:tcPr>
          <w:p w14:paraId="62769408">
            <w:pPr>
              <w:tabs>
                <w:tab w:val="left" w:pos="0"/>
              </w:tabs>
              <w:jc w:val="center"/>
              <w:rPr>
                <w:caps/>
                <w:sz w:val="18"/>
                <w:szCs w:val="18"/>
              </w:rPr>
            </w:pPr>
            <w:r>
              <w:rPr>
                <w:rFonts w:hint="eastAsia"/>
                <w:caps/>
                <w:sz w:val="18"/>
                <w:szCs w:val="18"/>
              </w:rPr>
              <w:t>项目</w:t>
            </w:r>
          </w:p>
          <w:p w14:paraId="358CF8F3">
            <w:pPr>
              <w:tabs>
                <w:tab w:val="left" w:pos="0"/>
              </w:tabs>
              <w:jc w:val="center"/>
              <w:rPr>
                <w:caps/>
                <w:sz w:val="18"/>
                <w:szCs w:val="18"/>
              </w:rPr>
            </w:pPr>
            <w:r>
              <w:rPr>
                <w:rFonts w:hint="eastAsia"/>
                <w:caps/>
                <w:sz w:val="18"/>
                <w:szCs w:val="18"/>
              </w:rPr>
              <w:t>编码</w:t>
            </w:r>
          </w:p>
        </w:tc>
        <w:tc>
          <w:tcPr>
            <w:tcW w:w="521" w:type="pct"/>
            <w:vAlign w:val="center"/>
          </w:tcPr>
          <w:p w14:paraId="6F79A5B5">
            <w:pPr>
              <w:tabs>
                <w:tab w:val="left" w:pos="0"/>
              </w:tabs>
              <w:jc w:val="center"/>
              <w:rPr>
                <w:caps/>
                <w:sz w:val="18"/>
                <w:szCs w:val="18"/>
              </w:rPr>
            </w:pPr>
            <w:r>
              <w:rPr>
                <w:rFonts w:hint="eastAsia"/>
                <w:caps/>
                <w:sz w:val="18"/>
                <w:szCs w:val="18"/>
              </w:rPr>
              <w:t>项目</w:t>
            </w:r>
          </w:p>
          <w:p w14:paraId="6ADD0B97">
            <w:pPr>
              <w:tabs>
                <w:tab w:val="left" w:pos="0"/>
              </w:tabs>
              <w:jc w:val="center"/>
              <w:rPr>
                <w:caps/>
                <w:sz w:val="18"/>
                <w:szCs w:val="18"/>
              </w:rPr>
            </w:pPr>
            <w:r>
              <w:rPr>
                <w:rFonts w:hint="eastAsia"/>
                <w:caps/>
                <w:sz w:val="18"/>
                <w:szCs w:val="18"/>
              </w:rPr>
              <w:t>名称</w:t>
            </w:r>
          </w:p>
        </w:tc>
        <w:tc>
          <w:tcPr>
            <w:tcW w:w="521" w:type="pct"/>
            <w:vAlign w:val="center"/>
          </w:tcPr>
          <w:p w14:paraId="51E29D1E">
            <w:pPr>
              <w:tabs>
                <w:tab w:val="left" w:pos="0"/>
              </w:tabs>
              <w:jc w:val="center"/>
              <w:rPr>
                <w:caps/>
                <w:sz w:val="18"/>
                <w:szCs w:val="18"/>
              </w:rPr>
            </w:pPr>
            <w:r>
              <w:rPr>
                <w:rFonts w:hint="eastAsia"/>
                <w:caps/>
                <w:sz w:val="18"/>
                <w:szCs w:val="18"/>
              </w:rPr>
              <w:t>项目</w:t>
            </w:r>
          </w:p>
          <w:p w14:paraId="137D6298">
            <w:pPr>
              <w:tabs>
                <w:tab w:val="left" w:pos="0"/>
              </w:tabs>
              <w:jc w:val="center"/>
              <w:rPr>
                <w:caps/>
                <w:sz w:val="18"/>
                <w:szCs w:val="18"/>
              </w:rPr>
            </w:pPr>
            <w:r>
              <w:rPr>
                <w:rFonts w:hint="eastAsia"/>
                <w:caps/>
                <w:sz w:val="18"/>
                <w:szCs w:val="18"/>
              </w:rPr>
              <w:t>特征</w:t>
            </w:r>
          </w:p>
        </w:tc>
        <w:tc>
          <w:tcPr>
            <w:tcW w:w="521" w:type="pct"/>
            <w:vAlign w:val="center"/>
          </w:tcPr>
          <w:p w14:paraId="7CE11A6B">
            <w:pPr>
              <w:tabs>
                <w:tab w:val="left" w:pos="0"/>
              </w:tabs>
              <w:jc w:val="center"/>
              <w:rPr>
                <w:caps/>
                <w:sz w:val="18"/>
                <w:szCs w:val="18"/>
              </w:rPr>
            </w:pPr>
            <w:r>
              <w:rPr>
                <w:rFonts w:hint="eastAsia"/>
                <w:caps/>
                <w:sz w:val="18"/>
                <w:szCs w:val="18"/>
              </w:rPr>
              <w:t>计量</w:t>
            </w:r>
          </w:p>
          <w:p w14:paraId="4FFC7FA9">
            <w:pPr>
              <w:tabs>
                <w:tab w:val="left" w:pos="0"/>
              </w:tabs>
              <w:jc w:val="center"/>
              <w:rPr>
                <w:caps/>
                <w:sz w:val="18"/>
                <w:szCs w:val="18"/>
              </w:rPr>
            </w:pPr>
            <w:r>
              <w:rPr>
                <w:rFonts w:hint="eastAsia"/>
                <w:caps/>
                <w:sz w:val="18"/>
                <w:szCs w:val="18"/>
              </w:rPr>
              <w:t>单位</w:t>
            </w:r>
          </w:p>
        </w:tc>
        <w:tc>
          <w:tcPr>
            <w:tcW w:w="523" w:type="pct"/>
            <w:vAlign w:val="center"/>
          </w:tcPr>
          <w:p w14:paraId="15D0572D">
            <w:pPr>
              <w:tabs>
                <w:tab w:val="left" w:pos="0"/>
              </w:tabs>
              <w:jc w:val="center"/>
              <w:rPr>
                <w:caps/>
                <w:sz w:val="18"/>
                <w:szCs w:val="18"/>
              </w:rPr>
            </w:pPr>
            <w:r>
              <w:rPr>
                <w:rFonts w:hint="eastAsia"/>
                <w:caps/>
                <w:sz w:val="18"/>
                <w:szCs w:val="18"/>
              </w:rPr>
              <w:t>清单</w:t>
            </w:r>
          </w:p>
          <w:p w14:paraId="63428C19">
            <w:pPr>
              <w:tabs>
                <w:tab w:val="left" w:pos="0"/>
              </w:tabs>
              <w:jc w:val="center"/>
              <w:rPr>
                <w:caps/>
                <w:sz w:val="18"/>
                <w:szCs w:val="18"/>
              </w:rPr>
            </w:pPr>
            <w:r>
              <w:rPr>
                <w:rFonts w:hint="eastAsia"/>
                <w:caps/>
                <w:sz w:val="18"/>
                <w:szCs w:val="18"/>
              </w:rPr>
              <w:t>工程量</w:t>
            </w:r>
          </w:p>
          <w:p w14:paraId="24F66EDA">
            <w:pPr>
              <w:tabs>
                <w:tab w:val="left" w:pos="0"/>
              </w:tabs>
              <w:jc w:val="center"/>
              <w:rPr>
                <w:caps/>
                <w:sz w:val="18"/>
                <w:szCs w:val="18"/>
              </w:rPr>
            </w:pPr>
            <w:r>
              <w:rPr>
                <w:rFonts w:hint="eastAsia"/>
                <w:caps/>
                <w:sz w:val="18"/>
                <w:szCs w:val="18"/>
              </w:rPr>
              <w:t>(1)</w:t>
            </w:r>
          </w:p>
        </w:tc>
        <w:tc>
          <w:tcPr>
            <w:tcW w:w="523" w:type="pct"/>
            <w:vAlign w:val="center"/>
          </w:tcPr>
          <w:p w14:paraId="5644C993">
            <w:pPr>
              <w:tabs>
                <w:tab w:val="left" w:pos="0"/>
              </w:tabs>
              <w:jc w:val="center"/>
              <w:rPr>
                <w:caps/>
                <w:sz w:val="18"/>
                <w:szCs w:val="18"/>
              </w:rPr>
            </w:pPr>
            <w:r>
              <w:rPr>
                <w:rFonts w:hint="eastAsia"/>
                <w:caps/>
                <w:sz w:val="18"/>
                <w:szCs w:val="18"/>
              </w:rPr>
              <w:t>计量的</w:t>
            </w:r>
          </w:p>
          <w:p w14:paraId="5B5DC3A6">
            <w:pPr>
              <w:tabs>
                <w:tab w:val="left" w:pos="0"/>
              </w:tabs>
              <w:jc w:val="center"/>
              <w:rPr>
                <w:caps/>
                <w:sz w:val="18"/>
                <w:szCs w:val="18"/>
              </w:rPr>
            </w:pPr>
            <w:r>
              <w:rPr>
                <w:rFonts w:hint="eastAsia"/>
                <w:caps/>
                <w:sz w:val="18"/>
                <w:szCs w:val="18"/>
              </w:rPr>
              <w:t>工程量</w:t>
            </w:r>
          </w:p>
          <w:p w14:paraId="112EFF11">
            <w:pPr>
              <w:tabs>
                <w:tab w:val="left" w:pos="0"/>
              </w:tabs>
              <w:jc w:val="center"/>
              <w:rPr>
                <w:caps/>
                <w:sz w:val="18"/>
                <w:szCs w:val="18"/>
              </w:rPr>
            </w:pPr>
            <w:r>
              <w:rPr>
                <w:rFonts w:hint="eastAsia"/>
                <w:caps/>
                <w:sz w:val="18"/>
                <w:szCs w:val="18"/>
              </w:rPr>
              <w:t>(2)</w:t>
            </w:r>
          </w:p>
        </w:tc>
        <w:tc>
          <w:tcPr>
            <w:tcW w:w="562" w:type="pct"/>
            <w:vAlign w:val="center"/>
          </w:tcPr>
          <w:p w14:paraId="66D74F24">
            <w:pPr>
              <w:tabs>
                <w:tab w:val="left" w:pos="0"/>
              </w:tabs>
              <w:jc w:val="center"/>
              <w:rPr>
                <w:caps/>
                <w:sz w:val="18"/>
                <w:szCs w:val="18"/>
              </w:rPr>
            </w:pPr>
            <w:r>
              <w:rPr>
                <w:rFonts w:hint="eastAsia"/>
                <w:caps/>
                <w:sz w:val="18"/>
                <w:szCs w:val="18"/>
              </w:rPr>
              <w:t>工程量</w:t>
            </w:r>
          </w:p>
          <w:p w14:paraId="2F82243F">
            <w:pPr>
              <w:tabs>
                <w:tab w:val="left" w:pos="0"/>
              </w:tabs>
              <w:jc w:val="center"/>
              <w:rPr>
                <w:caps/>
                <w:sz w:val="18"/>
                <w:szCs w:val="18"/>
              </w:rPr>
            </w:pPr>
            <w:r>
              <w:rPr>
                <w:rFonts w:hint="eastAsia"/>
                <w:caps/>
                <w:sz w:val="18"/>
                <w:szCs w:val="18"/>
              </w:rPr>
              <w:t>偏差(3)=(2)-(1)</w:t>
            </w:r>
          </w:p>
        </w:tc>
        <w:tc>
          <w:tcPr>
            <w:tcW w:w="783" w:type="pct"/>
            <w:vAlign w:val="center"/>
          </w:tcPr>
          <w:p w14:paraId="2E1F3756">
            <w:pPr>
              <w:tabs>
                <w:tab w:val="left" w:pos="0"/>
              </w:tabs>
              <w:jc w:val="center"/>
              <w:rPr>
                <w:caps/>
                <w:sz w:val="18"/>
                <w:szCs w:val="18"/>
              </w:rPr>
            </w:pPr>
            <w:r>
              <w:rPr>
                <w:rFonts w:hint="eastAsia"/>
                <w:caps/>
                <w:sz w:val="18"/>
                <w:szCs w:val="18"/>
              </w:rPr>
              <w:t>工程量偏差率(4)=(3)/(1)*100%</w:t>
            </w:r>
          </w:p>
        </w:tc>
      </w:tr>
      <w:tr w14:paraId="5272F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147959FB">
            <w:pPr>
              <w:tabs>
                <w:tab w:val="left" w:pos="0"/>
              </w:tabs>
              <w:jc w:val="left"/>
              <w:rPr>
                <w:caps/>
                <w:szCs w:val="21"/>
              </w:rPr>
            </w:pPr>
          </w:p>
        </w:tc>
        <w:tc>
          <w:tcPr>
            <w:tcW w:w="419" w:type="pct"/>
          </w:tcPr>
          <w:p w14:paraId="4A3A4894">
            <w:pPr>
              <w:tabs>
                <w:tab w:val="left" w:pos="0"/>
              </w:tabs>
              <w:jc w:val="left"/>
              <w:rPr>
                <w:caps/>
                <w:szCs w:val="21"/>
              </w:rPr>
            </w:pPr>
          </w:p>
        </w:tc>
        <w:tc>
          <w:tcPr>
            <w:tcW w:w="521" w:type="pct"/>
          </w:tcPr>
          <w:p w14:paraId="45B8D920">
            <w:pPr>
              <w:tabs>
                <w:tab w:val="left" w:pos="0"/>
              </w:tabs>
              <w:jc w:val="left"/>
              <w:rPr>
                <w:caps/>
                <w:szCs w:val="21"/>
              </w:rPr>
            </w:pPr>
          </w:p>
        </w:tc>
        <w:tc>
          <w:tcPr>
            <w:tcW w:w="521" w:type="pct"/>
          </w:tcPr>
          <w:p w14:paraId="6B2C98B8">
            <w:pPr>
              <w:tabs>
                <w:tab w:val="left" w:pos="0"/>
              </w:tabs>
              <w:jc w:val="left"/>
              <w:rPr>
                <w:caps/>
                <w:szCs w:val="21"/>
              </w:rPr>
            </w:pPr>
          </w:p>
        </w:tc>
        <w:tc>
          <w:tcPr>
            <w:tcW w:w="521" w:type="pct"/>
          </w:tcPr>
          <w:p w14:paraId="1808DFE0">
            <w:pPr>
              <w:tabs>
                <w:tab w:val="left" w:pos="0"/>
              </w:tabs>
              <w:jc w:val="left"/>
              <w:rPr>
                <w:caps/>
                <w:szCs w:val="21"/>
              </w:rPr>
            </w:pPr>
          </w:p>
        </w:tc>
        <w:tc>
          <w:tcPr>
            <w:tcW w:w="523" w:type="pct"/>
          </w:tcPr>
          <w:p w14:paraId="5C982AC5">
            <w:pPr>
              <w:tabs>
                <w:tab w:val="left" w:pos="0"/>
              </w:tabs>
              <w:jc w:val="left"/>
              <w:rPr>
                <w:caps/>
                <w:szCs w:val="21"/>
              </w:rPr>
            </w:pPr>
          </w:p>
        </w:tc>
        <w:tc>
          <w:tcPr>
            <w:tcW w:w="523" w:type="pct"/>
          </w:tcPr>
          <w:p w14:paraId="76DFA3D2">
            <w:pPr>
              <w:tabs>
                <w:tab w:val="left" w:pos="0"/>
              </w:tabs>
              <w:jc w:val="left"/>
              <w:rPr>
                <w:caps/>
                <w:szCs w:val="21"/>
              </w:rPr>
            </w:pPr>
          </w:p>
        </w:tc>
        <w:tc>
          <w:tcPr>
            <w:tcW w:w="562" w:type="pct"/>
          </w:tcPr>
          <w:p w14:paraId="31C26641">
            <w:pPr>
              <w:tabs>
                <w:tab w:val="left" w:pos="0"/>
              </w:tabs>
              <w:jc w:val="left"/>
              <w:rPr>
                <w:caps/>
                <w:szCs w:val="21"/>
              </w:rPr>
            </w:pPr>
          </w:p>
        </w:tc>
        <w:tc>
          <w:tcPr>
            <w:tcW w:w="783" w:type="pct"/>
          </w:tcPr>
          <w:p w14:paraId="2E52E3B6">
            <w:pPr>
              <w:tabs>
                <w:tab w:val="left" w:pos="0"/>
              </w:tabs>
              <w:jc w:val="left"/>
              <w:rPr>
                <w:caps/>
                <w:szCs w:val="21"/>
              </w:rPr>
            </w:pPr>
          </w:p>
        </w:tc>
      </w:tr>
      <w:tr w14:paraId="0A912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446682A6">
            <w:pPr>
              <w:tabs>
                <w:tab w:val="left" w:pos="0"/>
              </w:tabs>
              <w:jc w:val="left"/>
              <w:rPr>
                <w:caps/>
                <w:szCs w:val="21"/>
              </w:rPr>
            </w:pPr>
          </w:p>
        </w:tc>
        <w:tc>
          <w:tcPr>
            <w:tcW w:w="419" w:type="pct"/>
          </w:tcPr>
          <w:p w14:paraId="1BEC3ED4">
            <w:pPr>
              <w:tabs>
                <w:tab w:val="left" w:pos="0"/>
              </w:tabs>
              <w:jc w:val="left"/>
              <w:rPr>
                <w:caps/>
                <w:szCs w:val="21"/>
              </w:rPr>
            </w:pPr>
          </w:p>
        </w:tc>
        <w:tc>
          <w:tcPr>
            <w:tcW w:w="521" w:type="pct"/>
          </w:tcPr>
          <w:p w14:paraId="3EC25DF1">
            <w:pPr>
              <w:tabs>
                <w:tab w:val="left" w:pos="0"/>
              </w:tabs>
              <w:jc w:val="left"/>
              <w:rPr>
                <w:caps/>
                <w:szCs w:val="21"/>
              </w:rPr>
            </w:pPr>
          </w:p>
        </w:tc>
        <w:tc>
          <w:tcPr>
            <w:tcW w:w="521" w:type="pct"/>
          </w:tcPr>
          <w:p w14:paraId="2D12BCE4">
            <w:pPr>
              <w:tabs>
                <w:tab w:val="left" w:pos="0"/>
              </w:tabs>
              <w:jc w:val="left"/>
              <w:rPr>
                <w:caps/>
                <w:szCs w:val="21"/>
              </w:rPr>
            </w:pPr>
          </w:p>
        </w:tc>
        <w:tc>
          <w:tcPr>
            <w:tcW w:w="521" w:type="pct"/>
          </w:tcPr>
          <w:p w14:paraId="5105DDC2">
            <w:pPr>
              <w:tabs>
                <w:tab w:val="left" w:pos="0"/>
              </w:tabs>
              <w:jc w:val="left"/>
              <w:rPr>
                <w:caps/>
                <w:szCs w:val="21"/>
              </w:rPr>
            </w:pPr>
          </w:p>
        </w:tc>
        <w:tc>
          <w:tcPr>
            <w:tcW w:w="523" w:type="pct"/>
          </w:tcPr>
          <w:p w14:paraId="36514FBF">
            <w:pPr>
              <w:tabs>
                <w:tab w:val="left" w:pos="0"/>
              </w:tabs>
              <w:jc w:val="left"/>
              <w:rPr>
                <w:caps/>
                <w:szCs w:val="21"/>
              </w:rPr>
            </w:pPr>
          </w:p>
        </w:tc>
        <w:tc>
          <w:tcPr>
            <w:tcW w:w="523" w:type="pct"/>
          </w:tcPr>
          <w:p w14:paraId="323BD6FE">
            <w:pPr>
              <w:tabs>
                <w:tab w:val="left" w:pos="0"/>
              </w:tabs>
              <w:jc w:val="left"/>
              <w:rPr>
                <w:caps/>
                <w:szCs w:val="21"/>
              </w:rPr>
            </w:pPr>
          </w:p>
        </w:tc>
        <w:tc>
          <w:tcPr>
            <w:tcW w:w="562" w:type="pct"/>
          </w:tcPr>
          <w:p w14:paraId="10ACF918">
            <w:pPr>
              <w:tabs>
                <w:tab w:val="left" w:pos="0"/>
              </w:tabs>
              <w:jc w:val="left"/>
              <w:rPr>
                <w:caps/>
                <w:szCs w:val="21"/>
              </w:rPr>
            </w:pPr>
          </w:p>
        </w:tc>
        <w:tc>
          <w:tcPr>
            <w:tcW w:w="783" w:type="pct"/>
          </w:tcPr>
          <w:p w14:paraId="5771D426">
            <w:pPr>
              <w:tabs>
                <w:tab w:val="left" w:pos="0"/>
              </w:tabs>
              <w:jc w:val="left"/>
              <w:rPr>
                <w:caps/>
                <w:szCs w:val="21"/>
              </w:rPr>
            </w:pPr>
          </w:p>
        </w:tc>
      </w:tr>
      <w:tr w14:paraId="45F4A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394716CF">
            <w:pPr>
              <w:tabs>
                <w:tab w:val="left" w:pos="0"/>
              </w:tabs>
              <w:jc w:val="left"/>
              <w:rPr>
                <w:caps/>
                <w:szCs w:val="21"/>
              </w:rPr>
            </w:pPr>
          </w:p>
        </w:tc>
        <w:tc>
          <w:tcPr>
            <w:tcW w:w="419" w:type="pct"/>
          </w:tcPr>
          <w:p w14:paraId="5AE8DC4C">
            <w:pPr>
              <w:tabs>
                <w:tab w:val="left" w:pos="0"/>
              </w:tabs>
              <w:jc w:val="left"/>
              <w:rPr>
                <w:caps/>
                <w:szCs w:val="21"/>
              </w:rPr>
            </w:pPr>
          </w:p>
        </w:tc>
        <w:tc>
          <w:tcPr>
            <w:tcW w:w="521" w:type="pct"/>
          </w:tcPr>
          <w:p w14:paraId="4D82B5D3">
            <w:pPr>
              <w:tabs>
                <w:tab w:val="left" w:pos="0"/>
              </w:tabs>
              <w:jc w:val="left"/>
              <w:rPr>
                <w:caps/>
                <w:szCs w:val="21"/>
              </w:rPr>
            </w:pPr>
          </w:p>
        </w:tc>
        <w:tc>
          <w:tcPr>
            <w:tcW w:w="521" w:type="pct"/>
          </w:tcPr>
          <w:p w14:paraId="3EA60CC1">
            <w:pPr>
              <w:tabs>
                <w:tab w:val="left" w:pos="0"/>
              </w:tabs>
              <w:jc w:val="left"/>
              <w:rPr>
                <w:caps/>
                <w:szCs w:val="21"/>
              </w:rPr>
            </w:pPr>
          </w:p>
        </w:tc>
        <w:tc>
          <w:tcPr>
            <w:tcW w:w="521" w:type="pct"/>
          </w:tcPr>
          <w:p w14:paraId="68A5AA2D">
            <w:pPr>
              <w:tabs>
                <w:tab w:val="left" w:pos="0"/>
              </w:tabs>
              <w:jc w:val="left"/>
              <w:rPr>
                <w:caps/>
                <w:szCs w:val="21"/>
              </w:rPr>
            </w:pPr>
          </w:p>
        </w:tc>
        <w:tc>
          <w:tcPr>
            <w:tcW w:w="523" w:type="pct"/>
          </w:tcPr>
          <w:p w14:paraId="696DCC1A">
            <w:pPr>
              <w:tabs>
                <w:tab w:val="left" w:pos="0"/>
              </w:tabs>
              <w:jc w:val="left"/>
              <w:rPr>
                <w:caps/>
                <w:szCs w:val="21"/>
              </w:rPr>
            </w:pPr>
          </w:p>
        </w:tc>
        <w:tc>
          <w:tcPr>
            <w:tcW w:w="523" w:type="pct"/>
          </w:tcPr>
          <w:p w14:paraId="2BB37365">
            <w:pPr>
              <w:tabs>
                <w:tab w:val="left" w:pos="0"/>
              </w:tabs>
              <w:jc w:val="left"/>
              <w:rPr>
                <w:caps/>
                <w:szCs w:val="21"/>
              </w:rPr>
            </w:pPr>
          </w:p>
        </w:tc>
        <w:tc>
          <w:tcPr>
            <w:tcW w:w="562" w:type="pct"/>
          </w:tcPr>
          <w:p w14:paraId="6C8D4FCA">
            <w:pPr>
              <w:tabs>
                <w:tab w:val="left" w:pos="0"/>
              </w:tabs>
              <w:jc w:val="left"/>
              <w:rPr>
                <w:caps/>
                <w:szCs w:val="21"/>
              </w:rPr>
            </w:pPr>
          </w:p>
        </w:tc>
        <w:tc>
          <w:tcPr>
            <w:tcW w:w="783" w:type="pct"/>
          </w:tcPr>
          <w:p w14:paraId="1A17A8E5">
            <w:pPr>
              <w:tabs>
                <w:tab w:val="left" w:pos="0"/>
              </w:tabs>
              <w:jc w:val="left"/>
              <w:rPr>
                <w:caps/>
                <w:szCs w:val="21"/>
              </w:rPr>
            </w:pPr>
          </w:p>
        </w:tc>
      </w:tr>
      <w:tr w14:paraId="2972F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64D28784">
            <w:pPr>
              <w:tabs>
                <w:tab w:val="left" w:pos="0"/>
              </w:tabs>
              <w:jc w:val="left"/>
              <w:rPr>
                <w:caps/>
                <w:szCs w:val="21"/>
              </w:rPr>
            </w:pPr>
          </w:p>
        </w:tc>
        <w:tc>
          <w:tcPr>
            <w:tcW w:w="419" w:type="pct"/>
          </w:tcPr>
          <w:p w14:paraId="7E646C42">
            <w:pPr>
              <w:tabs>
                <w:tab w:val="left" w:pos="0"/>
              </w:tabs>
              <w:jc w:val="left"/>
              <w:rPr>
                <w:caps/>
                <w:szCs w:val="21"/>
              </w:rPr>
            </w:pPr>
          </w:p>
        </w:tc>
        <w:tc>
          <w:tcPr>
            <w:tcW w:w="521" w:type="pct"/>
          </w:tcPr>
          <w:p w14:paraId="0F122F8F">
            <w:pPr>
              <w:tabs>
                <w:tab w:val="left" w:pos="0"/>
              </w:tabs>
              <w:jc w:val="left"/>
              <w:rPr>
                <w:caps/>
                <w:szCs w:val="21"/>
              </w:rPr>
            </w:pPr>
          </w:p>
        </w:tc>
        <w:tc>
          <w:tcPr>
            <w:tcW w:w="521" w:type="pct"/>
          </w:tcPr>
          <w:p w14:paraId="1DFD406B">
            <w:pPr>
              <w:tabs>
                <w:tab w:val="left" w:pos="0"/>
              </w:tabs>
              <w:jc w:val="left"/>
              <w:rPr>
                <w:caps/>
                <w:szCs w:val="21"/>
              </w:rPr>
            </w:pPr>
          </w:p>
        </w:tc>
        <w:tc>
          <w:tcPr>
            <w:tcW w:w="521" w:type="pct"/>
          </w:tcPr>
          <w:p w14:paraId="62071D88">
            <w:pPr>
              <w:tabs>
                <w:tab w:val="left" w:pos="0"/>
              </w:tabs>
              <w:jc w:val="left"/>
              <w:rPr>
                <w:caps/>
                <w:szCs w:val="21"/>
              </w:rPr>
            </w:pPr>
          </w:p>
        </w:tc>
        <w:tc>
          <w:tcPr>
            <w:tcW w:w="523" w:type="pct"/>
          </w:tcPr>
          <w:p w14:paraId="1550F350">
            <w:pPr>
              <w:tabs>
                <w:tab w:val="left" w:pos="0"/>
              </w:tabs>
              <w:jc w:val="left"/>
              <w:rPr>
                <w:caps/>
                <w:szCs w:val="21"/>
              </w:rPr>
            </w:pPr>
          </w:p>
        </w:tc>
        <w:tc>
          <w:tcPr>
            <w:tcW w:w="523" w:type="pct"/>
          </w:tcPr>
          <w:p w14:paraId="040B804D">
            <w:pPr>
              <w:tabs>
                <w:tab w:val="left" w:pos="0"/>
              </w:tabs>
              <w:jc w:val="left"/>
              <w:rPr>
                <w:caps/>
                <w:szCs w:val="21"/>
              </w:rPr>
            </w:pPr>
          </w:p>
        </w:tc>
        <w:tc>
          <w:tcPr>
            <w:tcW w:w="562" w:type="pct"/>
          </w:tcPr>
          <w:p w14:paraId="3F03B947">
            <w:pPr>
              <w:tabs>
                <w:tab w:val="left" w:pos="0"/>
              </w:tabs>
              <w:jc w:val="left"/>
              <w:rPr>
                <w:caps/>
                <w:szCs w:val="21"/>
              </w:rPr>
            </w:pPr>
          </w:p>
        </w:tc>
        <w:tc>
          <w:tcPr>
            <w:tcW w:w="783" w:type="pct"/>
          </w:tcPr>
          <w:p w14:paraId="19B2B182">
            <w:pPr>
              <w:tabs>
                <w:tab w:val="left" w:pos="0"/>
              </w:tabs>
              <w:jc w:val="left"/>
              <w:rPr>
                <w:caps/>
                <w:szCs w:val="21"/>
              </w:rPr>
            </w:pPr>
          </w:p>
        </w:tc>
      </w:tr>
      <w:tr w14:paraId="30FD2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43AEA8D8">
            <w:pPr>
              <w:tabs>
                <w:tab w:val="left" w:pos="0"/>
              </w:tabs>
              <w:jc w:val="left"/>
              <w:rPr>
                <w:caps/>
                <w:szCs w:val="21"/>
              </w:rPr>
            </w:pPr>
          </w:p>
        </w:tc>
        <w:tc>
          <w:tcPr>
            <w:tcW w:w="419" w:type="pct"/>
          </w:tcPr>
          <w:p w14:paraId="2A7EFC7D">
            <w:pPr>
              <w:tabs>
                <w:tab w:val="left" w:pos="0"/>
              </w:tabs>
              <w:jc w:val="left"/>
              <w:rPr>
                <w:caps/>
                <w:szCs w:val="21"/>
              </w:rPr>
            </w:pPr>
          </w:p>
        </w:tc>
        <w:tc>
          <w:tcPr>
            <w:tcW w:w="521" w:type="pct"/>
          </w:tcPr>
          <w:p w14:paraId="57B72E78">
            <w:pPr>
              <w:tabs>
                <w:tab w:val="left" w:pos="0"/>
              </w:tabs>
              <w:jc w:val="left"/>
              <w:rPr>
                <w:caps/>
                <w:szCs w:val="21"/>
              </w:rPr>
            </w:pPr>
          </w:p>
        </w:tc>
        <w:tc>
          <w:tcPr>
            <w:tcW w:w="521" w:type="pct"/>
          </w:tcPr>
          <w:p w14:paraId="65BC52CB">
            <w:pPr>
              <w:tabs>
                <w:tab w:val="left" w:pos="0"/>
              </w:tabs>
              <w:jc w:val="left"/>
              <w:rPr>
                <w:caps/>
                <w:szCs w:val="21"/>
              </w:rPr>
            </w:pPr>
          </w:p>
        </w:tc>
        <w:tc>
          <w:tcPr>
            <w:tcW w:w="521" w:type="pct"/>
          </w:tcPr>
          <w:p w14:paraId="5F450C00">
            <w:pPr>
              <w:tabs>
                <w:tab w:val="left" w:pos="0"/>
              </w:tabs>
              <w:jc w:val="left"/>
              <w:rPr>
                <w:caps/>
                <w:szCs w:val="21"/>
              </w:rPr>
            </w:pPr>
          </w:p>
        </w:tc>
        <w:tc>
          <w:tcPr>
            <w:tcW w:w="523" w:type="pct"/>
          </w:tcPr>
          <w:p w14:paraId="39643FDB">
            <w:pPr>
              <w:tabs>
                <w:tab w:val="left" w:pos="0"/>
              </w:tabs>
              <w:jc w:val="left"/>
              <w:rPr>
                <w:caps/>
                <w:szCs w:val="21"/>
              </w:rPr>
            </w:pPr>
          </w:p>
        </w:tc>
        <w:tc>
          <w:tcPr>
            <w:tcW w:w="523" w:type="pct"/>
          </w:tcPr>
          <w:p w14:paraId="74B0B780">
            <w:pPr>
              <w:tabs>
                <w:tab w:val="left" w:pos="0"/>
              </w:tabs>
              <w:jc w:val="left"/>
              <w:rPr>
                <w:caps/>
                <w:szCs w:val="21"/>
              </w:rPr>
            </w:pPr>
          </w:p>
        </w:tc>
        <w:tc>
          <w:tcPr>
            <w:tcW w:w="562" w:type="pct"/>
          </w:tcPr>
          <w:p w14:paraId="39781A8E">
            <w:pPr>
              <w:tabs>
                <w:tab w:val="left" w:pos="0"/>
              </w:tabs>
              <w:jc w:val="left"/>
              <w:rPr>
                <w:caps/>
                <w:szCs w:val="21"/>
              </w:rPr>
            </w:pPr>
          </w:p>
        </w:tc>
        <w:tc>
          <w:tcPr>
            <w:tcW w:w="783" w:type="pct"/>
          </w:tcPr>
          <w:p w14:paraId="0771AA97">
            <w:pPr>
              <w:tabs>
                <w:tab w:val="left" w:pos="0"/>
              </w:tabs>
              <w:jc w:val="left"/>
              <w:rPr>
                <w:caps/>
                <w:szCs w:val="21"/>
              </w:rPr>
            </w:pPr>
          </w:p>
        </w:tc>
      </w:tr>
      <w:tr w14:paraId="43DD1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25FD7B0B">
            <w:pPr>
              <w:tabs>
                <w:tab w:val="left" w:pos="0"/>
              </w:tabs>
              <w:jc w:val="left"/>
              <w:rPr>
                <w:caps/>
                <w:szCs w:val="21"/>
              </w:rPr>
            </w:pPr>
          </w:p>
        </w:tc>
        <w:tc>
          <w:tcPr>
            <w:tcW w:w="419" w:type="pct"/>
          </w:tcPr>
          <w:p w14:paraId="17ACB983">
            <w:pPr>
              <w:tabs>
                <w:tab w:val="left" w:pos="0"/>
              </w:tabs>
              <w:jc w:val="left"/>
              <w:rPr>
                <w:caps/>
                <w:szCs w:val="21"/>
              </w:rPr>
            </w:pPr>
          </w:p>
        </w:tc>
        <w:tc>
          <w:tcPr>
            <w:tcW w:w="521" w:type="pct"/>
          </w:tcPr>
          <w:p w14:paraId="1B1B7F65">
            <w:pPr>
              <w:tabs>
                <w:tab w:val="left" w:pos="0"/>
              </w:tabs>
              <w:jc w:val="left"/>
              <w:rPr>
                <w:caps/>
                <w:szCs w:val="21"/>
              </w:rPr>
            </w:pPr>
          </w:p>
        </w:tc>
        <w:tc>
          <w:tcPr>
            <w:tcW w:w="521" w:type="pct"/>
          </w:tcPr>
          <w:p w14:paraId="738A5D60">
            <w:pPr>
              <w:tabs>
                <w:tab w:val="left" w:pos="0"/>
              </w:tabs>
              <w:jc w:val="left"/>
              <w:rPr>
                <w:caps/>
                <w:szCs w:val="21"/>
              </w:rPr>
            </w:pPr>
          </w:p>
        </w:tc>
        <w:tc>
          <w:tcPr>
            <w:tcW w:w="521" w:type="pct"/>
          </w:tcPr>
          <w:p w14:paraId="20D1015E">
            <w:pPr>
              <w:tabs>
                <w:tab w:val="left" w:pos="0"/>
              </w:tabs>
              <w:jc w:val="left"/>
              <w:rPr>
                <w:caps/>
                <w:szCs w:val="21"/>
              </w:rPr>
            </w:pPr>
          </w:p>
        </w:tc>
        <w:tc>
          <w:tcPr>
            <w:tcW w:w="523" w:type="pct"/>
          </w:tcPr>
          <w:p w14:paraId="5813B9B3">
            <w:pPr>
              <w:tabs>
                <w:tab w:val="left" w:pos="0"/>
              </w:tabs>
              <w:jc w:val="left"/>
              <w:rPr>
                <w:caps/>
                <w:szCs w:val="21"/>
              </w:rPr>
            </w:pPr>
          </w:p>
        </w:tc>
        <w:tc>
          <w:tcPr>
            <w:tcW w:w="523" w:type="pct"/>
          </w:tcPr>
          <w:p w14:paraId="7AB72696">
            <w:pPr>
              <w:tabs>
                <w:tab w:val="left" w:pos="0"/>
              </w:tabs>
              <w:jc w:val="left"/>
              <w:rPr>
                <w:caps/>
                <w:szCs w:val="21"/>
              </w:rPr>
            </w:pPr>
          </w:p>
        </w:tc>
        <w:tc>
          <w:tcPr>
            <w:tcW w:w="562" w:type="pct"/>
          </w:tcPr>
          <w:p w14:paraId="5F2E1C81">
            <w:pPr>
              <w:tabs>
                <w:tab w:val="left" w:pos="0"/>
              </w:tabs>
              <w:jc w:val="left"/>
              <w:rPr>
                <w:caps/>
                <w:szCs w:val="21"/>
              </w:rPr>
            </w:pPr>
          </w:p>
        </w:tc>
        <w:tc>
          <w:tcPr>
            <w:tcW w:w="783" w:type="pct"/>
          </w:tcPr>
          <w:p w14:paraId="74A91F99">
            <w:pPr>
              <w:tabs>
                <w:tab w:val="left" w:pos="0"/>
              </w:tabs>
              <w:jc w:val="left"/>
              <w:rPr>
                <w:caps/>
                <w:szCs w:val="21"/>
              </w:rPr>
            </w:pPr>
          </w:p>
        </w:tc>
      </w:tr>
      <w:tr w14:paraId="7F07B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3A9E573C">
            <w:pPr>
              <w:tabs>
                <w:tab w:val="left" w:pos="0"/>
              </w:tabs>
              <w:jc w:val="left"/>
              <w:rPr>
                <w:caps/>
                <w:szCs w:val="21"/>
              </w:rPr>
            </w:pPr>
          </w:p>
        </w:tc>
        <w:tc>
          <w:tcPr>
            <w:tcW w:w="419" w:type="pct"/>
          </w:tcPr>
          <w:p w14:paraId="2D15BFA8">
            <w:pPr>
              <w:tabs>
                <w:tab w:val="left" w:pos="0"/>
              </w:tabs>
              <w:jc w:val="left"/>
              <w:rPr>
                <w:caps/>
                <w:szCs w:val="21"/>
              </w:rPr>
            </w:pPr>
          </w:p>
        </w:tc>
        <w:tc>
          <w:tcPr>
            <w:tcW w:w="521" w:type="pct"/>
          </w:tcPr>
          <w:p w14:paraId="6C64E788">
            <w:pPr>
              <w:tabs>
                <w:tab w:val="left" w:pos="0"/>
              </w:tabs>
              <w:jc w:val="left"/>
              <w:rPr>
                <w:caps/>
                <w:szCs w:val="21"/>
              </w:rPr>
            </w:pPr>
          </w:p>
        </w:tc>
        <w:tc>
          <w:tcPr>
            <w:tcW w:w="521" w:type="pct"/>
          </w:tcPr>
          <w:p w14:paraId="4B353CD4">
            <w:pPr>
              <w:tabs>
                <w:tab w:val="left" w:pos="0"/>
              </w:tabs>
              <w:jc w:val="left"/>
              <w:rPr>
                <w:caps/>
                <w:szCs w:val="21"/>
              </w:rPr>
            </w:pPr>
          </w:p>
        </w:tc>
        <w:tc>
          <w:tcPr>
            <w:tcW w:w="521" w:type="pct"/>
          </w:tcPr>
          <w:p w14:paraId="3C932D83">
            <w:pPr>
              <w:tabs>
                <w:tab w:val="left" w:pos="0"/>
              </w:tabs>
              <w:jc w:val="left"/>
              <w:rPr>
                <w:caps/>
                <w:szCs w:val="21"/>
              </w:rPr>
            </w:pPr>
          </w:p>
        </w:tc>
        <w:tc>
          <w:tcPr>
            <w:tcW w:w="523" w:type="pct"/>
          </w:tcPr>
          <w:p w14:paraId="10449F2D">
            <w:pPr>
              <w:tabs>
                <w:tab w:val="left" w:pos="0"/>
              </w:tabs>
              <w:jc w:val="left"/>
              <w:rPr>
                <w:caps/>
                <w:szCs w:val="21"/>
              </w:rPr>
            </w:pPr>
          </w:p>
        </w:tc>
        <w:tc>
          <w:tcPr>
            <w:tcW w:w="523" w:type="pct"/>
          </w:tcPr>
          <w:p w14:paraId="73F502E2">
            <w:pPr>
              <w:tabs>
                <w:tab w:val="left" w:pos="0"/>
              </w:tabs>
              <w:jc w:val="left"/>
              <w:rPr>
                <w:caps/>
                <w:szCs w:val="21"/>
              </w:rPr>
            </w:pPr>
          </w:p>
        </w:tc>
        <w:tc>
          <w:tcPr>
            <w:tcW w:w="562" w:type="pct"/>
          </w:tcPr>
          <w:p w14:paraId="3FED169A">
            <w:pPr>
              <w:tabs>
                <w:tab w:val="left" w:pos="0"/>
              </w:tabs>
              <w:jc w:val="left"/>
              <w:rPr>
                <w:caps/>
                <w:szCs w:val="21"/>
              </w:rPr>
            </w:pPr>
          </w:p>
        </w:tc>
        <w:tc>
          <w:tcPr>
            <w:tcW w:w="783" w:type="pct"/>
          </w:tcPr>
          <w:p w14:paraId="435FA002">
            <w:pPr>
              <w:tabs>
                <w:tab w:val="left" w:pos="0"/>
              </w:tabs>
              <w:jc w:val="left"/>
              <w:rPr>
                <w:caps/>
                <w:szCs w:val="21"/>
              </w:rPr>
            </w:pPr>
          </w:p>
        </w:tc>
      </w:tr>
      <w:tr w14:paraId="70B93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22586589">
            <w:pPr>
              <w:tabs>
                <w:tab w:val="left" w:pos="0"/>
              </w:tabs>
              <w:jc w:val="left"/>
              <w:rPr>
                <w:caps/>
                <w:szCs w:val="21"/>
              </w:rPr>
            </w:pPr>
          </w:p>
        </w:tc>
        <w:tc>
          <w:tcPr>
            <w:tcW w:w="419" w:type="pct"/>
          </w:tcPr>
          <w:p w14:paraId="6C9029DD">
            <w:pPr>
              <w:tabs>
                <w:tab w:val="left" w:pos="0"/>
              </w:tabs>
              <w:jc w:val="left"/>
              <w:rPr>
                <w:caps/>
                <w:szCs w:val="21"/>
              </w:rPr>
            </w:pPr>
          </w:p>
        </w:tc>
        <w:tc>
          <w:tcPr>
            <w:tcW w:w="521" w:type="pct"/>
          </w:tcPr>
          <w:p w14:paraId="3EDAA28A">
            <w:pPr>
              <w:tabs>
                <w:tab w:val="left" w:pos="0"/>
              </w:tabs>
              <w:jc w:val="left"/>
              <w:rPr>
                <w:caps/>
                <w:szCs w:val="21"/>
              </w:rPr>
            </w:pPr>
          </w:p>
        </w:tc>
        <w:tc>
          <w:tcPr>
            <w:tcW w:w="521" w:type="pct"/>
          </w:tcPr>
          <w:p w14:paraId="7D369E86">
            <w:pPr>
              <w:tabs>
                <w:tab w:val="left" w:pos="0"/>
              </w:tabs>
              <w:jc w:val="left"/>
              <w:rPr>
                <w:caps/>
                <w:szCs w:val="21"/>
              </w:rPr>
            </w:pPr>
          </w:p>
        </w:tc>
        <w:tc>
          <w:tcPr>
            <w:tcW w:w="521" w:type="pct"/>
          </w:tcPr>
          <w:p w14:paraId="249602EA">
            <w:pPr>
              <w:tabs>
                <w:tab w:val="left" w:pos="0"/>
              </w:tabs>
              <w:jc w:val="left"/>
              <w:rPr>
                <w:caps/>
                <w:szCs w:val="21"/>
              </w:rPr>
            </w:pPr>
          </w:p>
        </w:tc>
        <w:tc>
          <w:tcPr>
            <w:tcW w:w="523" w:type="pct"/>
          </w:tcPr>
          <w:p w14:paraId="4253345A">
            <w:pPr>
              <w:tabs>
                <w:tab w:val="left" w:pos="0"/>
              </w:tabs>
              <w:jc w:val="left"/>
              <w:rPr>
                <w:caps/>
                <w:szCs w:val="21"/>
              </w:rPr>
            </w:pPr>
          </w:p>
        </w:tc>
        <w:tc>
          <w:tcPr>
            <w:tcW w:w="523" w:type="pct"/>
          </w:tcPr>
          <w:p w14:paraId="63E8BE3D">
            <w:pPr>
              <w:tabs>
                <w:tab w:val="left" w:pos="0"/>
              </w:tabs>
              <w:jc w:val="left"/>
              <w:rPr>
                <w:caps/>
                <w:szCs w:val="21"/>
              </w:rPr>
            </w:pPr>
          </w:p>
        </w:tc>
        <w:tc>
          <w:tcPr>
            <w:tcW w:w="562" w:type="pct"/>
          </w:tcPr>
          <w:p w14:paraId="02022306">
            <w:pPr>
              <w:tabs>
                <w:tab w:val="left" w:pos="0"/>
              </w:tabs>
              <w:jc w:val="left"/>
              <w:rPr>
                <w:caps/>
                <w:szCs w:val="21"/>
              </w:rPr>
            </w:pPr>
          </w:p>
        </w:tc>
        <w:tc>
          <w:tcPr>
            <w:tcW w:w="783" w:type="pct"/>
          </w:tcPr>
          <w:p w14:paraId="51761577">
            <w:pPr>
              <w:tabs>
                <w:tab w:val="left" w:pos="0"/>
              </w:tabs>
              <w:jc w:val="left"/>
              <w:rPr>
                <w:caps/>
                <w:szCs w:val="21"/>
              </w:rPr>
            </w:pPr>
          </w:p>
        </w:tc>
      </w:tr>
      <w:tr w14:paraId="54AF4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046D3695">
            <w:pPr>
              <w:tabs>
                <w:tab w:val="left" w:pos="0"/>
              </w:tabs>
              <w:jc w:val="left"/>
              <w:rPr>
                <w:caps/>
                <w:szCs w:val="21"/>
              </w:rPr>
            </w:pPr>
          </w:p>
        </w:tc>
        <w:tc>
          <w:tcPr>
            <w:tcW w:w="419" w:type="pct"/>
          </w:tcPr>
          <w:p w14:paraId="046CC169">
            <w:pPr>
              <w:tabs>
                <w:tab w:val="left" w:pos="0"/>
              </w:tabs>
              <w:jc w:val="left"/>
              <w:rPr>
                <w:caps/>
                <w:szCs w:val="21"/>
              </w:rPr>
            </w:pPr>
          </w:p>
        </w:tc>
        <w:tc>
          <w:tcPr>
            <w:tcW w:w="521" w:type="pct"/>
          </w:tcPr>
          <w:p w14:paraId="55A479A0">
            <w:pPr>
              <w:tabs>
                <w:tab w:val="left" w:pos="0"/>
              </w:tabs>
              <w:jc w:val="left"/>
              <w:rPr>
                <w:caps/>
                <w:szCs w:val="21"/>
              </w:rPr>
            </w:pPr>
          </w:p>
        </w:tc>
        <w:tc>
          <w:tcPr>
            <w:tcW w:w="521" w:type="pct"/>
          </w:tcPr>
          <w:p w14:paraId="59029482">
            <w:pPr>
              <w:tabs>
                <w:tab w:val="left" w:pos="0"/>
              </w:tabs>
              <w:jc w:val="left"/>
              <w:rPr>
                <w:caps/>
                <w:szCs w:val="21"/>
              </w:rPr>
            </w:pPr>
          </w:p>
        </w:tc>
        <w:tc>
          <w:tcPr>
            <w:tcW w:w="521" w:type="pct"/>
          </w:tcPr>
          <w:p w14:paraId="3C33E664">
            <w:pPr>
              <w:tabs>
                <w:tab w:val="left" w:pos="0"/>
              </w:tabs>
              <w:jc w:val="left"/>
              <w:rPr>
                <w:caps/>
                <w:szCs w:val="21"/>
              </w:rPr>
            </w:pPr>
          </w:p>
        </w:tc>
        <w:tc>
          <w:tcPr>
            <w:tcW w:w="523" w:type="pct"/>
          </w:tcPr>
          <w:p w14:paraId="5A4E94D5">
            <w:pPr>
              <w:tabs>
                <w:tab w:val="left" w:pos="0"/>
              </w:tabs>
              <w:jc w:val="left"/>
              <w:rPr>
                <w:caps/>
                <w:szCs w:val="21"/>
              </w:rPr>
            </w:pPr>
          </w:p>
        </w:tc>
        <w:tc>
          <w:tcPr>
            <w:tcW w:w="523" w:type="pct"/>
          </w:tcPr>
          <w:p w14:paraId="5E29E1C3">
            <w:pPr>
              <w:tabs>
                <w:tab w:val="left" w:pos="0"/>
              </w:tabs>
              <w:jc w:val="left"/>
              <w:rPr>
                <w:caps/>
                <w:szCs w:val="21"/>
              </w:rPr>
            </w:pPr>
          </w:p>
        </w:tc>
        <w:tc>
          <w:tcPr>
            <w:tcW w:w="562" w:type="pct"/>
          </w:tcPr>
          <w:p w14:paraId="5DBBA3BD">
            <w:pPr>
              <w:tabs>
                <w:tab w:val="left" w:pos="0"/>
              </w:tabs>
              <w:jc w:val="left"/>
              <w:rPr>
                <w:caps/>
                <w:szCs w:val="21"/>
              </w:rPr>
            </w:pPr>
          </w:p>
        </w:tc>
        <w:tc>
          <w:tcPr>
            <w:tcW w:w="783" w:type="pct"/>
          </w:tcPr>
          <w:p w14:paraId="327D35F0">
            <w:pPr>
              <w:tabs>
                <w:tab w:val="left" w:pos="0"/>
              </w:tabs>
              <w:jc w:val="left"/>
              <w:rPr>
                <w:caps/>
                <w:szCs w:val="21"/>
              </w:rPr>
            </w:pPr>
          </w:p>
        </w:tc>
      </w:tr>
      <w:tr w14:paraId="0BC93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53DF683F">
            <w:pPr>
              <w:tabs>
                <w:tab w:val="left" w:pos="0"/>
              </w:tabs>
              <w:jc w:val="left"/>
              <w:rPr>
                <w:caps/>
                <w:szCs w:val="21"/>
              </w:rPr>
            </w:pPr>
          </w:p>
        </w:tc>
        <w:tc>
          <w:tcPr>
            <w:tcW w:w="419" w:type="pct"/>
          </w:tcPr>
          <w:p w14:paraId="6C54EBE6">
            <w:pPr>
              <w:tabs>
                <w:tab w:val="left" w:pos="0"/>
              </w:tabs>
              <w:jc w:val="left"/>
              <w:rPr>
                <w:caps/>
                <w:szCs w:val="21"/>
              </w:rPr>
            </w:pPr>
          </w:p>
        </w:tc>
        <w:tc>
          <w:tcPr>
            <w:tcW w:w="521" w:type="pct"/>
          </w:tcPr>
          <w:p w14:paraId="363A2B69">
            <w:pPr>
              <w:tabs>
                <w:tab w:val="left" w:pos="0"/>
              </w:tabs>
              <w:jc w:val="left"/>
              <w:rPr>
                <w:caps/>
                <w:szCs w:val="21"/>
              </w:rPr>
            </w:pPr>
          </w:p>
        </w:tc>
        <w:tc>
          <w:tcPr>
            <w:tcW w:w="521" w:type="pct"/>
          </w:tcPr>
          <w:p w14:paraId="0E091319">
            <w:pPr>
              <w:tabs>
                <w:tab w:val="left" w:pos="0"/>
              </w:tabs>
              <w:jc w:val="left"/>
              <w:rPr>
                <w:caps/>
                <w:szCs w:val="21"/>
              </w:rPr>
            </w:pPr>
          </w:p>
        </w:tc>
        <w:tc>
          <w:tcPr>
            <w:tcW w:w="521" w:type="pct"/>
          </w:tcPr>
          <w:p w14:paraId="7F0B524D">
            <w:pPr>
              <w:tabs>
                <w:tab w:val="left" w:pos="0"/>
              </w:tabs>
              <w:jc w:val="left"/>
              <w:rPr>
                <w:caps/>
                <w:szCs w:val="21"/>
              </w:rPr>
            </w:pPr>
          </w:p>
        </w:tc>
        <w:tc>
          <w:tcPr>
            <w:tcW w:w="523" w:type="pct"/>
          </w:tcPr>
          <w:p w14:paraId="29678CDD">
            <w:pPr>
              <w:tabs>
                <w:tab w:val="left" w:pos="0"/>
              </w:tabs>
              <w:jc w:val="left"/>
              <w:rPr>
                <w:caps/>
                <w:szCs w:val="21"/>
              </w:rPr>
            </w:pPr>
          </w:p>
        </w:tc>
        <w:tc>
          <w:tcPr>
            <w:tcW w:w="523" w:type="pct"/>
          </w:tcPr>
          <w:p w14:paraId="25AC629E">
            <w:pPr>
              <w:tabs>
                <w:tab w:val="left" w:pos="0"/>
              </w:tabs>
              <w:jc w:val="left"/>
              <w:rPr>
                <w:caps/>
                <w:szCs w:val="21"/>
              </w:rPr>
            </w:pPr>
          </w:p>
        </w:tc>
        <w:tc>
          <w:tcPr>
            <w:tcW w:w="562" w:type="pct"/>
          </w:tcPr>
          <w:p w14:paraId="3F19E5BC">
            <w:pPr>
              <w:tabs>
                <w:tab w:val="left" w:pos="0"/>
              </w:tabs>
              <w:jc w:val="left"/>
              <w:rPr>
                <w:caps/>
                <w:szCs w:val="21"/>
              </w:rPr>
            </w:pPr>
          </w:p>
        </w:tc>
        <w:tc>
          <w:tcPr>
            <w:tcW w:w="783" w:type="pct"/>
          </w:tcPr>
          <w:p w14:paraId="1449AEDC">
            <w:pPr>
              <w:tabs>
                <w:tab w:val="left" w:pos="0"/>
              </w:tabs>
              <w:jc w:val="left"/>
              <w:rPr>
                <w:caps/>
                <w:szCs w:val="21"/>
              </w:rPr>
            </w:pPr>
          </w:p>
        </w:tc>
      </w:tr>
      <w:tr w14:paraId="4230D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33F6B1FB">
            <w:pPr>
              <w:tabs>
                <w:tab w:val="left" w:pos="0"/>
              </w:tabs>
              <w:jc w:val="left"/>
              <w:rPr>
                <w:caps/>
                <w:szCs w:val="21"/>
              </w:rPr>
            </w:pPr>
          </w:p>
        </w:tc>
        <w:tc>
          <w:tcPr>
            <w:tcW w:w="419" w:type="pct"/>
          </w:tcPr>
          <w:p w14:paraId="2F59D656">
            <w:pPr>
              <w:tabs>
                <w:tab w:val="left" w:pos="0"/>
              </w:tabs>
              <w:jc w:val="left"/>
              <w:rPr>
                <w:caps/>
                <w:szCs w:val="21"/>
              </w:rPr>
            </w:pPr>
          </w:p>
        </w:tc>
        <w:tc>
          <w:tcPr>
            <w:tcW w:w="521" w:type="pct"/>
          </w:tcPr>
          <w:p w14:paraId="3DF7AD51">
            <w:pPr>
              <w:tabs>
                <w:tab w:val="left" w:pos="0"/>
              </w:tabs>
              <w:jc w:val="left"/>
              <w:rPr>
                <w:caps/>
                <w:szCs w:val="21"/>
              </w:rPr>
            </w:pPr>
          </w:p>
        </w:tc>
        <w:tc>
          <w:tcPr>
            <w:tcW w:w="521" w:type="pct"/>
          </w:tcPr>
          <w:p w14:paraId="13267D48">
            <w:pPr>
              <w:tabs>
                <w:tab w:val="left" w:pos="0"/>
              </w:tabs>
              <w:jc w:val="left"/>
              <w:rPr>
                <w:caps/>
                <w:szCs w:val="21"/>
              </w:rPr>
            </w:pPr>
          </w:p>
        </w:tc>
        <w:tc>
          <w:tcPr>
            <w:tcW w:w="521" w:type="pct"/>
          </w:tcPr>
          <w:p w14:paraId="419392E3">
            <w:pPr>
              <w:tabs>
                <w:tab w:val="left" w:pos="0"/>
              </w:tabs>
              <w:jc w:val="left"/>
              <w:rPr>
                <w:caps/>
                <w:szCs w:val="21"/>
              </w:rPr>
            </w:pPr>
          </w:p>
        </w:tc>
        <w:tc>
          <w:tcPr>
            <w:tcW w:w="523" w:type="pct"/>
          </w:tcPr>
          <w:p w14:paraId="4F3D1538">
            <w:pPr>
              <w:tabs>
                <w:tab w:val="left" w:pos="0"/>
              </w:tabs>
              <w:jc w:val="left"/>
              <w:rPr>
                <w:caps/>
                <w:szCs w:val="21"/>
              </w:rPr>
            </w:pPr>
          </w:p>
        </w:tc>
        <w:tc>
          <w:tcPr>
            <w:tcW w:w="523" w:type="pct"/>
          </w:tcPr>
          <w:p w14:paraId="16DCA307">
            <w:pPr>
              <w:tabs>
                <w:tab w:val="left" w:pos="0"/>
              </w:tabs>
              <w:jc w:val="left"/>
              <w:rPr>
                <w:caps/>
                <w:szCs w:val="21"/>
              </w:rPr>
            </w:pPr>
          </w:p>
        </w:tc>
        <w:tc>
          <w:tcPr>
            <w:tcW w:w="562" w:type="pct"/>
          </w:tcPr>
          <w:p w14:paraId="75577938">
            <w:pPr>
              <w:tabs>
                <w:tab w:val="left" w:pos="0"/>
              </w:tabs>
              <w:jc w:val="left"/>
              <w:rPr>
                <w:caps/>
                <w:szCs w:val="21"/>
              </w:rPr>
            </w:pPr>
          </w:p>
        </w:tc>
        <w:tc>
          <w:tcPr>
            <w:tcW w:w="783" w:type="pct"/>
          </w:tcPr>
          <w:p w14:paraId="439B4980">
            <w:pPr>
              <w:tabs>
                <w:tab w:val="left" w:pos="0"/>
              </w:tabs>
              <w:jc w:val="left"/>
              <w:rPr>
                <w:caps/>
                <w:szCs w:val="21"/>
              </w:rPr>
            </w:pPr>
          </w:p>
        </w:tc>
      </w:tr>
      <w:tr w14:paraId="616B8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3E0D2884">
            <w:pPr>
              <w:tabs>
                <w:tab w:val="left" w:pos="0"/>
              </w:tabs>
              <w:jc w:val="left"/>
              <w:rPr>
                <w:caps/>
                <w:szCs w:val="21"/>
              </w:rPr>
            </w:pPr>
          </w:p>
        </w:tc>
        <w:tc>
          <w:tcPr>
            <w:tcW w:w="419" w:type="pct"/>
          </w:tcPr>
          <w:p w14:paraId="13E12C7B">
            <w:pPr>
              <w:tabs>
                <w:tab w:val="left" w:pos="0"/>
              </w:tabs>
              <w:jc w:val="left"/>
              <w:rPr>
                <w:caps/>
                <w:szCs w:val="21"/>
              </w:rPr>
            </w:pPr>
          </w:p>
        </w:tc>
        <w:tc>
          <w:tcPr>
            <w:tcW w:w="521" w:type="pct"/>
          </w:tcPr>
          <w:p w14:paraId="3DBE5F13">
            <w:pPr>
              <w:tabs>
                <w:tab w:val="left" w:pos="0"/>
              </w:tabs>
              <w:jc w:val="left"/>
              <w:rPr>
                <w:caps/>
                <w:szCs w:val="21"/>
              </w:rPr>
            </w:pPr>
          </w:p>
        </w:tc>
        <w:tc>
          <w:tcPr>
            <w:tcW w:w="521" w:type="pct"/>
          </w:tcPr>
          <w:p w14:paraId="7FC6EF1E">
            <w:pPr>
              <w:tabs>
                <w:tab w:val="left" w:pos="0"/>
              </w:tabs>
              <w:jc w:val="left"/>
              <w:rPr>
                <w:caps/>
                <w:szCs w:val="21"/>
              </w:rPr>
            </w:pPr>
          </w:p>
        </w:tc>
        <w:tc>
          <w:tcPr>
            <w:tcW w:w="521" w:type="pct"/>
          </w:tcPr>
          <w:p w14:paraId="0A0392CC">
            <w:pPr>
              <w:tabs>
                <w:tab w:val="left" w:pos="0"/>
              </w:tabs>
              <w:jc w:val="left"/>
              <w:rPr>
                <w:caps/>
                <w:szCs w:val="21"/>
              </w:rPr>
            </w:pPr>
          </w:p>
        </w:tc>
        <w:tc>
          <w:tcPr>
            <w:tcW w:w="523" w:type="pct"/>
          </w:tcPr>
          <w:p w14:paraId="3F9EEF9F">
            <w:pPr>
              <w:tabs>
                <w:tab w:val="left" w:pos="0"/>
              </w:tabs>
              <w:jc w:val="left"/>
              <w:rPr>
                <w:caps/>
                <w:szCs w:val="21"/>
              </w:rPr>
            </w:pPr>
          </w:p>
        </w:tc>
        <w:tc>
          <w:tcPr>
            <w:tcW w:w="523" w:type="pct"/>
          </w:tcPr>
          <w:p w14:paraId="66AD7E6A">
            <w:pPr>
              <w:tabs>
                <w:tab w:val="left" w:pos="0"/>
              </w:tabs>
              <w:jc w:val="left"/>
              <w:rPr>
                <w:caps/>
                <w:szCs w:val="21"/>
              </w:rPr>
            </w:pPr>
          </w:p>
        </w:tc>
        <w:tc>
          <w:tcPr>
            <w:tcW w:w="562" w:type="pct"/>
          </w:tcPr>
          <w:p w14:paraId="13A250E3">
            <w:pPr>
              <w:tabs>
                <w:tab w:val="left" w:pos="0"/>
              </w:tabs>
              <w:jc w:val="left"/>
              <w:rPr>
                <w:caps/>
                <w:szCs w:val="21"/>
              </w:rPr>
            </w:pPr>
          </w:p>
        </w:tc>
        <w:tc>
          <w:tcPr>
            <w:tcW w:w="783" w:type="pct"/>
          </w:tcPr>
          <w:p w14:paraId="3092E1BA">
            <w:pPr>
              <w:tabs>
                <w:tab w:val="left" w:pos="0"/>
              </w:tabs>
              <w:jc w:val="left"/>
              <w:rPr>
                <w:caps/>
                <w:szCs w:val="21"/>
              </w:rPr>
            </w:pPr>
          </w:p>
        </w:tc>
      </w:tr>
      <w:tr w14:paraId="5976B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6270585C">
            <w:pPr>
              <w:tabs>
                <w:tab w:val="left" w:pos="0"/>
              </w:tabs>
              <w:jc w:val="left"/>
              <w:rPr>
                <w:caps/>
                <w:szCs w:val="21"/>
              </w:rPr>
            </w:pPr>
          </w:p>
        </w:tc>
        <w:tc>
          <w:tcPr>
            <w:tcW w:w="419" w:type="pct"/>
          </w:tcPr>
          <w:p w14:paraId="1005CF6D">
            <w:pPr>
              <w:tabs>
                <w:tab w:val="left" w:pos="0"/>
              </w:tabs>
              <w:jc w:val="left"/>
              <w:rPr>
                <w:caps/>
                <w:szCs w:val="21"/>
              </w:rPr>
            </w:pPr>
          </w:p>
        </w:tc>
        <w:tc>
          <w:tcPr>
            <w:tcW w:w="521" w:type="pct"/>
          </w:tcPr>
          <w:p w14:paraId="6F60FD9D">
            <w:pPr>
              <w:tabs>
                <w:tab w:val="left" w:pos="0"/>
              </w:tabs>
              <w:jc w:val="left"/>
              <w:rPr>
                <w:caps/>
                <w:szCs w:val="21"/>
              </w:rPr>
            </w:pPr>
          </w:p>
        </w:tc>
        <w:tc>
          <w:tcPr>
            <w:tcW w:w="521" w:type="pct"/>
          </w:tcPr>
          <w:p w14:paraId="4A4C2C2D">
            <w:pPr>
              <w:tabs>
                <w:tab w:val="left" w:pos="0"/>
              </w:tabs>
              <w:jc w:val="left"/>
              <w:rPr>
                <w:caps/>
                <w:szCs w:val="21"/>
              </w:rPr>
            </w:pPr>
          </w:p>
        </w:tc>
        <w:tc>
          <w:tcPr>
            <w:tcW w:w="521" w:type="pct"/>
          </w:tcPr>
          <w:p w14:paraId="69B9E11E">
            <w:pPr>
              <w:tabs>
                <w:tab w:val="left" w:pos="0"/>
              </w:tabs>
              <w:jc w:val="left"/>
              <w:rPr>
                <w:caps/>
                <w:szCs w:val="21"/>
              </w:rPr>
            </w:pPr>
          </w:p>
        </w:tc>
        <w:tc>
          <w:tcPr>
            <w:tcW w:w="523" w:type="pct"/>
          </w:tcPr>
          <w:p w14:paraId="1F05FED4">
            <w:pPr>
              <w:tabs>
                <w:tab w:val="left" w:pos="0"/>
              </w:tabs>
              <w:jc w:val="left"/>
              <w:rPr>
                <w:caps/>
                <w:szCs w:val="21"/>
              </w:rPr>
            </w:pPr>
          </w:p>
        </w:tc>
        <w:tc>
          <w:tcPr>
            <w:tcW w:w="523" w:type="pct"/>
          </w:tcPr>
          <w:p w14:paraId="6A213B60">
            <w:pPr>
              <w:tabs>
                <w:tab w:val="left" w:pos="0"/>
              </w:tabs>
              <w:jc w:val="left"/>
              <w:rPr>
                <w:caps/>
                <w:szCs w:val="21"/>
              </w:rPr>
            </w:pPr>
          </w:p>
        </w:tc>
        <w:tc>
          <w:tcPr>
            <w:tcW w:w="562" w:type="pct"/>
          </w:tcPr>
          <w:p w14:paraId="0259BE6A">
            <w:pPr>
              <w:tabs>
                <w:tab w:val="left" w:pos="0"/>
              </w:tabs>
              <w:jc w:val="left"/>
              <w:rPr>
                <w:caps/>
                <w:szCs w:val="21"/>
              </w:rPr>
            </w:pPr>
          </w:p>
        </w:tc>
        <w:tc>
          <w:tcPr>
            <w:tcW w:w="783" w:type="pct"/>
          </w:tcPr>
          <w:p w14:paraId="68ED6B66">
            <w:pPr>
              <w:tabs>
                <w:tab w:val="left" w:pos="0"/>
              </w:tabs>
              <w:jc w:val="left"/>
              <w:rPr>
                <w:caps/>
                <w:szCs w:val="21"/>
              </w:rPr>
            </w:pPr>
          </w:p>
        </w:tc>
      </w:tr>
      <w:tr w14:paraId="6B20F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22AE372E">
            <w:pPr>
              <w:tabs>
                <w:tab w:val="left" w:pos="0"/>
              </w:tabs>
              <w:jc w:val="left"/>
              <w:rPr>
                <w:caps/>
                <w:szCs w:val="21"/>
              </w:rPr>
            </w:pPr>
          </w:p>
        </w:tc>
        <w:tc>
          <w:tcPr>
            <w:tcW w:w="419" w:type="pct"/>
          </w:tcPr>
          <w:p w14:paraId="61799377">
            <w:pPr>
              <w:tabs>
                <w:tab w:val="left" w:pos="0"/>
              </w:tabs>
              <w:jc w:val="left"/>
              <w:rPr>
                <w:caps/>
                <w:szCs w:val="21"/>
              </w:rPr>
            </w:pPr>
          </w:p>
        </w:tc>
        <w:tc>
          <w:tcPr>
            <w:tcW w:w="521" w:type="pct"/>
          </w:tcPr>
          <w:p w14:paraId="7DB48433">
            <w:pPr>
              <w:tabs>
                <w:tab w:val="left" w:pos="0"/>
              </w:tabs>
              <w:jc w:val="left"/>
              <w:rPr>
                <w:caps/>
                <w:szCs w:val="21"/>
              </w:rPr>
            </w:pPr>
          </w:p>
        </w:tc>
        <w:tc>
          <w:tcPr>
            <w:tcW w:w="521" w:type="pct"/>
          </w:tcPr>
          <w:p w14:paraId="325D0A0E">
            <w:pPr>
              <w:tabs>
                <w:tab w:val="left" w:pos="0"/>
              </w:tabs>
              <w:jc w:val="left"/>
              <w:rPr>
                <w:caps/>
                <w:szCs w:val="21"/>
              </w:rPr>
            </w:pPr>
          </w:p>
        </w:tc>
        <w:tc>
          <w:tcPr>
            <w:tcW w:w="521" w:type="pct"/>
          </w:tcPr>
          <w:p w14:paraId="2ABC9B66">
            <w:pPr>
              <w:tabs>
                <w:tab w:val="left" w:pos="0"/>
              </w:tabs>
              <w:jc w:val="left"/>
              <w:rPr>
                <w:caps/>
                <w:szCs w:val="21"/>
              </w:rPr>
            </w:pPr>
          </w:p>
        </w:tc>
        <w:tc>
          <w:tcPr>
            <w:tcW w:w="523" w:type="pct"/>
          </w:tcPr>
          <w:p w14:paraId="1FB520E6">
            <w:pPr>
              <w:tabs>
                <w:tab w:val="left" w:pos="0"/>
              </w:tabs>
              <w:jc w:val="left"/>
              <w:rPr>
                <w:caps/>
                <w:szCs w:val="21"/>
              </w:rPr>
            </w:pPr>
          </w:p>
        </w:tc>
        <w:tc>
          <w:tcPr>
            <w:tcW w:w="523" w:type="pct"/>
          </w:tcPr>
          <w:p w14:paraId="2AC6A4C2">
            <w:pPr>
              <w:tabs>
                <w:tab w:val="left" w:pos="0"/>
              </w:tabs>
              <w:jc w:val="left"/>
              <w:rPr>
                <w:caps/>
                <w:szCs w:val="21"/>
              </w:rPr>
            </w:pPr>
          </w:p>
        </w:tc>
        <w:tc>
          <w:tcPr>
            <w:tcW w:w="562" w:type="pct"/>
          </w:tcPr>
          <w:p w14:paraId="5600077E">
            <w:pPr>
              <w:tabs>
                <w:tab w:val="left" w:pos="0"/>
              </w:tabs>
              <w:jc w:val="left"/>
              <w:rPr>
                <w:caps/>
                <w:szCs w:val="21"/>
              </w:rPr>
            </w:pPr>
          </w:p>
        </w:tc>
        <w:tc>
          <w:tcPr>
            <w:tcW w:w="783" w:type="pct"/>
          </w:tcPr>
          <w:p w14:paraId="5A8723A5">
            <w:pPr>
              <w:tabs>
                <w:tab w:val="left" w:pos="0"/>
              </w:tabs>
              <w:jc w:val="left"/>
              <w:rPr>
                <w:caps/>
                <w:szCs w:val="21"/>
              </w:rPr>
            </w:pPr>
          </w:p>
        </w:tc>
      </w:tr>
      <w:tr w14:paraId="3721F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2825C20D">
            <w:pPr>
              <w:tabs>
                <w:tab w:val="left" w:pos="0"/>
              </w:tabs>
              <w:jc w:val="left"/>
              <w:rPr>
                <w:caps/>
                <w:szCs w:val="21"/>
              </w:rPr>
            </w:pPr>
          </w:p>
        </w:tc>
        <w:tc>
          <w:tcPr>
            <w:tcW w:w="419" w:type="pct"/>
          </w:tcPr>
          <w:p w14:paraId="36F3C524">
            <w:pPr>
              <w:tabs>
                <w:tab w:val="left" w:pos="0"/>
              </w:tabs>
              <w:jc w:val="left"/>
              <w:rPr>
                <w:caps/>
                <w:szCs w:val="21"/>
              </w:rPr>
            </w:pPr>
          </w:p>
        </w:tc>
        <w:tc>
          <w:tcPr>
            <w:tcW w:w="521" w:type="pct"/>
          </w:tcPr>
          <w:p w14:paraId="344BB666">
            <w:pPr>
              <w:tabs>
                <w:tab w:val="left" w:pos="0"/>
              </w:tabs>
              <w:jc w:val="left"/>
              <w:rPr>
                <w:caps/>
                <w:szCs w:val="21"/>
              </w:rPr>
            </w:pPr>
          </w:p>
        </w:tc>
        <w:tc>
          <w:tcPr>
            <w:tcW w:w="521" w:type="pct"/>
          </w:tcPr>
          <w:p w14:paraId="578CD3A4">
            <w:pPr>
              <w:tabs>
                <w:tab w:val="left" w:pos="0"/>
              </w:tabs>
              <w:jc w:val="left"/>
              <w:rPr>
                <w:caps/>
                <w:szCs w:val="21"/>
              </w:rPr>
            </w:pPr>
          </w:p>
        </w:tc>
        <w:tc>
          <w:tcPr>
            <w:tcW w:w="521" w:type="pct"/>
          </w:tcPr>
          <w:p w14:paraId="5961FDD7">
            <w:pPr>
              <w:tabs>
                <w:tab w:val="left" w:pos="0"/>
              </w:tabs>
              <w:jc w:val="left"/>
              <w:rPr>
                <w:caps/>
                <w:szCs w:val="21"/>
              </w:rPr>
            </w:pPr>
          </w:p>
        </w:tc>
        <w:tc>
          <w:tcPr>
            <w:tcW w:w="523" w:type="pct"/>
          </w:tcPr>
          <w:p w14:paraId="308C1110">
            <w:pPr>
              <w:tabs>
                <w:tab w:val="left" w:pos="0"/>
              </w:tabs>
              <w:jc w:val="left"/>
              <w:rPr>
                <w:caps/>
                <w:szCs w:val="21"/>
              </w:rPr>
            </w:pPr>
          </w:p>
        </w:tc>
        <w:tc>
          <w:tcPr>
            <w:tcW w:w="523" w:type="pct"/>
          </w:tcPr>
          <w:p w14:paraId="00A8DF56">
            <w:pPr>
              <w:tabs>
                <w:tab w:val="left" w:pos="0"/>
              </w:tabs>
              <w:jc w:val="left"/>
              <w:rPr>
                <w:caps/>
                <w:szCs w:val="21"/>
              </w:rPr>
            </w:pPr>
          </w:p>
        </w:tc>
        <w:tc>
          <w:tcPr>
            <w:tcW w:w="562" w:type="pct"/>
          </w:tcPr>
          <w:p w14:paraId="57672F43">
            <w:pPr>
              <w:tabs>
                <w:tab w:val="left" w:pos="0"/>
              </w:tabs>
              <w:jc w:val="left"/>
              <w:rPr>
                <w:caps/>
                <w:szCs w:val="21"/>
              </w:rPr>
            </w:pPr>
          </w:p>
        </w:tc>
        <w:tc>
          <w:tcPr>
            <w:tcW w:w="783" w:type="pct"/>
          </w:tcPr>
          <w:p w14:paraId="435FEDD5">
            <w:pPr>
              <w:tabs>
                <w:tab w:val="left" w:pos="0"/>
              </w:tabs>
              <w:jc w:val="left"/>
              <w:rPr>
                <w:caps/>
                <w:szCs w:val="21"/>
              </w:rPr>
            </w:pPr>
          </w:p>
        </w:tc>
      </w:tr>
      <w:tr w14:paraId="3A698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1821F208">
            <w:pPr>
              <w:tabs>
                <w:tab w:val="left" w:pos="0"/>
              </w:tabs>
              <w:jc w:val="left"/>
              <w:rPr>
                <w:caps/>
                <w:szCs w:val="21"/>
              </w:rPr>
            </w:pPr>
          </w:p>
        </w:tc>
        <w:tc>
          <w:tcPr>
            <w:tcW w:w="419" w:type="pct"/>
          </w:tcPr>
          <w:p w14:paraId="1329902A">
            <w:pPr>
              <w:tabs>
                <w:tab w:val="left" w:pos="0"/>
              </w:tabs>
              <w:jc w:val="left"/>
              <w:rPr>
                <w:caps/>
                <w:szCs w:val="21"/>
              </w:rPr>
            </w:pPr>
          </w:p>
        </w:tc>
        <w:tc>
          <w:tcPr>
            <w:tcW w:w="521" w:type="pct"/>
          </w:tcPr>
          <w:p w14:paraId="0BEDAB25">
            <w:pPr>
              <w:tabs>
                <w:tab w:val="left" w:pos="0"/>
              </w:tabs>
              <w:jc w:val="left"/>
              <w:rPr>
                <w:caps/>
                <w:szCs w:val="21"/>
              </w:rPr>
            </w:pPr>
          </w:p>
        </w:tc>
        <w:tc>
          <w:tcPr>
            <w:tcW w:w="521" w:type="pct"/>
          </w:tcPr>
          <w:p w14:paraId="1917FA0E">
            <w:pPr>
              <w:tabs>
                <w:tab w:val="left" w:pos="0"/>
              </w:tabs>
              <w:jc w:val="left"/>
              <w:rPr>
                <w:caps/>
                <w:szCs w:val="21"/>
              </w:rPr>
            </w:pPr>
          </w:p>
        </w:tc>
        <w:tc>
          <w:tcPr>
            <w:tcW w:w="521" w:type="pct"/>
          </w:tcPr>
          <w:p w14:paraId="70704DF6">
            <w:pPr>
              <w:tabs>
                <w:tab w:val="left" w:pos="0"/>
              </w:tabs>
              <w:jc w:val="left"/>
              <w:rPr>
                <w:caps/>
                <w:szCs w:val="21"/>
              </w:rPr>
            </w:pPr>
          </w:p>
        </w:tc>
        <w:tc>
          <w:tcPr>
            <w:tcW w:w="523" w:type="pct"/>
          </w:tcPr>
          <w:p w14:paraId="028B54A2">
            <w:pPr>
              <w:tabs>
                <w:tab w:val="left" w:pos="0"/>
              </w:tabs>
              <w:jc w:val="left"/>
              <w:rPr>
                <w:caps/>
                <w:szCs w:val="21"/>
              </w:rPr>
            </w:pPr>
          </w:p>
        </w:tc>
        <w:tc>
          <w:tcPr>
            <w:tcW w:w="523" w:type="pct"/>
          </w:tcPr>
          <w:p w14:paraId="4D444124">
            <w:pPr>
              <w:tabs>
                <w:tab w:val="left" w:pos="0"/>
              </w:tabs>
              <w:jc w:val="left"/>
              <w:rPr>
                <w:caps/>
                <w:szCs w:val="21"/>
              </w:rPr>
            </w:pPr>
          </w:p>
        </w:tc>
        <w:tc>
          <w:tcPr>
            <w:tcW w:w="562" w:type="pct"/>
          </w:tcPr>
          <w:p w14:paraId="2EBE612D">
            <w:pPr>
              <w:tabs>
                <w:tab w:val="left" w:pos="0"/>
              </w:tabs>
              <w:jc w:val="left"/>
              <w:rPr>
                <w:caps/>
                <w:szCs w:val="21"/>
              </w:rPr>
            </w:pPr>
          </w:p>
        </w:tc>
        <w:tc>
          <w:tcPr>
            <w:tcW w:w="783" w:type="pct"/>
          </w:tcPr>
          <w:p w14:paraId="73211C58">
            <w:pPr>
              <w:tabs>
                <w:tab w:val="left" w:pos="0"/>
              </w:tabs>
              <w:jc w:val="left"/>
              <w:rPr>
                <w:caps/>
                <w:szCs w:val="21"/>
              </w:rPr>
            </w:pPr>
          </w:p>
        </w:tc>
      </w:tr>
      <w:tr w14:paraId="2091A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66EB6067">
            <w:pPr>
              <w:tabs>
                <w:tab w:val="left" w:pos="0"/>
              </w:tabs>
              <w:jc w:val="left"/>
              <w:rPr>
                <w:caps/>
                <w:szCs w:val="21"/>
              </w:rPr>
            </w:pPr>
          </w:p>
        </w:tc>
        <w:tc>
          <w:tcPr>
            <w:tcW w:w="419" w:type="pct"/>
          </w:tcPr>
          <w:p w14:paraId="47C8A466">
            <w:pPr>
              <w:tabs>
                <w:tab w:val="left" w:pos="0"/>
              </w:tabs>
              <w:jc w:val="left"/>
              <w:rPr>
                <w:caps/>
                <w:szCs w:val="21"/>
              </w:rPr>
            </w:pPr>
          </w:p>
        </w:tc>
        <w:tc>
          <w:tcPr>
            <w:tcW w:w="521" w:type="pct"/>
          </w:tcPr>
          <w:p w14:paraId="01FFDE12">
            <w:pPr>
              <w:tabs>
                <w:tab w:val="left" w:pos="0"/>
              </w:tabs>
              <w:jc w:val="left"/>
              <w:rPr>
                <w:caps/>
                <w:szCs w:val="21"/>
              </w:rPr>
            </w:pPr>
          </w:p>
        </w:tc>
        <w:tc>
          <w:tcPr>
            <w:tcW w:w="521" w:type="pct"/>
          </w:tcPr>
          <w:p w14:paraId="57B221AB">
            <w:pPr>
              <w:tabs>
                <w:tab w:val="left" w:pos="0"/>
              </w:tabs>
              <w:jc w:val="left"/>
              <w:rPr>
                <w:caps/>
                <w:szCs w:val="21"/>
              </w:rPr>
            </w:pPr>
          </w:p>
        </w:tc>
        <w:tc>
          <w:tcPr>
            <w:tcW w:w="521" w:type="pct"/>
          </w:tcPr>
          <w:p w14:paraId="65F5F1A1">
            <w:pPr>
              <w:tabs>
                <w:tab w:val="left" w:pos="0"/>
              </w:tabs>
              <w:jc w:val="left"/>
              <w:rPr>
                <w:caps/>
                <w:szCs w:val="21"/>
              </w:rPr>
            </w:pPr>
          </w:p>
        </w:tc>
        <w:tc>
          <w:tcPr>
            <w:tcW w:w="523" w:type="pct"/>
          </w:tcPr>
          <w:p w14:paraId="7EA4CF05">
            <w:pPr>
              <w:tabs>
                <w:tab w:val="left" w:pos="0"/>
              </w:tabs>
              <w:jc w:val="left"/>
              <w:rPr>
                <w:caps/>
                <w:szCs w:val="21"/>
              </w:rPr>
            </w:pPr>
          </w:p>
        </w:tc>
        <w:tc>
          <w:tcPr>
            <w:tcW w:w="523" w:type="pct"/>
          </w:tcPr>
          <w:p w14:paraId="2698564D">
            <w:pPr>
              <w:tabs>
                <w:tab w:val="left" w:pos="0"/>
              </w:tabs>
              <w:jc w:val="left"/>
              <w:rPr>
                <w:caps/>
                <w:szCs w:val="21"/>
              </w:rPr>
            </w:pPr>
          </w:p>
        </w:tc>
        <w:tc>
          <w:tcPr>
            <w:tcW w:w="562" w:type="pct"/>
          </w:tcPr>
          <w:p w14:paraId="327421CA">
            <w:pPr>
              <w:tabs>
                <w:tab w:val="left" w:pos="0"/>
              </w:tabs>
              <w:jc w:val="left"/>
              <w:rPr>
                <w:caps/>
                <w:szCs w:val="21"/>
              </w:rPr>
            </w:pPr>
          </w:p>
        </w:tc>
        <w:tc>
          <w:tcPr>
            <w:tcW w:w="783" w:type="pct"/>
          </w:tcPr>
          <w:p w14:paraId="4E59E979">
            <w:pPr>
              <w:tabs>
                <w:tab w:val="left" w:pos="0"/>
              </w:tabs>
              <w:jc w:val="left"/>
              <w:rPr>
                <w:caps/>
                <w:szCs w:val="21"/>
              </w:rPr>
            </w:pPr>
          </w:p>
        </w:tc>
      </w:tr>
      <w:tr w14:paraId="3E213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54F0B5CB">
            <w:pPr>
              <w:tabs>
                <w:tab w:val="left" w:pos="0"/>
              </w:tabs>
              <w:jc w:val="left"/>
              <w:rPr>
                <w:caps/>
                <w:szCs w:val="21"/>
              </w:rPr>
            </w:pPr>
          </w:p>
        </w:tc>
        <w:tc>
          <w:tcPr>
            <w:tcW w:w="419" w:type="pct"/>
          </w:tcPr>
          <w:p w14:paraId="66ADC13A">
            <w:pPr>
              <w:tabs>
                <w:tab w:val="left" w:pos="0"/>
              </w:tabs>
              <w:jc w:val="left"/>
              <w:rPr>
                <w:caps/>
                <w:szCs w:val="21"/>
              </w:rPr>
            </w:pPr>
          </w:p>
        </w:tc>
        <w:tc>
          <w:tcPr>
            <w:tcW w:w="521" w:type="pct"/>
          </w:tcPr>
          <w:p w14:paraId="0896E5FC">
            <w:pPr>
              <w:tabs>
                <w:tab w:val="left" w:pos="0"/>
              </w:tabs>
              <w:jc w:val="left"/>
              <w:rPr>
                <w:caps/>
                <w:szCs w:val="21"/>
              </w:rPr>
            </w:pPr>
          </w:p>
        </w:tc>
        <w:tc>
          <w:tcPr>
            <w:tcW w:w="521" w:type="pct"/>
          </w:tcPr>
          <w:p w14:paraId="5B9711E8">
            <w:pPr>
              <w:tabs>
                <w:tab w:val="left" w:pos="0"/>
              </w:tabs>
              <w:jc w:val="left"/>
              <w:rPr>
                <w:caps/>
                <w:szCs w:val="21"/>
              </w:rPr>
            </w:pPr>
          </w:p>
        </w:tc>
        <w:tc>
          <w:tcPr>
            <w:tcW w:w="521" w:type="pct"/>
          </w:tcPr>
          <w:p w14:paraId="209B5169">
            <w:pPr>
              <w:tabs>
                <w:tab w:val="left" w:pos="0"/>
              </w:tabs>
              <w:jc w:val="left"/>
              <w:rPr>
                <w:caps/>
                <w:szCs w:val="21"/>
              </w:rPr>
            </w:pPr>
          </w:p>
        </w:tc>
        <w:tc>
          <w:tcPr>
            <w:tcW w:w="523" w:type="pct"/>
          </w:tcPr>
          <w:p w14:paraId="0E92315E">
            <w:pPr>
              <w:tabs>
                <w:tab w:val="left" w:pos="0"/>
              </w:tabs>
              <w:jc w:val="left"/>
              <w:rPr>
                <w:caps/>
                <w:szCs w:val="21"/>
              </w:rPr>
            </w:pPr>
          </w:p>
        </w:tc>
        <w:tc>
          <w:tcPr>
            <w:tcW w:w="523" w:type="pct"/>
          </w:tcPr>
          <w:p w14:paraId="3AE17B6C">
            <w:pPr>
              <w:tabs>
                <w:tab w:val="left" w:pos="0"/>
              </w:tabs>
              <w:jc w:val="left"/>
              <w:rPr>
                <w:caps/>
                <w:szCs w:val="21"/>
              </w:rPr>
            </w:pPr>
          </w:p>
        </w:tc>
        <w:tc>
          <w:tcPr>
            <w:tcW w:w="562" w:type="pct"/>
          </w:tcPr>
          <w:p w14:paraId="2EB6DA6B">
            <w:pPr>
              <w:tabs>
                <w:tab w:val="left" w:pos="0"/>
              </w:tabs>
              <w:jc w:val="left"/>
              <w:rPr>
                <w:caps/>
                <w:szCs w:val="21"/>
              </w:rPr>
            </w:pPr>
          </w:p>
        </w:tc>
        <w:tc>
          <w:tcPr>
            <w:tcW w:w="783" w:type="pct"/>
          </w:tcPr>
          <w:p w14:paraId="6D32EF1F">
            <w:pPr>
              <w:tabs>
                <w:tab w:val="left" w:pos="0"/>
              </w:tabs>
              <w:jc w:val="left"/>
              <w:rPr>
                <w:caps/>
                <w:szCs w:val="21"/>
              </w:rPr>
            </w:pPr>
          </w:p>
        </w:tc>
      </w:tr>
      <w:tr w14:paraId="6D536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05C2DDD9">
            <w:pPr>
              <w:tabs>
                <w:tab w:val="left" w:pos="0"/>
              </w:tabs>
              <w:jc w:val="left"/>
              <w:rPr>
                <w:caps/>
                <w:szCs w:val="21"/>
              </w:rPr>
            </w:pPr>
          </w:p>
        </w:tc>
        <w:tc>
          <w:tcPr>
            <w:tcW w:w="419" w:type="pct"/>
          </w:tcPr>
          <w:p w14:paraId="7B5CA278">
            <w:pPr>
              <w:tabs>
                <w:tab w:val="left" w:pos="0"/>
              </w:tabs>
              <w:jc w:val="left"/>
              <w:rPr>
                <w:caps/>
                <w:szCs w:val="21"/>
              </w:rPr>
            </w:pPr>
          </w:p>
        </w:tc>
        <w:tc>
          <w:tcPr>
            <w:tcW w:w="521" w:type="pct"/>
          </w:tcPr>
          <w:p w14:paraId="0AF5F411">
            <w:pPr>
              <w:tabs>
                <w:tab w:val="left" w:pos="0"/>
              </w:tabs>
              <w:jc w:val="left"/>
              <w:rPr>
                <w:caps/>
                <w:szCs w:val="21"/>
              </w:rPr>
            </w:pPr>
          </w:p>
        </w:tc>
        <w:tc>
          <w:tcPr>
            <w:tcW w:w="521" w:type="pct"/>
          </w:tcPr>
          <w:p w14:paraId="53C91C03">
            <w:pPr>
              <w:tabs>
                <w:tab w:val="left" w:pos="0"/>
              </w:tabs>
              <w:jc w:val="left"/>
              <w:rPr>
                <w:caps/>
                <w:szCs w:val="21"/>
              </w:rPr>
            </w:pPr>
          </w:p>
        </w:tc>
        <w:tc>
          <w:tcPr>
            <w:tcW w:w="521" w:type="pct"/>
          </w:tcPr>
          <w:p w14:paraId="064C1405">
            <w:pPr>
              <w:tabs>
                <w:tab w:val="left" w:pos="0"/>
              </w:tabs>
              <w:jc w:val="left"/>
              <w:rPr>
                <w:caps/>
                <w:szCs w:val="21"/>
              </w:rPr>
            </w:pPr>
          </w:p>
        </w:tc>
        <w:tc>
          <w:tcPr>
            <w:tcW w:w="523" w:type="pct"/>
          </w:tcPr>
          <w:p w14:paraId="39AE8034">
            <w:pPr>
              <w:tabs>
                <w:tab w:val="left" w:pos="0"/>
              </w:tabs>
              <w:jc w:val="left"/>
              <w:rPr>
                <w:caps/>
                <w:szCs w:val="21"/>
              </w:rPr>
            </w:pPr>
          </w:p>
        </w:tc>
        <w:tc>
          <w:tcPr>
            <w:tcW w:w="523" w:type="pct"/>
          </w:tcPr>
          <w:p w14:paraId="4B88D9CB">
            <w:pPr>
              <w:tabs>
                <w:tab w:val="left" w:pos="0"/>
              </w:tabs>
              <w:jc w:val="left"/>
              <w:rPr>
                <w:caps/>
                <w:szCs w:val="21"/>
              </w:rPr>
            </w:pPr>
          </w:p>
        </w:tc>
        <w:tc>
          <w:tcPr>
            <w:tcW w:w="562" w:type="pct"/>
          </w:tcPr>
          <w:p w14:paraId="417449FA">
            <w:pPr>
              <w:tabs>
                <w:tab w:val="left" w:pos="0"/>
              </w:tabs>
              <w:jc w:val="left"/>
              <w:rPr>
                <w:caps/>
                <w:szCs w:val="21"/>
              </w:rPr>
            </w:pPr>
          </w:p>
        </w:tc>
        <w:tc>
          <w:tcPr>
            <w:tcW w:w="783" w:type="pct"/>
          </w:tcPr>
          <w:p w14:paraId="4F75E133">
            <w:pPr>
              <w:tabs>
                <w:tab w:val="left" w:pos="0"/>
              </w:tabs>
              <w:jc w:val="left"/>
              <w:rPr>
                <w:caps/>
                <w:szCs w:val="21"/>
              </w:rPr>
            </w:pPr>
          </w:p>
        </w:tc>
      </w:tr>
      <w:tr w14:paraId="58A6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6182D18A">
            <w:pPr>
              <w:tabs>
                <w:tab w:val="left" w:pos="0"/>
              </w:tabs>
              <w:jc w:val="left"/>
              <w:rPr>
                <w:caps/>
                <w:szCs w:val="21"/>
              </w:rPr>
            </w:pPr>
          </w:p>
        </w:tc>
        <w:tc>
          <w:tcPr>
            <w:tcW w:w="419" w:type="pct"/>
          </w:tcPr>
          <w:p w14:paraId="70353F25">
            <w:pPr>
              <w:tabs>
                <w:tab w:val="left" w:pos="0"/>
              </w:tabs>
              <w:jc w:val="left"/>
              <w:rPr>
                <w:caps/>
                <w:szCs w:val="21"/>
              </w:rPr>
            </w:pPr>
          </w:p>
        </w:tc>
        <w:tc>
          <w:tcPr>
            <w:tcW w:w="521" w:type="pct"/>
          </w:tcPr>
          <w:p w14:paraId="3D73382E">
            <w:pPr>
              <w:tabs>
                <w:tab w:val="left" w:pos="0"/>
              </w:tabs>
              <w:jc w:val="left"/>
              <w:rPr>
                <w:caps/>
                <w:szCs w:val="21"/>
              </w:rPr>
            </w:pPr>
          </w:p>
        </w:tc>
        <w:tc>
          <w:tcPr>
            <w:tcW w:w="521" w:type="pct"/>
          </w:tcPr>
          <w:p w14:paraId="74856975">
            <w:pPr>
              <w:tabs>
                <w:tab w:val="left" w:pos="0"/>
              </w:tabs>
              <w:jc w:val="left"/>
              <w:rPr>
                <w:caps/>
                <w:szCs w:val="21"/>
              </w:rPr>
            </w:pPr>
          </w:p>
        </w:tc>
        <w:tc>
          <w:tcPr>
            <w:tcW w:w="521" w:type="pct"/>
          </w:tcPr>
          <w:p w14:paraId="17451FC8">
            <w:pPr>
              <w:tabs>
                <w:tab w:val="left" w:pos="0"/>
              </w:tabs>
              <w:jc w:val="left"/>
              <w:rPr>
                <w:caps/>
                <w:szCs w:val="21"/>
              </w:rPr>
            </w:pPr>
          </w:p>
        </w:tc>
        <w:tc>
          <w:tcPr>
            <w:tcW w:w="523" w:type="pct"/>
          </w:tcPr>
          <w:p w14:paraId="08C8078E">
            <w:pPr>
              <w:tabs>
                <w:tab w:val="left" w:pos="0"/>
              </w:tabs>
              <w:jc w:val="left"/>
              <w:rPr>
                <w:caps/>
                <w:szCs w:val="21"/>
              </w:rPr>
            </w:pPr>
          </w:p>
        </w:tc>
        <w:tc>
          <w:tcPr>
            <w:tcW w:w="523" w:type="pct"/>
          </w:tcPr>
          <w:p w14:paraId="6D99767E">
            <w:pPr>
              <w:tabs>
                <w:tab w:val="left" w:pos="0"/>
              </w:tabs>
              <w:jc w:val="left"/>
              <w:rPr>
                <w:caps/>
                <w:szCs w:val="21"/>
              </w:rPr>
            </w:pPr>
          </w:p>
        </w:tc>
        <w:tc>
          <w:tcPr>
            <w:tcW w:w="562" w:type="pct"/>
          </w:tcPr>
          <w:p w14:paraId="7D41C92A">
            <w:pPr>
              <w:tabs>
                <w:tab w:val="left" w:pos="0"/>
              </w:tabs>
              <w:jc w:val="left"/>
              <w:rPr>
                <w:caps/>
                <w:szCs w:val="21"/>
              </w:rPr>
            </w:pPr>
          </w:p>
        </w:tc>
        <w:tc>
          <w:tcPr>
            <w:tcW w:w="783" w:type="pct"/>
          </w:tcPr>
          <w:p w14:paraId="26A4163F">
            <w:pPr>
              <w:tabs>
                <w:tab w:val="left" w:pos="0"/>
              </w:tabs>
              <w:jc w:val="left"/>
              <w:rPr>
                <w:caps/>
                <w:szCs w:val="21"/>
              </w:rPr>
            </w:pPr>
          </w:p>
        </w:tc>
      </w:tr>
      <w:tr w14:paraId="51447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01AD52E6">
            <w:pPr>
              <w:tabs>
                <w:tab w:val="left" w:pos="0"/>
              </w:tabs>
              <w:jc w:val="left"/>
              <w:rPr>
                <w:caps/>
                <w:szCs w:val="21"/>
              </w:rPr>
            </w:pPr>
          </w:p>
        </w:tc>
        <w:tc>
          <w:tcPr>
            <w:tcW w:w="419" w:type="pct"/>
          </w:tcPr>
          <w:p w14:paraId="40FAB90B">
            <w:pPr>
              <w:tabs>
                <w:tab w:val="left" w:pos="0"/>
              </w:tabs>
              <w:jc w:val="left"/>
              <w:rPr>
                <w:caps/>
                <w:szCs w:val="21"/>
              </w:rPr>
            </w:pPr>
          </w:p>
        </w:tc>
        <w:tc>
          <w:tcPr>
            <w:tcW w:w="521" w:type="pct"/>
          </w:tcPr>
          <w:p w14:paraId="7E636F03">
            <w:pPr>
              <w:tabs>
                <w:tab w:val="left" w:pos="0"/>
              </w:tabs>
              <w:jc w:val="left"/>
              <w:rPr>
                <w:caps/>
                <w:szCs w:val="21"/>
              </w:rPr>
            </w:pPr>
          </w:p>
        </w:tc>
        <w:tc>
          <w:tcPr>
            <w:tcW w:w="521" w:type="pct"/>
          </w:tcPr>
          <w:p w14:paraId="7103DBB2">
            <w:pPr>
              <w:tabs>
                <w:tab w:val="left" w:pos="0"/>
              </w:tabs>
              <w:jc w:val="left"/>
              <w:rPr>
                <w:caps/>
                <w:szCs w:val="21"/>
              </w:rPr>
            </w:pPr>
          </w:p>
        </w:tc>
        <w:tc>
          <w:tcPr>
            <w:tcW w:w="521" w:type="pct"/>
          </w:tcPr>
          <w:p w14:paraId="613C0EF8">
            <w:pPr>
              <w:tabs>
                <w:tab w:val="left" w:pos="0"/>
              </w:tabs>
              <w:jc w:val="left"/>
              <w:rPr>
                <w:caps/>
                <w:szCs w:val="21"/>
              </w:rPr>
            </w:pPr>
          </w:p>
        </w:tc>
        <w:tc>
          <w:tcPr>
            <w:tcW w:w="523" w:type="pct"/>
          </w:tcPr>
          <w:p w14:paraId="27B1A89A">
            <w:pPr>
              <w:tabs>
                <w:tab w:val="left" w:pos="0"/>
              </w:tabs>
              <w:jc w:val="left"/>
              <w:rPr>
                <w:caps/>
                <w:szCs w:val="21"/>
              </w:rPr>
            </w:pPr>
          </w:p>
        </w:tc>
        <w:tc>
          <w:tcPr>
            <w:tcW w:w="523" w:type="pct"/>
          </w:tcPr>
          <w:p w14:paraId="44A87A15">
            <w:pPr>
              <w:tabs>
                <w:tab w:val="left" w:pos="0"/>
              </w:tabs>
              <w:jc w:val="left"/>
              <w:rPr>
                <w:caps/>
                <w:szCs w:val="21"/>
              </w:rPr>
            </w:pPr>
          </w:p>
        </w:tc>
        <w:tc>
          <w:tcPr>
            <w:tcW w:w="562" w:type="pct"/>
          </w:tcPr>
          <w:p w14:paraId="5ACF886F">
            <w:pPr>
              <w:tabs>
                <w:tab w:val="left" w:pos="0"/>
              </w:tabs>
              <w:jc w:val="left"/>
              <w:rPr>
                <w:caps/>
                <w:szCs w:val="21"/>
              </w:rPr>
            </w:pPr>
          </w:p>
        </w:tc>
        <w:tc>
          <w:tcPr>
            <w:tcW w:w="783" w:type="pct"/>
          </w:tcPr>
          <w:p w14:paraId="225F5E57">
            <w:pPr>
              <w:tabs>
                <w:tab w:val="left" w:pos="0"/>
              </w:tabs>
              <w:jc w:val="left"/>
              <w:rPr>
                <w:caps/>
                <w:szCs w:val="21"/>
              </w:rPr>
            </w:pPr>
          </w:p>
        </w:tc>
      </w:tr>
      <w:tr w14:paraId="0D829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1E9807A3">
            <w:pPr>
              <w:tabs>
                <w:tab w:val="left" w:pos="0"/>
              </w:tabs>
              <w:jc w:val="left"/>
              <w:rPr>
                <w:caps/>
                <w:szCs w:val="21"/>
              </w:rPr>
            </w:pPr>
          </w:p>
        </w:tc>
        <w:tc>
          <w:tcPr>
            <w:tcW w:w="419" w:type="pct"/>
          </w:tcPr>
          <w:p w14:paraId="49B1BDFE">
            <w:pPr>
              <w:tabs>
                <w:tab w:val="left" w:pos="0"/>
              </w:tabs>
              <w:jc w:val="left"/>
              <w:rPr>
                <w:caps/>
                <w:szCs w:val="21"/>
              </w:rPr>
            </w:pPr>
          </w:p>
        </w:tc>
        <w:tc>
          <w:tcPr>
            <w:tcW w:w="521" w:type="pct"/>
          </w:tcPr>
          <w:p w14:paraId="44739243">
            <w:pPr>
              <w:tabs>
                <w:tab w:val="left" w:pos="0"/>
              </w:tabs>
              <w:jc w:val="left"/>
              <w:rPr>
                <w:caps/>
                <w:szCs w:val="21"/>
              </w:rPr>
            </w:pPr>
          </w:p>
        </w:tc>
        <w:tc>
          <w:tcPr>
            <w:tcW w:w="521" w:type="pct"/>
          </w:tcPr>
          <w:p w14:paraId="2E253863">
            <w:pPr>
              <w:tabs>
                <w:tab w:val="left" w:pos="0"/>
              </w:tabs>
              <w:jc w:val="left"/>
              <w:rPr>
                <w:caps/>
                <w:szCs w:val="21"/>
              </w:rPr>
            </w:pPr>
          </w:p>
        </w:tc>
        <w:tc>
          <w:tcPr>
            <w:tcW w:w="521" w:type="pct"/>
          </w:tcPr>
          <w:p w14:paraId="686856C1">
            <w:pPr>
              <w:tabs>
                <w:tab w:val="left" w:pos="0"/>
              </w:tabs>
              <w:jc w:val="left"/>
              <w:rPr>
                <w:caps/>
                <w:szCs w:val="21"/>
              </w:rPr>
            </w:pPr>
          </w:p>
        </w:tc>
        <w:tc>
          <w:tcPr>
            <w:tcW w:w="523" w:type="pct"/>
          </w:tcPr>
          <w:p w14:paraId="7A6C3CD2">
            <w:pPr>
              <w:tabs>
                <w:tab w:val="left" w:pos="0"/>
              </w:tabs>
              <w:jc w:val="left"/>
              <w:rPr>
                <w:caps/>
                <w:szCs w:val="21"/>
              </w:rPr>
            </w:pPr>
          </w:p>
        </w:tc>
        <w:tc>
          <w:tcPr>
            <w:tcW w:w="523" w:type="pct"/>
          </w:tcPr>
          <w:p w14:paraId="6FF9AE4E">
            <w:pPr>
              <w:tabs>
                <w:tab w:val="left" w:pos="0"/>
              </w:tabs>
              <w:jc w:val="left"/>
              <w:rPr>
                <w:caps/>
                <w:szCs w:val="21"/>
              </w:rPr>
            </w:pPr>
          </w:p>
        </w:tc>
        <w:tc>
          <w:tcPr>
            <w:tcW w:w="562" w:type="pct"/>
          </w:tcPr>
          <w:p w14:paraId="5D97464B">
            <w:pPr>
              <w:tabs>
                <w:tab w:val="left" w:pos="0"/>
              </w:tabs>
              <w:jc w:val="left"/>
              <w:rPr>
                <w:caps/>
                <w:szCs w:val="21"/>
              </w:rPr>
            </w:pPr>
          </w:p>
        </w:tc>
        <w:tc>
          <w:tcPr>
            <w:tcW w:w="783" w:type="pct"/>
          </w:tcPr>
          <w:p w14:paraId="2B94D252">
            <w:pPr>
              <w:tabs>
                <w:tab w:val="left" w:pos="0"/>
              </w:tabs>
              <w:jc w:val="left"/>
              <w:rPr>
                <w:caps/>
                <w:szCs w:val="21"/>
              </w:rPr>
            </w:pPr>
          </w:p>
        </w:tc>
      </w:tr>
      <w:tr w14:paraId="375F1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17D318DF">
            <w:pPr>
              <w:tabs>
                <w:tab w:val="left" w:pos="0"/>
              </w:tabs>
              <w:jc w:val="left"/>
              <w:rPr>
                <w:caps/>
                <w:szCs w:val="21"/>
              </w:rPr>
            </w:pPr>
          </w:p>
        </w:tc>
        <w:tc>
          <w:tcPr>
            <w:tcW w:w="419" w:type="pct"/>
          </w:tcPr>
          <w:p w14:paraId="3A316DD4">
            <w:pPr>
              <w:tabs>
                <w:tab w:val="left" w:pos="0"/>
              </w:tabs>
              <w:jc w:val="left"/>
              <w:rPr>
                <w:caps/>
                <w:szCs w:val="21"/>
              </w:rPr>
            </w:pPr>
          </w:p>
        </w:tc>
        <w:tc>
          <w:tcPr>
            <w:tcW w:w="521" w:type="pct"/>
          </w:tcPr>
          <w:p w14:paraId="484282EC">
            <w:pPr>
              <w:tabs>
                <w:tab w:val="left" w:pos="0"/>
              </w:tabs>
              <w:jc w:val="left"/>
              <w:rPr>
                <w:caps/>
                <w:szCs w:val="21"/>
              </w:rPr>
            </w:pPr>
          </w:p>
        </w:tc>
        <w:tc>
          <w:tcPr>
            <w:tcW w:w="521" w:type="pct"/>
          </w:tcPr>
          <w:p w14:paraId="3E8CA109">
            <w:pPr>
              <w:tabs>
                <w:tab w:val="left" w:pos="0"/>
              </w:tabs>
              <w:jc w:val="left"/>
              <w:rPr>
                <w:caps/>
                <w:szCs w:val="21"/>
              </w:rPr>
            </w:pPr>
          </w:p>
        </w:tc>
        <w:tc>
          <w:tcPr>
            <w:tcW w:w="521" w:type="pct"/>
          </w:tcPr>
          <w:p w14:paraId="3AFCD576">
            <w:pPr>
              <w:tabs>
                <w:tab w:val="left" w:pos="0"/>
              </w:tabs>
              <w:jc w:val="left"/>
              <w:rPr>
                <w:caps/>
                <w:szCs w:val="21"/>
              </w:rPr>
            </w:pPr>
          </w:p>
        </w:tc>
        <w:tc>
          <w:tcPr>
            <w:tcW w:w="523" w:type="pct"/>
          </w:tcPr>
          <w:p w14:paraId="3C56A37F">
            <w:pPr>
              <w:tabs>
                <w:tab w:val="left" w:pos="0"/>
              </w:tabs>
              <w:jc w:val="left"/>
              <w:rPr>
                <w:caps/>
                <w:szCs w:val="21"/>
              </w:rPr>
            </w:pPr>
          </w:p>
        </w:tc>
        <w:tc>
          <w:tcPr>
            <w:tcW w:w="523" w:type="pct"/>
          </w:tcPr>
          <w:p w14:paraId="33B40C29">
            <w:pPr>
              <w:tabs>
                <w:tab w:val="left" w:pos="0"/>
              </w:tabs>
              <w:jc w:val="left"/>
              <w:rPr>
                <w:caps/>
                <w:szCs w:val="21"/>
              </w:rPr>
            </w:pPr>
          </w:p>
        </w:tc>
        <w:tc>
          <w:tcPr>
            <w:tcW w:w="562" w:type="pct"/>
          </w:tcPr>
          <w:p w14:paraId="0BFD273D">
            <w:pPr>
              <w:tabs>
                <w:tab w:val="left" w:pos="0"/>
              </w:tabs>
              <w:jc w:val="left"/>
              <w:rPr>
                <w:caps/>
                <w:szCs w:val="21"/>
              </w:rPr>
            </w:pPr>
          </w:p>
        </w:tc>
        <w:tc>
          <w:tcPr>
            <w:tcW w:w="783" w:type="pct"/>
          </w:tcPr>
          <w:p w14:paraId="5056F3A7">
            <w:pPr>
              <w:tabs>
                <w:tab w:val="left" w:pos="0"/>
              </w:tabs>
              <w:jc w:val="left"/>
              <w:rPr>
                <w:caps/>
                <w:szCs w:val="21"/>
              </w:rPr>
            </w:pPr>
          </w:p>
        </w:tc>
      </w:tr>
      <w:tr w14:paraId="24D78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23" w:type="pct"/>
          </w:tcPr>
          <w:p w14:paraId="4D2AF696">
            <w:pPr>
              <w:tabs>
                <w:tab w:val="left" w:pos="0"/>
              </w:tabs>
              <w:jc w:val="left"/>
              <w:rPr>
                <w:caps/>
                <w:szCs w:val="21"/>
              </w:rPr>
            </w:pPr>
          </w:p>
        </w:tc>
        <w:tc>
          <w:tcPr>
            <w:tcW w:w="419" w:type="pct"/>
          </w:tcPr>
          <w:p w14:paraId="0E987B4E">
            <w:pPr>
              <w:tabs>
                <w:tab w:val="left" w:pos="0"/>
              </w:tabs>
              <w:jc w:val="left"/>
              <w:rPr>
                <w:caps/>
                <w:szCs w:val="21"/>
              </w:rPr>
            </w:pPr>
          </w:p>
        </w:tc>
        <w:tc>
          <w:tcPr>
            <w:tcW w:w="521" w:type="pct"/>
          </w:tcPr>
          <w:p w14:paraId="123B6052">
            <w:pPr>
              <w:tabs>
                <w:tab w:val="left" w:pos="0"/>
              </w:tabs>
              <w:jc w:val="left"/>
              <w:rPr>
                <w:caps/>
                <w:szCs w:val="21"/>
              </w:rPr>
            </w:pPr>
          </w:p>
        </w:tc>
        <w:tc>
          <w:tcPr>
            <w:tcW w:w="521" w:type="pct"/>
          </w:tcPr>
          <w:p w14:paraId="5CD4DAB1">
            <w:pPr>
              <w:tabs>
                <w:tab w:val="left" w:pos="0"/>
              </w:tabs>
              <w:jc w:val="left"/>
              <w:rPr>
                <w:caps/>
                <w:szCs w:val="21"/>
              </w:rPr>
            </w:pPr>
          </w:p>
        </w:tc>
        <w:tc>
          <w:tcPr>
            <w:tcW w:w="521" w:type="pct"/>
          </w:tcPr>
          <w:p w14:paraId="6394B6B7">
            <w:pPr>
              <w:tabs>
                <w:tab w:val="left" w:pos="0"/>
              </w:tabs>
              <w:jc w:val="left"/>
              <w:rPr>
                <w:caps/>
                <w:szCs w:val="21"/>
              </w:rPr>
            </w:pPr>
          </w:p>
        </w:tc>
        <w:tc>
          <w:tcPr>
            <w:tcW w:w="523" w:type="pct"/>
          </w:tcPr>
          <w:p w14:paraId="70D3B042">
            <w:pPr>
              <w:tabs>
                <w:tab w:val="left" w:pos="0"/>
              </w:tabs>
              <w:jc w:val="left"/>
              <w:rPr>
                <w:caps/>
                <w:szCs w:val="21"/>
              </w:rPr>
            </w:pPr>
          </w:p>
        </w:tc>
        <w:tc>
          <w:tcPr>
            <w:tcW w:w="523" w:type="pct"/>
          </w:tcPr>
          <w:p w14:paraId="5A560331">
            <w:pPr>
              <w:tabs>
                <w:tab w:val="left" w:pos="0"/>
              </w:tabs>
              <w:jc w:val="left"/>
              <w:rPr>
                <w:caps/>
                <w:szCs w:val="21"/>
              </w:rPr>
            </w:pPr>
          </w:p>
        </w:tc>
        <w:tc>
          <w:tcPr>
            <w:tcW w:w="562" w:type="pct"/>
          </w:tcPr>
          <w:p w14:paraId="0EA9E824">
            <w:pPr>
              <w:tabs>
                <w:tab w:val="left" w:pos="0"/>
              </w:tabs>
              <w:jc w:val="left"/>
              <w:rPr>
                <w:caps/>
                <w:szCs w:val="21"/>
              </w:rPr>
            </w:pPr>
          </w:p>
        </w:tc>
        <w:tc>
          <w:tcPr>
            <w:tcW w:w="783" w:type="pct"/>
          </w:tcPr>
          <w:p w14:paraId="2630BAEE">
            <w:pPr>
              <w:tabs>
                <w:tab w:val="left" w:pos="0"/>
              </w:tabs>
              <w:jc w:val="left"/>
              <w:rPr>
                <w:caps/>
                <w:szCs w:val="21"/>
              </w:rPr>
            </w:pPr>
          </w:p>
        </w:tc>
      </w:tr>
    </w:tbl>
    <w:p w14:paraId="0524B8F0">
      <w:r>
        <w:br w:type="page"/>
      </w:r>
    </w:p>
    <w:p w14:paraId="727F2869">
      <w:pPr>
        <w:jc w:val="center"/>
        <w:outlineLvl w:val="0"/>
        <w:rPr>
          <w:rFonts w:ascii="黑体" w:eastAsia="黑体"/>
          <w:sz w:val="32"/>
          <w:szCs w:val="32"/>
        </w:rPr>
      </w:pPr>
      <w:bookmarkStart w:id="790" w:name="_Toc353448523"/>
      <w:bookmarkStart w:id="791" w:name="_Toc14175"/>
      <w:bookmarkStart w:id="792" w:name="_Toc4374"/>
      <w:bookmarkStart w:id="793" w:name="_Toc28422"/>
      <w:bookmarkStart w:id="794" w:name="_Toc2517"/>
      <w:bookmarkStart w:id="795" w:name="_Toc22794"/>
      <w:r>
        <w:rPr>
          <w:rFonts w:hint="eastAsia" w:ascii="黑体" w:eastAsia="黑体"/>
          <w:sz w:val="32"/>
          <w:szCs w:val="32"/>
        </w:rPr>
        <w:t>第六章  图  纸</w:t>
      </w:r>
      <w:bookmarkEnd w:id="790"/>
      <w:bookmarkEnd w:id="791"/>
      <w:bookmarkEnd w:id="792"/>
      <w:bookmarkEnd w:id="793"/>
      <w:bookmarkEnd w:id="794"/>
      <w:bookmarkEnd w:id="795"/>
    </w:p>
    <w:p w14:paraId="06C2B470">
      <w:pPr>
        <w:spacing w:afterLines="100"/>
        <w:outlineLvl w:val="1"/>
        <w:rPr>
          <w:rFonts w:ascii="黑体" w:hAnsi="宋体" w:eastAsia="黑体"/>
          <w:sz w:val="24"/>
        </w:rPr>
      </w:pPr>
      <w:bookmarkStart w:id="796" w:name="_Toc686"/>
      <w:bookmarkStart w:id="797" w:name="_Toc9967"/>
      <w:bookmarkStart w:id="798" w:name="_Toc2919"/>
      <w:bookmarkStart w:id="799" w:name="_Toc353448524"/>
      <w:bookmarkStart w:id="800" w:name="_Toc3585"/>
      <w:r>
        <w:rPr>
          <w:rFonts w:hint="eastAsia" w:ascii="黑体" w:hAnsi="宋体" w:eastAsia="黑体"/>
          <w:sz w:val="24"/>
        </w:rPr>
        <w:t>1．图纸目录</w:t>
      </w:r>
      <w:bookmarkEnd w:id="796"/>
      <w:bookmarkEnd w:id="797"/>
      <w:bookmarkEnd w:id="798"/>
      <w:bookmarkEnd w:id="799"/>
      <w:bookmarkEnd w:id="800"/>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9"/>
        <w:gridCol w:w="1419"/>
        <w:gridCol w:w="1419"/>
        <w:gridCol w:w="1419"/>
        <w:gridCol w:w="1419"/>
      </w:tblGrid>
      <w:tr w14:paraId="7EBAF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0C3BF4A2">
            <w:pPr>
              <w:jc w:val="center"/>
              <w:rPr>
                <w:rFonts w:ascii="宋体" w:hAnsi="宋体"/>
                <w:szCs w:val="21"/>
              </w:rPr>
            </w:pPr>
            <w:r>
              <w:rPr>
                <w:rFonts w:hint="eastAsia" w:ascii="宋体" w:hAnsi="宋体"/>
                <w:szCs w:val="21"/>
              </w:rPr>
              <w:t>序号</w:t>
            </w:r>
          </w:p>
        </w:tc>
        <w:tc>
          <w:tcPr>
            <w:tcW w:w="833" w:type="pct"/>
            <w:vAlign w:val="center"/>
          </w:tcPr>
          <w:p w14:paraId="6DA19078">
            <w:pPr>
              <w:jc w:val="center"/>
              <w:rPr>
                <w:rFonts w:ascii="宋体" w:hAnsi="宋体"/>
                <w:szCs w:val="21"/>
              </w:rPr>
            </w:pPr>
            <w:r>
              <w:rPr>
                <w:rFonts w:hint="eastAsia" w:ascii="宋体" w:hAnsi="宋体"/>
                <w:szCs w:val="21"/>
              </w:rPr>
              <w:t>图名</w:t>
            </w:r>
          </w:p>
        </w:tc>
        <w:tc>
          <w:tcPr>
            <w:tcW w:w="833" w:type="pct"/>
            <w:vAlign w:val="center"/>
          </w:tcPr>
          <w:p w14:paraId="18F0E744">
            <w:pPr>
              <w:jc w:val="center"/>
              <w:rPr>
                <w:rFonts w:ascii="宋体" w:hAnsi="宋体"/>
                <w:szCs w:val="21"/>
              </w:rPr>
            </w:pPr>
            <w:r>
              <w:rPr>
                <w:rFonts w:hint="eastAsia" w:ascii="宋体" w:hAnsi="宋体"/>
                <w:szCs w:val="21"/>
              </w:rPr>
              <w:t>图号</w:t>
            </w:r>
          </w:p>
        </w:tc>
        <w:tc>
          <w:tcPr>
            <w:tcW w:w="833" w:type="pct"/>
            <w:vAlign w:val="center"/>
          </w:tcPr>
          <w:p w14:paraId="0FF2A026">
            <w:pPr>
              <w:jc w:val="center"/>
              <w:rPr>
                <w:rFonts w:ascii="宋体" w:hAnsi="宋体"/>
                <w:szCs w:val="21"/>
              </w:rPr>
            </w:pPr>
            <w:r>
              <w:rPr>
                <w:rFonts w:hint="eastAsia" w:ascii="宋体" w:hAnsi="宋体"/>
                <w:szCs w:val="21"/>
              </w:rPr>
              <w:t>版本</w:t>
            </w:r>
          </w:p>
        </w:tc>
        <w:tc>
          <w:tcPr>
            <w:tcW w:w="833" w:type="pct"/>
            <w:vAlign w:val="center"/>
          </w:tcPr>
          <w:p w14:paraId="1678F9DE">
            <w:pPr>
              <w:jc w:val="center"/>
              <w:rPr>
                <w:rFonts w:ascii="宋体" w:hAnsi="宋体"/>
                <w:szCs w:val="21"/>
              </w:rPr>
            </w:pPr>
            <w:r>
              <w:rPr>
                <w:rFonts w:hint="eastAsia" w:ascii="宋体" w:hAnsi="宋体"/>
                <w:szCs w:val="21"/>
              </w:rPr>
              <w:t>出图日期</w:t>
            </w:r>
          </w:p>
        </w:tc>
        <w:tc>
          <w:tcPr>
            <w:tcW w:w="833" w:type="pct"/>
            <w:vAlign w:val="center"/>
          </w:tcPr>
          <w:p w14:paraId="2E0919E5">
            <w:pPr>
              <w:jc w:val="center"/>
              <w:rPr>
                <w:rFonts w:ascii="宋体" w:hAnsi="宋体"/>
                <w:szCs w:val="21"/>
              </w:rPr>
            </w:pPr>
            <w:r>
              <w:rPr>
                <w:rFonts w:hint="eastAsia" w:ascii="宋体" w:hAnsi="宋体"/>
                <w:szCs w:val="21"/>
              </w:rPr>
              <w:t>备注</w:t>
            </w:r>
          </w:p>
        </w:tc>
      </w:tr>
      <w:tr w14:paraId="12B9D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0B9E2225">
            <w:pPr>
              <w:jc w:val="center"/>
              <w:rPr>
                <w:rFonts w:ascii="宋体" w:hAnsi="宋体"/>
                <w:szCs w:val="21"/>
              </w:rPr>
            </w:pPr>
          </w:p>
        </w:tc>
        <w:tc>
          <w:tcPr>
            <w:tcW w:w="833" w:type="pct"/>
            <w:vAlign w:val="center"/>
          </w:tcPr>
          <w:p w14:paraId="4BDFD4EA">
            <w:pPr>
              <w:jc w:val="center"/>
              <w:rPr>
                <w:rFonts w:ascii="宋体" w:hAnsi="宋体"/>
                <w:szCs w:val="21"/>
              </w:rPr>
            </w:pPr>
          </w:p>
        </w:tc>
        <w:tc>
          <w:tcPr>
            <w:tcW w:w="833" w:type="pct"/>
            <w:vAlign w:val="center"/>
          </w:tcPr>
          <w:p w14:paraId="614E6F03">
            <w:pPr>
              <w:jc w:val="center"/>
              <w:rPr>
                <w:rFonts w:ascii="宋体" w:hAnsi="宋体"/>
                <w:szCs w:val="21"/>
              </w:rPr>
            </w:pPr>
          </w:p>
        </w:tc>
        <w:tc>
          <w:tcPr>
            <w:tcW w:w="833" w:type="pct"/>
            <w:vAlign w:val="center"/>
          </w:tcPr>
          <w:p w14:paraId="7967A6A8">
            <w:pPr>
              <w:jc w:val="center"/>
              <w:rPr>
                <w:rFonts w:ascii="宋体" w:hAnsi="宋体"/>
                <w:szCs w:val="21"/>
              </w:rPr>
            </w:pPr>
          </w:p>
        </w:tc>
        <w:tc>
          <w:tcPr>
            <w:tcW w:w="833" w:type="pct"/>
            <w:vAlign w:val="center"/>
          </w:tcPr>
          <w:p w14:paraId="7966056D">
            <w:pPr>
              <w:jc w:val="center"/>
              <w:rPr>
                <w:rFonts w:ascii="宋体" w:hAnsi="宋体"/>
                <w:szCs w:val="21"/>
              </w:rPr>
            </w:pPr>
          </w:p>
        </w:tc>
        <w:tc>
          <w:tcPr>
            <w:tcW w:w="833" w:type="pct"/>
            <w:vAlign w:val="center"/>
          </w:tcPr>
          <w:p w14:paraId="16036AE1">
            <w:pPr>
              <w:jc w:val="center"/>
              <w:rPr>
                <w:rFonts w:ascii="宋体" w:hAnsi="宋体"/>
                <w:szCs w:val="21"/>
              </w:rPr>
            </w:pPr>
          </w:p>
        </w:tc>
      </w:tr>
      <w:tr w14:paraId="04DA1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385A448B">
            <w:pPr>
              <w:jc w:val="center"/>
              <w:rPr>
                <w:rFonts w:ascii="宋体" w:hAnsi="宋体"/>
                <w:szCs w:val="21"/>
              </w:rPr>
            </w:pPr>
          </w:p>
        </w:tc>
        <w:tc>
          <w:tcPr>
            <w:tcW w:w="833" w:type="pct"/>
            <w:vAlign w:val="center"/>
          </w:tcPr>
          <w:p w14:paraId="452C0655">
            <w:pPr>
              <w:jc w:val="center"/>
              <w:rPr>
                <w:rFonts w:ascii="宋体" w:hAnsi="宋体"/>
                <w:szCs w:val="21"/>
              </w:rPr>
            </w:pPr>
          </w:p>
        </w:tc>
        <w:tc>
          <w:tcPr>
            <w:tcW w:w="833" w:type="pct"/>
            <w:vAlign w:val="center"/>
          </w:tcPr>
          <w:p w14:paraId="081158E6">
            <w:pPr>
              <w:jc w:val="center"/>
              <w:rPr>
                <w:rFonts w:ascii="宋体" w:hAnsi="宋体"/>
                <w:szCs w:val="21"/>
              </w:rPr>
            </w:pPr>
          </w:p>
        </w:tc>
        <w:tc>
          <w:tcPr>
            <w:tcW w:w="833" w:type="pct"/>
            <w:vAlign w:val="center"/>
          </w:tcPr>
          <w:p w14:paraId="49633C85">
            <w:pPr>
              <w:jc w:val="center"/>
              <w:rPr>
                <w:rFonts w:ascii="宋体" w:hAnsi="宋体"/>
                <w:szCs w:val="21"/>
              </w:rPr>
            </w:pPr>
          </w:p>
        </w:tc>
        <w:tc>
          <w:tcPr>
            <w:tcW w:w="833" w:type="pct"/>
            <w:vAlign w:val="center"/>
          </w:tcPr>
          <w:p w14:paraId="2DC663E5">
            <w:pPr>
              <w:jc w:val="center"/>
              <w:rPr>
                <w:rFonts w:ascii="宋体" w:hAnsi="宋体"/>
                <w:szCs w:val="21"/>
              </w:rPr>
            </w:pPr>
          </w:p>
        </w:tc>
        <w:tc>
          <w:tcPr>
            <w:tcW w:w="833" w:type="pct"/>
            <w:vAlign w:val="center"/>
          </w:tcPr>
          <w:p w14:paraId="3E6C6F1F">
            <w:pPr>
              <w:jc w:val="center"/>
              <w:rPr>
                <w:rFonts w:ascii="宋体" w:hAnsi="宋体"/>
                <w:szCs w:val="21"/>
              </w:rPr>
            </w:pPr>
          </w:p>
        </w:tc>
      </w:tr>
      <w:tr w14:paraId="125EA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19E62E2D">
            <w:pPr>
              <w:jc w:val="center"/>
              <w:rPr>
                <w:rFonts w:ascii="宋体" w:hAnsi="宋体"/>
                <w:szCs w:val="21"/>
              </w:rPr>
            </w:pPr>
          </w:p>
        </w:tc>
        <w:tc>
          <w:tcPr>
            <w:tcW w:w="833" w:type="pct"/>
            <w:vAlign w:val="center"/>
          </w:tcPr>
          <w:p w14:paraId="1ED9B02F">
            <w:pPr>
              <w:jc w:val="center"/>
              <w:rPr>
                <w:rFonts w:ascii="宋体" w:hAnsi="宋体"/>
                <w:szCs w:val="21"/>
              </w:rPr>
            </w:pPr>
          </w:p>
        </w:tc>
        <w:tc>
          <w:tcPr>
            <w:tcW w:w="833" w:type="pct"/>
            <w:vAlign w:val="center"/>
          </w:tcPr>
          <w:p w14:paraId="406B90EE">
            <w:pPr>
              <w:jc w:val="center"/>
              <w:rPr>
                <w:rFonts w:ascii="宋体" w:hAnsi="宋体"/>
                <w:szCs w:val="21"/>
              </w:rPr>
            </w:pPr>
          </w:p>
        </w:tc>
        <w:tc>
          <w:tcPr>
            <w:tcW w:w="833" w:type="pct"/>
            <w:vAlign w:val="center"/>
          </w:tcPr>
          <w:p w14:paraId="10C6E4E1">
            <w:pPr>
              <w:jc w:val="center"/>
              <w:rPr>
                <w:rFonts w:ascii="宋体" w:hAnsi="宋体"/>
                <w:szCs w:val="21"/>
              </w:rPr>
            </w:pPr>
          </w:p>
        </w:tc>
        <w:tc>
          <w:tcPr>
            <w:tcW w:w="833" w:type="pct"/>
            <w:vAlign w:val="center"/>
          </w:tcPr>
          <w:p w14:paraId="0944F943">
            <w:pPr>
              <w:jc w:val="center"/>
              <w:rPr>
                <w:rFonts w:ascii="宋体" w:hAnsi="宋体"/>
                <w:szCs w:val="21"/>
              </w:rPr>
            </w:pPr>
          </w:p>
        </w:tc>
        <w:tc>
          <w:tcPr>
            <w:tcW w:w="833" w:type="pct"/>
            <w:vAlign w:val="center"/>
          </w:tcPr>
          <w:p w14:paraId="646CEEEF">
            <w:pPr>
              <w:jc w:val="center"/>
              <w:rPr>
                <w:rFonts w:ascii="宋体" w:hAnsi="宋体"/>
                <w:szCs w:val="21"/>
              </w:rPr>
            </w:pPr>
          </w:p>
        </w:tc>
      </w:tr>
      <w:tr w14:paraId="7285C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6AF6CC77">
            <w:pPr>
              <w:jc w:val="center"/>
              <w:rPr>
                <w:rFonts w:ascii="宋体" w:hAnsi="宋体"/>
                <w:szCs w:val="21"/>
              </w:rPr>
            </w:pPr>
          </w:p>
        </w:tc>
        <w:tc>
          <w:tcPr>
            <w:tcW w:w="833" w:type="pct"/>
            <w:vAlign w:val="center"/>
          </w:tcPr>
          <w:p w14:paraId="22077372">
            <w:pPr>
              <w:jc w:val="center"/>
              <w:rPr>
                <w:rFonts w:ascii="宋体" w:hAnsi="宋体"/>
                <w:szCs w:val="21"/>
              </w:rPr>
            </w:pPr>
          </w:p>
        </w:tc>
        <w:tc>
          <w:tcPr>
            <w:tcW w:w="833" w:type="pct"/>
            <w:vAlign w:val="center"/>
          </w:tcPr>
          <w:p w14:paraId="1FA8AD3A">
            <w:pPr>
              <w:jc w:val="center"/>
              <w:rPr>
                <w:rFonts w:ascii="宋体" w:hAnsi="宋体"/>
                <w:szCs w:val="21"/>
              </w:rPr>
            </w:pPr>
          </w:p>
        </w:tc>
        <w:tc>
          <w:tcPr>
            <w:tcW w:w="833" w:type="pct"/>
            <w:vAlign w:val="center"/>
          </w:tcPr>
          <w:p w14:paraId="183E53DE">
            <w:pPr>
              <w:jc w:val="center"/>
              <w:rPr>
                <w:rFonts w:ascii="宋体" w:hAnsi="宋体"/>
                <w:szCs w:val="21"/>
              </w:rPr>
            </w:pPr>
          </w:p>
        </w:tc>
        <w:tc>
          <w:tcPr>
            <w:tcW w:w="833" w:type="pct"/>
            <w:vAlign w:val="center"/>
          </w:tcPr>
          <w:p w14:paraId="38C8B37D">
            <w:pPr>
              <w:jc w:val="center"/>
              <w:rPr>
                <w:rFonts w:ascii="宋体" w:hAnsi="宋体"/>
                <w:szCs w:val="21"/>
              </w:rPr>
            </w:pPr>
          </w:p>
        </w:tc>
        <w:tc>
          <w:tcPr>
            <w:tcW w:w="833" w:type="pct"/>
            <w:vAlign w:val="center"/>
          </w:tcPr>
          <w:p w14:paraId="070B4738">
            <w:pPr>
              <w:jc w:val="center"/>
              <w:rPr>
                <w:rFonts w:ascii="宋体" w:hAnsi="宋体"/>
                <w:szCs w:val="21"/>
              </w:rPr>
            </w:pPr>
          </w:p>
        </w:tc>
      </w:tr>
      <w:tr w14:paraId="6DA33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2245383D">
            <w:pPr>
              <w:jc w:val="center"/>
              <w:rPr>
                <w:rFonts w:ascii="宋体" w:hAnsi="宋体"/>
                <w:szCs w:val="21"/>
              </w:rPr>
            </w:pPr>
          </w:p>
        </w:tc>
        <w:tc>
          <w:tcPr>
            <w:tcW w:w="833" w:type="pct"/>
            <w:vAlign w:val="center"/>
          </w:tcPr>
          <w:p w14:paraId="192B1C49">
            <w:pPr>
              <w:jc w:val="center"/>
              <w:rPr>
                <w:rFonts w:ascii="宋体" w:hAnsi="宋体"/>
                <w:szCs w:val="21"/>
              </w:rPr>
            </w:pPr>
          </w:p>
        </w:tc>
        <w:tc>
          <w:tcPr>
            <w:tcW w:w="833" w:type="pct"/>
            <w:vAlign w:val="center"/>
          </w:tcPr>
          <w:p w14:paraId="263D182D">
            <w:pPr>
              <w:jc w:val="center"/>
              <w:rPr>
                <w:rFonts w:ascii="宋体" w:hAnsi="宋体"/>
                <w:szCs w:val="21"/>
              </w:rPr>
            </w:pPr>
          </w:p>
        </w:tc>
        <w:tc>
          <w:tcPr>
            <w:tcW w:w="833" w:type="pct"/>
            <w:vAlign w:val="center"/>
          </w:tcPr>
          <w:p w14:paraId="174DCA53">
            <w:pPr>
              <w:jc w:val="center"/>
              <w:rPr>
                <w:rFonts w:ascii="宋体" w:hAnsi="宋体"/>
                <w:szCs w:val="21"/>
              </w:rPr>
            </w:pPr>
          </w:p>
        </w:tc>
        <w:tc>
          <w:tcPr>
            <w:tcW w:w="833" w:type="pct"/>
            <w:vAlign w:val="center"/>
          </w:tcPr>
          <w:p w14:paraId="0C30A5C3">
            <w:pPr>
              <w:jc w:val="center"/>
              <w:rPr>
                <w:rFonts w:ascii="宋体" w:hAnsi="宋体"/>
                <w:szCs w:val="21"/>
              </w:rPr>
            </w:pPr>
          </w:p>
        </w:tc>
        <w:tc>
          <w:tcPr>
            <w:tcW w:w="833" w:type="pct"/>
            <w:vAlign w:val="center"/>
          </w:tcPr>
          <w:p w14:paraId="41ED6B87">
            <w:pPr>
              <w:jc w:val="center"/>
              <w:rPr>
                <w:rFonts w:ascii="宋体" w:hAnsi="宋体"/>
                <w:szCs w:val="21"/>
              </w:rPr>
            </w:pPr>
          </w:p>
        </w:tc>
      </w:tr>
      <w:tr w14:paraId="2C891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50D38100">
            <w:pPr>
              <w:jc w:val="center"/>
              <w:rPr>
                <w:rFonts w:ascii="宋体" w:hAnsi="宋体"/>
                <w:szCs w:val="21"/>
              </w:rPr>
            </w:pPr>
          </w:p>
        </w:tc>
        <w:tc>
          <w:tcPr>
            <w:tcW w:w="833" w:type="pct"/>
            <w:vAlign w:val="center"/>
          </w:tcPr>
          <w:p w14:paraId="6F655956">
            <w:pPr>
              <w:jc w:val="center"/>
              <w:rPr>
                <w:rFonts w:ascii="宋体" w:hAnsi="宋体"/>
                <w:szCs w:val="21"/>
              </w:rPr>
            </w:pPr>
          </w:p>
        </w:tc>
        <w:tc>
          <w:tcPr>
            <w:tcW w:w="833" w:type="pct"/>
            <w:vAlign w:val="center"/>
          </w:tcPr>
          <w:p w14:paraId="4362EB2B">
            <w:pPr>
              <w:jc w:val="center"/>
              <w:rPr>
                <w:rFonts w:ascii="宋体" w:hAnsi="宋体"/>
                <w:szCs w:val="21"/>
              </w:rPr>
            </w:pPr>
          </w:p>
        </w:tc>
        <w:tc>
          <w:tcPr>
            <w:tcW w:w="833" w:type="pct"/>
            <w:vAlign w:val="center"/>
          </w:tcPr>
          <w:p w14:paraId="51C93613">
            <w:pPr>
              <w:jc w:val="center"/>
              <w:rPr>
                <w:rFonts w:ascii="宋体" w:hAnsi="宋体"/>
                <w:szCs w:val="21"/>
              </w:rPr>
            </w:pPr>
          </w:p>
        </w:tc>
        <w:tc>
          <w:tcPr>
            <w:tcW w:w="833" w:type="pct"/>
            <w:vAlign w:val="center"/>
          </w:tcPr>
          <w:p w14:paraId="21971C10">
            <w:pPr>
              <w:jc w:val="center"/>
              <w:rPr>
                <w:rFonts w:ascii="宋体" w:hAnsi="宋体"/>
                <w:szCs w:val="21"/>
              </w:rPr>
            </w:pPr>
          </w:p>
        </w:tc>
        <w:tc>
          <w:tcPr>
            <w:tcW w:w="833" w:type="pct"/>
            <w:vAlign w:val="center"/>
          </w:tcPr>
          <w:p w14:paraId="6D7BAE26">
            <w:pPr>
              <w:jc w:val="center"/>
              <w:rPr>
                <w:rFonts w:ascii="宋体" w:hAnsi="宋体"/>
                <w:szCs w:val="21"/>
              </w:rPr>
            </w:pPr>
          </w:p>
        </w:tc>
      </w:tr>
      <w:tr w14:paraId="0A73D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08CA91B9">
            <w:pPr>
              <w:jc w:val="center"/>
              <w:rPr>
                <w:rFonts w:ascii="宋体" w:hAnsi="宋体"/>
                <w:szCs w:val="21"/>
              </w:rPr>
            </w:pPr>
          </w:p>
        </w:tc>
        <w:tc>
          <w:tcPr>
            <w:tcW w:w="833" w:type="pct"/>
            <w:vAlign w:val="center"/>
          </w:tcPr>
          <w:p w14:paraId="18C0E7CD">
            <w:pPr>
              <w:jc w:val="center"/>
              <w:rPr>
                <w:rFonts w:ascii="宋体" w:hAnsi="宋体"/>
                <w:szCs w:val="21"/>
              </w:rPr>
            </w:pPr>
          </w:p>
        </w:tc>
        <w:tc>
          <w:tcPr>
            <w:tcW w:w="833" w:type="pct"/>
            <w:vAlign w:val="center"/>
          </w:tcPr>
          <w:p w14:paraId="6399AF0D">
            <w:pPr>
              <w:jc w:val="center"/>
              <w:rPr>
                <w:rFonts w:ascii="宋体" w:hAnsi="宋体"/>
                <w:szCs w:val="21"/>
              </w:rPr>
            </w:pPr>
          </w:p>
        </w:tc>
        <w:tc>
          <w:tcPr>
            <w:tcW w:w="833" w:type="pct"/>
            <w:vAlign w:val="center"/>
          </w:tcPr>
          <w:p w14:paraId="06578191">
            <w:pPr>
              <w:jc w:val="center"/>
              <w:rPr>
                <w:rFonts w:ascii="宋体" w:hAnsi="宋体"/>
                <w:szCs w:val="21"/>
              </w:rPr>
            </w:pPr>
          </w:p>
        </w:tc>
        <w:tc>
          <w:tcPr>
            <w:tcW w:w="833" w:type="pct"/>
            <w:vAlign w:val="center"/>
          </w:tcPr>
          <w:p w14:paraId="371D051C">
            <w:pPr>
              <w:jc w:val="center"/>
              <w:rPr>
                <w:rFonts w:ascii="宋体" w:hAnsi="宋体"/>
                <w:szCs w:val="21"/>
              </w:rPr>
            </w:pPr>
          </w:p>
        </w:tc>
        <w:tc>
          <w:tcPr>
            <w:tcW w:w="833" w:type="pct"/>
            <w:vAlign w:val="center"/>
          </w:tcPr>
          <w:p w14:paraId="3EC3DE6E">
            <w:pPr>
              <w:jc w:val="center"/>
              <w:rPr>
                <w:rFonts w:ascii="宋体" w:hAnsi="宋体"/>
                <w:szCs w:val="21"/>
              </w:rPr>
            </w:pPr>
          </w:p>
        </w:tc>
      </w:tr>
      <w:tr w14:paraId="70508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628A97DB">
            <w:pPr>
              <w:jc w:val="center"/>
              <w:rPr>
                <w:rFonts w:ascii="宋体" w:hAnsi="宋体"/>
                <w:szCs w:val="21"/>
              </w:rPr>
            </w:pPr>
          </w:p>
        </w:tc>
        <w:tc>
          <w:tcPr>
            <w:tcW w:w="833" w:type="pct"/>
            <w:vAlign w:val="center"/>
          </w:tcPr>
          <w:p w14:paraId="5B26E30E">
            <w:pPr>
              <w:jc w:val="center"/>
              <w:rPr>
                <w:rFonts w:ascii="宋体" w:hAnsi="宋体"/>
                <w:szCs w:val="21"/>
              </w:rPr>
            </w:pPr>
          </w:p>
        </w:tc>
        <w:tc>
          <w:tcPr>
            <w:tcW w:w="833" w:type="pct"/>
            <w:vAlign w:val="center"/>
          </w:tcPr>
          <w:p w14:paraId="7D3F5AE4">
            <w:pPr>
              <w:jc w:val="center"/>
              <w:rPr>
                <w:rFonts w:ascii="宋体" w:hAnsi="宋体"/>
                <w:szCs w:val="21"/>
              </w:rPr>
            </w:pPr>
          </w:p>
        </w:tc>
        <w:tc>
          <w:tcPr>
            <w:tcW w:w="833" w:type="pct"/>
            <w:vAlign w:val="center"/>
          </w:tcPr>
          <w:p w14:paraId="62086380">
            <w:pPr>
              <w:jc w:val="center"/>
              <w:rPr>
                <w:rFonts w:ascii="宋体" w:hAnsi="宋体"/>
                <w:szCs w:val="21"/>
              </w:rPr>
            </w:pPr>
          </w:p>
        </w:tc>
        <w:tc>
          <w:tcPr>
            <w:tcW w:w="833" w:type="pct"/>
            <w:vAlign w:val="center"/>
          </w:tcPr>
          <w:p w14:paraId="591DC129">
            <w:pPr>
              <w:jc w:val="center"/>
              <w:rPr>
                <w:rFonts w:ascii="宋体" w:hAnsi="宋体"/>
                <w:szCs w:val="21"/>
              </w:rPr>
            </w:pPr>
          </w:p>
        </w:tc>
        <w:tc>
          <w:tcPr>
            <w:tcW w:w="833" w:type="pct"/>
            <w:vAlign w:val="center"/>
          </w:tcPr>
          <w:p w14:paraId="162B1305">
            <w:pPr>
              <w:jc w:val="center"/>
              <w:rPr>
                <w:rFonts w:ascii="宋体" w:hAnsi="宋体"/>
                <w:szCs w:val="21"/>
              </w:rPr>
            </w:pPr>
          </w:p>
        </w:tc>
      </w:tr>
      <w:tr w14:paraId="35BA2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0147E60C">
            <w:pPr>
              <w:jc w:val="center"/>
              <w:rPr>
                <w:rFonts w:ascii="宋体" w:hAnsi="宋体"/>
                <w:szCs w:val="21"/>
              </w:rPr>
            </w:pPr>
          </w:p>
        </w:tc>
        <w:tc>
          <w:tcPr>
            <w:tcW w:w="833" w:type="pct"/>
            <w:vAlign w:val="center"/>
          </w:tcPr>
          <w:p w14:paraId="48692A0B">
            <w:pPr>
              <w:jc w:val="center"/>
              <w:rPr>
                <w:rFonts w:ascii="宋体" w:hAnsi="宋体"/>
                <w:szCs w:val="21"/>
              </w:rPr>
            </w:pPr>
          </w:p>
        </w:tc>
        <w:tc>
          <w:tcPr>
            <w:tcW w:w="833" w:type="pct"/>
            <w:vAlign w:val="center"/>
          </w:tcPr>
          <w:p w14:paraId="78B66742">
            <w:pPr>
              <w:jc w:val="center"/>
              <w:rPr>
                <w:rFonts w:ascii="宋体" w:hAnsi="宋体"/>
                <w:szCs w:val="21"/>
              </w:rPr>
            </w:pPr>
          </w:p>
        </w:tc>
        <w:tc>
          <w:tcPr>
            <w:tcW w:w="833" w:type="pct"/>
            <w:vAlign w:val="center"/>
          </w:tcPr>
          <w:p w14:paraId="06397195">
            <w:pPr>
              <w:jc w:val="center"/>
              <w:rPr>
                <w:rFonts w:ascii="宋体" w:hAnsi="宋体"/>
                <w:szCs w:val="21"/>
              </w:rPr>
            </w:pPr>
          </w:p>
        </w:tc>
        <w:tc>
          <w:tcPr>
            <w:tcW w:w="833" w:type="pct"/>
            <w:vAlign w:val="center"/>
          </w:tcPr>
          <w:p w14:paraId="7D85AE59">
            <w:pPr>
              <w:jc w:val="center"/>
              <w:rPr>
                <w:rFonts w:ascii="宋体" w:hAnsi="宋体"/>
                <w:szCs w:val="21"/>
              </w:rPr>
            </w:pPr>
          </w:p>
        </w:tc>
        <w:tc>
          <w:tcPr>
            <w:tcW w:w="833" w:type="pct"/>
            <w:vAlign w:val="center"/>
          </w:tcPr>
          <w:p w14:paraId="20409DEA">
            <w:pPr>
              <w:jc w:val="center"/>
              <w:rPr>
                <w:rFonts w:ascii="宋体" w:hAnsi="宋体"/>
                <w:szCs w:val="21"/>
              </w:rPr>
            </w:pPr>
          </w:p>
        </w:tc>
      </w:tr>
      <w:tr w14:paraId="17B71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2D317639">
            <w:pPr>
              <w:jc w:val="center"/>
              <w:rPr>
                <w:rFonts w:ascii="宋体" w:hAnsi="宋体"/>
                <w:szCs w:val="21"/>
              </w:rPr>
            </w:pPr>
          </w:p>
        </w:tc>
        <w:tc>
          <w:tcPr>
            <w:tcW w:w="833" w:type="pct"/>
            <w:vAlign w:val="center"/>
          </w:tcPr>
          <w:p w14:paraId="09FDFD73">
            <w:pPr>
              <w:jc w:val="center"/>
              <w:rPr>
                <w:rFonts w:ascii="宋体" w:hAnsi="宋体"/>
                <w:szCs w:val="21"/>
              </w:rPr>
            </w:pPr>
          </w:p>
        </w:tc>
        <w:tc>
          <w:tcPr>
            <w:tcW w:w="833" w:type="pct"/>
            <w:vAlign w:val="center"/>
          </w:tcPr>
          <w:p w14:paraId="16C60CF6">
            <w:pPr>
              <w:jc w:val="center"/>
              <w:rPr>
                <w:rFonts w:ascii="宋体" w:hAnsi="宋体"/>
                <w:szCs w:val="21"/>
              </w:rPr>
            </w:pPr>
          </w:p>
        </w:tc>
        <w:tc>
          <w:tcPr>
            <w:tcW w:w="833" w:type="pct"/>
            <w:vAlign w:val="center"/>
          </w:tcPr>
          <w:p w14:paraId="59652249">
            <w:pPr>
              <w:jc w:val="center"/>
              <w:rPr>
                <w:rFonts w:ascii="宋体" w:hAnsi="宋体"/>
                <w:szCs w:val="21"/>
              </w:rPr>
            </w:pPr>
          </w:p>
        </w:tc>
        <w:tc>
          <w:tcPr>
            <w:tcW w:w="833" w:type="pct"/>
            <w:vAlign w:val="center"/>
          </w:tcPr>
          <w:p w14:paraId="48778D05">
            <w:pPr>
              <w:jc w:val="center"/>
              <w:rPr>
                <w:rFonts w:ascii="宋体" w:hAnsi="宋体"/>
                <w:szCs w:val="21"/>
              </w:rPr>
            </w:pPr>
          </w:p>
        </w:tc>
        <w:tc>
          <w:tcPr>
            <w:tcW w:w="833" w:type="pct"/>
            <w:vAlign w:val="center"/>
          </w:tcPr>
          <w:p w14:paraId="7EDC9664">
            <w:pPr>
              <w:jc w:val="center"/>
              <w:rPr>
                <w:rFonts w:ascii="宋体" w:hAnsi="宋体"/>
                <w:szCs w:val="21"/>
              </w:rPr>
            </w:pPr>
          </w:p>
        </w:tc>
      </w:tr>
      <w:tr w14:paraId="2BDC0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3411A322">
            <w:pPr>
              <w:jc w:val="center"/>
              <w:rPr>
                <w:rFonts w:ascii="宋体" w:hAnsi="宋体"/>
                <w:szCs w:val="21"/>
              </w:rPr>
            </w:pPr>
          </w:p>
        </w:tc>
        <w:tc>
          <w:tcPr>
            <w:tcW w:w="833" w:type="pct"/>
            <w:vAlign w:val="center"/>
          </w:tcPr>
          <w:p w14:paraId="23FFC2A3">
            <w:pPr>
              <w:jc w:val="center"/>
              <w:rPr>
                <w:rFonts w:ascii="宋体" w:hAnsi="宋体"/>
                <w:szCs w:val="21"/>
              </w:rPr>
            </w:pPr>
          </w:p>
        </w:tc>
        <w:tc>
          <w:tcPr>
            <w:tcW w:w="833" w:type="pct"/>
            <w:vAlign w:val="center"/>
          </w:tcPr>
          <w:p w14:paraId="6C72AAB1">
            <w:pPr>
              <w:jc w:val="center"/>
              <w:rPr>
                <w:rFonts w:ascii="宋体" w:hAnsi="宋体"/>
                <w:szCs w:val="21"/>
              </w:rPr>
            </w:pPr>
          </w:p>
        </w:tc>
        <w:tc>
          <w:tcPr>
            <w:tcW w:w="833" w:type="pct"/>
            <w:vAlign w:val="center"/>
          </w:tcPr>
          <w:p w14:paraId="123FEB41">
            <w:pPr>
              <w:jc w:val="center"/>
              <w:rPr>
                <w:rFonts w:ascii="宋体" w:hAnsi="宋体"/>
                <w:szCs w:val="21"/>
              </w:rPr>
            </w:pPr>
          </w:p>
        </w:tc>
        <w:tc>
          <w:tcPr>
            <w:tcW w:w="833" w:type="pct"/>
            <w:vAlign w:val="center"/>
          </w:tcPr>
          <w:p w14:paraId="1AEAA75F">
            <w:pPr>
              <w:jc w:val="center"/>
              <w:rPr>
                <w:rFonts w:ascii="宋体" w:hAnsi="宋体"/>
                <w:szCs w:val="21"/>
              </w:rPr>
            </w:pPr>
          </w:p>
        </w:tc>
        <w:tc>
          <w:tcPr>
            <w:tcW w:w="833" w:type="pct"/>
            <w:vAlign w:val="center"/>
          </w:tcPr>
          <w:p w14:paraId="244D6FB9">
            <w:pPr>
              <w:jc w:val="center"/>
              <w:rPr>
                <w:rFonts w:ascii="宋体" w:hAnsi="宋体"/>
                <w:szCs w:val="21"/>
              </w:rPr>
            </w:pPr>
          </w:p>
        </w:tc>
      </w:tr>
      <w:tr w14:paraId="46666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7992656A">
            <w:pPr>
              <w:jc w:val="center"/>
              <w:rPr>
                <w:rFonts w:ascii="宋体" w:hAnsi="宋体"/>
                <w:szCs w:val="21"/>
              </w:rPr>
            </w:pPr>
          </w:p>
        </w:tc>
        <w:tc>
          <w:tcPr>
            <w:tcW w:w="833" w:type="pct"/>
            <w:vAlign w:val="center"/>
          </w:tcPr>
          <w:p w14:paraId="06ACA335">
            <w:pPr>
              <w:jc w:val="center"/>
              <w:rPr>
                <w:rFonts w:ascii="宋体" w:hAnsi="宋体"/>
                <w:szCs w:val="21"/>
              </w:rPr>
            </w:pPr>
          </w:p>
        </w:tc>
        <w:tc>
          <w:tcPr>
            <w:tcW w:w="833" w:type="pct"/>
            <w:vAlign w:val="center"/>
          </w:tcPr>
          <w:p w14:paraId="427FDF92">
            <w:pPr>
              <w:jc w:val="center"/>
              <w:rPr>
                <w:rFonts w:ascii="宋体" w:hAnsi="宋体"/>
                <w:szCs w:val="21"/>
              </w:rPr>
            </w:pPr>
          </w:p>
        </w:tc>
        <w:tc>
          <w:tcPr>
            <w:tcW w:w="833" w:type="pct"/>
            <w:vAlign w:val="center"/>
          </w:tcPr>
          <w:p w14:paraId="0A8C5632">
            <w:pPr>
              <w:jc w:val="center"/>
              <w:rPr>
                <w:rFonts w:ascii="宋体" w:hAnsi="宋体"/>
                <w:szCs w:val="21"/>
              </w:rPr>
            </w:pPr>
          </w:p>
        </w:tc>
        <w:tc>
          <w:tcPr>
            <w:tcW w:w="833" w:type="pct"/>
            <w:vAlign w:val="center"/>
          </w:tcPr>
          <w:p w14:paraId="0C8D637D">
            <w:pPr>
              <w:jc w:val="center"/>
              <w:rPr>
                <w:rFonts w:ascii="宋体" w:hAnsi="宋体"/>
                <w:szCs w:val="21"/>
              </w:rPr>
            </w:pPr>
          </w:p>
        </w:tc>
        <w:tc>
          <w:tcPr>
            <w:tcW w:w="833" w:type="pct"/>
            <w:vAlign w:val="center"/>
          </w:tcPr>
          <w:p w14:paraId="24D36380">
            <w:pPr>
              <w:jc w:val="center"/>
              <w:rPr>
                <w:rFonts w:ascii="宋体" w:hAnsi="宋体"/>
                <w:szCs w:val="21"/>
              </w:rPr>
            </w:pPr>
          </w:p>
        </w:tc>
      </w:tr>
      <w:tr w14:paraId="545E2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6D69A800">
            <w:pPr>
              <w:jc w:val="center"/>
              <w:rPr>
                <w:rFonts w:ascii="宋体" w:hAnsi="宋体"/>
                <w:szCs w:val="21"/>
              </w:rPr>
            </w:pPr>
          </w:p>
        </w:tc>
        <w:tc>
          <w:tcPr>
            <w:tcW w:w="833" w:type="pct"/>
            <w:vAlign w:val="center"/>
          </w:tcPr>
          <w:p w14:paraId="1A936511">
            <w:pPr>
              <w:jc w:val="center"/>
              <w:rPr>
                <w:rFonts w:ascii="宋体" w:hAnsi="宋体"/>
                <w:szCs w:val="21"/>
              </w:rPr>
            </w:pPr>
          </w:p>
        </w:tc>
        <w:tc>
          <w:tcPr>
            <w:tcW w:w="833" w:type="pct"/>
            <w:vAlign w:val="center"/>
          </w:tcPr>
          <w:p w14:paraId="346A2B92">
            <w:pPr>
              <w:jc w:val="center"/>
              <w:rPr>
                <w:rFonts w:ascii="宋体" w:hAnsi="宋体"/>
                <w:szCs w:val="21"/>
              </w:rPr>
            </w:pPr>
          </w:p>
        </w:tc>
        <w:tc>
          <w:tcPr>
            <w:tcW w:w="833" w:type="pct"/>
            <w:vAlign w:val="center"/>
          </w:tcPr>
          <w:p w14:paraId="447EA633">
            <w:pPr>
              <w:jc w:val="center"/>
              <w:rPr>
                <w:rFonts w:ascii="宋体" w:hAnsi="宋体"/>
                <w:szCs w:val="21"/>
              </w:rPr>
            </w:pPr>
          </w:p>
        </w:tc>
        <w:tc>
          <w:tcPr>
            <w:tcW w:w="833" w:type="pct"/>
            <w:vAlign w:val="center"/>
          </w:tcPr>
          <w:p w14:paraId="39A48F8D">
            <w:pPr>
              <w:jc w:val="center"/>
              <w:rPr>
                <w:rFonts w:ascii="宋体" w:hAnsi="宋体"/>
                <w:szCs w:val="21"/>
              </w:rPr>
            </w:pPr>
          </w:p>
        </w:tc>
        <w:tc>
          <w:tcPr>
            <w:tcW w:w="833" w:type="pct"/>
            <w:vAlign w:val="center"/>
          </w:tcPr>
          <w:p w14:paraId="73AA810C">
            <w:pPr>
              <w:jc w:val="center"/>
              <w:rPr>
                <w:rFonts w:ascii="宋体" w:hAnsi="宋体"/>
                <w:szCs w:val="21"/>
              </w:rPr>
            </w:pPr>
          </w:p>
        </w:tc>
      </w:tr>
      <w:tr w14:paraId="2B65F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2F445CB0">
            <w:pPr>
              <w:jc w:val="center"/>
              <w:rPr>
                <w:rFonts w:ascii="宋体" w:hAnsi="宋体"/>
                <w:szCs w:val="21"/>
              </w:rPr>
            </w:pPr>
          </w:p>
        </w:tc>
        <w:tc>
          <w:tcPr>
            <w:tcW w:w="833" w:type="pct"/>
            <w:vAlign w:val="center"/>
          </w:tcPr>
          <w:p w14:paraId="07375484">
            <w:pPr>
              <w:jc w:val="center"/>
              <w:rPr>
                <w:rFonts w:ascii="宋体" w:hAnsi="宋体"/>
                <w:szCs w:val="21"/>
              </w:rPr>
            </w:pPr>
          </w:p>
        </w:tc>
        <w:tc>
          <w:tcPr>
            <w:tcW w:w="833" w:type="pct"/>
            <w:vAlign w:val="center"/>
          </w:tcPr>
          <w:p w14:paraId="77036188">
            <w:pPr>
              <w:jc w:val="center"/>
              <w:rPr>
                <w:rFonts w:ascii="宋体" w:hAnsi="宋体"/>
                <w:szCs w:val="21"/>
              </w:rPr>
            </w:pPr>
          </w:p>
        </w:tc>
        <w:tc>
          <w:tcPr>
            <w:tcW w:w="833" w:type="pct"/>
            <w:vAlign w:val="center"/>
          </w:tcPr>
          <w:p w14:paraId="0F97C5B3">
            <w:pPr>
              <w:jc w:val="center"/>
              <w:rPr>
                <w:rFonts w:ascii="宋体" w:hAnsi="宋体"/>
                <w:szCs w:val="21"/>
              </w:rPr>
            </w:pPr>
          </w:p>
        </w:tc>
        <w:tc>
          <w:tcPr>
            <w:tcW w:w="833" w:type="pct"/>
            <w:vAlign w:val="center"/>
          </w:tcPr>
          <w:p w14:paraId="551E6C1E">
            <w:pPr>
              <w:jc w:val="center"/>
              <w:rPr>
                <w:rFonts w:ascii="宋体" w:hAnsi="宋体"/>
                <w:szCs w:val="21"/>
              </w:rPr>
            </w:pPr>
          </w:p>
        </w:tc>
        <w:tc>
          <w:tcPr>
            <w:tcW w:w="833" w:type="pct"/>
            <w:vAlign w:val="center"/>
          </w:tcPr>
          <w:p w14:paraId="0FA805A3">
            <w:pPr>
              <w:jc w:val="center"/>
              <w:rPr>
                <w:rFonts w:ascii="宋体" w:hAnsi="宋体"/>
                <w:szCs w:val="21"/>
              </w:rPr>
            </w:pPr>
          </w:p>
        </w:tc>
      </w:tr>
      <w:tr w14:paraId="7907F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4467B7D6">
            <w:pPr>
              <w:jc w:val="center"/>
              <w:rPr>
                <w:rFonts w:ascii="宋体" w:hAnsi="宋体"/>
                <w:szCs w:val="21"/>
              </w:rPr>
            </w:pPr>
          </w:p>
        </w:tc>
        <w:tc>
          <w:tcPr>
            <w:tcW w:w="833" w:type="pct"/>
            <w:vAlign w:val="center"/>
          </w:tcPr>
          <w:p w14:paraId="629E60C3">
            <w:pPr>
              <w:jc w:val="center"/>
              <w:rPr>
                <w:rFonts w:ascii="宋体" w:hAnsi="宋体"/>
                <w:szCs w:val="21"/>
              </w:rPr>
            </w:pPr>
          </w:p>
        </w:tc>
        <w:tc>
          <w:tcPr>
            <w:tcW w:w="833" w:type="pct"/>
            <w:vAlign w:val="center"/>
          </w:tcPr>
          <w:p w14:paraId="0D7C34C4">
            <w:pPr>
              <w:jc w:val="center"/>
              <w:rPr>
                <w:rFonts w:ascii="宋体" w:hAnsi="宋体"/>
                <w:szCs w:val="21"/>
              </w:rPr>
            </w:pPr>
          </w:p>
        </w:tc>
        <w:tc>
          <w:tcPr>
            <w:tcW w:w="833" w:type="pct"/>
            <w:vAlign w:val="center"/>
          </w:tcPr>
          <w:p w14:paraId="6044B858">
            <w:pPr>
              <w:jc w:val="center"/>
              <w:rPr>
                <w:rFonts w:ascii="宋体" w:hAnsi="宋体"/>
                <w:szCs w:val="21"/>
              </w:rPr>
            </w:pPr>
          </w:p>
        </w:tc>
        <w:tc>
          <w:tcPr>
            <w:tcW w:w="833" w:type="pct"/>
            <w:vAlign w:val="center"/>
          </w:tcPr>
          <w:p w14:paraId="60664511">
            <w:pPr>
              <w:jc w:val="center"/>
              <w:rPr>
                <w:rFonts w:ascii="宋体" w:hAnsi="宋体"/>
                <w:szCs w:val="21"/>
              </w:rPr>
            </w:pPr>
          </w:p>
        </w:tc>
        <w:tc>
          <w:tcPr>
            <w:tcW w:w="833" w:type="pct"/>
            <w:vAlign w:val="center"/>
          </w:tcPr>
          <w:p w14:paraId="69DB0069">
            <w:pPr>
              <w:jc w:val="center"/>
              <w:rPr>
                <w:rFonts w:ascii="宋体" w:hAnsi="宋体"/>
                <w:szCs w:val="21"/>
              </w:rPr>
            </w:pPr>
          </w:p>
        </w:tc>
      </w:tr>
      <w:tr w14:paraId="4C5AA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7A67004B">
            <w:pPr>
              <w:jc w:val="center"/>
              <w:rPr>
                <w:rFonts w:ascii="宋体" w:hAnsi="宋体"/>
                <w:szCs w:val="21"/>
              </w:rPr>
            </w:pPr>
          </w:p>
        </w:tc>
        <w:tc>
          <w:tcPr>
            <w:tcW w:w="833" w:type="pct"/>
            <w:vAlign w:val="center"/>
          </w:tcPr>
          <w:p w14:paraId="1E0EFE3A">
            <w:pPr>
              <w:jc w:val="center"/>
              <w:rPr>
                <w:rFonts w:ascii="宋体" w:hAnsi="宋体"/>
                <w:szCs w:val="21"/>
              </w:rPr>
            </w:pPr>
          </w:p>
        </w:tc>
        <w:tc>
          <w:tcPr>
            <w:tcW w:w="833" w:type="pct"/>
            <w:vAlign w:val="center"/>
          </w:tcPr>
          <w:p w14:paraId="35AC5D11">
            <w:pPr>
              <w:jc w:val="center"/>
              <w:rPr>
                <w:rFonts w:ascii="宋体" w:hAnsi="宋体"/>
                <w:szCs w:val="21"/>
              </w:rPr>
            </w:pPr>
          </w:p>
        </w:tc>
        <w:tc>
          <w:tcPr>
            <w:tcW w:w="833" w:type="pct"/>
            <w:vAlign w:val="center"/>
          </w:tcPr>
          <w:p w14:paraId="2258313C">
            <w:pPr>
              <w:jc w:val="center"/>
              <w:rPr>
                <w:rFonts w:ascii="宋体" w:hAnsi="宋体"/>
                <w:szCs w:val="21"/>
              </w:rPr>
            </w:pPr>
          </w:p>
        </w:tc>
        <w:tc>
          <w:tcPr>
            <w:tcW w:w="833" w:type="pct"/>
            <w:vAlign w:val="center"/>
          </w:tcPr>
          <w:p w14:paraId="0B06CB48">
            <w:pPr>
              <w:jc w:val="center"/>
              <w:rPr>
                <w:rFonts w:ascii="宋体" w:hAnsi="宋体"/>
                <w:szCs w:val="21"/>
              </w:rPr>
            </w:pPr>
          </w:p>
        </w:tc>
        <w:tc>
          <w:tcPr>
            <w:tcW w:w="833" w:type="pct"/>
            <w:vAlign w:val="center"/>
          </w:tcPr>
          <w:p w14:paraId="271BAAF0">
            <w:pPr>
              <w:jc w:val="center"/>
              <w:rPr>
                <w:rFonts w:ascii="宋体" w:hAnsi="宋体"/>
                <w:szCs w:val="21"/>
              </w:rPr>
            </w:pPr>
          </w:p>
        </w:tc>
      </w:tr>
      <w:tr w14:paraId="086F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70CA02B2">
            <w:pPr>
              <w:jc w:val="center"/>
              <w:rPr>
                <w:rFonts w:ascii="宋体" w:hAnsi="宋体"/>
                <w:szCs w:val="21"/>
              </w:rPr>
            </w:pPr>
          </w:p>
        </w:tc>
        <w:tc>
          <w:tcPr>
            <w:tcW w:w="833" w:type="pct"/>
            <w:vAlign w:val="center"/>
          </w:tcPr>
          <w:p w14:paraId="511D8D64">
            <w:pPr>
              <w:jc w:val="center"/>
              <w:rPr>
                <w:rFonts w:ascii="宋体" w:hAnsi="宋体"/>
                <w:szCs w:val="21"/>
              </w:rPr>
            </w:pPr>
          </w:p>
        </w:tc>
        <w:tc>
          <w:tcPr>
            <w:tcW w:w="833" w:type="pct"/>
            <w:vAlign w:val="center"/>
          </w:tcPr>
          <w:p w14:paraId="1ED5DC6E">
            <w:pPr>
              <w:jc w:val="center"/>
              <w:rPr>
                <w:rFonts w:ascii="宋体" w:hAnsi="宋体"/>
                <w:szCs w:val="21"/>
              </w:rPr>
            </w:pPr>
          </w:p>
        </w:tc>
        <w:tc>
          <w:tcPr>
            <w:tcW w:w="833" w:type="pct"/>
            <w:vAlign w:val="center"/>
          </w:tcPr>
          <w:p w14:paraId="26AC162B">
            <w:pPr>
              <w:jc w:val="center"/>
              <w:rPr>
                <w:rFonts w:ascii="宋体" w:hAnsi="宋体"/>
                <w:szCs w:val="21"/>
              </w:rPr>
            </w:pPr>
          </w:p>
        </w:tc>
        <w:tc>
          <w:tcPr>
            <w:tcW w:w="833" w:type="pct"/>
            <w:vAlign w:val="center"/>
          </w:tcPr>
          <w:p w14:paraId="55043199">
            <w:pPr>
              <w:jc w:val="center"/>
              <w:rPr>
                <w:rFonts w:ascii="宋体" w:hAnsi="宋体"/>
                <w:szCs w:val="21"/>
              </w:rPr>
            </w:pPr>
          </w:p>
        </w:tc>
        <w:tc>
          <w:tcPr>
            <w:tcW w:w="833" w:type="pct"/>
            <w:vAlign w:val="center"/>
          </w:tcPr>
          <w:p w14:paraId="0E1AF11E">
            <w:pPr>
              <w:jc w:val="center"/>
              <w:rPr>
                <w:rFonts w:ascii="宋体" w:hAnsi="宋体"/>
                <w:szCs w:val="21"/>
              </w:rPr>
            </w:pPr>
          </w:p>
        </w:tc>
      </w:tr>
      <w:tr w14:paraId="4F887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07385331">
            <w:pPr>
              <w:jc w:val="center"/>
              <w:rPr>
                <w:rFonts w:ascii="宋体" w:hAnsi="宋体"/>
                <w:szCs w:val="21"/>
              </w:rPr>
            </w:pPr>
          </w:p>
        </w:tc>
        <w:tc>
          <w:tcPr>
            <w:tcW w:w="833" w:type="pct"/>
            <w:vAlign w:val="center"/>
          </w:tcPr>
          <w:p w14:paraId="76938223">
            <w:pPr>
              <w:jc w:val="center"/>
              <w:rPr>
                <w:rFonts w:ascii="宋体" w:hAnsi="宋体"/>
                <w:szCs w:val="21"/>
              </w:rPr>
            </w:pPr>
          </w:p>
        </w:tc>
        <w:tc>
          <w:tcPr>
            <w:tcW w:w="833" w:type="pct"/>
            <w:vAlign w:val="center"/>
          </w:tcPr>
          <w:p w14:paraId="31F4D537">
            <w:pPr>
              <w:jc w:val="center"/>
              <w:rPr>
                <w:rFonts w:ascii="宋体" w:hAnsi="宋体"/>
                <w:szCs w:val="21"/>
              </w:rPr>
            </w:pPr>
          </w:p>
        </w:tc>
        <w:tc>
          <w:tcPr>
            <w:tcW w:w="833" w:type="pct"/>
            <w:vAlign w:val="center"/>
          </w:tcPr>
          <w:p w14:paraId="11B20DE6">
            <w:pPr>
              <w:jc w:val="center"/>
              <w:rPr>
                <w:rFonts w:ascii="宋体" w:hAnsi="宋体"/>
                <w:szCs w:val="21"/>
              </w:rPr>
            </w:pPr>
          </w:p>
        </w:tc>
        <w:tc>
          <w:tcPr>
            <w:tcW w:w="833" w:type="pct"/>
            <w:vAlign w:val="center"/>
          </w:tcPr>
          <w:p w14:paraId="67F4C9D8">
            <w:pPr>
              <w:jc w:val="center"/>
              <w:rPr>
                <w:rFonts w:ascii="宋体" w:hAnsi="宋体"/>
                <w:szCs w:val="21"/>
              </w:rPr>
            </w:pPr>
          </w:p>
        </w:tc>
        <w:tc>
          <w:tcPr>
            <w:tcW w:w="833" w:type="pct"/>
            <w:vAlign w:val="center"/>
          </w:tcPr>
          <w:p w14:paraId="450400E0">
            <w:pPr>
              <w:jc w:val="center"/>
              <w:rPr>
                <w:rFonts w:ascii="宋体" w:hAnsi="宋体"/>
                <w:szCs w:val="21"/>
              </w:rPr>
            </w:pPr>
          </w:p>
        </w:tc>
      </w:tr>
      <w:tr w14:paraId="4BEBF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06098B2E">
            <w:pPr>
              <w:jc w:val="center"/>
              <w:rPr>
                <w:rFonts w:ascii="宋体" w:hAnsi="宋体"/>
                <w:szCs w:val="21"/>
              </w:rPr>
            </w:pPr>
          </w:p>
        </w:tc>
        <w:tc>
          <w:tcPr>
            <w:tcW w:w="833" w:type="pct"/>
            <w:vAlign w:val="center"/>
          </w:tcPr>
          <w:p w14:paraId="6D01CE5D">
            <w:pPr>
              <w:jc w:val="center"/>
              <w:rPr>
                <w:rFonts w:ascii="宋体" w:hAnsi="宋体"/>
                <w:szCs w:val="21"/>
              </w:rPr>
            </w:pPr>
          </w:p>
        </w:tc>
        <w:tc>
          <w:tcPr>
            <w:tcW w:w="833" w:type="pct"/>
            <w:vAlign w:val="center"/>
          </w:tcPr>
          <w:p w14:paraId="4B6C7A9B">
            <w:pPr>
              <w:jc w:val="center"/>
              <w:rPr>
                <w:rFonts w:ascii="宋体" w:hAnsi="宋体"/>
                <w:szCs w:val="21"/>
              </w:rPr>
            </w:pPr>
          </w:p>
        </w:tc>
        <w:tc>
          <w:tcPr>
            <w:tcW w:w="833" w:type="pct"/>
            <w:vAlign w:val="center"/>
          </w:tcPr>
          <w:p w14:paraId="089B5808">
            <w:pPr>
              <w:jc w:val="center"/>
              <w:rPr>
                <w:rFonts w:ascii="宋体" w:hAnsi="宋体"/>
                <w:szCs w:val="21"/>
              </w:rPr>
            </w:pPr>
          </w:p>
        </w:tc>
        <w:tc>
          <w:tcPr>
            <w:tcW w:w="833" w:type="pct"/>
            <w:vAlign w:val="center"/>
          </w:tcPr>
          <w:p w14:paraId="0A91E35B">
            <w:pPr>
              <w:jc w:val="center"/>
              <w:rPr>
                <w:rFonts w:ascii="宋体" w:hAnsi="宋体"/>
                <w:szCs w:val="21"/>
              </w:rPr>
            </w:pPr>
          </w:p>
        </w:tc>
        <w:tc>
          <w:tcPr>
            <w:tcW w:w="833" w:type="pct"/>
            <w:vAlign w:val="center"/>
          </w:tcPr>
          <w:p w14:paraId="51CB61A1">
            <w:pPr>
              <w:jc w:val="center"/>
              <w:rPr>
                <w:rFonts w:ascii="宋体" w:hAnsi="宋体"/>
                <w:szCs w:val="21"/>
              </w:rPr>
            </w:pPr>
          </w:p>
        </w:tc>
      </w:tr>
      <w:tr w14:paraId="2925B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1ADEF092">
            <w:pPr>
              <w:jc w:val="center"/>
              <w:rPr>
                <w:rFonts w:ascii="宋体" w:hAnsi="宋体"/>
                <w:szCs w:val="21"/>
              </w:rPr>
            </w:pPr>
          </w:p>
        </w:tc>
        <w:tc>
          <w:tcPr>
            <w:tcW w:w="833" w:type="pct"/>
            <w:vAlign w:val="center"/>
          </w:tcPr>
          <w:p w14:paraId="15281223">
            <w:pPr>
              <w:jc w:val="center"/>
              <w:rPr>
                <w:rFonts w:ascii="宋体" w:hAnsi="宋体"/>
                <w:szCs w:val="21"/>
              </w:rPr>
            </w:pPr>
          </w:p>
        </w:tc>
        <w:tc>
          <w:tcPr>
            <w:tcW w:w="833" w:type="pct"/>
            <w:vAlign w:val="center"/>
          </w:tcPr>
          <w:p w14:paraId="393773C6">
            <w:pPr>
              <w:jc w:val="center"/>
              <w:rPr>
                <w:rFonts w:ascii="宋体" w:hAnsi="宋体"/>
                <w:szCs w:val="21"/>
              </w:rPr>
            </w:pPr>
          </w:p>
        </w:tc>
        <w:tc>
          <w:tcPr>
            <w:tcW w:w="833" w:type="pct"/>
            <w:vAlign w:val="center"/>
          </w:tcPr>
          <w:p w14:paraId="32BAEF50">
            <w:pPr>
              <w:jc w:val="center"/>
              <w:rPr>
                <w:rFonts w:ascii="宋体" w:hAnsi="宋体"/>
                <w:szCs w:val="21"/>
              </w:rPr>
            </w:pPr>
          </w:p>
        </w:tc>
        <w:tc>
          <w:tcPr>
            <w:tcW w:w="833" w:type="pct"/>
            <w:vAlign w:val="center"/>
          </w:tcPr>
          <w:p w14:paraId="1195986F">
            <w:pPr>
              <w:jc w:val="center"/>
              <w:rPr>
                <w:rFonts w:ascii="宋体" w:hAnsi="宋体"/>
                <w:szCs w:val="21"/>
              </w:rPr>
            </w:pPr>
          </w:p>
        </w:tc>
        <w:tc>
          <w:tcPr>
            <w:tcW w:w="833" w:type="pct"/>
            <w:vAlign w:val="center"/>
          </w:tcPr>
          <w:p w14:paraId="1168BAD1">
            <w:pPr>
              <w:jc w:val="center"/>
              <w:rPr>
                <w:rFonts w:ascii="宋体" w:hAnsi="宋体"/>
                <w:szCs w:val="21"/>
              </w:rPr>
            </w:pPr>
          </w:p>
        </w:tc>
      </w:tr>
      <w:tr w14:paraId="729B5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191A71D7">
            <w:pPr>
              <w:jc w:val="center"/>
              <w:rPr>
                <w:rFonts w:ascii="宋体" w:hAnsi="宋体"/>
                <w:szCs w:val="21"/>
              </w:rPr>
            </w:pPr>
          </w:p>
        </w:tc>
        <w:tc>
          <w:tcPr>
            <w:tcW w:w="833" w:type="pct"/>
            <w:vAlign w:val="center"/>
          </w:tcPr>
          <w:p w14:paraId="5DD4AF49">
            <w:pPr>
              <w:jc w:val="center"/>
              <w:rPr>
                <w:rFonts w:ascii="宋体" w:hAnsi="宋体"/>
                <w:szCs w:val="21"/>
              </w:rPr>
            </w:pPr>
          </w:p>
        </w:tc>
        <w:tc>
          <w:tcPr>
            <w:tcW w:w="833" w:type="pct"/>
            <w:vAlign w:val="center"/>
          </w:tcPr>
          <w:p w14:paraId="14DDD750">
            <w:pPr>
              <w:jc w:val="center"/>
              <w:rPr>
                <w:rFonts w:ascii="宋体" w:hAnsi="宋体"/>
                <w:szCs w:val="21"/>
              </w:rPr>
            </w:pPr>
          </w:p>
        </w:tc>
        <w:tc>
          <w:tcPr>
            <w:tcW w:w="833" w:type="pct"/>
            <w:vAlign w:val="center"/>
          </w:tcPr>
          <w:p w14:paraId="3C8549B5">
            <w:pPr>
              <w:jc w:val="center"/>
              <w:rPr>
                <w:rFonts w:ascii="宋体" w:hAnsi="宋体"/>
                <w:szCs w:val="21"/>
              </w:rPr>
            </w:pPr>
          </w:p>
        </w:tc>
        <w:tc>
          <w:tcPr>
            <w:tcW w:w="833" w:type="pct"/>
            <w:vAlign w:val="center"/>
          </w:tcPr>
          <w:p w14:paraId="377873D2">
            <w:pPr>
              <w:jc w:val="center"/>
              <w:rPr>
                <w:rFonts w:ascii="宋体" w:hAnsi="宋体"/>
                <w:szCs w:val="21"/>
              </w:rPr>
            </w:pPr>
          </w:p>
        </w:tc>
        <w:tc>
          <w:tcPr>
            <w:tcW w:w="833" w:type="pct"/>
            <w:vAlign w:val="center"/>
          </w:tcPr>
          <w:p w14:paraId="1BDD62E3">
            <w:pPr>
              <w:jc w:val="center"/>
              <w:rPr>
                <w:rFonts w:ascii="宋体" w:hAnsi="宋体"/>
                <w:szCs w:val="21"/>
              </w:rPr>
            </w:pPr>
          </w:p>
        </w:tc>
      </w:tr>
      <w:tr w14:paraId="3E1E3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7F5DD292">
            <w:pPr>
              <w:jc w:val="center"/>
              <w:rPr>
                <w:rFonts w:ascii="宋体" w:hAnsi="宋体"/>
                <w:szCs w:val="21"/>
              </w:rPr>
            </w:pPr>
          </w:p>
        </w:tc>
        <w:tc>
          <w:tcPr>
            <w:tcW w:w="833" w:type="pct"/>
            <w:vAlign w:val="center"/>
          </w:tcPr>
          <w:p w14:paraId="045F0AF5">
            <w:pPr>
              <w:jc w:val="center"/>
              <w:rPr>
                <w:rFonts w:ascii="宋体" w:hAnsi="宋体"/>
                <w:szCs w:val="21"/>
              </w:rPr>
            </w:pPr>
          </w:p>
        </w:tc>
        <w:tc>
          <w:tcPr>
            <w:tcW w:w="833" w:type="pct"/>
            <w:vAlign w:val="center"/>
          </w:tcPr>
          <w:p w14:paraId="6AC0B8BB">
            <w:pPr>
              <w:jc w:val="center"/>
              <w:rPr>
                <w:rFonts w:ascii="宋体" w:hAnsi="宋体"/>
                <w:szCs w:val="21"/>
              </w:rPr>
            </w:pPr>
          </w:p>
        </w:tc>
        <w:tc>
          <w:tcPr>
            <w:tcW w:w="833" w:type="pct"/>
            <w:vAlign w:val="center"/>
          </w:tcPr>
          <w:p w14:paraId="3739DB35">
            <w:pPr>
              <w:jc w:val="center"/>
              <w:rPr>
                <w:rFonts w:ascii="宋体" w:hAnsi="宋体"/>
                <w:szCs w:val="21"/>
              </w:rPr>
            </w:pPr>
          </w:p>
        </w:tc>
        <w:tc>
          <w:tcPr>
            <w:tcW w:w="833" w:type="pct"/>
            <w:vAlign w:val="center"/>
          </w:tcPr>
          <w:p w14:paraId="079CEF59">
            <w:pPr>
              <w:jc w:val="center"/>
              <w:rPr>
                <w:rFonts w:ascii="宋体" w:hAnsi="宋体"/>
                <w:szCs w:val="21"/>
              </w:rPr>
            </w:pPr>
          </w:p>
        </w:tc>
        <w:tc>
          <w:tcPr>
            <w:tcW w:w="833" w:type="pct"/>
            <w:vAlign w:val="center"/>
          </w:tcPr>
          <w:p w14:paraId="1BB10D6A">
            <w:pPr>
              <w:jc w:val="center"/>
              <w:rPr>
                <w:rFonts w:ascii="宋体" w:hAnsi="宋体"/>
                <w:szCs w:val="21"/>
              </w:rPr>
            </w:pPr>
          </w:p>
        </w:tc>
      </w:tr>
      <w:tr w14:paraId="55C4A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6A1E96B3">
            <w:pPr>
              <w:jc w:val="center"/>
              <w:rPr>
                <w:rFonts w:ascii="宋体" w:hAnsi="宋体"/>
                <w:szCs w:val="21"/>
              </w:rPr>
            </w:pPr>
          </w:p>
        </w:tc>
        <w:tc>
          <w:tcPr>
            <w:tcW w:w="833" w:type="pct"/>
            <w:vAlign w:val="center"/>
          </w:tcPr>
          <w:p w14:paraId="2403D177">
            <w:pPr>
              <w:jc w:val="center"/>
              <w:rPr>
                <w:rFonts w:ascii="宋体" w:hAnsi="宋体"/>
                <w:szCs w:val="21"/>
              </w:rPr>
            </w:pPr>
          </w:p>
        </w:tc>
        <w:tc>
          <w:tcPr>
            <w:tcW w:w="833" w:type="pct"/>
            <w:vAlign w:val="center"/>
          </w:tcPr>
          <w:p w14:paraId="29CCFE1B">
            <w:pPr>
              <w:jc w:val="center"/>
              <w:rPr>
                <w:rFonts w:ascii="宋体" w:hAnsi="宋体"/>
                <w:szCs w:val="21"/>
              </w:rPr>
            </w:pPr>
          </w:p>
        </w:tc>
        <w:tc>
          <w:tcPr>
            <w:tcW w:w="833" w:type="pct"/>
            <w:vAlign w:val="center"/>
          </w:tcPr>
          <w:p w14:paraId="714E0132">
            <w:pPr>
              <w:jc w:val="center"/>
              <w:rPr>
                <w:rFonts w:ascii="宋体" w:hAnsi="宋体"/>
                <w:szCs w:val="21"/>
              </w:rPr>
            </w:pPr>
          </w:p>
        </w:tc>
        <w:tc>
          <w:tcPr>
            <w:tcW w:w="833" w:type="pct"/>
            <w:vAlign w:val="center"/>
          </w:tcPr>
          <w:p w14:paraId="29A4BBCC">
            <w:pPr>
              <w:jc w:val="center"/>
              <w:rPr>
                <w:rFonts w:ascii="宋体" w:hAnsi="宋体"/>
                <w:szCs w:val="21"/>
              </w:rPr>
            </w:pPr>
          </w:p>
        </w:tc>
        <w:tc>
          <w:tcPr>
            <w:tcW w:w="833" w:type="pct"/>
            <w:vAlign w:val="center"/>
          </w:tcPr>
          <w:p w14:paraId="2094B451">
            <w:pPr>
              <w:jc w:val="center"/>
              <w:rPr>
                <w:rFonts w:ascii="宋体" w:hAnsi="宋体"/>
                <w:szCs w:val="21"/>
              </w:rPr>
            </w:pPr>
          </w:p>
        </w:tc>
      </w:tr>
      <w:tr w14:paraId="4E042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33" w:type="pct"/>
            <w:vAlign w:val="center"/>
          </w:tcPr>
          <w:p w14:paraId="7E5B9B28">
            <w:pPr>
              <w:jc w:val="center"/>
              <w:rPr>
                <w:rFonts w:ascii="宋体" w:hAnsi="宋体"/>
                <w:szCs w:val="21"/>
              </w:rPr>
            </w:pPr>
          </w:p>
        </w:tc>
        <w:tc>
          <w:tcPr>
            <w:tcW w:w="833" w:type="pct"/>
            <w:vAlign w:val="center"/>
          </w:tcPr>
          <w:p w14:paraId="22794C5D">
            <w:pPr>
              <w:jc w:val="center"/>
              <w:rPr>
                <w:rFonts w:ascii="宋体" w:hAnsi="宋体"/>
                <w:szCs w:val="21"/>
              </w:rPr>
            </w:pPr>
          </w:p>
        </w:tc>
        <w:tc>
          <w:tcPr>
            <w:tcW w:w="833" w:type="pct"/>
            <w:vAlign w:val="center"/>
          </w:tcPr>
          <w:p w14:paraId="157C9F55">
            <w:pPr>
              <w:jc w:val="center"/>
              <w:rPr>
                <w:rFonts w:ascii="宋体" w:hAnsi="宋体"/>
                <w:szCs w:val="21"/>
              </w:rPr>
            </w:pPr>
          </w:p>
        </w:tc>
        <w:tc>
          <w:tcPr>
            <w:tcW w:w="833" w:type="pct"/>
            <w:vAlign w:val="center"/>
          </w:tcPr>
          <w:p w14:paraId="1BF4DBE9">
            <w:pPr>
              <w:jc w:val="center"/>
              <w:rPr>
                <w:rFonts w:ascii="宋体" w:hAnsi="宋体"/>
                <w:szCs w:val="21"/>
              </w:rPr>
            </w:pPr>
          </w:p>
        </w:tc>
        <w:tc>
          <w:tcPr>
            <w:tcW w:w="833" w:type="pct"/>
            <w:vAlign w:val="center"/>
          </w:tcPr>
          <w:p w14:paraId="6EE98DF4">
            <w:pPr>
              <w:jc w:val="center"/>
              <w:rPr>
                <w:rFonts w:ascii="宋体" w:hAnsi="宋体"/>
                <w:szCs w:val="21"/>
              </w:rPr>
            </w:pPr>
          </w:p>
        </w:tc>
        <w:tc>
          <w:tcPr>
            <w:tcW w:w="833" w:type="pct"/>
            <w:vAlign w:val="center"/>
          </w:tcPr>
          <w:p w14:paraId="21A7011B">
            <w:pPr>
              <w:jc w:val="center"/>
              <w:rPr>
                <w:rFonts w:ascii="宋体" w:hAnsi="宋体"/>
                <w:szCs w:val="21"/>
              </w:rPr>
            </w:pPr>
          </w:p>
        </w:tc>
      </w:tr>
    </w:tbl>
    <w:p w14:paraId="039FBA06">
      <w:pPr>
        <w:spacing w:line="380" w:lineRule="exact"/>
        <w:outlineLvl w:val="1"/>
        <w:rPr>
          <w:rFonts w:ascii="黑体" w:eastAsia="黑体"/>
          <w:sz w:val="24"/>
        </w:rPr>
      </w:pPr>
      <w:r>
        <w:rPr>
          <w:rFonts w:ascii="黑体" w:eastAsia="黑体"/>
          <w:sz w:val="44"/>
          <w:szCs w:val="44"/>
        </w:rPr>
        <w:br w:type="page"/>
      </w:r>
      <w:bookmarkStart w:id="801" w:name="_Toc4483"/>
      <w:bookmarkStart w:id="802" w:name="_Toc8797"/>
      <w:bookmarkStart w:id="803" w:name="_Toc26050"/>
      <w:bookmarkStart w:id="804" w:name="_Toc353448525"/>
      <w:bookmarkStart w:id="805" w:name="_Toc32099"/>
      <w:r>
        <w:rPr>
          <w:rFonts w:hint="eastAsia" w:ascii="黑体" w:eastAsia="黑体"/>
          <w:sz w:val="24"/>
        </w:rPr>
        <w:t>2．图  纸</w:t>
      </w:r>
      <w:bookmarkEnd w:id="801"/>
      <w:bookmarkEnd w:id="802"/>
      <w:bookmarkEnd w:id="803"/>
      <w:bookmarkEnd w:id="804"/>
      <w:bookmarkEnd w:id="805"/>
    </w:p>
    <w:p w14:paraId="4AE1503E">
      <w:pPr>
        <w:rPr>
          <w:rFonts w:ascii="黑体" w:eastAsia="黑体"/>
          <w:sz w:val="24"/>
        </w:rPr>
      </w:pPr>
    </w:p>
    <w:p w14:paraId="54E2C9F3">
      <w:pPr>
        <w:rPr>
          <w:rFonts w:ascii="黑体" w:eastAsia="黑体"/>
          <w:sz w:val="24"/>
        </w:rPr>
      </w:pPr>
    </w:p>
    <w:p w14:paraId="1A2CD780">
      <w:pPr>
        <w:rPr>
          <w:rFonts w:ascii="黑体" w:eastAsia="黑体"/>
          <w:sz w:val="24"/>
        </w:rPr>
      </w:pPr>
    </w:p>
    <w:p w14:paraId="53C84A24">
      <w:pPr>
        <w:rPr>
          <w:rFonts w:ascii="黑体" w:eastAsia="黑体"/>
          <w:sz w:val="24"/>
        </w:rPr>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6FA59F7F">
      <w:pPr>
        <w:jc w:val="center"/>
        <w:outlineLvl w:val="0"/>
        <w:rPr>
          <w:rFonts w:hint="eastAsia" w:ascii="宋体" w:hAnsi="宋体" w:eastAsia="宋体" w:cs="宋体"/>
          <w:b/>
          <w:bCs/>
          <w:sz w:val="44"/>
          <w:szCs w:val="44"/>
        </w:rPr>
      </w:pPr>
      <w:bookmarkStart w:id="806" w:name="_Toc4527"/>
      <w:bookmarkStart w:id="807" w:name="_Toc17691"/>
      <w:bookmarkStart w:id="808" w:name="_Toc14990"/>
      <w:bookmarkStart w:id="809" w:name="_Toc5434"/>
      <w:bookmarkStart w:id="810" w:name="_Toc31068"/>
      <w:bookmarkStart w:id="811" w:name="_Toc353448526"/>
      <w:r>
        <w:rPr>
          <w:rFonts w:hint="eastAsia" w:ascii="宋体" w:hAnsi="宋体" w:eastAsia="宋体" w:cs="宋体"/>
          <w:b/>
          <w:bCs/>
          <w:sz w:val="44"/>
          <w:szCs w:val="44"/>
        </w:rPr>
        <w:t>第七章</w:t>
      </w:r>
      <w:r>
        <w:rPr>
          <w:rFonts w:hint="eastAsia" w:ascii="宋体" w:hAnsi="宋体" w:eastAsia="宋体" w:cs="宋体"/>
          <w:b/>
          <w:bCs/>
          <w:sz w:val="44"/>
          <w:szCs w:val="44"/>
          <w:lang w:eastAsia="zh-CN"/>
        </w:rPr>
        <w:t>　</w:t>
      </w:r>
      <w:r>
        <w:rPr>
          <w:rFonts w:hint="eastAsia" w:ascii="宋体" w:hAnsi="宋体" w:eastAsia="宋体" w:cs="宋体"/>
          <w:b/>
          <w:bCs/>
          <w:sz w:val="44"/>
          <w:szCs w:val="44"/>
        </w:rPr>
        <w:t>技术标准和要求</w:t>
      </w:r>
      <w:bookmarkEnd w:id="806"/>
      <w:bookmarkEnd w:id="807"/>
      <w:bookmarkEnd w:id="808"/>
      <w:bookmarkEnd w:id="809"/>
      <w:bookmarkEnd w:id="810"/>
      <w:bookmarkEnd w:id="811"/>
    </w:p>
    <w:p w14:paraId="6D27F0CD">
      <w:pPr>
        <w:jc w:val="center"/>
        <w:outlineLvl w:val="0"/>
        <w:rPr>
          <w:rFonts w:hint="eastAsia" w:ascii="黑体" w:eastAsia="黑体"/>
          <w:sz w:val="32"/>
          <w:szCs w:val="32"/>
        </w:rPr>
      </w:pPr>
    </w:p>
    <w:p w14:paraId="0E3B39E5">
      <w:pPr>
        <w:jc w:val="center"/>
        <w:outlineLvl w:val="1"/>
        <w:rPr>
          <w:rFonts w:ascii="黑体" w:eastAsia="黑体"/>
          <w:sz w:val="28"/>
          <w:szCs w:val="28"/>
        </w:rPr>
      </w:pPr>
      <w:bookmarkStart w:id="812" w:name="_Toc7948"/>
      <w:bookmarkStart w:id="813" w:name="_Toc10238"/>
      <w:bookmarkStart w:id="814" w:name="_Toc4750"/>
      <w:bookmarkStart w:id="815" w:name="_Toc25960"/>
      <w:bookmarkStart w:id="816" w:name="_Toc353448527"/>
      <w:r>
        <w:rPr>
          <w:rFonts w:hint="eastAsia" w:ascii="黑体" w:eastAsia="黑体"/>
          <w:sz w:val="28"/>
          <w:szCs w:val="28"/>
        </w:rPr>
        <w:t>第一节</w:t>
      </w:r>
      <w:r>
        <w:rPr>
          <w:rFonts w:hint="eastAsia" w:ascii="黑体" w:eastAsia="黑体"/>
          <w:sz w:val="28"/>
          <w:szCs w:val="28"/>
          <w:lang w:eastAsia="zh-CN"/>
        </w:rPr>
        <w:t>　</w:t>
      </w:r>
      <w:r>
        <w:rPr>
          <w:rFonts w:hint="eastAsia" w:ascii="黑体" w:eastAsia="黑体"/>
          <w:sz w:val="28"/>
          <w:szCs w:val="28"/>
        </w:rPr>
        <w:t>一般要求</w:t>
      </w:r>
      <w:bookmarkEnd w:id="812"/>
      <w:bookmarkEnd w:id="813"/>
      <w:bookmarkEnd w:id="814"/>
      <w:bookmarkEnd w:id="815"/>
      <w:bookmarkEnd w:id="816"/>
    </w:p>
    <w:p w14:paraId="2890DAE8">
      <w:pPr>
        <w:spacing w:beforeLines="100" w:afterLines="100"/>
        <w:outlineLvl w:val="2"/>
        <w:rPr>
          <w:rFonts w:ascii="黑体" w:hAnsi="宋体" w:eastAsia="黑体"/>
          <w:sz w:val="24"/>
        </w:rPr>
      </w:pPr>
      <w:bookmarkStart w:id="817" w:name="_Toc5606"/>
      <w:bookmarkStart w:id="818" w:name="_Toc18620"/>
      <w:r>
        <w:rPr>
          <w:rFonts w:hint="eastAsia" w:ascii="黑体" w:hAnsi="宋体" w:eastAsia="黑体"/>
          <w:sz w:val="24"/>
        </w:rPr>
        <w:t>1.工程说明</w:t>
      </w:r>
      <w:bookmarkEnd w:id="817"/>
      <w:bookmarkEnd w:id="818"/>
    </w:p>
    <w:p w14:paraId="69D5C66E">
      <w:pPr>
        <w:spacing w:line="480" w:lineRule="exact"/>
        <w:ind w:left="420" w:hanging="420" w:hangingChars="200"/>
        <w:rPr>
          <w:rFonts w:ascii="黑体" w:hAnsi="宋体" w:eastAsia="黑体"/>
          <w:szCs w:val="21"/>
        </w:rPr>
      </w:pPr>
      <w:r>
        <w:rPr>
          <w:rFonts w:hint="eastAsia" w:ascii="黑体" w:hAnsi="宋体" w:eastAsia="黑体"/>
          <w:szCs w:val="21"/>
        </w:rPr>
        <w:t>1.1  工程概况</w:t>
      </w:r>
    </w:p>
    <w:p w14:paraId="4ACBD678">
      <w:pPr>
        <w:spacing w:line="480" w:lineRule="exact"/>
        <w:ind w:left="420" w:hanging="420" w:hangingChars="200"/>
        <w:rPr>
          <w:rFonts w:ascii="宋体" w:hAnsi="宋体"/>
          <w:szCs w:val="21"/>
        </w:rPr>
      </w:pPr>
      <w:r>
        <w:rPr>
          <w:rFonts w:hint="eastAsia" w:ascii="宋体" w:hAnsi="宋体"/>
          <w:szCs w:val="21"/>
        </w:rPr>
        <w:t>l.1.1  本工程基本情况如下：</w:t>
      </w:r>
    </w:p>
    <w:p w14:paraId="718E73CA">
      <w:pPr>
        <w:spacing w:line="480" w:lineRule="exact"/>
        <w:ind w:left="420" w:hanging="420" w:hangingChars="20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70D9A1C2">
      <w:pPr>
        <w:spacing w:line="480" w:lineRule="exact"/>
        <w:ind w:left="420" w:hanging="420" w:hangingChars="20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48F4812D">
      <w:pPr>
        <w:spacing w:line="480" w:lineRule="exact"/>
        <w:ind w:left="420" w:hanging="420" w:hangingChars="200"/>
        <w:rPr>
          <w:rFonts w:ascii="宋体" w:hAnsi="宋体"/>
          <w:szCs w:val="21"/>
        </w:rPr>
      </w:pPr>
      <w:r>
        <w:rPr>
          <w:rFonts w:hint="eastAsia" w:ascii="宋体" w:hAnsi="宋体"/>
          <w:szCs w:val="21"/>
        </w:rPr>
        <w:t>1.1.2  本工程施工场地(现场)具体地理位置如下：</w:t>
      </w:r>
    </w:p>
    <w:p w14:paraId="43B6B25F">
      <w:pPr>
        <w:spacing w:line="480" w:lineRule="exact"/>
        <w:ind w:left="420" w:hanging="420" w:hangingChars="20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335D2EEA">
      <w:pPr>
        <w:spacing w:line="480" w:lineRule="exact"/>
        <w:ind w:left="420" w:hanging="420" w:hangingChars="20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3735ADFA">
      <w:pPr>
        <w:spacing w:line="480" w:lineRule="exact"/>
        <w:ind w:left="420" w:hanging="420" w:hangingChars="200"/>
        <w:rPr>
          <w:rFonts w:ascii="黑体" w:hAnsi="宋体" w:eastAsia="黑体"/>
          <w:szCs w:val="21"/>
        </w:rPr>
      </w:pPr>
      <w:r>
        <w:rPr>
          <w:rFonts w:hint="eastAsia" w:ascii="黑体" w:hAnsi="宋体" w:eastAsia="黑体"/>
          <w:szCs w:val="21"/>
        </w:rPr>
        <w:t>1.2    现场条件和周围环境</w:t>
      </w:r>
    </w:p>
    <w:p w14:paraId="155630F2">
      <w:pPr>
        <w:spacing w:line="480" w:lineRule="exact"/>
        <w:ind w:left="735" w:hanging="735" w:hangingChars="350"/>
        <w:rPr>
          <w:rFonts w:ascii="宋体" w:hAnsi="宋体"/>
          <w:szCs w:val="21"/>
        </w:rPr>
      </w:pPr>
      <w:r>
        <w:rPr>
          <w:rFonts w:hint="eastAsia" w:ascii="宋体" w:hAnsi="宋体"/>
          <w:szCs w:val="21"/>
        </w:rPr>
        <w:t>1.2.1  本工程施工场地(现场)已经具备施工条件。施工场地(现场)临时水源接口位置、临时电源接口位置、临时排污口位置、建筑红线位置、道路交通和出入口、以及施工场地(现场)和周围环境等情况见本章附件A：施工场地(现场)现状平面图。</w:t>
      </w:r>
    </w:p>
    <w:p w14:paraId="2CD94244">
      <w:pPr>
        <w:spacing w:line="480" w:lineRule="exact"/>
        <w:ind w:left="1050" w:hanging="1050" w:hangingChars="500"/>
        <w:rPr>
          <w:rFonts w:ascii="宋体" w:hAnsi="宋体"/>
          <w:szCs w:val="21"/>
        </w:rPr>
      </w:pPr>
      <w:r>
        <w:rPr>
          <w:rFonts w:hint="eastAsia" w:ascii="宋体" w:hAnsi="宋体"/>
          <w:szCs w:val="21"/>
        </w:rPr>
        <w:t>1.2.2  施工场地(现场)临时供水管径</w:t>
      </w:r>
      <w:r>
        <w:rPr>
          <w:rFonts w:hint="eastAsia" w:ascii="宋体" w:hAnsi="宋体"/>
          <w:szCs w:val="21"/>
          <w:u w:val="single"/>
        </w:rPr>
        <w:t xml:space="preserve">                                           </w:t>
      </w:r>
      <w:r>
        <w:rPr>
          <w:rFonts w:hint="eastAsia" w:ascii="宋体" w:hAnsi="宋体"/>
          <w:szCs w:val="21"/>
        </w:rPr>
        <w:t>。</w:t>
      </w:r>
    </w:p>
    <w:p w14:paraId="01856CCD">
      <w:pPr>
        <w:spacing w:line="480" w:lineRule="exact"/>
        <w:ind w:firstLine="735" w:firstLineChars="350"/>
        <w:rPr>
          <w:rFonts w:ascii="宋体" w:hAnsi="宋体"/>
          <w:szCs w:val="21"/>
        </w:rPr>
      </w:pPr>
      <w:r>
        <w:rPr>
          <w:rFonts w:hint="eastAsia" w:ascii="宋体" w:hAnsi="宋体"/>
          <w:szCs w:val="21"/>
        </w:rPr>
        <w:t>施工场地(现场)临时排污管径</w:t>
      </w:r>
      <w:r>
        <w:rPr>
          <w:rFonts w:hint="eastAsia" w:ascii="宋体" w:hAnsi="宋体"/>
          <w:szCs w:val="21"/>
          <w:u w:val="single"/>
        </w:rPr>
        <w:t xml:space="preserve">                                           </w:t>
      </w:r>
      <w:r>
        <w:rPr>
          <w:rFonts w:hint="eastAsia" w:ascii="宋体" w:hAnsi="宋体"/>
          <w:szCs w:val="21"/>
        </w:rPr>
        <w:t>。</w:t>
      </w:r>
    </w:p>
    <w:p w14:paraId="6B842FEE">
      <w:pPr>
        <w:spacing w:line="480" w:lineRule="exact"/>
        <w:ind w:left="798" w:leftChars="330" w:hanging="105" w:hangingChars="50"/>
        <w:rPr>
          <w:rFonts w:ascii="宋体" w:hAnsi="宋体"/>
          <w:szCs w:val="21"/>
        </w:rPr>
      </w:pPr>
      <w:r>
        <w:rPr>
          <w:rFonts w:hint="eastAsia" w:ascii="宋体" w:hAnsi="宋体"/>
          <w:szCs w:val="21"/>
        </w:rPr>
        <w:t>施工场地(现场)临时雨水管径</w:t>
      </w:r>
      <w:r>
        <w:rPr>
          <w:rFonts w:hint="eastAsia" w:ascii="宋体" w:hAnsi="宋体"/>
          <w:szCs w:val="21"/>
          <w:u w:val="single"/>
        </w:rPr>
        <w:t xml:space="preserve">                                           </w:t>
      </w:r>
      <w:r>
        <w:rPr>
          <w:rFonts w:hint="eastAsia" w:ascii="宋体" w:hAnsi="宋体"/>
          <w:szCs w:val="21"/>
        </w:rPr>
        <w:t>。</w:t>
      </w:r>
    </w:p>
    <w:p w14:paraId="58E56008">
      <w:pPr>
        <w:spacing w:line="480" w:lineRule="exact"/>
        <w:ind w:firstLine="756" w:firstLineChars="360"/>
        <w:rPr>
          <w:rFonts w:ascii="宋体" w:hAnsi="宋体"/>
          <w:szCs w:val="21"/>
        </w:rPr>
      </w:pPr>
      <w:r>
        <w:rPr>
          <w:rFonts w:hint="eastAsia" w:ascii="宋体" w:hAnsi="宋体"/>
          <w:szCs w:val="21"/>
        </w:rPr>
        <w:t>施工现场临时供电容量(变压器输出功率)</w:t>
      </w:r>
      <w:r>
        <w:rPr>
          <w:rFonts w:hint="eastAsia" w:ascii="宋体" w:hAnsi="宋体"/>
          <w:szCs w:val="21"/>
          <w:u w:val="single"/>
        </w:rPr>
        <w:t xml:space="preserve">                                 </w:t>
      </w:r>
      <w:r>
        <w:rPr>
          <w:rFonts w:hint="eastAsia" w:ascii="宋体" w:hAnsi="宋体"/>
          <w:szCs w:val="21"/>
        </w:rPr>
        <w:t>。</w:t>
      </w:r>
    </w:p>
    <w:p w14:paraId="297AFF98">
      <w:pPr>
        <w:spacing w:line="480" w:lineRule="exact"/>
        <w:ind w:left="420" w:hanging="420" w:hangingChars="200"/>
        <w:rPr>
          <w:rFonts w:ascii="宋体" w:hAnsi="宋体"/>
          <w:szCs w:val="21"/>
        </w:rPr>
      </w:pPr>
      <w:r>
        <w:rPr>
          <w:rFonts w:hint="eastAsia" w:ascii="宋体" w:hAnsi="宋体"/>
          <w:szCs w:val="21"/>
        </w:rPr>
        <w:t>1.2.3  现场条件和周围环境的其他资料和信息数据如下：</w:t>
      </w:r>
    </w:p>
    <w:p w14:paraId="5188DA85">
      <w:pPr>
        <w:spacing w:line="480" w:lineRule="exact"/>
        <w:ind w:left="420" w:hanging="420" w:hangingChars="20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46AB6CC2">
      <w:pPr>
        <w:spacing w:line="480" w:lineRule="exact"/>
        <w:ind w:left="420" w:hanging="420" w:hangingChars="20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01800211">
      <w:pPr>
        <w:spacing w:line="480" w:lineRule="exact"/>
        <w:ind w:left="420" w:hanging="420" w:hangingChars="200"/>
        <w:rPr>
          <w:rFonts w:ascii="宋体" w:hAnsi="宋体"/>
          <w:szCs w:val="21"/>
        </w:rPr>
      </w:pPr>
      <w:r>
        <w:rPr>
          <w:rFonts w:hint="eastAsia" w:ascii="宋体" w:hAnsi="宋体"/>
          <w:szCs w:val="21"/>
        </w:rPr>
        <w:t>1.2.4  承包人被认为已在本工程投标阶段踏勘现场时充分了解本工程现场条件和周围</w:t>
      </w:r>
    </w:p>
    <w:p w14:paraId="414F7612">
      <w:pPr>
        <w:spacing w:line="480" w:lineRule="exact"/>
        <w:ind w:left="420" w:leftChars="200" w:firstLine="315" w:firstLineChars="150"/>
        <w:rPr>
          <w:rFonts w:ascii="宋体" w:hAnsi="宋体"/>
          <w:szCs w:val="21"/>
        </w:rPr>
      </w:pPr>
      <w:r>
        <w:rPr>
          <w:rFonts w:hint="eastAsia" w:ascii="宋体" w:hAnsi="宋体"/>
          <w:szCs w:val="21"/>
        </w:rPr>
        <w:t>环境，并已在其投标时就此给予了充分的考虑。</w:t>
      </w:r>
    </w:p>
    <w:p w14:paraId="322307D9">
      <w:pPr>
        <w:spacing w:line="480" w:lineRule="exact"/>
        <w:ind w:left="420" w:hanging="420" w:hangingChars="200"/>
        <w:rPr>
          <w:rFonts w:ascii="黑体" w:hAnsi="宋体" w:eastAsia="黑体"/>
          <w:szCs w:val="21"/>
        </w:rPr>
      </w:pPr>
      <w:r>
        <w:rPr>
          <w:rFonts w:hint="eastAsia" w:ascii="黑体" w:hAnsi="宋体" w:eastAsia="黑体"/>
          <w:szCs w:val="21"/>
        </w:rPr>
        <w:t>1.3   地质及水文资料</w:t>
      </w:r>
    </w:p>
    <w:p w14:paraId="7A1E9716">
      <w:pPr>
        <w:spacing w:line="480" w:lineRule="exact"/>
        <w:ind w:left="420" w:hanging="420" w:hangingChars="200"/>
        <w:rPr>
          <w:rFonts w:ascii="宋体" w:hAnsi="宋体"/>
          <w:szCs w:val="21"/>
        </w:rPr>
      </w:pPr>
      <w:r>
        <w:rPr>
          <w:rFonts w:hint="eastAsia" w:ascii="宋体" w:hAnsi="宋体"/>
          <w:szCs w:val="21"/>
        </w:rPr>
        <w:t>1.3.1  现场地质及水文资料和信息数据如下：</w:t>
      </w:r>
    </w:p>
    <w:p w14:paraId="57564900">
      <w:pPr>
        <w:spacing w:line="480" w:lineRule="exact"/>
        <w:ind w:left="420" w:hanging="420" w:hangingChars="20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735D5F65">
      <w:pPr>
        <w:spacing w:line="480" w:lineRule="exact"/>
        <w:ind w:left="420" w:hanging="420" w:hangingChars="20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016B69A1">
      <w:pPr>
        <w:spacing w:line="400" w:lineRule="exact"/>
        <w:ind w:left="1200" w:hanging="1200" w:hangingChars="500"/>
        <w:rPr>
          <w:rFonts w:ascii="黑体" w:hAnsi="宋体" w:eastAsia="黑体"/>
          <w:sz w:val="24"/>
        </w:rPr>
      </w:pPr>
      <w:r>
        <w:rPr>
          <w:rFonts w:hint="eastAsia" w:ascii="黑体" w:hAnsi="宋体" w:eastAsia="黑体"/>
          <w:sz w:val="24"/>
        </w:rPr>
        <w:t>1.4    资料和信息的使用</w:t>
      </w:r>
    </w:p>
    <w:p w14:paraId="103DC18B">
      <w:pPr>
        <w:spacing w:line="400" w:lineRule="exact"/>
        <w:ind w:left="783" w:hanging="783" w:hangingChars="373"/>
        <w:rPr>
          <w:rFonts w:ascii="宋体" w:hAnsi="宋体"/>
          <w:szCs w:val="21"/>
        </w:rPr>
      </w:pPr>
      <w:r>
        <w:rPr>
          <w:rFonts w:hint="eastAsia" w:ascii="宋体" w:hAnsi="宋体"/>
          <w:szCs w:val="21"/>
        </w:rPr>
        <w:t>1.4.1  合同文件中载明的涉及本工程现场条件、周围环境、地质及水文等情况的资料和信息数据，是发包人现有的和客观的，发包人保证有关资料和信息数据的真实、准确。但承包人据此作出的推论、判断和决策，由承包人自行负责。</w:t>
      </w:r>
    </w:p>
    <w:p w14:paraId="5BCB68F8">
      <w:pPr>
        <w:spacing w:beforeLines="100" w:afterLines="100"/>
        <w:outlineLvl w:val="2"/>
        <w:rPr>
          <w:rFonts w:ascii="黑体" w:hAnsi="宋体" w:eastAsia="黑体"/>
          <w:sz w:val="24"/>
        </w:rPr>
      </w:pPr>
      <w:bookmarkStart w:id="819" w:name="_Toc26019"/>
      <w:bookmarkStart w:id="820" w:name="_Toc31861"/>
      <w:r>
        <w:rPr>
          <w:rFonts w:hint="eastAsia" w:ascii="黑体" w:hAnsi="宋体" w:eastAsia="黑体"/>
          <w:sz w:val="24"/>
        </w:rPr>
        <w:t>2.承包范围</w:t>
      </w:r>
      <w:bookmarkEnd w:id="819"/>
      <w:bookmarkEnd w:id="820"/>
    </w:p>
    <w:p w14:paraId="4D061BBE">
      <w:pPr>
        <w:spacing w:line="400" w:lineRule="exact"/>
        <w:ind w:left="1200" w:hanging="1200" w:hangingChars="500"/>
        <w:rPr>
          <w:rFonts w:ascii="黑体" w:hAnsi="宋体" w:eastAsia="黑体"/>
          <w:sz w:val="24"/>
        </w:rPr>
      </w:pPr>
      <w:r>
        <w:rPr>
          <w:rFonts w:hint="eastAsia" w:ascii="黑体" w:hAnsi="宋体" w:eastAsia="黑体"/>
          <w:sz w:val="24"/>
        </w:rPr>
        <w:t>2.1    承包范围</w:t>
      </w:r>
    </w:p>
    <w:p w14:paraId="321D62BC">
      <w:pPr>
        <w:spacing w:line="400" w:lineRule="exact"/>
        <w:ind w:left="1050" w:hanging="1050" w:hangingChars="500"/>
        <w:rPr>
          <w:rFonts w:ascii="黑体" w:hAnsi="宋体" w:eastAsia="黑体"/>
          <w:szCs w:val="21"/>
        </w:rPr>
      </w:pPr>
      <w:r>
        <w:rPr>
          <w:rFonts w:hint="eastAsia" w:ascii="黑体" w:hAnsi="宋体" w:eastAsia="黑体"/>
          <w:szCs w:val="21"/>
        </w:rPr>
        <w:t>2.1.1   承包人自行施工范围</w:t>
      </w:r>
    </w:p>
    <w:p w14:paraId="4D19D623">
      <w:pPr>
        <w:spacing w:line="400" w:lineRule="exact"/>
        <w:ind w:left="1050" w:leftChars="250" w:hanging="525" w:hangingChars="250"/>
        <w:rPr>
          <w:rFonts w:ascii="宋体" w:hAnsi="宋体"/>
          <w:szCs w:val="21"/>
        </w:rPr>
      </w:pPr>
      <w:r>
        <w:rPr>
          <w:rFonts w:hint="eastAsia" w:ascii="宋体" w:hAnsi="宋体"/>
          <w:szCs w:val="21"/>
        </w:rPr>
        <w:t xml:space="preserve">   本工程承包人自行施工的工程范围如下：</w:t>
      </w:r>
    </w:p>
    <w:p w14:paraId="05F42CB6">
      <w:pPr>
        <w:spacing w:line="500" w:lineRule="exact"/>
        <w:ind w:left="420" w:hanging="420" w:hangingChars="20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2182CDA7">
      <w:pPr>
        <w:spacing w:line="500" w:lineRule="exact"/>
        <w:ind w:left="420" w:hanging="420" w:hangingChars="20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56B6482D">
      <w:pPr>
        <w:spacing w:line="400" w:lineRule="exact"/>
        <w:ind w:left="1050" w:hanging="1050" w:hangingChars="500"/>
        <w:rPr>
          <w:rFonts w:ascii="黑体" w:hAnsi="宋体" w:eastAsia="黑体"/>
          <w:szCs w:val="21"/>
        </w:rPr>
      </w:pPr>
      <w:r>
        <w:rPr>
          <w:rFonts w:hint="eastAsia" w:ascii="黑体" w:hAnsi="宋体" w:eastAsia="黑体"/>
          <w:szCs w:val="21"/>
        </w:rPr>
        <w:t>2.1.2    承包范围内的暂估价项目</w:t>
      </w:r>
    </w:p>
    <w:p w14:paraId="0E7069B1">
      <w:pPr>
        <w:spacing w:line="400" w:lineRule="exact"/>
        <w:ind w:left="945" w:hanging="945" w:hangingChars="450"/>
        <w:rPr>
          <w:rFonts w:ascii="宋体" w:hAnsi="宋体"/>
          <w:szCs w:val="21"/>
        </w:rPr>
      </w:pPr>
      <w:r>
        <w:rPr>
          <w:rFonts w:hint="eastAsia" w:ascii="宋体" w:hAnsi="宋体"/>
          <w:szCs w:val="21"/>
        </w:rPr>
        <w:t>2.1.2.1  承包范围内以暂估价形式实施的专业工程见第五章“工程量清单”中“暂估价表”。</w:t>
      </w:r>
    </w:p>
    <w:p w14:paraId="269FF571">
      <w:pPr>
        <w:tabs>
          <w:tab w:val="left" w:pos="1260"/>
        </w:tabs>
        <w:spacing w:line="400" w:lineRule="exact"/>
        <w:ind w:left="945" w:hanging="945" w:hangingChars="450"/>
        <w:rPr>
          <w:rFonts w:ascii="宋体" w:hAnsi="宋体"/>
          <w:szCs w:val="21"/>
        </w:rPr>
      </w:pPr>
      <w:r>
        <w:rPr>
          <w:rFonts w:hint="eastAsia" w:ascii="宋体" w:hAnsi="宋体"/>
          <w:szCs w:val="21"/>
        </w:rPr>
        <w:t>2.1.2.2  承包范围内以暂估价形式实施的材料和工程设备见第五章“工程量清单”中“暂估单价表”。</w:t>
      </w:r>
    </w:p>
    <w:p w14:paraId="5193647A">
      <w:pPr>
        <w:spacing w:line="400" w:lineRule="exact"/>
        <w:ind w:left="735" w:hanging="735" w:hangingChars="350"/>
        <w:rPr>
          <w:rFonts w:ascii="宋体" w:hAnsi="宋体"/>
          <w:szCs w:val="21"/>
        </w:rPr>
      </w:pPr>
      <w:r>
        <w:rPr>
          <w:rFonts w:hint="eastAsia" w:ascii="宋体" w:hAnsi="宋体"/>
          <w:szCs w:val="21"/>
        </w:rPr>
        <w:t>2.1.2.3  上述暂估价项目与本节第2.1.1项承包人自行施工范围的工作界面划分如下：</w:t>
      </w:r>
    </w:p>
    <w:p w14:paraId="2AAE5F18">
      <w:pPr>
        <w:spacing w:line="500" w:lineRule="exact"/>
        <w:ind w:left="735" w:hanging="735" w:hangingChars="35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2953A6EC">
      <w:pPr>
        <w:spacing w:line="4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5731125A">
      <w:pPr>
        <w:spacing w:line="4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29776F1A">
      <w:pPr>
        <w:spacing w:line="400" w:lineRule="exact"/>
        <w:ind w:left="735" w:hanging="735" w:hangingChars="350"/>
        <w:rPr>
          <w:rFonts w:ascii="黑体" w:hAnsi="宋体" w:eastAsia="黑体"/>
          <w:szCs w:val="21"/>
        </w:rPr>
      </w:pPr>
      <w:r>
        <w:rPr>
          <w:rFonts w:hint="eastAsia" w:ascii="黑体" w:hAnsi="宋体" w:eastAsia="黑体"/>
          <w:szCs w:val="21"/>
        </w:rPr>
        <w:t>2.1.3     承包范围内的暂列金额项目</w:t>
      </w:r>
    </w:p>
    <w:p w14:paraId="22AA4A45">
      <w:pPr>
        <w:spacing w:line="400" w:lineRule="exact"/>
        <w:ind w:left="945" w:hanging="945" w:hangingChars="450"/>
        <w:rPr>
          <w:rFonts w:ascii="宋体" w:hAnsi="宋体"/>
          <w:szCs w:val="21"/>
        </w:rPr>
      </w:pPr>
      <w:r>
        <w:rPr>
          <w:rFonts w:hint="eastAsia" w:ascii="宋体" w:hAnsi="宋体"/>
          <w:szCs w:val="21"/>
        </w:rPr>
        <w:t>2.1.3.1  承包范围内以暂列金额方式实施的项目见第五章“工程量清单”中“暂列金额明细表”。</w:t>
      </w:r>
    </w:p>
    <w:p w14:paraId="70394CD4">
      <w:pPr>
        <w:spacing w:line="400" w:lineRule="exact"/>
        <w:ind w:left="945" w:hanging="945" w:hangingChars="450"/>
        <w:rPr>
          <w:rFonts w:ascii="宋体" w:hAnsi="宋体"/>
          <w:szCs w:val="21"/>
        </w:rPr>
      </w:pPr>
      <w:r>
        <w:rPr>
          <w:rFonts w:hint="eastAsia" w:ascii="宋体" w:hAnsi="宋体"/>
          <w:szCs w:val="21"/>
        </w:rPr>
        <w:t>2.1.3.2  暂列金额明细表中每笔暂列金额所对应的子目，包括计日工，均只是可能发生的子目。承包人应当充分认识到，合同履行过程中所列暂列金额可能不发生，也可能部分发生。即便发生，监理人按照合同约定发出的使用暂列金额的指示也不限于只能用于表中所列子目。</w:t>
      </w:r>
    </w:p>
    <w:p w14:paraId="30CA6EC4">
      <w:pPr>
        <w:spacing w:line="400" w:lineRule="exact"/>
        <w:ind w:left="945" w:hanging="945" w:hangingChars="450"/>
        <w:rPr>
          <w:rFonts w:ascii="宋体" w:hAnsi="宋体"/>
          <w:szCs w:val="21"/>
        </w:rPr>
      </w:pPr>
      <w:r>
        <w:rPr>
          <w:rFonts w:hint="eastAsia" w:ascii="宋体" w:hAnsi="宋体"/>
          <w:szCs w:val="21"/>
        </w:rPr>
        <w:t>2.1.3.3  暂列金额是否实际发生、其再分和合并等均不应成为承包人要求任何追加费用和(或)延长工期的理由。</w:t>
      </w:r>
    </w:p>
    <w:p w14:paraId="20D8E658">
      <w:pPr>
        <w:spacing w:line="400" w:lineRule="exact"/>
        <w:ind w:left="735" w:hanging="735" w:hangingChars="350"/>
        <w:rPr>
          <w:rFonts w:ascii="宋体" w:hAnsi="宋体"/>
          <w:szCs w:val="21"/>
        </w:rPr>
      </w:pPr>
      <w:r>
        <w:rPr>
          <w:rFonts w:hint="eastAsia" w:ascii="宋体" w:hAnsi="宋体"/>
          <w:szCs w:val="21"/>
        </w:rPr>
        <w:t>2.1.3.4  关于暂列金额的其他说明：</w:t>
      </w:r>
    </w:p>
    <w:p w14:paraId="4C2ED4D0">
      <w:pPr>
        <w:spacing w:line="4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7434C2D8">
      <w:pPr>
        <w:spacing w:line="4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698A1D31">
      <w:pPr>
        <w:spacing w:line="400" w:lineRule="exact"/>
        <w:ind w:left="735" w:hanging="735" w:hangingChars="350"/>
        <w:rPr>
          <w:rFonts w:ascii="黑体" w:hAnsi="宋体" w:eastAsia="黑体"/>
          <w:szCs w:val="21"/>
        </w:rPr>
      </w:pPr>
      <w:r>
        <w:rPr>
          <w:rFonts w:hint="eastAsia" w:ascii="黑体" w:hAnsi="宋体" w:eastAsia="黑体"/>
          <w:szCs w:val="21"/>
        </w:rPr>
        <w:t>2.2    发包人发包专业工程和发包人供应的材料和工程设备</w:t>
      </w:r>
    </w:p>
    <w:p w14:paraId="618CF36F">
      <w:pPr>
        <w:spacing w:line="400" w:lineRule="exact"/>
        <w:ind w:left="735" w:hanging="735" w:hangingChars="350"/>
        <w:rPr>
          <w:rFonts w:ascii="宋体" w:hAnsi="宋体"/>
          <w:szCs w:val="21"/>
        </w:rPr>
      </w:pPr>
      <w:r>
        <w:rPr>
          <w:rFonts w:hint="eastAsia" w:ascii="宋体" w:hAnsi="宋体"/>
          <w:szCs w:val="21"/>
        </w:rPr>
        <w:t>2.2.1  由发包人发包的专业工程属于与本工程有关的其他工程，不属于承包人的承包范围。发包人发包的专业工程如下：</w:t>
      </w:r>
    </w:p>
    <w:p w14:paraId="05FDCC65">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219F77AC">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10D30701">
      <w:pPr>
        <w:spacing w:line="400" w:lineRule="exact"/>
        <w:ind w:left="735" w:hanging="735" w:hangingChars="350"/>
        <w:rPr>
          <w:rFonts w:ascii="宋体" w:hAnsi="宋体"/>
          <w:szCs w:val="21"/>
        </w:rPr>
      </w:pPr>
      <w:r>
        <w:rPr>
          <w:rFonts w:hint="eastAsia" w:ascii="宋体" w:hAnsi="宋体"/>
          <w:szCs w:val="21"/>
        </w:rPr>
        <w:t>2.2.2  由发包人供应的材料和工程设备不属于承包人的承包范围。发包人供应的材料和工程设备见 “招标人供应材料、设备明细表”。</w:t>
      </w:r>
    </w:p>
    <w:p w14:paraId="4CECF16B">
      <w:pPr>
        <w:spacing w:line="400" w:lineRule="exact"/>
        <w:ind w:left="735" w:hanging="735" w:hangingChars="350"/>
        <w:rPr>
          <w:rFonts w:ascii="黑体" w:hAnsi="宋体" w:eastAsia="黑体"/>
          <w:szCs w:val="21"/>
        </w:rPr>
      </w:pPr>
      <w:r>
        <w:rPr>
          <w:rFonts w:hint="eastAsia" w:ascii="黑体" w:hAnsi="宋体" w:eastAsia="黑体"/>
          <w:szCs w:val="21"/>
        </w:rPr>
        <w:t>2.3    承包人与发包人发包专业工程承包人的工作界面</w:t>
      </w:r>
    </w:p>
    <w:p w14:paraId="1F28D6C3">
      <w:pPr>
        <w:spacing w:line="400" w:lineRule="exact"/>
        <w:ind w:left="735" w:hanging="735" w:hangingChars="350"/>
        <w:rPr>
          <w:rFonts w:ascii="宋体" w:hAnsi="宋体"/>
          <w:szCs w:val="21"/>
        </w:rPr>
      </w:pPr>
      <w:r>
        <w:rPr>
          <w:rFonts w:hint="eastAsia" w:ascii="宋体" w:hAnsi="宋体"/>
          <w:szCs w:val="21"/>
        </w:rPr>
        <w:t>2.3.1  承包人与发包人发包专业工程承包人以及与发包人供应的材料和设备的供应商之间的工作界面划分如下：</w:t>
      </w:r>
    </w:p>
    <w:p w14:paraId="55DF4E7E">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500828D3">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4916908A">
      <w:pPr>
        <w:spacing w:line="400" w:lineRule="exact"/>
        <w:ind w:left="735" w:hanging="735" w:hangingChars="350"/>
        <w:rPr>
          <w:rFonts w:ascii="黑体" w:hAnsi="宋体" w:eastAsia="黑体"/>
          <w:szCs w:val="21"/>
        </w:rPr>
      </w:pPr>
      <w:r>
        <w:rPr>
          <w:rFonts w:hint="eastAsia" w:ascii="黑体" w:hAnsi="宋体" w:eastAsia="黑体"/>
          <w:szCs w:val="21"/>
        </w:rPr>
        <w:t>2.4    承包人需要为发包人和监理人提供的现场办公条件和设施</w:t>
      </w:r>
    </w:p>
    <w:p w14:paraId="4C81C4DA">
      <w:pPr>
        <w:spacing w:line="400" w:lineRule="exact"/>
        <w:ind w:left="735" w:hanging="735" w:hangingChars="350"/>
        <w:rPr>
          <w:rFonts w:ascii="宋体" w:hAnsi="宋体"/>
          <w:szCs w:val="21"/>
        </w:rPr>
      </w:pPr>
      <w:r>
        <w:rPr>
          <w:rFonts w:hint="eastAsia" w:ascii="宋体" w:hAnsi="宋体"/>
          <w:szCs w:val="21"/>
        </w:rPr>
        <w:t>2.4.1  承包人需要为发包人和监理人提供的现场办公条件和设施及其详细要求如下：</w:t>
      </w:r>
    </w:p>
    <w:p w14:paraId="20FED264">
      <w:pPr>
        <w:spacing w:line="4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4EF6865E">
      <w:pPr>
        <w:spacing w:line="4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61535B8C">
      <w:pPr>
        <w:spacing w:beforeLines="100" w:afterLines="100"/>
        <w:outlineLvl w:val="2"/>
        <w:rPr>
          <w:rFonts w:ascii="黑体" w:hAnsi="宋体" w:eastAsia="黑体"/>
          <w:sz w:val="24"/>
        </w:rPr>
      </w:pPr>
      <w:bookmarkStart w:id="821" w:name="_Toc12999"/>
      <w:bookmarkStart w:id="822" w:name="_Toc32545"/>
      <w:r>
        <w:rPr>
          <w:rFonts w:hint="eastAsia" w:ascii="黑体" w:hAnsi="宋体" w:eastAsia="黑体"/>
          <w:sz w:val="24"/>
        </w:rPr>
        <w:t>3.工期要求</w:t>
      </w:r>
      <w:bookmarkEnd w:id="821"/>
      <w:bookmarkEnd w:id="822"/>
    </w:p>
    <w:p w14:paraId="251A665D">
      <w:pPr>
        <w:spacing w:line="400" w:lineRule="exact"/>
        <w:ind w:left="840" w:hanging="840" w:hangingChars="350"/>
        <w:rPr>
          <w:rFonts w:ascii="黑体" w:hAnsi="宋体" w:eastAsia="黑体"/>
          <w:sz w:val="24"/>
        </w:rPr>
      </w:pPr>
      <w:r>
        <w:rPr>
          <w:rFonts w:hint="eastAsia" w:ascii="黑体" w:hAnsi="宋体" w:eastAsia="黑体"/>
          <w:sz w:val="24"/>
        </w:rPr>
        <w:t>3.1   合同工期</w:t>
      </w:r>
    </w:p>
    <w:p w14:paraId="1C9CDB89">
      <w:pPr>
        <w:spacing w:line="400" w:lineRule="exact"/>
        <w:ind w:left="711" w:leftChars="333" w:hanging="12" w:hangingChars="6"/>
        <w:rPr>
          <w:rFonts w:ascii="宋体" w:hAnsi="宋体"/>
          <w:szCs w:val="21"/>
        </w:rPr>
      </w:pPr>
      <w:r>
        <w:rPr>
          <w:rFonts w:hint="eastAsia" w:ascii="宋体" w:hAnsi="宋体"/>
          <w:szCs w:val="21"/>
        </w:rPr>
        <w:t>本工程合同工期和计划开、竣工日期为承包人在投标函附录中承诺的工期和计划开、竣工日期，并在合同协议书中载明。</w:t>
      </w:r>
    </w:p>
    <w:p w14:paraId="66B077DA">
      <w:pPr>
        <w:spacing w:line="400" w:lineRule="exact"/>
        <w:ind w:left="840" w:hanging="840" w:hangingChars="350"/>
        <w:rPr>
          <w:rFonts w:ascii="黑体" w:hAnsi="宋体" w:eastAsia="黑体"/>
          <w:sz w:val="24"/>
        </w:rPr>
      </w:pPr>
      <w:r>
        <w:rPr>
          <w:rFonts w:hint="eastAsia" w:ascii="黑体" w:hAnsi="宋体" w:eastAsia="黑体"/>
          <w:sz w:val="24"/>
        </w:rPr>
        <w:t>3.2   关于工期的一般规定</w:t>
      </w:r>
    </w:p>
    <w:p w14:paraId="28642A29">
      <w:pPr>
        <w:spacing w:line="400" w:lineRule="exact"/>
        <w:ind w:left="735" w:hanging="735" w:hangingChars="350"/>
        <w:rPr>
          <w:rFonts w:ascii="宋体" w:hAnsi="宋体"/>
          <w:szCs w:val="21"/>
        </w:rPr>
      </w:pPr>
      <w:r>
        <w:rPr>
          <w:rFonts w:hint="eastAsia" w:ascii="宋体" w:hAnsi="宋体"/>
          <w:szCs w:val="21"/>
        </w:rPr>
        <w:t>3.2.1  承包人在投标函中承诺的工期和计划开、竣工日期之间发生矛盾或者不一致时，以承包人承诺的工期为准。实际开工日期以通用合同条款约定的监理人发出的开工令中载明的开工日期为准。</w:t>
      </w:r>
    </w:p>
    <w:p w14:paraId="1FE93ADF">
      <w:pPr>
        <w:spacing w:line="400" w:lineRule="exact"/>
        <w:ind w:left="735" w:hanging="735" w:hangingChars="350"/>
        <w:rPr>
          <w:rFonts w:ascii="宋体" w:hAnsi="宋体"/>
          <w:szCs w:val="21"/>
        </w:rPr>
      </w:pPr>
      <w:r>
        <w:rPr>
          <w:rFonts w:hint="eastAsia" w:ascii="宋体" w:hAnsi="宋体"/>
          <w:szCs w:val="21"/>
        </w:rPr>
        <w:t>3.2.2  如果承包人在投标函附录中承诺的工期提前于发包人在本工程招标文件中所要求的工期，承包人在施工组织设计中应当制定相应的工期保证措施，由此而增加的费用应当被认为已经包括在投标总价中。除合同另有约定外，合同履约过程中发包人不会因此再向承包人支付任何性质的技术措施费用、赶工费用或其他任何性质的提前完工奖励等费用。</w:t>
      </w:r>
    </w:p>
    <w:p w14:paraId="74B5C374">
      <w:pPr>
        <w:spacing w:line="400" w:lineRule="exact"/>
        <w:ind w:left="735" w:hanging="735" w:hangingChars="350"/>
        <w:rPr>
          <w:rFonts w:ascii="宋体" w:hAnsi="宋体"/>
          <w:szCs w:val="21"/>
        </w:rPr>
      </w:pPr>
      <w:r>
        <w:rPr>
          <w:rFonts w:hint="eastAsia" w:ascii="宋体" w:hAnsi="宋体"/>
          <w:szCs w:val="21"/>
        </w:rPr>
        <w:t>3.2.3  承包人在投标函附录中所承诺的工期应当包括实施并完成本节上述2.1.2项规定的暂估价项目和上述2.1.3项规定的实际可能发生的暂列金额在内的所有工作的工期。</w:t>
      </w:r>
    </w:p>
    <w:p w14:paraId="39E6DBF5">
      <w:pPr>
        <w:spacing w:beforeLines="100" w:afterLines="100"/>
        <w:outlineLvl w:val="2"/>
        <w:rPr>
          <w:rFonts w:ascii="黑体" w:hAnsi="宋体" w:eastAsia="黑体"/>
          <w:sz w:val="24"/>
        </w:rPr>
      </w:pPr>
      <w:bookmarkStart w:id="823" w:name="_Toc31044"/>
      <w:bookmarkStart w:id="824" w:name="_Toc16005"/>
      <w:r>
        <w:rPr>
          <w:rFonts w:hint="eastAsia" w:ascii="黑体" w:hAnsi="宋体" w:eastAsia="黑体"/>
          <w:sz w:val="24"/>
        </w:rPr>
        <w:t>4.质量要求</w:t>
      </w:r>
      <w:bookmarkEnd w:id="823"/>
      <w:bookmarkEnd w:id="824"/>
    </w:p>
    <w:p w14:paraId="74FDAF88">
      <w:pPr>
        <w:spacing w:line="400" w:lineRule="exact"/>
        <w:ind w:left="840" w:hanging="840" w:hangingChars="350"/>
        <w:rPr>
          <w:rFonts w:ascii="黑体" w:hAnsi="宋体" w:eastAsia="黑体"/>
          <w:sz w:val="24"/>
        </w:rPr>
      </w:pPr>
      <w:r>
        <w:rPr>
          <w:rFonts w:hint="eastAsia" w:ascii="黑体" w:hAnsi="宋体" w:eastAsia="黑体"/>
          <w:sz w:val="24"/>
        </w:rPr>
        <w:t>4.1   质量标准</w:t>
      </w:r>
    </w:p>
    <w:p w14:paraId="6C6E7535">
      <w:pPr>
        <w:spacing w:line="400" w:lineRule="exact"/>
        <w:ind w:left="735" w:hanging="735" w:hangingChars="350"/>
        <w:rPr>
          <w:rFonts w:ascii="宋体" w:hAnsi="宋体"/>
          <w:szCs w:val="21"/>
        </w:rPr>
      </w:pPr>
      <w:r>
        <w:rPr>
          <w:rFonts w:hint="eastAsia" w:ascii="宋体" w:hAnsi="宋体"/>
          <w:szCs w:val="21"/>
        </w:rPr>
        <w:t>4.1.1  本工程要求的质量标准为</w:t>
      </w:r>
      <w:r>
        <w:rPr>
          <w:rFonts w:hint="eastAsia" w:ascii="宋体" w:hAnsi="宋体"/>
          <w:szCs w:val="21"/>
          <w:u w:val="single"/>
        </w:rPr>
        <w:t>符合现行国家有关工程施工验收规范和标准的要求合格</w:t>
      </w:r>
      <w:r>
        <w:rPr>
          <w:rFonts w:hint="eastAsia" w:ascii="宋体" w:hAnsi="宋体"/>
          <w:szCs w:val="21"/>
        </w:rPr>
        <w:t>。</w:t>
      </w:r>
    </w:p>
    <w:p w14:paraId="6DFF5677">
      <w:pPr>
        <w:spacing w:beforeLines="10" w:afterLines="10" w:line="420" w:lineRule="exact"/>
        <w:ind w:left="840" w:hanging="840" w:hangingChars="350"/>
        <w:rPr>
          <w:rFonts w:ascii="黑体" w:hAnsi="宋体" w:eastAsia="黑体"/>
          <w:sz w:val="24"/>
        </w:rPr>
      </w:pPr>
      <w:r>
        <w:rPr>
          <w:rFonts w:hint="eastAsia" w:ascii="黑体" w:hAnsi="宋体" w:eastAsia="黑体"/>
          <w:sz w:val="24"/>
        </w:rPr>
        <w:t>4.2   特殊质量要求</w:t>
      </w:r>
    </w:p>
    <w:p w14:paraId="476CC4AD">
      <w:pPr>
        <w:spacing w:line="400" w:lineRule="exact"/>
        <w:ind w:left="735" w:hanging="735" w:hangingChars="350"/>
        <w:rPr>
          <w:rFonts w:ascii="宋体" w:hAnsi="宋体"/>
          <w:szCs w:val="21"/>
        </w:rPr>
      </w:pPr>
      <w:r>
        <w:rPr>
          <w:rFonts w:hint="eastAsia" w:ascii="宋体" w:hAnsi="宋体"/>
          <w:szCs w:val="21"/>
        </w:rPr>
        <w:t>4.2.1  有关本工程质量方面的特殊要求如下：</w:t>
      </w:r>
    </w:p>
    <w:p w14:paraId="71411DEE">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49599743">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64F638F3">
      <w:pPr>
        <w:spacing w:beforeLines="100" w:afterLines="100"/>
        <w:outlineLvl w:val="2"/>
        <w:rPr>
          <w:rFonts w:ascii="黑体" w:hAnsi="宋体" w:eastAsia="黑体"/>
          <w:sz w:val="24"/>
        </w:rPr>
      </w:pPr>
      <w:bookmarkStart w:id="825" w:name="_Toc10959"/>
      <w:bookmarkStart w:id="826" w:name="_Toc4034"/>
      <w:r>
        <w:rPr>
          <w:rFonts w:hint="eastAsia" w:ascii="黑体" w:hAnsi="宋体" w:eastAsia="黑体"/>
          <w:sz w:val="24"/>
        </w:rPr>
        <w:t>5.适用规范和标准</w:t>
      </w:r>
      <w:bookmarkEnd w:id="825"/>
      <w:bookmarkEnd w:id="826"/>
    </w:p>
    <w:p w14:paraId="15734650">
      <w:pPr>
        <w:spacing w:beforeLines="10" w:afterLines="10" w:line="420" w:lineRule="exact"/>
        <w:ind w:left="840" w:hanging="840" w:hangingChars="350"/>
        <w:rPr>
          <w:rFonts w:ascii="黑体" w:hAnsi="宋体" w:eastAsia="黑体"/>
          <w:sz w:val="24"/>
        </w:rPr>
      </w:pPr>
      <w:r>
        <w:rPr>
          <w:rFonts w:hint="eastAsia" w:ascii="黑体" w:hAnsi="宋体" w:eastAsia="黑体"/>
          <w:sz w:val="24"/>
        </w:rPr>
        <w:t>5.1    适用的规范、标准和规程</w:t>
      </w:r>
    </w:p>
    <w:p w14:paraId="7C0ABF91">
      <w:pPr>
        <w:spacing w:line="420" w:lineRule="exact"/>
        <w:ind w:left="735" w:hanging="735" w:hangingChars="350"/>
        <w:rPr>
          <w:rFonts w:ascii="宋体" w:hAnsi="宋体"/>
          <w:szCs w:val="21"/>
        </w:rPr>
      </w:pPr>
      <w:r>
        <w:rPr>
          <w:rFonts w:hint="eastAsia" w:ascii="宋体" w:hAnsi="宋体"/>
          <w:szCs w:val="21"/>
        </w:rPr>
        <w:t>5.1.1  除合同另有约定外，本工程适用现行国家、行业和地方规范、标准和规程。适用于本工程的国家、行业和地方的规范、标准和规范等的名录见本章第三节。</w:t>
      </w:r>
    </w:p>
    <w:p w14:paraId="34BB3938">
      <w:pPr>
        <w:spacing w:line="420" w:lineRule="exact"/>
        <w:ind w:left="737"/>
        <w:rPr>
          <w:rFonts w:ascii="宋体" w:hAnsi="宋体"/>
          <w:szCs w:val="21"/>
        </w:rPr>
      </w:pPr>
      <w:r>
        <w:rPr>
          <w:rFonts w:hint="eastAsia" w:ascii="宋体" w:hAnsi="宋体"/>
          <w:szCs w:val="21"/>
        </w:rPr>
        <w:t>构成合同文件的任何内容与适用的规范、标准和规程之间出现矛盾，承包人应书面要求监理人予以澄清，除监理人有特别指示外，承包人应按照其中要求最严格的标准执行。</w:t>
      </w:r>
    </w:p>
    <w:p w14:paraId="7A2F6A04">
      <w:pPr>
        <w:spacing w:line="420" w:lineRule="exact"/>
        <w:ind w:left="735" w:hanging="735" w:hangingChars="350"/>
        <w:rPr>
          <w:rFonts w:ascii="宋体" w:hAnsi="宋体"/>
          <w:szCs w:val="21"/>
        </w:rPr>
      </w:pPr>
      <w:r>
        <w:rPr>
          <w:rFonts w:hint="eastAsia" w:ascii="宋体" w:hAnsi="宋体"/>
          <w:szCs w:val="21"/>
        </w:rPr>
        <w:t>5.1.3  除合同另有约定外，材料、施工工艺和本工程都应依照本技术标准和要求以及适用的现行规范、标准和规程的最新版本执行。若适用的现行规范、标准和规程的最新版本是在基准日后颁布的，且相应标准发生变更并成为合同文件中最严格的标准，则应按合同通用条款办理。</w:t>
      </w:r>
    </w:p>
    <w:p w14:paraId="2F3CC7A1">
      <w:pPr>
        <w:spacing w:beforeLines="10" w:afterLines="10" w:line="420" w:lineRule="exact"/>
        <w:ind w:left="840" w:hanging="840" w:hangingChars="350"/>
        <w:rPr>
          <w:rFonts w:ascii="黑体" w:hAnsi="宋体" w:eastAsia="黑体"/>
          <w:sz w:val="24"/>
        </w:rPr>
      </w:pPr>
      <w:r>
        <w:rPr>
          <w:rFonts w:hint="eastAsia" w:ascii="黑体" w:hAnsi="宋体" w:eastAsia="黑体"/>
          <w:sz w:val="24"/>
        </w:rPr>
        <w:t>5.2    特殊技术标准和要求</w:t>
      </w:r>
    </w:p>
    <w:p w14:paraId="43F9D4C2">
      <w:pPr>
        <w:spacing w:line="430" w:lineRule="exact"/>
        <w:ind w:left="735" w:hanging="735" w:hangingChars="350"/>
        <w:rPr>
          <w:rFonts w:ascii="宋体" w:hAnsi="宋体"/>
          <w:szCs w:val="21"/>
        </w:rPr>
      </w:pPr>
      <w:r>
        <w:rPr>
          <w:rFonts w:hint="eastAsia" w:ascii="宋体" w:hAnsi="宋体"/>
          <w:szCs w:val="21"/>
        </w:rPr>
        <w:t>5.2.1  适用本工程的特殊技术标准和要求见本章第二节。</w:t>
      </w:r>
    </w:p>
    <w:p w14:paraId="5696020E">
      <w:pPr>
        <w:spacing w:line="430" w:lineRule="exact"/>
        <w:ind w:left="735" w:hanging="735" w:hangingChars="350"/>
        <w:rPr>
          <w:rFonts w:ascii="宋体" w:hAnsi="宋体"/>
          <w:szCs w:val="21"/>
        </w:rPr>
      </w:pPr>
      <w:r>
        <w:rPr>
          <w:rFonts w:hint="eastAsia" w:ascii="宋体" w:hAnsi="宋体"/>
          <w:szCs w:val="21"/>
        </w:rPr>
        <w:t>5.2.2  有合同约束力的图纸和其他设计文件中的有关文字说明是本节的组成内容。</w:t>
      </w:r>
    </w:p>
    <w:p w14:paraId="54399F97">
      <w:pPr>
        <w:spacing w:beforeLines="100" w:afterLines="100"/>
        <w:outlineLvl w:val="2"/>
        <w:rPr>
          <w:rFonts w:ascii="黑体" w:hAnsi="宋体" w:eastAsia="黑体"/>
          <w:sz w:val="24"/>
        </w:rPr>
      </w:pPr>
      <w:bookmarkStart w:id="827" w:name="_Toc9342"/>
      <w:bookmarkStart w:id="828" w:name="_Toc29529"/>
      <w:r>
        <w:rPr>
          <w:rFonts w:hint="eastAsia" w:ascii="黑体" w:hAnsi="宋体" w:eastAsia="黑体"/>
          <w:sz w:val="24"/>
        </w:rPr>
        <w:t>6.安全文明施工</w:t>
      </w:r>
      <w:bookmarkEnd w:id="827"/>
      <w:bookmarkEnd w:id="828"/>
    </w:p>
    <w:p w14:paraId="1DE7D7F5">
      <w:pPr>
        <w:spacing w:line="400" w:lineRule="exact"/>
        <w:ind w:left="840" w:hanging="840" w:hangingChars="350"/>
        <w:rPr>
          <w:rFonts w:ascii="黑体" w:hAnsi="宋体" w:eastAsia="黑体"/>
          <w:sz w:val="24"/>
        </w:rPr>
      </w:pPr>
      <w:r>
        <w:rPr>
          <w:rFonts w:hint="eastAsia" w:ascii="黑体" w:hAnsi="宋体" w:eastAsia="黑体"/>
          <w:sz w:val="24"/>
        </w:rPr>
        <w:t>6.1   安全防护</w:t>
      </w:r>
    </w:p>
    <w:p w14:paraId="490A4C5A">
      <w:pPr>
        <w:spacing w:line="430" w:lineRule="exact"/>
        <w:ind w:left="735" w:hanging="735" w:hangingChars="350"/>
        <w:rPr>
          <w:rFonts w:ascii="宋体" w:hAnsi="宋体"/>
          <w:szCs w:val="21"/>
        </w:rPr>
      </w:pPr>
      <w:r>
        <w:rPr>
          <w:rFonts w:hint="eastAsia" w:ascii="宋体" w:hAnsi="宋体"/>
          <w:szCs w:val="21"/>
        </w:rPr>
        <w:t>6.1.1  在工程施工、竣工、交付及修补任何缺陷的过程中，承包人应当始终遵守国家和地方有关安全生产的法律、法规、规范、标准和规程等，按照通用合同条款的约定履行其安全施工职责。</w:t>
      </w:r>
    </w:p>
    <w:p w14:paraId="5EA549F9">
      <w:pPr>
        <w:spacing w:line="430" w:lineRule="exact"/>
        <w:ind w:left="735" w:hanging="735" w:hangingChars="350"/>
        <w:rPr>
          <w:rFonts w:ascii="宋体" w:hAnsi="宋体"/>
          <w:szCs w:val="21"/>
        </w:rPr>
      </w:pPr>
      <w:r>
        <w:rPr>
          <w:rFonts w:hint="eastAsia" w:ascii="宋体" w:hAnsi="宋体"/>
          <w:szCs w:val="21"/>
        </w:rPr>
        <w:t>6.1.2  承包人应坚持“安全第一，预防为主”的方针，建立、健全安全生产责任制度和安全生产教育培训制度。在整个工程施工期间，承包人应在施工场地(现场)设立、提供和维护并在有关工作完成或竣工后撤除：</w:t>
      </w:r>
    </w:p>
    <w:p w14:paraId="7B7593D4">
      <w:pPr>
        <w:spacing w:line="420" w:lineRule="exact"/>
        <w:ind w:left="1075" w:leftChars="249" w:hanging="552" w:hangingChars="263"/>
        <w:rPr>
          <w:rFonts w:ascii="宋体" w:hAnsi="宋体"/>
          <w:szCs w:val="21"/>
        </w:rPr>
      </w:pPr>
      <w:r>
        <w:rPr>
          <w:rFonts w:hint="eastAsia" w:ascii="宋体" w:hAnsi="宋体"/>
          <w:szCs w:val="21"/>
        </w:rPr>
        <w:t>（1）设立在现场入口显著位置的现场施工总平面图、总平面管理、安全生产、文明施工、环境保护、质量控制、材料管理等的规章制度和主要参建单位名称和工程概况等说明的图板；</w:t>
      </w:r>
    </w:p>
    <w:p w14:paraId="773161AF">
      <w:pPr>
        <w:spacing w:line="400" w:lineRule="exact"/>
        <w:ind w:left="1050" w:leftChars="250" w:hanging="525" w:hangingChars="250"/>
        <w:rPr>
          <w:rFonts w:ascii="宋体" w:hAnsi="宋体"/>
          <w:szCs w:val="21"/>
        </w:rPr>
      </w:pPr>
      <w:r>
        <w:rPr>
          <w:rFonts w:hint="eastAsia" w:ascii="宋体" w:hAnsi="宋体"/>
          <w:szCs w:val="21"/>
        </w:rPr>
        <w:t>（2）为确保工程安全施工须设立的足够的标志、宣传画、标语、指示牌、警告牌、火警、匪警和急救电话提示牌等等；</w:t>
      </w:r>
    </w:p>
    <w:p w14:paraId="4283B243">
      <w:pPr>
        <w:spacing w:line="400" w:lineRule="exact"/>
        <w:ind w:left="1155" w:leftChars="250" w:hanging="630" w:hangingChars="300"/>
        <w:rPr>
          <w:rFonts w:ascii="宋体" w:hAnsi="宋体"/>
          <w:szCs w:val="21"/>
        </w:rPr>
      </w:pPr>
      <w:r>
        <w:rPr>
          <w:rFonts w:hint="eastAsia" w:ascii="宋体" w:hAnsi="宋体"/>
          <w:szCs w:val="21"/>
        </w:rPr>
        <w:t>（3）洞口和临边位置的安全防护设施，包括护身栏杆、脚手架、洞口盖板和加筋、竖井防护栏杆、防护棚、防护网、坡道等等；</w:t>
      </w:r>
    </w:p>
    <w:p w14:paraId="7EFAFB9C">
      <w:pPr>
        <w:spacing w:line="400" w:lineRule="exact"/>
        <w:ind w:left="1155" w:leftChars="250" w:hanging="630" w:hangingChars="300"/>
        <w:rPr>
          <w:rFonts w:ascii="宋体" w:hAnsi="宋体"/>
          <w:szCs w:val="21"/>
        </w:rPr>
      </w:pPr>
      <w:r>
        <w:rPr>
          <w:rFonts w:hint="eastAsia" w:ascii="宋体" w:hAnsi="宋体"/>
          <w:szCs w:val="21"/>
        </w:rPr>
        <w:t>（4）安全带、安全绳、安全帽、安全网、绝缘鞋、绝缘手套、防护口罩和防护衣等安全生产用品；</w:t>
      </w:r>
    </w:p>
    <w:p w14:paraId="2FEF9E9D">
      <w:pPr>
        <w:spacing w:line="400" w:lineRule="exact"/>
        <w:ind w:firstLine="525" w:firstLineChars="250"/>
        <w:rPr>
          <w:rFonts w:ascii="宋体" w:hAnsi="宋体"/>
          <w:szCs w:val="21"/>
        </w:rPr>
      </w:pPr>
      <w:r>
        <w:rPr>
          <w:rFonts w:hint="eastAsia" w:ascii="宋体" w:hAnsi="宋体"/>
          <w:szCs w:val="21"/>
        </w:rPr>
        <w:t>（5）所有机械设备包括各类电动工具的安全保护和接地装置和操作说明；</w:t>
      </w:r>
    </w:p>
    <w:p w14:paraId="3540D80D">
      <w:pPr>
        <w:spacing w:line="400" w:lineRule="exact"/>
        <w:ind w:firstLine="525" w:firstLineChars="250"/>
        <w:rPr>
          <w:rFonts w:ascii="宋体" w:hAnsi="宋体"/>
          <w:szCs w:val="21"/>
        </w:rPr>
      </w:pPr>
      <w:r>
        <w:rPr>
          <w:rFonts w:hint="eastAsia" w:ascii="宋体" w:hAnsi="宋体"/>
          <w:szCs w:val="21"/>
        </w:rPr>
        <w:t>（6）装备良好的临时急救站和配备称职的医护人员；</w:t>
      </w:r>
    </w:p>
    <w:p w14:paraId="679E8289">
      <w:pPr>
        <w:spacing w:line="400" w:lineRule="exact"/>
        <w:ind w:left="1050" w:leftChars="250" w:hanging="525" w:hangingChars="250"/>
        <w:rPr>
          <w:rFonts w:ascii="宋体" w:hAnsi="宋体"/>
          <w:szCs w:val="21"/>
        </w:rPr>
      </w:pPr>
      <w:r>
        <w:rPr>
          <w:rFonts w:hint="eastAsia" w:ascii="宋体" w:hAnsi="宋体"/>
          <w:szCs w:val="21"/>
        </w:rPr>
        <w:t>（7）主要作业场所和临时安全疏散通道24小时36伏安全照明和必要的警示等以防止各种可能的事故；</w:t>
      </w:r>
    </w:p>
    <w:p w14:paraId="2C4A1D9F">
      <w:pPr>
        <w:spacing w:line="400" w:lineRule="exact"/>
        <w:ind w:firstLine="525" w:firstLineChars="250"/>
        <w:rPr>
          <w:rFonts w:ascii="宋体" w:hAnsi="宋体"/>
          <w:szCs w:val="21"/>
        </w:rPr>
      </w:pPr>
      <w:r>
        <w:rPr>
          <w:rFonts w:hint="eastAsia" w:ascii="宋体" w:hAnsi="宋体"/>
          <w:szCs w:val="21"/>
        </w:rPr>
        <w:t>（8）足够数量的和合格的手提灭火器；</w:t>
      </w:r>
    </w:p>
    <w:p w14:paraId="7CECF6BF">
      <w:pPr>
        <w:spacing w:line="400" w:lineRule="exact"/>
        <w:ind w:firstLine="525" w:firstLineChars="250"/>
        <w:rPr>
          <w:rFonts w:ascii="宋体" w:hAnsi="宋体"/>
          <w:szCs w:val="21"/>
        </w:rPr>
      </w:pPr>
      <w:r>
        <w:rPr>
          <w:rFonts w:hint="eastAsia" w:ascii="宋体" w:hAnsi="宋体"/>
          <w:szCs w:val="21"/>
        </w:rPr>
        <w:t>（9）装备良好的易燃易爆物品仓库和相应的使用管理制度；</w:t>
      </w:r>
    </w:p>
    <w:p w14:paraId="7554AC72">
      <w:pPr>
        <w:spacing w:line="400" w:lineRule="exact"/>
        <w:ind w:firstLine="525" w:firstLineChars="250"/>
        <w:rPr>
          <w:rFonts w:ascii="宋体" w:hAnsi="宋体"/>
          <w:szCs w:val="21"/>
        </w:rPr>
      </w:pPr>
      <w:r>
        <w:rPr>
          <w:rFonts w:hint="eastAsia" w:ascii="宋体" w:hAnsi="宋体"/>
          <w:szCs w:val="21"/>
        </w:rPr>
        <w:t>（10）对涉及明火施工的工作制定诸如用火证等的管理制度；</w:t>
      </w:r>
    </w:p>
    <w:p w14:paraId="520A44DD">
      <w:pPr>
        <w:spacing w:line="400" w:lineRule="exact"/>
        <w:ind w:firstLine="525" w:firstLineChars="250"/>
        <w:rPr>
          <w:rFonts w:ascii="宋体" w:hAnsi="宋体"/>
          <w:szCs w:val="21"/>
        </w:rPr>
      </w:pPr>
      <w:r>
        <w:rPr>
          <w:rFonts w:hint="eastAsia" w:ascii="宋体" w:hAnsi="宋体"/>
          <w:szCs w:val="21"/>
        </w:rPr>
        <w:t>（11）其他：</w:t>
      </w:r>
      <w:r>
        <w:rPr>
          <w:rFonts w:hint="eastAsia" w:ascii="宋体" w:hAnsi="宋体"/>
          <w:szCs w:val="21"/>
          <w:u w:val="single"/>
        </w:rPr>
        <w:t xml:space="preserve">                                                             </w:t>
      </w:r>
      <w:r>
        <w:rPr>
          <w:rFonts w:hint="eastAsia" w:ascii="宋体" w:hAnsi="宋体"/>
          <w:szCs w:val="21"/>
        </w:rPr>
        <w:t>。</w:t>
      </w:r>
    </w:p>
    <w:p w14:paraId="01A9ED9C">
      <w:pPr>
        <w:spacing w:line="400" w:lineRule="exact"/>
        <w:ind w:left="945" w:hanging="945" w:hangingChars="450"/>
        <w:rPr>
          <w:rFonts w:ascii="宋体" w:hAnsi="宋体"/>
          <w:szCs w:val="21"/>
        </w:rPr>
      </w:pPr>
      <w:r>
        <w:rPr>
          <w:rFonts w:hint="eastAsia" w:ascii="宋体" w:hAnsi="宋体"/>
          <w:szCs w:val="21"/>
        </w:rPr>
        <w:t>6.1.3    安全文明施工费用必须专款专用，承包人应对其由于安全文明施工费用和施工安全措施不到位而发生的安全事故承担全部责任。</w:t>
      </w:r>
    </w:p>
    <w:p w14:paraId="0B5B611F">
      <w:pPr>
        <w:spacing w:line="400" w:lineRule="exact"/>
        <w:ind w:left="945" w:hanging="945" w:hangingChars="450"/>
        <w:rPr>
          <w:rFonts w:ascii="宋体" w:hAnsi="宋体"/>
          <w:szCs w:val="21"/>
        </w:rPr>
      </w:pPr>
      <w:r>
        <w:rPr>
          <w:rFonts w:hint="eastAsia" w:ascii="宋体" w:hAnsi="宋体"/>
          <w:szCs w:val="21"/>
        </w:rPr>
        <w:t>6.1.4    承包人应建立专门的施工场地(现场)安全生产管理机构，配备足够数量的和符合有关规定的专职安全生产管理人员，负责日常安全生产巡查和专项检查，召集和主持现场全体人员参加的安全生产例会(每周至少一次)，负责安全技术交底和技术方案的安全把关，负责制定或审核安全隐患的整改措施并监督落实，负责安全资料的整理和管理，及时消除安全隐患，做好安全检查记录，确保所有的安全设施都处于良好的运转状态。承包人项目经理和专职安全生产管理人员均应当具备有效的安全生产考核合格证书。</w:t>
      </w:r>
    </w:p>
    <w:p w14:paraId="588CA688">
      <w:pPr>
        <w:spacing w:line="400" w:lineRule="exact"/>
        <w:ind w:left="945" w:hanging="945" w:hangingChars="450"/>
        <w:rPr>
          <w:rFonts w:ascii="宋体" w:hAnsi="宋体"/>
          <w:szCs w:val="21"/>
        </w:rPr>
      </w:pPr>
      <w:r>
        <w:rPr>
          <w:rFonts w:hint="eastAsia" w:ascii="宋体" w:hAnsi="宋体"/>
          <w:szCs w:val="21"/>
        </w:rPr>
        <w:t>6.1.5    承包人应遵照有关法规要求，编印安全防护手册发给进场施工人员，做好进场施工人员上岗前的安全教育和培训工作，并建立考核制度，只有考核合格的人员才能进场施工作业。特种作业人员还应经过专门的安全作业培训，并取得特种作业操作资格证书后方可上岗。在任何分部分项工程开始施工前，承包人应当就有关安全施工的技术要求向施工作业班组和作业人员等进行安全交底，并由双方签字确认。</w:t>
      </w:r>
    </w:p>
    <w:p w14:paraId="3C0467D0">
      <w:pPr>
        <w:spacing w:line="360" w:lineRule="exact"/>
        <w:ind w:left="945" w:hanging="945" w:hangingChars="450"/>
        <w:rPr>
          <w:rFonts w:ascii="宋体" w:hAnsi="宋体"/>
          <w:szCs w:val="21"/>
        </w:rPr>
      </w:pPr>
      <w:r>
        <w:rPr>
          <w:rFonts w:hint="eastAsia" w:ascii="宋体" w:hAnsi="宋体"/>
          <w:szCs w:val="21"/>
        </w:rPr>
        <w:t>6.1.6    承包人应为其进场施工人员配备必需的安全防护设施和设备，承包人还应为施工场地(现场)邻近地区的所有者和占有者、公众和其他人员，提供一切必要的临时道路、人行道、防护棚、围栏及警告等，以确保财产和人身安全以及最大程度地降低施工可能造成的不便。</w:t>
      </w:r>
    </w:p>
    <w:p w14:paraId="3E9C5082">
      <w:pPr>
        <w:spacing w:line="360" w:lineRule="exact"/>
        <w:ind w:left="945" w:hanging="945" w:hangingChars="450"/>
        <w:rPr>
          <w:rFonts w:ascii="宋体" w:hAnsi="宋体"/>
          <w:szCs w:val="21"/>
        </w:rPr>
      </w:pPr>
      <w:r>
        <w:rPr>
          <w:rFonts w:hint="eastAsia" w:ascii="宋体" w:hAnsi="宋体"/>
          <w:szCs w:val="21"/>
        </w:rPr>
        <w:t>6.1.7    承包人应在施工场地(现场)入口处、施工起重机械、临时用电设施、脚手架、出入通道口、楼梯口、电梯井口、孔洞口、隧道口、基坑边沿、危险品存放处等危险部位设置一切必需的安全警示标志，包括但不限于标准道路标志、报警标志、危险标志、控制标志、安全标志、指示标志、警告标志等，并配备必要的照明、防护和看守。承包人应当按监理人的指示，经常补充或更换失效的警示和标志。</w:t>
      </w:r>
    </w:p>
    <w:p w14:paraId="3FA71B64">
      <w:pPr>
        <w:spacing w:line="360" w:lineRule="exact"/>
        <w:ind w:left="945" w:hanging="945" w:hangingChars="450"/>
        <w:rPr>
          <w:rFonts w:ascii="宋体" w:hAnsi="宋体"/>
          <w:szCs w:val="21"/>
        </w:rPr>
      </w:pPr>
      <w:r>
        <w:rPr>
          <w:rFonts w:hint="eastAsia" w:ascii="宋体" w:hAnsi="宋体"/>
          <w:szCs w:val="21"/>
        </w:rPr>
        <w:t>6.1.8    承包人应对施工场地(现场)内由其提供并安装的所有提升架、外用电梯和塔吊等垂直和水平运输机械进行安全围护，包括卸料平台门的安全开关、警示铃和警示灯，卸料平台的护身栏杆，脚手架和安全网等等；所有的机械设备应设置安全操作防护罩，并在醒目位置张挂详细的安全操作要点等。</w:t>
      </w:r>
    </w:p>
    <w:p w14:paraId="1C066569">
      <w:pPr>
        <w:spacing w:line="360" w:lineRule="exact"/>
        <w:ind w:left="945" w:hanging="945" w:hangingChars="450"/>
        <w:rPr>
          <w:rFonts w:ascii="宋体" w:hAnsi="宋体"/>
          <w:szCs w:val="21"/>
        </w:rPr>
      </w:pPr>
      <w:r>
        <w:rPr>
          <w:rFonts w:hint="eastAsia" w:ascii="宋体" w:hAnsi="宋体"/>
          <w:szCs w:val="21"/>
        </w:rPr>
        <w:t>6.1.9    承包人应对所有用于提升的挂钩、挂环、钢丝绳、铁扁担等进行定期检测、检查和标定；如果监理人认为，任何此类设施已经损坏或有使用不当之处，承包人应立即以合格的产品进行更换；所有垂直和水平运输机械的搭设、顶升、使用和拆除必须严格依照现行有关法规、规章、规范、标准和规程等的要求。</w:t>
      </w:r>
    </w:p>
    <w:p w14:paraId="2B3249E3">
      <w:pPr>
        <w:spacing w:line="360" w:lineRule="exact"/>
        <w:ind w:left="945" w:hanging="945" w:hangingChars="450"/>
        <w:rPr>
          <w:rFonts w:ascii="宋体" w:hAnsi="宋体"/>
          <w:szCs w:val="21"/>
        </w:rPr>
      </w:pPr>
      <w:r>
        <w:rPr>
          <w:rFonts w:hint="eastAsia" w:ascii="宋体" w:hAnsi="宋体"/>
          <w:szCs w:val="21"/>
        </w:rPr>
        <w:t>6.1.10   所有机械和工器具应定期保养、校核和维护，以保证它们处于良好和安全的工作状态。保养、校核和维护工作应尽可能安排在非工作时间进行，并为上述机械和工器具准备足够的备用配件，以确保工程的施工能不间断地进行。</w:t>
      </w:r>
    </w:p>
    <w:p w14:paraId="5FA4CA93">
      <w:pPr>
        <w:spacing w:line="360" w:lineRule="exact"/>
        <w:ind w:left="945" w:hanging="945" w:hangingChars="450"/>
        <w:rPr>
          <w:rFonts w:ascii="宋体" w:hAnsi="宋体"/>
          <w:szCs w:val="21"/>
        </w:rPr>
      </w:pPr>
      <w:r>
        <w:rPr>
          <w:rFonts w:hint="eastAsia" w:ascii="宋体" w:hAnsi="宋体"/>
          <w:szCs w:val="21"/>
        </w:rPr>
        <w:t>6.1.11   在永久工程和施工边坡、建筑物基坑、地下洞室等的开挖过程中，应根据其施工安全的需要和(或)监理人指示，安装必要的施工安全监测仪器，及时进行必要的施工安全监测，并定期将安全监测成果提交监理人，以防止引起任何沉降、变形或其他影响正常施工进度的损害。</w:t>
      </w:r>
    </w:p>
    <w:p w14:paraId="59D966F7">
      <w:pPr>
        <w:spacing w:line="360" w:lineRule="exact"/>
        <w:ind w:left="945" w:hanging="945" w:hangingChars="450"/>
        <w:rPr>
          <w:rFonts w:ascii="宋体" w:hAnsi="宋体"/>
          <w:szCs w:val="21"/>
        </w:rPr>
      </w:pPr>
      <w:r>
        <w:rPr>
          <w:rFonts w:hint="eastAsia" w:ascii="宋体" w:hAnsi="宋体"/>
          <w:szCs w:val="21"/>
        </w:rPr>
        <w:t>6.1.12   承包人应对任何施工中的永久工程进行必要的支撑或临时加固。除非承包人已获得监理人书面许可并按要求进行了必要的加固或支撑，不允许承包人在任何已完成的永久性结构上堆放超过设计允许荷载的任何材料、物品或设备。在任何情况下，承包人均应对其任何上述超载行为引起的后果负责，并承担相应的修缮费用。</w:t>
      </w:r>
    </w:p>
    <w:p w14:paraId="1279CA88">
      <w:pPr>
        <w:spacing w:line="360" w:lineRule="exact"/>
        <w:ind w:left="945" w:hanging="945" w:hangingChars="450"/>
        <w:rPr>
          <w:rFonts w:ascii="宋体" w:hAnsi="宋体"/>
          <w:szCs w:val="21"/>
        </w:rPr>
      </w:pPr>
      <w:r>
        <w:rPr>
          <w:rFonts w:hint="eastAsia" w:ascii="宋体" w:hAnsi="宋体"/>
          <w:szCs w:val="21"/>
        </w:rPr>
        <w:t>6.1.13   承包人应成立应急救援小组，配备必要的应急救援器材和设备，制定灾害和生产安全事故的应急救援预案，并将应急救援预案报送监理人。应急救援预案应能随时组织应救专职人员、并定期组织演练。</w:t>
      </w:r>
    </w:p>
    <w:p w14:paraId="62DC7213">
      <w:pPr>
        <w:spacing w:line="360" w:lineRule="exact"/>
        <w:ind w:left="945" w:hanging="945" w:hangingChars="450"/>
        <w:rPr>
          <w:rFonts w:ascii="宋体" w:hAnsi="宋体"/>
          <w:szCs w:val="21"/>
        </w:rPr>
      </w:pPr>
      <w:r>
        <w:rPr>
          <w:rFonts w:hint="eastAsia" w:ascii="宋体" w:hAnsi="宋体"/>
          <w:szCs w:val="21"/>
        </w:rPr>
        <w:t>6.1.14   施工过程中需要使用爆破或带炸药的工具等危险性施工方法时，承包人应提前通</w:t>
      </w:r>
    </w:p>
    <w:p w14:paraId="71E14AC1">
      <w:pPr>
        <w:spacing w:line="360" w:lineRule="exact"/>
        <w:ind w:left="945" w:leftChars="450"/>
        <w:rPr>
          <w:rFonts w:ascii="宋体" w:hAnsi="宋体"/>
          <w:szCs w:val="21"/>
        </w:rPr>
      </w:pPr>
      <w:r>
        <w:rPr>
          <w:rFonts w:hint="eastAsia" w:ascii="宋体" w:hAnsi="宋体"/>
          <w:szCs w:val="21"/>
        </w:rPr>
        <w:t>知监理人。经监理人批准后，承包人应依照有关法律、法规、规章以及政府有关主管机构制定的规范性文件等的规定，向有关机构提出申请并获得相关许可。承包人应严格依照上述规定使用、储藏、管理爆破物品或带炸药的工具等，并负责由于这类物品的使用可能引起的任何损失或损害的赔偿。任何情况下，承包人不得在已完永久性工程中和空心砌体中使用爆破方法。</w:t>
      </w:r>
    </w:p>
    <w:p w14:paraId="03897AA8">
      <w:pPr>
        <w:spacing w:line="360" w:lineRule="exact"/>
        <w:ind w:left="945" w:hanging="945" w:hangingChars="450"/>
        <w:rPr>
          <w:rFonts w:ascii="宋体" w:hAnsi="宋体"/>
          <w:szCs w:val="21"/>
        </w:rPr>
      </w:pPr>
      <w:r>
        <w:rPr>
          <w:rFonts w:hint="eastAsia" w:ascii="宋体" w:hAnsi="宋体"/>
          <w:szCs w:val="21"/>
        </w:rPr>
        <w:t>6.1.15   基坑支护与降水工程、土方开挖工程、模板工程、起重吊装工程、脚手架工程、拆除工程和爆破工程等达到一定规模和危险性较大的分部分项工程，承包人应当编制专项施工方案，其中深基坑、地下暗挖和高大模板工程的专项施工方案，还应组织专家进行论证和审查。</w:t>
      </w:r>
    </w:p>
    <w:p w14:paraId="74679775">
      <w:pPr>
        <w:spacing w:line="360" w:lineRule="exact"/>
        <w:ind w:left="945" w:hanging="945" w:hangingChars="450"/>
        <w:rPr>
          <w:rFonts w:ascii="宋体" w:hAnsi="宋体"/>
          <w:szCs w:val="21"/>
        </w:rPr>
      </w:pPr>
      <w:r>
        <w:rPr>
          <w:rFonts w:hint="eastAsia" w:ascii="宋体" w:hAnsi="宋体"/>
          <w:szCs w:val="21"/>
        </w:rPr>
        <w:t>6.1.16   承包人应按照通用合同条款的约定处理本工程施工过程中发生的事故。发生施工安全事故后，承包人必须立即报告监理人和发包人，并在事故发生后一小时内向发包人提交事故情况书面报告，并根据《生产安全事故报告和调查处理条例》的规定，及时向工程所在地县级以上地方人民政府安全生产监督管理部门和建设行政主管部门报告。情况紧急时，事故现场有关人员可以直接向工程所在地县级以上地方人民政府安全生产监督管理部门和建设行政主管部门报告。</w:t>
      </w:r>
    </w:p>
    <w:p w14:paraId="59C0A298">
      <w:pPr>
        <w:spacing w:line="360" w:lineRule="exact"/>
        <w:ind w:left="945" w:hanging="945" w:hangingChars="450"/>
        <w:rPr>
          <w:rFonts w:ascii="宋体" w:hAnsi="宋体"/>
          <w:szCs w:val="21"/>
        </w:rPr>
      </w:pPr>
      <w:r>
        <w:rPr>
          <w:rFonts w:hint="eastAsia" w:ascii="宋体" w:hAnsi="宋体"/>
          <w:szCs w:val="21"/>
        </w:rPr>
        <w:t>6.1.17   承包人还应根据有关法律、法规、规定和条例等的要求，制定一套安全生产应急措施和程序，保证一旦出现任何安全事故，能立即保护好现场，抢救伤员和财产，保证施工生产的正常进行，防止损失扩大。</w:t>
      </w:r>
    </w:p>
    <w:p w14:paraId="1E5E33FE">
      <w:pPr>
        <w:spacing w:line="360" w:lineRule="exact"/>
        <w:ind w:left="945" w:hanging="945" w:hangingChars="450"/>
        <w:rPr>
          <w:rFonts w:ascii="宋体" w:hAnsi="宋体"/>
          <w:szCs w:val="21"/>
        </w:rPr>
      </w:pPr>
      <w:r>
        <w:rPr>
          <w:rFonts w:hint="eastAsia" w:ascii="宋体" w:hAnsi="宋体"/>
          <w:szCs w:val="21"/>
        </w:rPr>
        <w:t>6.1.18   安全防护方面的其他要求如下：</w:t>
      </w:r>
    </w:p>
    <w:p w14:paraId="1BBFBC68">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41FDB32D">
      <w:pPr>
        <w:spacing w:line="5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4F095F7E">
      <w:pPr>
        <w:spacing w:beforeLines="30" w:afterLines="30" w:line="360" w:lineRule="exact"/>
        <w:ind w:left="1080" w:hanging="1080" w:hangingChars="450"/>
        <w:rPr>
          <w:rFonts w:ascii="黑体" w:hAnsi="宋体" w:eastAsia="黑体"/>
          <w:sz w:val="24"/>
        </w:rPr>
      </w:pPr>
      <w:r>
        <w:rPr>
          <w:rFonts w:hint="eastAsia" w:ascii="黑体" w:hAnsi="宋体" w:eastAsia="黑体"/>
          <w:sz w:val="24"/>
        </w:rPr>
        <w:t>6.2     临时消防</w:t>
      </w:r>
    </w:p>
    <w:p w14:paraId="2055F318">
      <w:pPr>
        <w:spacing w:line="400" w:lineRule="exact"/>
        <w:ind w:left="945" w:hanging="945" w:hangingChars="450"/>
        <w:rPr>
          <w:rFonts w:ascii="宋体" w:hAnsi="宋体"/>
          <w:szCs w:val="21"/>
        </w:rPr>
      </w:pPr>
      <w:r>
        <w:rPr>
          <w:rFonts w:hint="eastAsia" w:ascii="宋体" w:hAnsi="宋体"/>
          <w:szCs w:val="21"/>
        </w:rPr>
        <w:t>6.2.1    承包人应建立消防安全责任制度，制定用火、用电和使用易燃易爆等危险品的消防安全管理制度和操作规程。各项制度和规程等应满足相关法律法规和政府消防管理机构的要求。</w:t>
      </w:r>
    </w:p>
    <w:p w14:paraId="4297C385">
      <w:pPr>
        <w:spacing w:line="400" w:lineRule="exact"/>
        <w:ind w:left="945" w:hanging="945" w:hangingChars="450"/>
        <w:rPr>
          <w:rFonts w:ascii="宋体" w:hAnsi="宋体"/>
          <w:szCs w:val="21"/>
        </w:rPr>
      </w:pPr>
      <w:r>
        <w:rPr>
          <w:rFonts w:hint="eastAsia" w:ascii="宋体" w:hAnsi="宋体"/>
          <w:szCs w:val="21"/>
        </w:rPr>
        <w:t>6.2.2    承包人应根据相关法律法规和消防管理部门的要求，为施工中的永久工程和所有临时工程提供必要的临时消防和紧急疏散设施，包括提供并维持畅通的消防通道、临时消火栓、灭火器、水龙带、灭火桶、灭火铲、灭火斧、消防水管、阀门、检查井、临时消防水箱、泵房和紧随工作面的临时疏散楼梯或疏散设施，消防设施的设立和消防设备的型号和功率应满足消防任务的需要，始终保持能够随时投入正常使用的状态，并设立明显标志。承包人的临时消防系统和配置应分别经过监理人和消防管理部门的审批和验收；承包人还应自费获得消防管理部门的临时消防证书。所有的临时消防设施属于承包人所有，至工程实际竣工时且永久性消防系统投入使用后从现场拆除。</w:t>
      </w:r>
    </w:p>
    <w:p w14:paraId="5F6BA9AA">
      <w:pPr>
        <w:spacing w:line="400" w:lineRule="exact"/>
        <w:ind w:left="945" w:hanging="945" w:hangingChars="450"/>
        <w:rPr>
          <w:rFonts w:ascii="宋体" w:hAnsi="宋体"/>
          <w:szCs w:val="21"/>
        </w:rPr>
      </w:pPr>
      <w:r>
        <w:rPr>
          <w:rFonts w:hint="eastAsia" w:ascii="宋体" w:hAnsi="宋体"/>
          <w:szCs w:val="21"/>
        </w:rPr>
        <w:t>6.2.3    承包人应当成立由项目主要负责人担任组长的临时消防组或消防队，宣传消防基本知识和基本操作培训，组织消防演练，保证一旦发生火灾，能够组织有效的自救，保护生命和财产安全。</w:t>
      </w:r>
    </w:p>
    <w:p w14:paraId="2216DDBD">
      <w:pPr>
        <w:spacing w:line="400" w:lineRule="exact"/>
        <w:ind w:left="945" w:hanging="945" w:hangingChars="450"/>
        <w:rPr>
          <w:rFonts w:ascii="宋体" w:hAnsi="宋体"/>
          <w:szCs w:val="21"/>
        </w:rPr>
      </w:pPr>
      <w:r>
        <w:rPr>
          <w:rFonts w:hint="eastAsia" w:ascii="宋体" w:hAnsi="宋体"/>
          <w:szCs w:val="21"/>
        </w:rPr>
        <w:t>6.2.4    施工场地(现场)内的易燃、易爆物品应单独和安全地存放，设专人进行存放和领用管理。施工场地(现场)储有或正在使用易燃、易爆或可燃材料时或有明火施工的工序，应当实行严格的“用火证”管理制度。</w:t>
      </w:r>
    </w:p>
    <w:p w14:paraId="7D3B9F03">
      <w:pPr>
        <w:spacing w:line="400" w:lineRule="exact"/>
        <w:ind w:left="945" w:hanging="945" w:hangingChars="450"/>
        <w:rPr>
          <w:rFonts w:ascii="宋体" w:hAnsi="宋体"/>
          <w:szCs w:val="21"/>
        </w:rPr>
      </w:pPr>
      <w:r>
        <w:rPr>
          <w:rFonts w:hint="eastAsia" w:ascii="宋体" w:hAnsi="宋体"/>
          <w:szCs w:val="21"/>
        </w:rPr>
        <w:t>6.2.5    临时消防方面的其他要求如下：</w:t>
      </w:r>
    </w:p>
    <w:p w14:paraId="4EFF1F65">
      <w:pPr>
        <w:spacing w:line="5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4D5FF91E">
      <w:pPr>
        <w:spacing w:line="5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04935BA5">
      <w:pPr>
        <w:spacing w:beforeLines="30" w:afterLines="30" w:line="360" w:lineRule="exact"/>
        <w:ind w:left="1080" w:hanging="1080" w:hangingChars="450"/>
        <w:rPr>
          <w:rFonts w:ascii="黑体" w:hAnsi="宋体" w:eastAsia="黑体"/>
          <w:sz w:val="24"/>
        </w:rPr>
      </w:pPr>
      <w:r>
        <w:rPr>
          <w:rFonts w:hint="eastAsia" w:ascii="黑体" w:hAnsi="宋体" w:eastAsia="黑体"/>
          <w:sz w:val="24"/>
        </w:rPr>
        <w:t>6.3      临时供电</w:t>
      </w:r>
    </w:p>
    <w:p w14:paraId="3F4CC234">
      <w:pPr>
        <w:spacing w:line="390" w:lineRule="exact"/>
        <w:ind w:left="945" w:hanging="945" w:hangingChars="450"/>
        <w:rPr>
          <w:rFonts w:ascii="宋体" w:hAnsi="宋体"/>
          <w:szCs w:val="21"/>
        </w:rPr>
      </w:pPr>
      <w:r>
        <w:rPr>
          <w:rFonts w:hint="eastAsia" w:ascii="宋体" w:hAnsi="宋体"/>
          <w:szCs w:val="21"/>
        </w:rPr>
        <w:t>6.3.1    承包人应当根据《施工现场临时用电安全技术规范》及其适用的修订版本的规定和施工要求编制施工临时用电方案。临时用电方案及其变更必须履行“编制、审核、批准”程序。施工临时用电方案应当由电气工程技术人员组织编制，经企业技术负责人批准后实施，经编制、审核、批准部门和使用单位共同验收合格后方可投入使用。</w:t>
      </w:r>
    </w:p>
    <w:p w14:paraId="144072D0">
      <w:pPr>
        <w:spacing w:line="390" w:lineRule="exact"/>
        <w:ind w:left="945" w:hanging="945" w:hangingChars="450"/>
        <w:rPr>
          <w:rFonts w:ascii="宋体" w:hAnsi="宋体"/>
          <w:szCs w:val="21"/>
        </w:rPr>
      </w:pPr>
      <w:r>
        <w:rPr>
          <w:rFonts w:hint="eastAsia" w:ascii="宋体" w:hAnsi="宋体"/>
          <w:szCs w:val="21"/>
        </w:rPr>
        <w:t>6.3.2    承包人应为施工场地(现场)，包括为工程楼层或者各区域，提供、设立和维护必要的临时电力供应系统，并保证电力供应系统始终处于满足供电管理部门要求和正常施工生产所要求的状态，并在工程实际竣工和相应永久系统投入使用后从现场拆除。</w:t>
      </w:r>
    </w:p>
    <w:p w14:paraId="3BA9EDE3">
      <w:pPr>
        <w:spacing w:line="390" w:lineRule="exact"/>
        <w:ind w:left="945" w:hanging="945" w:hangingChars="450"/>
        <w:rPr>
          <w:rFonts w:ascii="宋体" w:hAnsi="宋体"/>
          <w:szCs w:val="21"/>
        </w:rPr>
      </w:pPr>
      <w:r>
        <w:rPr>
          <w:rFonts w:hint="eastAsia" w:ascii="宋体" w:hAnsi="宋体"/>
          <w:szCs w:val="21"/>
        </w:rPr>
        <w:t>6.3.3    临时供电系统的电缆、电线、配电箱、控制柜、开关箱、漏电保护器等材料设备均应当具有生产(制造)许可证、产品合格证并经过检验合格的产品。临时用电采用三相五线制、三级配电和两极漏电保护供电，三相四线制配电的电缆线路必须采用五芯电缆，按规定设立零线和接地线。电缆和电线的铺设要符合安全用电标准要求，电缆线路应采用埋地或架空敷设，严禁严地面明设，并应避免机械损伤和介质腐蚀。埋地电缆路径应设方位标志。各种配电设备均设有防止漏电和防雨防水设施。</w:t>
      </w:r>
    </w:p>
    <w:p w14:paraId="664C3EF4">
      <w:pPr>
        <w:spacing w:line="390" w:lineRule="exact"/>
        <w:ind w:left="945" w:hanging="945" w:hangingChars="450"/>
        <w:rPr>
          <w:rFonts w:ascii="宋体" w:hAnsi="宋体"/>
          <w:szCs w:val="21"/>
        </w:rPr>
      </w:pPr>
      <w:r>
        <w:rPr>
          <w:rFonts w:hint="eastAsia" w:ascii="宋体" w:hAnsi="宋体"/>
          <w:szCs w:val="21"/>
        </w:rPr>
        <w:t>6.3.4    承包人应在施工作业区、施工道路、临时设施、办公区和生活区设置足够的照明，地下工程照明系统的电压不得高于36V，在潮湿和易触及带电体场所的照明供电电压不应大于24V。不便于使用电器照明的工作面应采用特殊照明设施。</w:t>
      </w:r>
    </w:p>
    <w:p w14:paraId="1386DE8A">
      <w:pPr>
        <w:spacing w:line="390" w:lineRule="exact"/>
        <w:ind w:left="945" w:hanging="945" w:hangingChars="450"/>
        <w:rPr>
          <w:rFonts w:ascii="宋体" w:hAnsi="宋体"/>
          <w:szCs w:val="21"/>
        </w:rPr>
      </w:pPr>
      <w:r>
        <w:rPr>
          <w:rFonts w:hint="eastAsia" w:ascii="宋体" w:hAnsi="宋体"/>
          <w:szCs w:val="21"/>
        </w:rPr>
        <w:t>6.3.5    凡可能漏电伤人或易受雷击的电器及建筑物均应设置接地和避雷装置。承包人应负责避雷装置的采购、安装、管理和维修，并建立定期检查制度。</w:t>
      </w:r>
    </w:p>
    <w:p w14:paraId="698EF9A7">
      <w:pPr>
        <w:spacing w:line="390" w:lineRule="exact"/>
        <w:ind w:left="945" w:hanging="945" w:hangingChars="450"/>
        <w:rPr>
          <w:rFonts w:ascii="宋体" w:hAnsi="宋体"/>
          <w:szCs w:val="21"/>
        </w:rPr>
      </w:pPr>
      <w:r>
        <w:rPr>
          <w:rFonts w:hint="eastAsia" w:ascii="宋体" w:hAnsi="宋体"/>
          <w:szCs w:val="21"/>
        </w:rPr>
        <w:t>6.3.6    临时用电方面的其他要求如下：</w:t>
      </w:r>
    </w:p>
    <w:p w14:paraId="7FBB9217">
      <w:pPr>
        <w:spacing w:line="39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603015E6">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28A2EC25">
      <w:pPr>
        <w:spacing w:line="390" w:lineRule="exact"/>
        <w:ind w:left="1080" w:hanging="1080" w:hangingChars="450"/>
        <w:rPr>
          <w:rFonts w:ascii="黑体" w:hAnsi="宋体" w:eastAsia="黑体"/>
          <w:sz w:val="24"/>
        </w:rPr>
      </w:pPr>
      <w:r>
        <w:rPr>
          <w:rFonts w:hint="eastAsia" w:ascii="黑体" w:hAnsi="宋体" w:eastAsia="黑体"/>
          <w:sz w:val="24"/>
        </w:rPr>
        <w:t>6.4     劳动保护</w:t>
      </w:r>
    </w:p>
    <w:p w14:paraId="35669FF9">
      <w:pPr>
        <w:spacing w:line="390" w:lineRule="exact"/>
        <w:ind w:left="945" w:hanging="945" w:hangingChars="450"/>
        <w:rPr>
          <w:rFonts w:ascii="宋体" w:hAnsi="宋体"/>
          <w:szCs w:val="21"/>
        </w:rPr>
      </w:pPr>
      <w:r>
        <w:rPr>
          <w:rFonts w:hint="eastAsia" w:ascii="宋体" w:hAnsi="宋体"/>
          <w:szCs w:val="21"/>
        </w:rPr>
        <w:t>6.4.1    承包人应遵守所有适用于本合同的劳动法规及其他有关法律、法规、规章和规定中关于工人工资标准、劳动时间和劳动条件的规定，合理安排现场作业人员的劳动和休息时间，保障劳动者必须的休息时间，支付合理的报酬和费用。承包人应按有关行政管理部门的规定为本合同下雇佣的职员和工人办理任何必要的证件、许可、保险和注册等，并保障发包人免于因承包人不能依照或完全依照上述所有法律、法规、规章和规定等可能给发包人带来的任何处罚、索赔、损失和损害等。</w:t>
      </w:r>
    </w:p>
    <w:p w14:paraId="61036098">
      <w:pPr>
        <w:spacing w:line="390" w:lineRule="exact"/>
        <w:ind w:left="945" w:hanging="945" w:hangingChars="450"/>
        <w:rPr>
          <w:rFonts w:ascii="宋体" w:hAnsi="宋体"/>
          <w:szCs w:val="21"/>
        </w:rPr>
      </w:pPr>
      <w:r>
        <w:rPr>
          <w:rFonts w:hint="eastAsia" w:ascii="宋体" w:hAnsi="宋体"/>
          <w:szCs w:val="21"/>
        </w:rPr>
        <w:t>6.4.2    承包人应按照《中华人民共和国劳动保护法》的规定，保障现场施工人员的劳动安全。承包人应为本合同下雇佣的职员和工人提供适当和充分的劳动保护，包括但不限于安全防护、防寒、防雨、防尘、绝缘保护、常用药品、急救设备、传染病预防等。</w:t>
      </w:r>
    </w:p>
    <w:p w14:paraId="5FB3F095">
      <w:pPr>
        <w:spacing w:line="390" w:lineRule="exact"/>
        <w:ind w:left="945" w:hanging="945" w:hangingChars="450"/>
        <w:rPr>
          <w:rFonts w:ascii="宋体" w:hAnsi="宋体"/>
          <w:szCs w:val="21"/>
        </w:rPr>
      </w:pPr>
      <w:r>
        <w:rPr>
          <w:rFonts w:hint="eastAsia" w:ascii="宋体" w:hAnsi="宋体"/>
          <w:szCs w:val="21"/>
        </w:rPr>
        <w:t>6.4.3    承包人应为其履行本合同所雇佣的职员和工人提供和维护任何必要的膳宿条件和生活环境，包括但不限于宿舍、围栏、供水(饮用及其他目的用水)、供电、卫生设备、食堂及炊具、防火及灭火设备、供热、家具及其他正常膳宿条件和生活环境所需的必需品，并应考虑宗教和民族习惯。</w:t>
      </w:r>
    </w:p>
    <w:p w14:paraId="270B99C0">
      <w:pPr>
        <w:spacing w:line="360" w:lineRule="exact"/>
        <w:ind w:left="945" w:hanging="945" w:hangingChars="450"/>
        <w:rPr>
          <w:rFonts w:ascii="宋体" w:hAnsi="宋体"/>
          <w:szCs w:val="21"/>
        </w:rPr>
      </w:pPr>
      <w:r>
        <w:rPr>
          <w:rFonts w:hint="eastAsia" w:ascii="宋体" w:hAnsi="宋体"/>
          <w:szCs w:val="21"/>
        </w:rPr>
        <w:t>6.4.4    承包人应为现场工人提供符合政府卫生规定的生活条件并获得必要的许可，保证工人的健康和防止任何传染病，包括工人的食堂、厕所、工具房、宿舍等；承包人应聘请专业的卫生防疫部门定期对现场、工人生活基地和工程进行防疫和卫生的专业检查和处理，包括消灭白蚁、鼠害、蚊蝇和其它害虫，以防对施工人员、现场和永久工程造成任何危害。</w:t>
      </w:r>
    </w:p>
    <w:p w14:paraId="25FCA3DE">
      <w:pPr>
        <w:spacing w:line="360" w:lineRule="exact"/>
        <w:ind w:left="945" w:hanging="945" w:hangingChars="450"/>
        <w:rPr>
          <w:rFonts w:ascii="宋体" w:hAnsi="宋体"/>
          <w:szCs w:val="21"/>
        </w:rPr>
      </w:pPr>
      <w:r>
        <w:rPr>
          <w:rFonts w:hint="eastAsia" w:ascii="宋体" w:hAnsi="宋体"/>
          <w:szCs w:val="21"/>
        </w:rPr>
        <w:t>6.4.5    承包人应在现场设立专门的临时医疗站，配备足够的设施、药物和称职的医务人员，承包人还应准备急救担架，用于一旦发生安全事故时对受伤人员的急救。</w:t>
      </w:r>
    </w:p>
    <w:p w14:paraId="30A62653">
      <w:pPr>
        <w:spacing w:line="360" w:lineRule="exact"/>
        <w:ind w:left="945" w:hanging="945" w:hangingChars="450"/>
        <w:rPr>
          <w:rFonts w:ascii="宋体" w:hAnsi="宋体"/>
          <w:szCs w:val="21"/>
        </w:rPr>
      </w:pPr>
      <w:r>
        <w:rPr>
          <w:rFonts w:hint="eastAsia" w:ascii="宋体" w:hAnsi="宋体"/>
          <w:szCs w:val="21"/>
        </w:rPr>
        <w:t>6.4.6    劳动保护方面的其他要求如下：</w:t>
      </w:r>
    </w:p>
    <w:p w14:paraId="19E08CD6">
      <w:pPr>
        <w:spacing w:line="60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3BEA4670">
      <w:pPr>
        <w:spacing w:line="6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1D8880B5">
      <w:pPr>
        <w:spacing w:line="360" w:lineRule="exact"/>
        <w:ind w:left="1080" w:hanging="1080" w:hangingChars="450"/>
        <w:rPr>
          <w:rFonts w:ascii="黑体" w:hAnsi="宋体" w:eastAsia="黑体"/>
          <w:sz w:val="24"/>
        </w:rPr>
      </w:pPr>
      <w:r>
        <w:rPr>
          <w:rFonts w:hint="eastAsia" w:ascii="黑体" w:hAnsi="宋体" w:eastAsia="黑体"/>
          <w:sz w:val="24"/>
        </w:rPr>
        <w:t>6.5     脚手架</w:t>
      </w:r>
    </w:p>
    <w:p w14:paraId="1A52A351">
      <w:pPr>
        <w:spacing w:line="380" w:lineRule="exact"/>
        <w:ind w:left="945" w:hanging="945" w:hangingChars="450"/>
        <w:rPr>
          <w:rFonts w:ascii="宋体" w:hAnsi="宋体"/>
          <w:szCs w:val="21"/>
        </w:rPr>
      </w:pPr>
      <w:r>
        <w:rPr>
          <w:rFonts w:hint="eastAsia" w:ascii="宋体" w:hAnsi="宋体"/>
          <w:szCs w:val="21"/>
        </w:rPr>
        <w:t>6.5.1    承包人应搭设并维护一切必要的临时脚手架、挑平台并配以脚手板、安全网、护身栏杆、门架、马道、坡道、爬梯等等。脚手架和挑平台的搭设应满足有关安全生产的法律、法规、规范、标准和规程等的要求。新搭设的脚手架投入使用前，承包人必须组织安全检查和验收，并对使用脚手架的作业人员进行安全交底。</w:t>
      </w:r>
    </w:p>
    <w:p w14:paraId="7B91BFFA">
      <w:pPr>
        <w:spacing w:line="380" w:lineRule="exact"/>
        <w:ind w:left="945" w:hanging="945" w:hangingChars="450"/>
        <w:rPr>
          <w:rFonts w:ascii="宋体" w:hAnsi="宋体"/>
          <w:szCs w:val="21"/>
        </w:rPr>
      </w:pPr>
      <w:r>
        <w:rPr>
          <w:rFonts w:hint="eastAsia" w:ascii="宋体" w:hAnsi="宋体"/>
          <w:szCs w:val="21"/>
        </w:rPr>
        <w:t>6.5.2    所有脚手架，尤其是大型、复杂、高耸和非常规脚手架，要编制专项施工方案，还应当经过安全验算，脚手架安全验算结果必须报送监理人核查后方可实施。</w:t>
      </w:r>
    </w:p>
    <w:p w14:paraId="5A1E2381">
      <w:pPr>
        <w:spacing w:line="380" w:lineRule="exact"/>
        <w:ind w:left="945" w:hanging="945" w:hangingChars="450"/>
        <w:rPr>
          <w:rFonts w:ascii="宋体" w:hAnsi="宋体"/>
          <w:szCs w:val="21"/>
        </w:rPr>
      </w:pPr>
      <w:r>
        <w:rPr>
          <w:rFonts w:hint="eastAsia" w:ascii="宋体" w:hAnsi="宋体"/>
          <w:szCs w:val="21"/>
        </w:rPr>
        <w:t>6.5.3    搭设爬架、挂架、超高脚手架等特种或新型脚手架时，承包人应确保此类脚手架的安全性和保证此类脚手架已经过有关行政管理部门允许使用的批准，并承担与此有关的一切费用。</w:t>
      </w:r>
    </w:p>
    <w:p w14:paraId="1F714746">
      <w:pPr>
        <w:spacing w:line="380" w:lineRule="exact"/>
        <w:ind w:left="945" w:hanging="945" w:hangingChars="450"/>
        <w:rPr>
          <w:rFonts w:ascii="宋体" w:hAnsi="宋体"/>
          <w:szCs w:val="21"/>
        </w:rPr>
      </w:pPr>
      <w:r>
        <w:rPr>
          <w:rFonts w:hint="eastAsia" w:ascii="宋体" w:hAnsi="宋体"/>
          <w:szCs w:val="21"/>
        </w:rPr>
        <w:t>6.5.4    承包人应当加强脚手架的日常安全巡查，及时对其中的安全隐患进行整改，确保脚手架使用安全。雨、雪、雾、霜和大风等天气后，承包人必须对脚手架进行安全巡查，并及时消除安全隐患。</w:t>
      </w:r>
    </w:p>
    <w:p w14:paraId="3E019813">
      <w:pPr>
        <w:spacing w:line="380" w:lineRule="exact"/>
        <w:ind w:left="945" w:hanging="945" w:hangingChars="450"/>
        <w:rPr>
          <w:rFonts w:ascii="宋体" w:hAnsi="宋体"/>
          <w:szCs w:val="21"/>
        </w:rPr>
      </w:pPr>
      <w:r>
        <w:rPr>
          <w:rFonts w:hint="eastAsia" w:ascii="宋体" w:hAnsi="宋体"/>
          <w:szCs w:val="21"/>
        </w:rPr>
        <w:t>6.5.5    承包人应允许发包人、监理人、专业分包人、独立承包人(如果有)和有关行政管理部门或者机构免费使用承包人在现场搭设的任何已有脚手架，并就其安全使用做必要交底说明。承包人在拆除任何脚手架前，应书面请示监理人他将要拆除的脚手架是否为发包人、监理人、专业分包人、独立承包人(如果有)和政府有关机构所需，只有在获得监理人书面批准后，承包人才能拆除相关脚手架，否则承包人应自费重新搭设。</w:t>
      </w:r>
    </w:p>
    <w:p w14:paraId="2B0069BE">
      <w:pPr>
        <w:spacing w:line="380" w:lineRule="exact"/>
        <w:ind w:left="945" w:hanging="945" w:hangingChars="450"/>
        <w:rPr>
          <w:rFonts w:ascii="宋体" w:hAnsi="宋体"/>
          <w:szCs w:val="21"/>
        </w:rPr>
      </w:pPr>
      <w:r>
        <w:rPr>
          <w:rFonts w:hint="eastAsia" w:ascii="宋体" w:hAnsi="宋体"/>
          <w:szCs w:val="21"/>
        </w:rPr>
        <w:t>6.5.6    脚手架的其他要求如下：</w:t>
      </w:r>
    </w:p>
    <w:p w14:paraId="06B49B28">
      <w:pPr>
        <w:spacing w:line="380" w:lineRule="exact"/>
        <w:ind w:left="735" w:hanging="735" w:hangingChars="3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0DE1BDE4">
      <w:pPr>
        <w:spacing w:line="38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3BF68809">
      <w:pPr>
        <w:spacing w:beforeLines="20" w:afterLines="20" w:line="420" w:lineRule="exact"/>
        <w:ind w:left="1080" w:hanging="1080" w:hangingChars="450"/>
        <w:rPr>
          <w:rFonts w:ascii="黑体" w:hAnsi="宋体" w:eastAsia="黑体"/>
          <w:sz w:val="24"/>
        </w:rPr>
      </w:pPr>
      <w:r>
        <w:rPr>
          <w:rFonts w:hint="eastAsia" w:ascii="黑体" w:hAnsi="宋体" w:eastAsia="黑体"/>
          <w:sz w:val="24"/>
        </w:rPr>
        <w:t>6.6     施工安全措施计划</w:t>
      </w:r>
    </w:p>
    <w:p w14:paraId="4EE1A8DF">
      <w:pPr>
        <w:spacing w:line="400" w:lineRule="exact"/>
        <w:ind w:left="945" w:hanging="945" w:hangingChars="450"/>
        <w:rPr>
          <w:rFonts w:ascii="宋体" w:hAnsi="宋体"/>
          <w:szCs w:val="21"/>
        </w:rPr>
      </w:pPr>
      <w:r>
        <w:rPr>
          <w:rFonts w:hint="eastAsia" w:ascii="宋体" w:hAnsi="宋体"/>
          <w:szCs w:val="21"/>
        </w:rPr>
        <w:t>6.6.1    承包人应根据《中华人民共和国安全生产法》、《职业健康安全管理体系规范》、《中华人民共和国消防法》、《中华人民共和国道路交通安全法》、《中华人民共和国传染病防治法实施办法》和地方有关的法规等，按照合同约定，编制一份施工安全措施计划，报送监理人审批。</w:t>
      </w:r>
    </w:p>
    <w:p w14:paraId="2FA26EAF">
      <w:pPr>
        <w:spacing w:line="400" w:lineRule="exact"/>
        <w:ind w:left="945" w:hanging="945" w:hangingChars="450"/>
        <w:rPr>
          <w:rFonts w:hint="eastAsia" w:ascii="宋体" w:hAnsi="宋体" w:eastAsia="宋体"/>
          <w:szCs w:val="21"/>
          <w:lang w:eastAsia="zh-CN"/>
        </w:rPr>
      </w:pPr>
      <w:r>
        <w:rPr>
          <w:rFonts w:hint="eastAsia" w:ascii="宋体" w:hAnsi="宋体"/>
          <w:szCs w:val="21"/>
        </w:rPr>
        <w:t>6.6.2    施工安全措施计划是承包人阐明其安全管理方针、管理体系、安全制度和安全措施等的文件，其内容应当反映现行法律法规规定的和合同约定的以及本条上述约定的承包人安全职责，包括但不限于：</w:t>
      </w:r>
    </w:p>
    <w:p w14:paraId="6AF555F8">
      <w:pPr>
        <w:spacing w:line="400" w:lineRule="exact"/>
        <w:ind w:left="945" w:hanging="945" w:hangingChars="450"/>
        <w:rPr>
          <w:rFonts w:hint="eastAsia" w:ascii="宋体" w:hAnsi="宋体" w:eastAsia="宋体"/>
          <w:szCs w:val="21"/>
          <w:lang w:eastAsia="zh-CN"/>
        </w:rPr>
      </w:pPr>
      <w:r>
        <w:rPr>
          <w:rFonts w:hint="eastAsia" w:ascii="宋体" w:hAnsi="宋体"/>
          <w:szCs w:val="21"/>
        </w:rPr>
        <w:t>(1)施工安全管理机构的设置；</w:t>
      </w:r>
    </w:p>
    <w:p w14:paraId="75651B74">
      <w:pPr>
        <w:spacing w:line="400" w:lineRule="exact"/>
        <w:ind w:left="945" w:hanging="945" w:hangingChars="450"/>
        <w:rPr>
          <w:rFonts w:hint="eastAsia" w:ascii="宋体" w:hAnsi="宋体" w:eastAsia="宋体"/>
          <w:szCs w:val="21"/>
          <w:lang w:eastAsia="zh-CN"/>
        </w:rPr>
      </w:pPr>
      <w:r>
        <w:rPr>
          <w:rFonts w:hint="eastAsia" w:ascii="宋体" w:hAnsi="宋体"/>
          <w:szCs w:val="21"/>
        </w:rPr>
        <w:t>(2)专职安全管理人员的配备；</w:t>
      </w:r>
    </w:p>
    <w:p w14:paraId="3C65C655">
      <w:pPr>
        <w:spacing w:line="400" w:lineRule="exact"/>
        <w:ind w:left="945" w:hanging="945" w:hangingChars="450"/>
        <w:rPr>
          <w:rFonts w:hint="eastAsia" w:ascii="宋体" w:hAnsi="宋体" w:eastAsia="宋体"/>
          <w:szCs w:val="21"/>
          <w:lang w:eastAsia="zh-CN"/>
        </w:rPr>
      </w:pPr>
      <w:r>
        <w:rPr>
          <w:rFonts w:hint="eastAsia" w:ascii="宋体" w:hAnsi="宋体"/>
          <w:szCs w:val="21"/>
        </w:rPr>
        <w:t>(3)安全责任制度和管理措施；</w:t>
      </w:r>
    </w:p>
    <w:p w14:paraId="2BB362E0">
      <w:pPr>
        <w:spacing w:line="400" w:lineRule="exact"/>
        <w:ind w:left="945" w:hanging="945" w:hangingChars="450"/>
        <w:rPr>
          <w:rFonts w:hint="eastAsia" w:ascii="宋体" w:hAnsi="宋体" w:eastAsia="宋体"/>
          <w:szCs w:val="21"/>
          <w:lang w:eastAsia="zh-CN"/>
        </w:rPr>
      </w:pPr>
      <w:r>
        <w:rPr>
          <w:rFonts w:hint="eastAsia" w:ascii="宋体" w:hAnsi="宋体"/>
          <w:szCs w:val="21"/>
        </w:rPr>
        <w:t>(4)安全教育和培训制度及管理措施；</w:t>
      </w:r>
    </w:p>
    <w:p w14:paraId="6C7000DE">
      <w:pPr>
        <w:spacing w:line="400" w:lineRule="exact"/>
        <w:ind w:left="945" w:hanging="945" w:hangingChars="450"/>
        <w:rPr>
          <w:rFonts w:hint="eastAsia" w:ascii="宋体" w:hAnsi="宋体" w:eastAsia="宋体"/>
          <w:szCs w:val="21"/>
          <w:lang w:eastAsia="zh-CN"/>
        </w:rPr>
      </w:pPr>
      <w:r>
        <w:rPr>
          <w:rFonts w:hint="eastAsia" w:ascii="宋体" w:hAnsi="宋体"/>
          <w:szCs w:val="21"/>
        </w:rPr>
        <w:t>(5)各项安全生产规章制度和操作规程；</w:t>
      </w:r>
    </w:p>
    <w:p w14:paraId="19F765B1">
      <w:pPr>
        <w:spacing w:line="400" w:lineRule="exact"/>
        <w:ind w:left="945" w:hanging="945" w:hangingChars="450"/>
        <w:rPr>
          <w:rFonts w:hint="eastAsia" w:ascii="宋体" w:hAnsi="宋体" w:eastAsia="宋体"/>
          <w:szCs w:val="21"/>
          <w:lang w:eastAsia="zh-CN"/>
        </w:rPr>
      </w:pPr>
      <w:r>
        <w:rPr>
          <w:rFonts w:hint="eastAsia" w:ascii="宋体" w:hAnsi="宋体"/>
          <w:szCs w:val="21"/>
        </w:rPr>
        <w:t>(6)各项施工安全措施和防护措施；</w:t>
      </w:r>
    </w:p>
    <w:p w14:paraId="14408D61">
      <w:pPr>
        <w:spacing w:line="400" w:lineRule="exact"/>
        <w:ind w:left="945" w:hanging="945" w:hangingChars="450"/>
        <w:rPr>
          <w:rFonts w:hint="eastAsia" w:ascii="宋体" w:hAnsi="宋体" w:eastAsia="宋体"/>
          <w:szCs w:val="21"/>
          <w:lang w:eastAsia="zh-CN"/>
        </w:rPr>
      </w:pPr>
      <w:r>
        <w:rPr>
          <w:rFonts w:hint="eastAsia" w:ascii="宋体" w:hAnsi="宋体"/>
          <w:szCs w:val="21"/>
        </w:rPr>
        <w:t>(7)危险品管理和使用制度；</w:t>
      </w:r>
    </w:p>
    <w:p w14:paraId="59D908CB">
      <w:pPr>
        <w:spacing w:line="400" w:lineRule="exact"/>
        <w:ind w:left="945" w:hanging="945" w:hangingChars="450"/>
        <w:rPr>
          <w:rFonts w:hint="eastAsia" w:ascii="宋体" w:hAnsi="宋体" w:eastAsia="宋体"/>
          <w:szCs w:val="21"/>
          <w:lang w:eastAsia="zh-CN"/>
        </w:rPr>
      </w:pPr>
      <w:r>
        <w:rPr>
          <w:rFonts w:hint="eastAsia" w:ascii="宋体" w:hAnsi="宋体"/>
          <w:szCs w:val="21"/>
        </w:rPr>
        <w:t>(8)安全设施、设备、器材和劳动保护用品的配置；</w:t>
      </w:r>
    </w:p>
    <w:p w14:paraId="52A043A6">
      <w:pPr>
        <w:spacing w:line="400" w:lineRule="exact"/>
        <w:ind w:left="945" w:hanging="945" w:hangingChars="450"/>
        <w:rPr>
          <w:rFonts w:ascii="宋体" w:hAnsi="宋体"/>
          <w:szCs w:val="21"/>
        </w:rPr>
      </w:pPr>
      <w:r>
        <w:rPr>
          <w:rFonts w:hint="eastAsia" w:ascii="宋体" w:hAnsi="宋体"/>
          <w:szCs w:val="21"/>
        </w:rPr>
        <w:t>(9)其他：</w:t>
      </w:r>
      <w:r>
        <w:rPr>
          <w:rFonts w:hint="eastAsia" w:ascii="宋体" w:hAnsi="宋体"/>
          <w:szCs w:val="21"/>
          <w:u w:val="single"/>
        </w:rPr>
        <w:t xml:space="preserve">                                             </w:t>
      </w:r>
      <w:r>
        <w:rPr>
          <w:rFonts w:hint="eastAsia" w:ascii="宋体" w:hAnsi="宋体"/>
          <w:szCs w:val="21"/>
        </w:rPr>
        <w:t>。</w:t>
      </w:r>
    </w:p>
    <w:p w14:paraId="3F03FE3B">
      <w:pPr>
        <w:spacing w:line="400" w:lineRule="exact"/>
        <w:ind w:left="947" w:firstLine="21" w:firstLineChars="10"/>
        <w:rPr>
          <w:rFonts w:ascii="宋体" w:hAnsi="宋体"/>
          <w:szCs w:val="21"/>
        </w:rPr>
      </w:pPr>
      <w:r>
        <w:rPr>
          <w:rFonts w:hint="eastAsia" w:ascii="宋体" w:hAnsi="宋体"/>
          <w:szCs w:val="21"/>
        </w:rPr>
        <w:t>施工安全措施的项目和范围，应符合国家颁发的《安全技术措施计划的项目总名称表》及其附录H、I、J的规定，即应采取以改善劳动条件，防止工伤事故，预防职业病和职业中毒为目的的一切施工安全措施，以及修建必要的安全设施、配备安全技术开发试验所需的器材、设备和技术资料，并对现场的施工管理及作业人员做好相应的安全宣传教育。</w:t>
      </w:r>
    </w:p>
    <w:p w14:paraId="1E3F8EE5">
      <w:pPr>
        <w:spacing w:line="400" w:lineRule="exact"/>
        <w:ind w:left="945" w:hanging="945" w:hangingChars="450"/>
        <w:rPr>
          <w:rFonts w:ascii="宋体" w:hAnsi="宋体"/>
          <w:szCs w:val="21"/>
        </w:rPr>
      </w:pPr>
      <w:r>
        <w:rPr>
          <w:rFonts w:hint="eastAsia" w:ascii="宋体" w:hAnsi="宋体"/>
          <w:szCs w:val="21"/>
        </w:rPr>
        <w:t>6.6.3    施工安全措施计划应当在合同约定的期限内报送监理人。承包人应当严格执行经监理人批准的施工安全措施计划，并及时补充、修订和完善施工安全措施计划，确保安全生产。</w:t>
      </w:r>
    </w:p>
    <w:p w14:paraId="2CAB0E00">
      <w:pPr>
        <w:spacing w:beforeLines="20" w:afterLines="20" w:line="420" w:lineRule="exact"/>
        <w:ind w:left="1080" w:hanging="1080" w:hangingChars="450"/>
        <w:rPr>
          <w:rFonts w:ascii="黑体" w:hAnsi="宋体" w:eastAsia="黑体"/>
          <w:sz w:val="24"/>
        </w:rPr>
      </w:pPr>
      <w:r>
        <w:rPr>
          <w:rFonts w:hint="eastAsia" w:ascii="黑体" w:hAnsi="宋体" w:eastAsia="黑体"/>
          <w:sz w:val="24"/>
        </w:rPr>
        <w:t>6.7    文明施工</w:t>
      </w:r>
    </w:p>
    <w:p w14:paraId="18B2A285">
      <w:pPr>
        <w:spacing w:line="420" w:lineRule="exact"/>
        <w:ind w:left="945" w:hanging="945" w:hangingChars="450"/>
        <w:rPr>
          <w:rFonts w:ascii="宋体" w:hAnsi="宋体"/>
          <w:szCs w:val="21"/>
        </w:rPr>
      </w:pPr>
      <w:r>
        <w:rPr>
          <w:rFonts w:hint="eastAsia" w:ascii="宋体" w:hAnsi="宋体"/>
          <w:szCs w:val="21"/>
        </w:rPr>
        <w:t>6.7.1    承包人应遵守国家和工程所在地有关法规、规范、规程和标准的规定，履行文明施工义务，确保文明施工专项费用专款专用。</w:t>
      </w:r>
    </w:p>
    <w:p w14:paraId="2D7CDF00">
      <w:pPr>
        <w:spacing w:line="420" w:lineRule="exact"/>
        <w:ind w:left="945" w:hanging="945" w:hangingChars="450"/>
        <w:rPr>
          <w:rFonts w:ascii="宋体" w:hAnsi="宋体"/>
          <w:szCs w:val="21"/>
        </w:rPr>
      </w:pPr>
      <w:r>
        <w:rPr>
          <w:rFonts w:hint="eastAsia" w:ascii="宋体" w:hAnsi="宋体"/>
          <w:szCs w:val="21"/>
        </w:rPr>
        <w:t>6.7.2     承包人应当规范现场施工秩序，实行标准化管理：</w:t>
      </w:r>
    </w:p>
    <w:p w14:paraId="4BF562BC">
      <w:pPr>
        <w:spacing w:line="420" w:lineRule="exact"/>
        <w:ind w:left="1365" w:leftChars="500" w:hanging="315" w:hangingChars="150"/>
        <w:rPr>
          <w:rFonts w:ascii="宋体" w:hAnsi="宋体"/>
          <w:szCs w:val="21"/>
        </w:rPr>
      </w:pPr>
      <w:r>
        <w:rPr>
          <w:rFonts w:hint="eastAsia" w:ascii="宋体" w:hAnsi="宋体"/>
          <w:szCs w:val="21"/>
        </w:rPr>
        <w:t>(1)承包人的施工场地(现场)必须干净整治、做到无积水、无淤泥、无杂物，材料堆放整齐；</w:t>
      </w:r>
    </w:p>
    <w:p w14:paraId="14615FA1">
      <w:pPr>
        <w:spacing w:line="420" w:lineRule="exact"/>
        <w:ind w:left="945" w:leftChars="450" w:right="-174" w:rightChars="-83" w:firstLine="105" w:firstLineChars="50"/>
        <w:rPr>
          <w:rFonts w:ascii="宋体" w:hAnsi="宋体"/>
          <w:szCs w:val="21"/>
        </w:rPr>
      </w:pPr>
      <w:r>
        <w:rPr>
          <w:rFonts w:hint="eastAsia" w:ascii="宋体" w:hAnsi="宋体"/>
          <w:szCs w:val="21"/>
        </w:rPr>
        <w:t>(2)施工场地(现场)应进行硬化处理，定期定时洒水，做好防治扬尘和大气污染工作；</w:t>
      </w:r>
    </w:p>
    <w:p w14:paraId="2D3CCD95">
      <w:pPr>
        <w:spacing w:line="420" w:lineRule="exact"/>
        <w:ind w:left="945" w:leftChars="450" w:firstLine="105" w:firstLineChars="50"/>
        <w:rPr>
          <w:rFonts w:ascii="宋体" w:hAnsi="宋体"/>
          <w:szCs w:val="21"/>
        </w:rPr>
      </w:pPr>
      <w:r>
        <w:rPr>
          <w:rFonts w:hint="eastAsia" w:ascii="宋体" w:hAnsi="宋体"/>
          <w:szCs w:val="21"/>
        </w:rPr>
        <w:t>(3)严格遵守“工完、料尽、场地净”的原则，不留垃圾、不留剩余施工材料和施工机具，各种设备运转正常；</w:t>
      </w:r>
    </w:p>
    <w:p w14:paraId="0B3532E7">
      <w:pPr>
        <w:spacing w:line="380" w:lineRule="exact"/>
        <w:ind w:left="1365" w:leftChars="500" w:hanging="315" w:hangingChars="150"/>
        <w:rPr>
          <w:rFonts w:ascii="宋体" w:hAnsi="宋体"/>
          <w:szCs w:val="21"/>
        </w:rPr>
      </w:pPr>
      <w:r>
        <w:rPr>
          <w:rFonts w:hint="eastAsia" w:ascii="宋体" w:hAnsi="宋体"/>
          <w:szCs w:val="21"/>
        </w:rPr>
        <w:t>(4)承包人修建的施工临时设施应符合监理人批准的施工规划要求，并应满足本节规定的各项安全要求；</w:t>
      </w:r>
    </w:p>
    <w:p w14:paraId="4B637274">
      <w:pPr>
        <w:spacing w:line="380" w:lineRule="exact"/>
        <w:ind w:left="1365" w:leftChars="500" w:hanging="315" w:hangingChars="150"/>
        <w:rPr>
          <w:rFonts w:ascii="宋体" w:hAnsi="宋体"/>
          <w:szCs w:val="21"/>
        </w:rPr>
      </w:pPr>
      <w:r>
        <w:rPr>
          <w:rFonts w:hint="eastAsia" w:ascii="宋体" w:hAnsi="宋体"/>
          <w:szCs w:val="21"/>
        </w:rPr>
        <w:t>(5)监理人可要求承包人在施工场地(现场)设置各级承包人的安全文明施工责任牌等文明施工警示牌；</w:t>
      </w:r>
    </w:p>
    <w:p w14:paraId="5C9BE9A9">
      <w:pPr>
        <w:spacing w:line="380" w:lineRule="exact"/>
        <w:ind w:left="1365" w:leftChars="500" w:hanging="315" w:hangingChars="150"/>
        <w:rPr>
          <w:rFonts w:ascii="宋体" w:hAnsi="宋体"/>
          <w:szCs w:val="21"/>
        </w:rPr>
      </w:pPr>
      <w:r>
        <w:rPr>
          <w:rFonts w:hint="eastAsia" w:ascii="宋体" w:hAnsi="宋体"/>
          <w:szCs w:val="21"/>
        </w:rPr>
        <w:t>(6)材料进入现场应按指定位置堆放整齐，不得影响现场施工和堵塞施工、消防通道。材料堆放场地应有专职的管理人员；</w:t>
      </w:r>
    </w:p>
    <w:p w14:paraId="22BEA64D">
      <w:pPr>
        <w:spacing w:line="380" w:lineRule="exact"/>
        <w:ind w:left="1365" w:leftChars="500" w:hanging="315" w:hangingChars="150"/>
        <w:rPr>
          <w:rFonts w:ascii="宋体" w:hAnsi="宋体"/>
          <w:szCs w:val="21"/>
        </w:rPr>
      </w:pPr>
      <w:r>
        <w:rPr>
          <w:rFonts w:hint="eastAsia" w:ascii="宋体" w:hAnsi="宋体"/>
          <w:szCs w:val="21"/>
        </w:rPr>
        <w:t>(7)施工和安装用的各种扣件、紧固件、绳索具、小型配件、镙钉等应在专设的仓库内装箱放置；</w:t>
      </w:r>
    </w:p>
    <w:p w14:paraId="12947E4B">
      <w:pPr>
        <w:spacing w:line="380" w:lineRule="exact"/>
        <w:ind w:left="1365" w:leftChars="500" w:hanging="315" w:hangingChars="150"/>
        <w:rPr>
          <w:rFonts w:ascii="宋体" w:hAnsi="宋体"/>
          <w:szCs w:val="21"/>
        </w:rPr>
      </w:pPr>
      <w:r>
        <w:rPr>
          <w:rFonts w:hint="eastAsia" w:ascii="宋体" w:hAnsi="宋体"/>
          <w:szCs w:val="21"/>
        </w:rPr>
        <w:t>(8)现场风、水管及照明电线的布置应安全、合理、规范、有序，做到整齐美观。不得随意架设和造成隐患或影响施工。</w:t>
      </w:r>
    </w:p>
    <w:p w14:paraId="5A0F750F">
      <w:pPr>
        <w:spacing w:line="380" w:lineRule="exact"/>
        <w:ind w:left="945" w:right="42" w:rightChars="20" w:hanging="945" w:hangingChars="450"/>
        <w:rPr>
          <w:rFonts w:ascii="宋体" w:hAnsi="宋体"/>
          <w:szCs w:val="21"/>
        </w:rPr>
      </w:pPr>
      <w:r>
        <w:rPr>
          <w:rFonts w:hint="eastAsia" w:ascii="宋体" w:hAnsi="宋体"/>
          <w:szCs w:val="21"/>
        </w:rPr>
        <w:t>6.7.3    承包人应为其雇佣的施工工人建立并维护相应的生活宿舍、食堂、浴室、厕所和文化活动室等，其标准应满足政府有关机构的生活标准和卫生标准等的要求。</w:t>
      </w:r>
    </w:p>
    <w:p w14:paraId="5B77D1E5">
      <w:pPr>
        <w:spacing w:line="380" w:lineRule="exact"/>
        <w:ind w:left="945" w:right="42" w:rightChars="20" w:hanging="945" w:hangingChars="450"/>
        <w:rPr>
          <w:rFonts w:ascii="宋体" w:hAnsi="宋体"/>
          <w:szCs w:val="21"/>
        </w:rPr>
      </w:pPr>
      <w:r>
        <w:rPr>
          <w:rFonts w:hint="eastAsia" w:ascii="宋体" w:hAnsi="宋体"/>
          <w:szCs w:val="21"/>
        </w:rPr>
        <w:t>6.7.4    承包人应为任何已完成的、正在施工的和将要进行的任何永久和临时工程、材料、物品、设备、以及因永久工程施工而暴露的任何毗邻财产提供必要的覆盖和保护措施，以避免恶劣天气影响工程施工和造成损失。保护措施包括必要的冬季供暖、雨季用阻燃防水油布覆盖、额外的临时仓库等等。因承包人措施不得力或不到位而给工程带来的任何损失或损害由承包人自己负责。</w:t>
      </w:r>
    </w:p>
    <w:p w14:paraId="7EF261C7">
      <w:pPr>
        <w:spacing w:line="380" w:lineRule="exact"/>
        <w:ind w:left="945" w:right="42" w:rightChars="20" w:hanging="945" w:hangingChars="450"/>
        <w:rPr>
          <w:rFonts w:ascii="宋体" w:hAnsi="宋体"/>
          <w:szCs w:val="21"/>
        </w:rPr>
      </w:pPr>
      <w:r>
        <w:rPr>
          <w:rFonts w:hint="eastAsia" w:ascii="宋体" w:hAnsi="宋体"/>
          <w:szCs w:val="21"/>
        </w:rPr>
        <w:t>6.7.5    在工程施工期间，承包人应始终避免现场出现不必要的障碍物，妥当存放并处置施工设备和多余的材料，及时从现场清除运走任何废料、垃圾或不再需要的临时工程和设施。</w:t>
      </w:r>
    </w:p>
    <w:p w14:paraId="0D0C0A5A">
      <w:pPr>
        <w:spacing w:line="380" w:lineRule="exact"/>
        <w:ind w:left="945" w:right="42" w:rightChars="20" w:hanging="945" w:hangingChars="450"/>
        <w:rPr>
          <w:rFonts w:ascii="宋体" w:hAnsi="宋体"/>
          <w:szCs w:val="21"/>
        </w:rPr>
      </w:pPr>
      <w:r>
        <w:rPr>
          <w:rFonts w:hint="eastAsia" w:ascii="宋体" w:hAnsi="宋体"/>
          <w:szCs w:val="21"/>
        </w:rPr>
        <w:t>6.7.6    承包人应为现场的工人和其他所有工作人员提供符合卫生要求的厕所，厕所应贴有磁砖并带手动或自动冲刷设备和洗手盆；承包人负责支付与该厕所相关的所有费用，并在工程竣工时，从现场拆除。承包人应在工作区域设立必要的临时厕所，并安排专门人员负责看护和定时清理，以确保现场免于随地大小便的污染。</w:t>
      </w:r>
    </w:p>
    <w:p w14:paraId="26E93AFE">
      <w:pPr>
        <w:spacing w:line="380" w:lineRule="exact"/>
        <w:ind w:left="945" w:right="42" w:rightChars="20" w:hanging="945" w:hangingChars="450"/>
        <w:rPr>
          <w:rFonts w:ascii="宋体" w:hAnsi="宋体"/>
          <w:szCs w:val="21"/>
        </w:rPr>
      </w:pPr>
      <w:r>
        <w:rPr>
          <w:rFonts w:hint="eastAsia" w:ascii="宋体" w:hAnsi="宋体"/>
          <w:szCs w:val="21"/>
        </w:rPr>
        <w:t>6.7.7    承包人应在现场设立固定的垃圾临时存放点并在各楼层或区域设立必要的垃圾箱；所有垃圾必须在当天清除出现场，并按有关行政管理部门的规定，运送到指定的垃圾消纳场。</w:t>
      </w:r>
    </w:p>
    <w:p w14:paraId="00F34705">
      <w:pPr>
        <w:spacing w:line="380" w:lineRule="exact"/>
        <w:ind w:left="945" w:right="42" w:rightChars="20" w:hanging="945" w:hangingChars="450"/>
        <w:rPr>
          <w:rFonts w:ascii="宋体" w:hAnsi="宋体"/>
          <w:szCs w:val="21"/>
        </w:rPr>
      </w:pPr>
      <w:r>
        <w:rPr>
          <w:rFonts w:hint="eastAsia" w:ascii="宋体" w:hAnsi="宋体"/>
          <w:szCs w:val="21"/>
        </w:rPr>
        <w:t>6.7.8    承包人应对离场垃圾和所有车辆进行防遗洒和防污染公共道路的处理。承包人在运输任何材料的过程中，应采取一切必要的措施，防止遗洒和污染公共道路；一旦出现上述遗洒或污染现象，承包人应立即采取措施进行清扫，并承担所有费用。承包人在混凝土浇注、材料运输、材料装卸、现场清理等工作中应采取一切必要的措施防止影响公共交通。</w:t>
      </w:r>
    </w:p>
    <w:p w14:paraId="745EA060">
      <w:pPr>
        <w:spacing w:line="380" w:lineRule="exact"/>
        <w:ind w:left="945" w:right="42" w:rightChars="20" w:hanging="945" w:hangingChars="450"/>
        <w:rPr>
          <w:rFonts w:ascii="宋体" w:hAnsi="宋体"/>
          <w:szCs w:val="21"/>
        </w:rPr>
      </w:pPr>
      <w:r>
        <w:rPr>
          <w:rFonts w:hint="eastAsia" w:ascii="宋体" w:hAnsi="宋体"/>
          <w:szCs w:val="21"/>
        </w:rPr>
        <w:t>6.7.9    承包人应当制订成品保护措施计划，并提供必要的人员、材料和设备用于整个工程的成品保护，包括对已完成的所有分包人和独立承包人(如果有)的工程或工作的保护，防止已完工作遭受任何损坏或破坏。成品保护措施应当合理安排工序，并包括工作面移交制度和责任赔偿制度。成品保护措施计划最迟应当在任何专业分包人或独立承包人进场施工前不少于28天报监理人审批。</w:t>
      </w:r>
    </w:p>
    <w:p w14:paraId="7A77B486">
      <w:pPr>
        <w:spacing w:line="378" w:lineRule="exact"/>
        <w:ind w:left="945" w:right="42" w:rightChars="20" w:hanging="945" w:hangingChars="450"/>
        <w:rPr>
          <w:rFonts w:ascii="宋体" w:hAnsi="宋体"/>
          <w:szCs w:val="21"/>
        </w:rPr>
      </w:pPr>
      <w:r>
        <w:rPr>
          <w:rFonts w:hint="eastAsia" w:ascii="宋体" w:hAnsi="宋体"/>
          <w:szCs w:val="21"/>
        </w:rPr>
        <w:t>6.7.10   文明施工方面的其他要求如下：</w:t>
      </w:r>
    </w:p>
    <w:p w14:paraId="4F54B7ED">
      <w:pPr>
        <w:spacing w:line="378" w:lineRule="exact"/>
        <w:ind w:left="945" w:right="42" w:rightChars="20" w:hanging="945" w:hangingChars="45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733909CC">
      <w:pPr>
        <w:spacing w:line="378" w:lineRule="exact"/>
        <w:ind w:left="945" w:right="42" w:rightChars="20"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4103375B">
      <w:pPr>
        <w:spacing w:line="378" w:lineRule="exact"/>
        <w:ind w:left="949" w:right="42" w:rightChars="20" w:hanging="949" w:hangingChars="450"/>
        <w:rPr>
          <w:rFonts w:ascii="宋体" w:hAnsi="宋体"/>
          <w:b/>
          <w:szCs w:val="21"/>
        </w:rPr>
      </w:pPr>
      <w:r>
        <w:rPr>
          <w:rFonts w:hint="eastAsia" w:ascii="宋体" w:hAnsi="宋体"/>
          <w:b/>
          <w:szCs w:val="21"/>
        </w:rPr>
        <w:t>6.8      环境保护</w:t>
      </w:r>
    </w:p>
    <w:p w14:paraId="510C662C">
      <w:pPr>
        <w:spacing w:line="378" w:lineRule="exact"/>
        <w:ind w:left="945" w:right="42" w:rightChars="20" w:hanging="945" w:hangingChars="450"/>
        <w:rPr>
          <w:rFonts w:ascii="宋体" w:hAnsi="宋体"/>
          <w:szCs w:val="21"/>
        </w:rPr>
      </w:pPr>
      <w:r>
        <w:rPr>
          <w:rFonts w:hint="eastAsia" w:ascii="宋体" w:hAnsi="宋体"/>
          <w:szCs w:val="21"/>
        </w:rPr>
        <w:t>6.8.1    在工程施工、完工及修补任何缺陷的过程中，承包人应当始终遵守国家和工程所在地有关环境保护、水土保护和污染防治的法律、法规、规章、规范、标准和规程等，履行其环境与生态保护职责。</w:t>
      </w:r>
    </w:p>
    <w:p w14:paraId="2C152870">
      <w:pPr>
        <w:spacing w:line="378" w:lineRule="exact"/>
        <w:ind w:left="945" w:right="42" w:rightChars="20" w:hanging="945" w:hangingChars="450"/>
        <w:rPr>
          <w:rFonts w:ascii="宋体" w:hAnsi="宋体"/>
          <w:szCs w:val="21"/>
        </w:rPr>
      </w:pPr>
      <w:r>
        <w:rPr>
          <w:rFonts w:hint="eastAsia" w:ascii="宋体" w:hAnsi="宋体"/>
          <w:szCs w:val="21"/>
        </w:rPr>
        <w:t>6.8.2    承包人应按合同约定和监理人指示，接受国家和地方环境保护行政主管部门的监督、监测和检查。承包人应对其违反现行法律、法规、规章、规范、标准和规程等以及本合同约定所造成的环境污染、水土流失、人员伤害和财产损失等承担赔偿责任。</w:t>
      </w:r>
    </w:p>
    <w:p w14:paraId="6A0D20F0">
      <w:pPr>
        <w:spacing w:line="378" w:lineRule="exact"/>
        <w:ind w:left="945" w:right="42" w:rightChars="20" w:hanging="945" w:hangingChars="450"/>
        <w:rPr>
          <w:rFonts w:ascii="宋体" w:hAnsi="宋体"/>
          <w:szCs w:val="21"/>
        </w:rPr>
      </w:pPr>
      <w:r>
        <w:rPr>
          <w:rFonts w:hint="eastAsia" w:ascii="宋体" w:hAnsi="宋体"/>
          <w:szCs w:val="21"/>
        </w:rPr>
        <w:t>6.8.3    承包人制订施工方案和组织措施时应当同步考虑环境和资源保护，包括水土资源保护、噪声、振动和照明污染防治、固体废弃物处理、污水和废气处理、粉尘和扬尘控制、道路污染防治、卫生防疫、禁止有害材料、节能减排以及不可再生资源的循环使用等因素。</w:t>
      </w:r>
    </w:p>
    <w:p w14:paraId="43BAB8E9">
      <w:pPr>
        <w:spacing w:line="378" w:lineRule="exact"/>
        <w:ind w:left="945" w:right="42" w:rightChars="20" w:hanging="945" w:hangingChars="450"/>
        <w:rPr>
          <w:rFonts w:ascii="宋体" w:hAnsi="宋体"/>
          <w:szCs w:val="21"/>
        </w:rPr>
      </w:pPr>
      <w:r>
        <w:rPr>
          <w:rFonts w:hint="eastAsia" w:ascii="宋体" w:hAnsi="宋体"/>
          <w:szCs w:val="21"/>
        </w:rPr>
        <w:t>6.8.4    承包人应当做好施工场地(现场)范围内各项工程的开挖支护、截水、降水、灌浆、衬砌、挡护结构及排水等工程防护措施。施工场地(现场)内所有边坡应当采取有效的水土流失防治和保持措施。承包人采用的降水方案应当充分考虑对地下水的保护和合理使用，如果国家和(或)地方人民政府有特别规定的，承包人应当遵守有关规定。承包人还应设置完善的排水系统，保持施工场地(现场)始终处于良好的排水状态，防止降雨径流对施工场地(现场)的冲刷。</w:t>
      </w:r>
    </w:p>
    <w:p w14:paraId="0CCBA8E3">
      <w:pPr>
        <w:spacing w:line="378" w:lineRule="exact"/>
        <w:ind w:left="945" w:right="42" w:rightChars="20" w:hanging="945" w:hangingChars="450"/>
        <w:rPr>
          <w:rFonts w:ascii="宋体" w:hAnsi="宋体"/>
          <w:szCs w:val="21"/>
        </w:rPr>
      </w:pPr>
      <w:r>
        <w:rPr>
          <w:rFonts w:hint="eastAsia" w:ascii="宋体" w:hAnsi="宋体"/>
          <w:szCs w:val="21"/>
        </w:rPr>
        <w:t>6.8.5    承包人应当确保其所提供的材料、工程设备、施工设备和其他材料都是绿色环保产品，列入国家强制认证产品名录的，还应当是通过国家强制认证的产品。承包人不得在任何临时和永久性工程中使用任何政府明令禁止使用的对人体有害的任何材料(如放射性材料、石棉制品等)和方法，同时也不得在永久性工程中使用政府虽未明令禁止但会给居住或使用人带来不适感觉或味觉的任何材料和添加剂等；承包人应在其施工环保措施计划中明确防止误用的保证措施；承包人违背此项约定的责任和后果全部由承包人承担。</w:t>
      </w:r>
    </w:p>
    <w:p w14:paraId="46FB5405">
      <w:pPr>
        <w:spacing w:line="378" w:lineRule="exact"/>
        <w:ind w:left="945" w:right="42" w:rightChars="20" w:hanging="945" w:hangingChars="450"/>
        <w:rPr>
          <w:rFonts w:ascii="宋体" w:hAnsi="宋体"/>
          <w:szCs w:val="21"/>
        </w:rPr>
      </w:pPr>
      <w:r>
        <w:rPr>
          <w:rFonts w:hint="eastAsia" w:ascii="宋体" w:hAnsi="宋体"/>
          <w:szCs w:val="21"/>
        </w:rPr>
        <w:t>6.8.6    承包人应为防止进出场的车辆的遗洒和轮胎夹带物等污染周边和公共道路等行为制定并落实必要的措施，这类措施应至少包括在现场出入口设立冲刷池、对现场道路做硬化处理和采用密闭车厢或者对车厢进行必要的覆盖等等。</w:t>
      </w:r>
    </w:p>
    <w:p w14:paraId="756A4B61">
      <w:pPr>
        <w:spacing w:line="378" w:lineRule="exact"/>
        <w:ind w:left="945" w:right="42" w:rightChars="20" w:hanging="945" w:hangingChars="450"/>
        <w:rPr>
          <w:rFonts w:ascii="宋体" w:hAnsi="宋体"/>
          <w:szCs w:val="21"/>
        </w:rPr>
      </w:pPr>
      <w:r>
        <w:rPr>
          <w:rFonts w:hint="eastAsia" w:ascii="宋体" w:hAnsi="宋体"/>
          <w:szCs w:val="21"/>
        </w:rPr>
        <w:t>6.8.7    承包人应当保证施工生产用水和生活用水符合国家有关标准的规定。承包人还应建设、运行和维护施工生产和生活污水收集和处理系统(包括排污口接入)，建立符合排放标准的临时沉淀池和化粪池等，不得将未处理的污水直接或间接排放或造成地表水体、地下水体或生产和生活供水系统的污染。</w:t>
      </w:r>
    </w:p>
    <w:p w14:paraId="7632A09A">
      <w:pPr>
        <w:spacing w:line="396" w:lineRule="exact"/>
        <w:ind w:left="945" w:right="42" w:rightChars="20" w:hanging="945" w:hangingChars="450"/>
        <w:rPr>
          <w:rFonts w:ascii="宋体" w:hAnsi="宋体"/>
          <w:szCs w:val="21"/>
        </w:rPr>
      </w:pPr>
      <w:r>
        <w:rPr>
          <w:rFonts w:hint="eastAsia" w:ascii="宋体" w:hAnsi="宋体"/>
          <w:szCs w:val="21"/>
        </w:rPr>
        <w:t>6.8.8    承包人应当采取有效措施，建立相应的过滤、分离、分解或沉淀等处理系统，不得让有害物质(如燃料、油料、化学品、酸等，以及超过剂量的有害气体和尘埃、污水、泥土或水、弃渣等)污染施工场地(现场)及其周边环境。承包人施工工序、工作时间安排和施工设备的配置应当充分考虑降低噪声和照明等对施工场地 (现场)周边生产和生活的影响，并满足国家和地方政府有关规定的要求。</w:t>
      </w:r>
    </w:p>
    <w:p w14:paraId="5490B62A">
      <w:pPr>
        <w:spacing w:line="396" w:lineRule="exact"/>
        <w:ind w:left="945" w:right="42" w:rightChars="20" w:hanging="945" w:hangingChars="450"/>
        <w:rPr>
          <w:rFonts w:ascii="宋体" w:hAnsi="宋体"/>
          <w:szCs w:val="21"/>
        </w:rPr>
      </w:pPr>
      <w:r>
        <w:rPr>
          <w:rFonts w:hint="eastAsia" w:ascii="宋体" w:hAnsi="宋体"/>
          <w:szCs w:val="21"/>
        </w:rPr>
        <w:t>6.8.9    环境保护方面的其他要求如下：</w:t>
      </w:r>
    </w:p>
    <w:p w14:paraId="1250AE10">
      <w:pPr>
        <w:spacing w:line="440" w:lineRule="exact"/>
        <w:ind w:left="945" w:right="42" w:rightChars="20" w:hanging="945" w:hangingChars="45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600BCAB1">
      <w:pPr>
        <w:spacing w:line="440" w:lineRule="exact"/>
        <w:ind w:left="945" w:right="42" w:rightChars="20"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33763FCE">
      <w:pPr>
        <w:spacing w:beforeLines="30" w:afterLines="30" w:line="396" w:lineRule="exact"/>
        <w:ind w:left="1080" w:right="42" w:rightChars="20" w:hanging="1080" w:hangingChars="450"/>
        <w:rPr>
          <w:rFonts w:ascii="黑体" w:hAnsi="宋体" w:eastAsia="黑体"/>
          <w:sz w:val="24"/>
        </w:rPr>
      </w:pPr>
      <w:r>
        <w:rPr>
          <w:rFonts w:hint="eastAsia" w:ascii="黑体" w:hAnsi="宋体" w:eastAsia="黑体"/>
          <w:sz w:val="24"/>
        </w:rPr>
        <w:t>6.9     施工环保措施计划</w:t>
      </w:r>
    </w:p>
    <w:p w14:paraId="3F37B7E2">
      <w:pPr>
        <w:spacing w:line="396" w:lineRule="exact"/>
        <w:ind w:left="945" w:right="42" w:rightChars="20" w:hanging="945" w:hangingChars="450"/>
        <w:rPr>
          <w:rFonts w:ascii="宋体" w:hAnsi="宋体"/>
          <w:szCs w:val="21"/>
        </w:rPr>
      </w:pPr>
      <w:r>
        <w:rPr>
          <w:rFonts w:hint="eastAsia" w:ascii="宋体" w:hAnsi="宋体"/>
          <w:szCs w:val="21"/>
        </w:rPr>
        <w:t>6.9.1    施工环保措施计划是承包人阐明环保方针和拟采用的环保措施及方法等的文件，其内容应包括但不限于：</w:t>
      </w:r>
    </w:p>
    <w:p w14:paraId="4FAE0F04">
      <w:pPr>
        <w:spacing w:line="396" w:lineRule="exact"/>
        <w:ind w:left="945" w:leftChars="450" w:right="42" w:rightChars="20"/>
        <w:rPr>
          <w:rFonts w:ascii="宋体" w:hAnsi="宋体"/>
          <w:szCs w:val="21"/>
        </w:rPr>
      </w:pPr>
      <w:r>
        <w:rPr>
          <w:rFonts w:hint="eastAsia" w:ascii="宋体" w:hAnsi="宋体"/>
          <w:szCs w:val="21"/>
        </w:rPr>
        <w:t>(1)承包人生活区(如果有)的生活用水和生活污水处理措施；</w:t>
      </w:r>
    </w:p>
    <w:p w14:paraId="60839C5A">
      <w:pPr>
        <w:spacing w:line="396" w:lineRule="exact"/>
        <w:ind w:left="945" w:leftChars="450" w:right="42" w:rightChars="20"/>
        <w:rPr>
          <w:rFonts w:ascii="宋体" w:hAnsi="宋体"/>
          <w:szCs w:val="21"/>
        </w:rPr>
      </w:pPr>
      <w:r>
        <w:rPr>
          <w:rFonts w:hint="eastAsia" w:ascii="宋体" w:hAnsi="宋体"/>
          <w:szCs w:val="21"/>
        </w:rPr>
        <w:t>(2)施工生产废水处理措施；</w:t>
      </w:r>
    </w:p>
    <w:p w14:paraId="1249C6A6">
      <w:pPr>
        <w:spacing w:line="396" w:lineRule="exact"/>
        <w:ind w:left="945" w:leftChars="450" w:right="42" w:rightChars="20"/>
        <w:rPr>
          <w:rFonts w:ascii="宋体" w:hAnsi="宋体"/>
          <w:szCs w:val="21"/>
        </w:rPr>
      </w:pPr>
      <w:r>
        <w:rPr>
          <w:rFonts w:hint="eastAsia" w:ascii="宋体" w:hAnsi="宋体"/>
          <w:szCs w:val="21"/>
        </w:rPr>
        <w:t>(3)施工扬尘和废气的处理措施；</w:t>
      </w:r>
    </w:p>
    <w:p w14:paraId="66D376E5">
      <w:pPr>
        <w:spacing w:line="396" w:lineRule="exact"/>
        <w:ind w:left="945" w:leftChars="450" w:right="42" w:rightChars="20"/>
        <w:rPr>
          <w:rFonts w:ascii="宋体" w:hAnsi="宋体"/>
          <w:szCs w:val="21"/>
        </w:rPr>
      </w:pPr>
      <w:r>
        <w:rPr>
          <w:rFonts w:hint="eastAsia" w:ascii="宋体" w:hAnsi="宋体"/>
          <w:szCs w:val="21"/>
        </w:rPr>
        <w:t>(4)施工噪声和光污染控制措施；</w:t>
      </w:r>
    </w:p>
    <w:p w14:paraId="51B0DB9E">
      <w:pPr>
        <w:spacing w:line="396" w:lineRule="exact"/>
        <w:ind w:left="945" w:leftChars="450" w:right="42" w:rightChars="20"/>
        <w:rPr>
          <w:rFonts w:ascii="宋体" w:hAnsi="宋体"/>
          <w:szCs w:val="21"/>
        </w:rPr>
      </w:pPr>
      <w:r>
        <w:rPr>
          <w:rFonts w:hint="eastAsia" w:ascii="宋体" w:hAnsi="宋体"/>
          <w:szCs w:val="21"/>
        </w:rPr>
        <w:t>(5)节能减排措施；</w:t>
      </w:r>
    </w:p>
    <w:p w14:paraId="3C23CF45">
      <w:pPr>
        <w:spacing w:line="396" w:lineRule="exact"/>
        <w:ind w:left="945" w:leftChars="450" w:right="42" w:rightChars="20"/>
        <w:rPr>
          <w:rFonts w:ascii="宋体" w:hAnsi="宋体"/>
          <w:szCs w:val="21"/>
        </w:rPr>
      </w:pPr>
      <w:r>
        <w:rPr>
          <w:rFonts w:hint="eastAsia" w:ascii="宋体" w:hAnsi="宋体"/>
          <w:szCs w:val="21"/>
        </w:rPr>
        <w:t>(6)不可再生资源循环利用措施；</w:t>
      </w:r>
    </w:p>
    <w:p w14:paraId="1F6C07C5">
      <w:pPr>
        <w:spacing w:line="396" w:lineRule="exact"/>
        <w:ind w:left="945" w:leftChars="450" w:right="42" w:rightChars="20"/>
        <w:rPr>
          <w:rFonts w:ascii="宋体" w:hAnsi="宋体"/>
          <w:szCs w:val="21"/>
        </w:rPr>
      </w:pPr>
      <w:r>
        <w:rPr>
          <w:rFonts w:hint="eastAsia" w:ascii="宋体" w:hAnsi="宋体"/>
          <w:szCs w:val="21"/>
        </w:rPr>
        <w:t>(7)固体废弃物处理措施；</w:t>
      </w:r>
    </w:p>
    <w:p w14:paraId="62C48283">
      <w:pPr>
        <w:spacing w:line="396" w:lineRule="exact"/>
        <w:ind w:left="945" w:leftChars="450" w:right="42" w:rightChars="20"/>
        <w:rPr>
          <w:rFonts w:ascii="宋体" w:hAnsi="宋体"/>
          <w:szCs w:val="21"/>
        </w:rPr>
      </w:pPr>
      <w:r>
        <w:rPr>
          <w:rFonts w:hint="eastAsia" w:ascii="宋体" w:hAnsi="宋体"/>
          <w:szCs w:val="21"/>
        </w:rPr>
        <w:t>(8)人群健康保护和卫生防疫措施；</w:t>
      </w:r>
    </w:p>
    <w:p w14:paraId="1D27F71A">
      <w:pPr>
        <w:spacing w:line="396" w:lineRule="exact"/>
        <w:ind w:left="945" w:leftChars="450" w:right="42" w:rightChars="20"/>
        <w:rPr>
          <w:rFonts w:ascii="宋体" w:hAnsi="宋体"/>
          <w:szCs w:val="21"/>
        </w:rPr>
      </w:pPr>
      <w:r>
        <w:rPr>
          <w:rFonts w:hint="eastAsia" w:ascii="宋体" w:hAnsi="宋体"/>
          <w:szCs w:val="21"/>
        </w:rPr>
        <w:t>(9)防止误用有害材料的保证措施；</w:t>
      </w:r>
    </w:p>
    <w:p w14:paraId="033777E9">
      <w:pPr>
        <w:spacing w:line="396" w:lineRule="exact"/>
        <w:ind w:left="945" w:leftChars="450" w:right="42" w:rightChars="20"/>
        <w:rPr>
          <w:rFonts w:ascii="宋体" w:hAnsi="宋体"/>
          <w:szCs w:val="21"/>
        </w:rPr>
      </w:pPr>
      <w:r>
        <w:rPr>
          <w:rFonts w:hint="eastAsia" w:ascii="宋体" w:hAnsi="宋体"/>
          <w:szCs w:val="21"/>
        </w:rPr>
        <w:t>(10)施工边坡工程的水土流失保护措施；</w:t>
      </w:r>
    </w:p>
    <w:p w14:paraId="0453DF53">
      <w:pPr>
        <w:spacing w:line="396" w:lineRule="exact"/>
        <w:ind w:left="945" w:leftChars="450" w:right="42" w:rightChars="20"/>
        <w:rPr>
          <w:rFonts w:ascii="宋体" w:hAnsi="宋体"/>
          <w:szCs w:val="21"/>
        </w:rPr>
      </w:pPr>
      <w:r>
        <w:rPr>
          <w:rFonts w:hint="eastAsia" w:ascii="宋体" w:hAnsi="宋体"/>
          <w:szCs w:val="21"/>
        </w:rPr>
        <w:t>(11)道路污染防治措施；</w:t>
      </w:r>
    </w:p>
    <w:p w14:paraId="41D70B44">
      <w:pPr>
        <w:spacing w:line="396" w:lineRule="exact"/>
        <w:ind w:left="945" w:leftChars="450" w:right="42" w:rightChars="20"/>
        <w:rPr>
          <w:rFonts w:ascii="宋体" w:hAnsi="宋体"/>
          <w:szCs w:val="21"/>
        </w:rPr>
      </w:pPr>
      <w:r>
        <w:rPr>
          <w:rFonts w:hint="eastAsia" w:ascii="宋体" w:hAnsi="宋体"/>
          <w:szCs w:val="21"/>
        </w:rPr>
        <w:t>(12)完工后场地清理及其植被(如果有)恢复的规划和措施；</w:t>
      </w:r>
    </w:p>
    <w:p w14:paraId="36F78E5F">
      <w:pPr>
        <w:spacing w:line="396" w:lineRule="exact"/>
        <w:ind w:left="945" w:leftChars="450" w:right="42" w:rightChars="20"/>
        <w:rPr>
          <w:rFonts w:ascii="宋体" w:hAnsi="宋体"/>
          <w:szCs w:val="21"/>
        </w:rPr>
      </w:pPr>
      <w:r>
        <w:rPr>
          <w:rFonts w:hint="eastAsia" w:ascii="宋体" w:hAnsi="宋体"/>
          <w:szCs w:val="21"/>
        </w:rPr>
        <w:t>(13)其他：</w:t>
      </w:r>
      <w:r>
        <w:rPr>
          <w:rFonts w:hint="eastAsia" w:ascii="宋体" w:hAnsi="宋体"/>
          <w:szCs w:val="21"/>
          <w:u w:val="single"/>
        </w:rPr>
        <w:t xml:space="preserve">                                              </w:t>
      </w:r>
      <w:r>
        <w:rPr>
          <w:rFonts w:hint="eastAsia" w:ascii="宋体" w:hAnsi="宋体"/>
          <w:szCs w:val="21"/>
        </w:rPr>
        <w:t>。</w:t>
      </w:r>
    </w:p>
    <w:p w14:paraId="03AE9D94">
      <w:pPr>
        <w:spacing w:line="396" w:lineRule="exact"/>
        <w:ind w:left="945" w:right="42" w:rightChars="20" w:hanging="945" w:hangingChars="450"/>
        <w:rPr>
          <w:rFonts w:ascii="宋体" w:hAnsi="宋体"/>
          <w:szCs w:val="21"/>
        </w:rPr>
      </w:pPr>
      <w:r>
        <w:rPr>
          <w:rFonts w:hint="eastAsia" w:ascii="宋体" w:hAnsi="宋体"/>
          <w:szCs w:val="21"/>
        </w:rPr>
        <w:t>6.9.2    施工环保措施计划应当在合同约定的期限内报送监理人。承包人应当严格执行经监理人批准的施工环保措施计划，并及时补充、修订和完善施工环保措施计划。</w:t>
      </w:r>
    </w:p>
    <w:p w14:paraId="27EAD06D">
      <w:pPr>
        <w:spacing w:beforeLines="100" w:afterLines="100"/>
        <w:outlineLvl w:val="2"/>
        <w:rPr>
          <w:rFonts w:ascii="黑体" w:hAnsi="宋体" w:eastAsia="黑体"/>
          <w:sz w:val="24"/>
        </w:rPr>
      </w:pPr>
      <w:bookmarkStart w:id="829" w:name="_Toc510"/>
      <w:bookmarkStart w:id="830" w:name="_Toc25742"/>
      <w:r>
        <w:rPr>
          <w:rFonts w:hint="eastAsia" w:ascii="黑体" w:hAnsi="宋体" w:eastAsia="黑体"/>
          <w:sz w:val="24"/>
        </w:rPr>
        <w:t>7.治安保卫</w:t>
      </w:r>
      <w:bookmarkEnd w:id="829"/>
      <w:bookmarkEnd w:id="830"/>
    </w:p>
    <w:p w14:paraId="451C2AA2">
      <w:pPr>
        <w:spacing w:line="390" w:lineRule="exact"/>
        <w:ind w:left="945" w:hanging="945" w:hangingChars="450"/>
        <w:rPr>
          <w:rFonts w:ascii="宋体" w:hAnsi="宋体"/>
          <w:szCs w:val="21"/>
        </w:rPr>
      </w:pPr>
      <w:r>
        <w:rPr>
          <w:rFonts w:hint="eastAsia" w:ascii="宋体" w:hAnsi="宋体"/>
          <w:szCs w:val="21"/>
        </w:rPr>
        <w:t xml:space="preserve">7.1      </w:t>
      </w:r>
      <w:r>
        <w:rPr>
          <w:rFonts w:hint="eastAsia" w:ascii="宋体" w:hAnsi="宋体"/>
          <w:spacing w:val="6"/>
          <w:szCs w:val="21"/>
        </w:rPr>
        <w:t>承包人应为施工场地(现场)提供24小时的保安保卫服务，配备足够的保安人员和保安设备，防止未经批准的任何人进入现场，控制人员、材料和设备等的进出场，防止现场材料、设备或其他任何物品的失窃，禁止任何现场内的打架斗殴事件。</w:t>
      </w:r>
    </w:p>
    <w:p w14:paraId="5AC758DD">
      <w:pPr>
        <w:spacing w:line="390" w:lineRule="exact"/>
        <w:ind w:left="945" w:hanging="945" w:hangingChars="450"/>
        <w:rPr>
          <w:rFonts w:ascii="宋体" w:hAnsi="宋体"/>
          <w:szCs w:val="21"/>
        </w:rPr>
      </w:pPr>
      <w:r>
        <w:rPr>
          <w:rFonts w:hint="eastAsia" w:ascii="宋体" w:hAnsi="宋体"/>
          <w:szCs w:val="21"/>
        </w:rPr>
        <w:t>7.2      承包人的保安人员应是训练有素的专业保安人员，承包人可以雇佣专业保安公司负责现场保安和保卫；保安保卫制度除规范现场出入大门控制外，还应规定定时和不定时的施工场地(现场)周边和全现场的保安巡逻。</w:t>
      </w:r>
    </w:p>
    <w:p w14:paraId="4AC933A0">
      <w:pPr>
        <w:spacing w:line="390" w:lineRule="exact"/>
        <w:ind w:left="945" w:hanging="945" w:hangingChars="450"/>
        <w:rPr>
          <w:rFonts w:ascii="宋体" w:hAnsi="宋体"/>
          <w:szCs w:val="21"/>
        </w:rPr>
      </w:pPr>
      <w:r>
        <w:rPr>
          <w:rFonts w:hint="eastAsia" w:ascii="宋体" w:hAnsi="宋体"/>
          <w:szCs w:val="21"/>
        </w:rPr>
        <w:t>7.3      承包人应制定并实施严格的施工场地(现场)出入制度并报监理人审批；车辆的出入须有出入审批制度，并有指定的专人负责管理；人员进出现场应有出入证，出入证须以经过监理人批准的格式印制。</w:t>
      </w:r>
    </w:p>
    <w:p w14:paraId="29FD522C">
      <w:pPr>
        <w:spacing w:line="390" w:lineRule="exact"/>
        <w:ind w:left="945" w:hanging="945" w:hangingChars="450"/>
        <w:rPr>
          <w:rFonts w:ascii="宋体" w:hAnsi="宋体"/>
          <w:szCs w:val="21"/>
        </w:rPr>
      </w:pPr>
      <w:r>
        <w:rPr>
          <w:rFonts w:hint="eastAsia" w:ascii="宋体" w:hAnsi="宋体"/>
          <w:szCs w:val="21"/>
        </w:rPr>
        <w:t>7.4      承包人应确保任何未经监理人同意的参观人员进入现场；承包人应准备足够数量的专门用于参观人员的安全帽并带明显标志，承包人同时应准备一个参观人员登记簿用于记录所有参观现场人员的姓名、参观目的和参观时间等内容；承包人应确保每个参观现场的人员了解和遵守现场的安全管理规章制度，佩带安全帽，确保所有经发包人和监理人批准的参观人员的人身安全。</w:t>
      </w:r>
    </w:p>
    <w:p w14:paraId="2AC0714B">
      <w:pPr>
        <w:spacing w:line="390" w:lineRule="exact"/>
        <w:ind w:left="945" w:hanging="945" w:hangingChars="450"/>
        <w:rPr>
          <w:rFonts w:ascii="宋体" w:hAnsi="宋体"/>
          <w:szCs w:val="21"/>
        </w:rPr>
      </w:pPr>
      <w:r>
        <w:rPr>
          <w:rFonts w:hint="eastAsia" w:ascii="宋体" w:hAnsi="宋体"/>
          <w:szCs w:val="21"/>
        </w:rPr>
        <w:t>7.5      承包人应为施工场地(现场)提供和维护符合建设行政主管部门和市容管理部门规定的临时围墙和其他安全维护，并在工程进度需要时，进行必要的改造。围墙和大门的表面维护应考虑定期的修补和重新刷漆，并应保证所有的乱涂乱画或招贴广告随时被清理。临时围墙和出入大门考虑必要的照明，照明系统要满足现场安全保卫和美观的要求。</w:t>
      </w:r>
    </w:p>
    <w:p w14:paraId="37640BE9">
      <w:pPr>
        <w:spacing w:line="390" w:lineRule="exact"/>
        <w:ind w:left="945" w:hanging="945" w:hangingChars="450"/>
        <w:rPr>
          <w:rFonts w:ascii="宋体" w:hAnsi="宋体"/>
          <w:szCs w:val="21"/>
        </w:rPr>
      </w:pPr>
      <w:r>
        <w:rPr>
          <w:rFonts w:hint="eastAsia" w:ascii="宋体" w:hAnsi="宋体"/>
          <w:szCs w:val="21"/>
        </w:rPr>
        <w:t>7.6      承包人应当保证发包人支付的工程款项仅用于本合同目的，及时和足额地向所雇佣的人员支付劳动报酬，并制定严格的工人工资支付保障措施，确保所有分包人及时支付所雇佣工人的工资，有效防止影响社会安定的群体事件发生，并保障发包人免于因承包人(包括其分包人)拖欠工人工资而可能遭受的任何处罚、索赔、损失和损害等。</w:t>
      </w:r>
    </w:p>
    <w:p w14:paraId="2FC9192A">
      <w:pPr>
        <w:spacing w:line="390" w:lineRule="exact"/>
        <w:ind w:left="945" w:hanging="945" w:hangingChars="450"/>
        <w:rPr>
          <w:rFonts w:ascii="宋体" w:hAnsi="宋体"/>
          <w:szCs w:val="21"/>
        </w:rPr>
      </w:pPr>
      <w:r>
        <w:rPr>
          <w:rFonts w:hint="eastAsia" w:ascii="宋体" w:hAnsi="宋体"/>
          <w:szCs w:val="21"/>
        </w:rPr>
        <w:t>7.7      施工场地(现场)治安管理计划的要求：</w:t>
      </w:r>
    </w:p>
    <w:p w14:paraId="3BFE7FF0">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4E45FF94">
      <w:pPr>
        <w:spacing w:line="390" w:lineRule="exact"/>
        <w:ind w:left="945" w:hanging="945" w:hangingChars="450"/>
        <w:rPr>
          <w:rFonts w:ascii="宋体" w:hAnsi="宋体"/>
          <w:szCs w:val="21"/>
        </w:rPr>
      </w:pPr>
      <w:r>
        <w:rPr>
          <w:rFonts w:hint="eastAsia" w:ascii="宋体" w:hAnsi="宋体"/>
          <w:szCs w:val="21"/>
        </w:rPr>
        <w:t>7.8      突发治安事件紧急预案的要求：</w:t>
      </w:r>
    </w:p>
    <w:p w14:paraId="1DF2ECE3">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65291B40">
      <w:pPr>
        <w:spacing w:line="390" w:lineRule="exact"/>
        <w:ind w:left="945" w:hanging="945" w:hangingChars="450"/>
        <w:rPr>
          <w:rFonts w:ascii="宋体" w:hAnsi="宋体"/>
          <w:szCs w:val="21"/>
        </w:rPr>
      </w:pPr>
      <w:r>
        <w:rPr>
          <w:rFonts w:hint="eastAsia" w:ascii="宋体" w:hAnsi="宋体"/>
          <w:szCs w:val="21"/>
        </w:rPr>
        <w:t>7.9      治安保卫方面的其他要求如下：</w:t>
      </w:r>
    </w:p>
    <w:p w14:paraId="67F683BC">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5925F0A7">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023D516C">
      <w:pPr>
        <w:spacing w:beforeLines="100" w:afterLines="100"/>
        <w:outlineLvl w:val="2"/>
        <w:rPr>
          <w:rFonts w:ascii="黑体" w:hAnsi="宋体" w:eastAsia="黑体"/>
          <w:sz w:val="24"/>
        </w:rPr>
      </w:pPr>
      <w:bookmarkStart w:id="831" w:name="_Toc14150"/>
      <w:bookmarkStart w:id="832" w:name="_Toc18806"/>
      <w:r>
        <w:rPr>
          <w:rFonts w:hint="eastAsia" w:ascii="黑体" w:hAnsi="宋体" w:eastAsia="黑体"/>
          <w:sz w:val="24"/>
        </w:rPr>
        <w:t>8.地上、地下设施和周边建筑物的临时保护</w:t>
      </w:r>
      <w:bookmarkEnd w:id="831"/>
      <w:bookmarkEnd w:id="832"/>
    </w:p>
    <w:p w14:paraId="4336BE03">
      <w:pPr>
        <w:spacing w:line="390" w:lineRule="exact"/>
        <w:ind w:left="945" w:hanging="945" w:hangingChars="450"/>
        <w:rPr>
          <w:rFonts w:ascii="宋体" w:hAnsi="宋体"/>
          <w:szCs w:val="21"/>
        </w:rPr>
      </w:pPr>
      <w:r>
        <w:rPr>
          <w:rFonts w:hint="eastAsia" w:ascii="宋体" w:hAnsi="宋体"/>
          <w:szCs w:val="21"/>
        </w:rPr>
        <w:t>8.1      承包人应为施工场地及其周边现有的地上、地下设施和建筑物提供足够的临时保护设施，确保施工过程中这些设施和建筑物不会受到干扰和破坏。</w:t>
      </w:r>
    </w:p>
    <w:p w14:paraId="0708D959">
      <w:pPr>
        <w:spacing w:line="400" w:lineRule="exact"/>
        <w:ind w:left="945" w:hanging="945" w:hangingChars="450"/>
        <w:rPr>
          <w:rFonts w:ascii="宋体" w:hAnsi="宋体"/>
          <w:szCs w:val="21"/>
        </w:rPr>
      </w:pPr>
      <w:r>
        <w:rPr>
          <w:rFonts w:hint="eastAsia" w:ascii="宋体" w:hAnsi="宋体"/>
          <w:szCs w:val="21"/>
        </w:rPr>
        <w:t>8.2      承包人应当制订现有设施临时保护方案和应急处理方案，并在本工程开工前至少提前7天报送监理人，监理人应在收到现有设施临时保护方案后的3天内批复承包人。承包人应当严格执行经监理人批准的保护方案，并保证在任何可能影响周边现有的地上、地下设施或周边建筑物的施工作业开始前，相应的临时保护设施能够落实到位。</w:t>
      </w:r>
    </w:p>
    <w:p w14:paraId="7590A14A">
      <w:pPr>
        <w:spacing w:line="390" w:lineRule="exact"/>
        <w:ind w:left="945" w:hanging="945" w:hangingChars="450"/>
        <w:rPr>
          <w:rFonts w:ascii="宋体" w:hAnsi="宋体"/>
          <w:szCs w:val="21"/>
        </w:rPr>
      </w:pPr>
      <w:r>
        <w:rPr>
          <w:rFonts w:hint="eastAsia" w:ascii="宋体" w:hAnsi="宋体"/>
          <w:szCs w:val="21"/>
        </w:rPr>
        <w:t>8.3      发包人特别提醒承包人注意以下地上、地下设施和周边建筑物的保护：</w:t>
      </w:r>
    </w:p>
    <w:p w14:paraId="77A9810B">
      <w:pPr>
        <w:spacing w:line="390" w:lineRule="exact"/>
        <w:ind w:left="945" w:hanging="945" w:hangingChars="45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0D670DED">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10AB8661">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623CF072">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758CFC95">
      <w:pPr>
        <w:spacing w:line="390" w:lineRule="exact"/>
        <w:ind w:left="945" w:hanging="945" w:hangingChars="450"/>
        <w:rPr>
          <w:rFonts w:ascii="宋体" w:hAnsi="宋体"/>
          <w:szCs w:val="21"/>
        </w:rPr>
      </w:pPr>
      <w:r>
        <w:rPr>
          <w:rFonts w:hint="eastAsia" w:ascii="宋体" w:hAnsi="宋体"/>
          <w:szCs w:val="21"/>
        </w:rPr>
        <w:t>8.4     地上、地下设施和周边建筑物的临时保护的其他要求如下</w:t>
      </w:r>
    </w:p>
    <w:p w14:paraId="71E5F91A">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444C4475">
      <w:pPr>
        <w:spacing w:line="39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10074778">
      <w:pPr>
        <w:spacing w:beforeLines="100" w:afterLines="100"/>
        <w:outlineLvl w:val="2"/>
        <w:rPr>
          <w:rFonts w:ascii="黑体" w:hAnsi="宋体" w:eastAsia="黑体"/>
          <w:sz w:val="24"/>
        </w:rPr>
      </w:pPr>
      <w:bookmarkStart w:id="833" w:name="_Toc3031"/>
      <w:bookmarkStart w:id="834" w:name="_Toc26048"/>
      <w:r>
        <w:rPr>
          <w:rFonts w:hint="eastAsia" w:ascii="黑体" w:hAnsi="宋体" w:eastAsia="黑体"/>
          <w:sz w:val="24"/>
        </w:rPr>
        <w:t>9.样品和材料代换</w:t>
      </w:r>
      <w:bookmarkEnd w:id="833"/>
      <w:bookmarkEnd w:id="834"/>
    </w:p>
    <w:p w14:paraId="40B00EA9">
      <w:pPr>
        <w:spacing w:line="400" w:lineRule="exact"/>
        <w:ind w:left="945" w:hanging="945" w:hangingChars="450"/>
        <w:rPr>
          <w:rFonts w:ascii="宋体" w:hAnsi="宋体"/>
          <w:szCs w:val="21"/>
        </w:rPr>
      </w:pPr>
      <w:r>
        <w:rPr>
          <w:rFonts w:hint="eastAsia" w:ascii="宋体" w:hAnsi="宋体"/>
          <w:szCs w:val="21"/>
        </w:rPr>
        <w:t>9.1      样品</w:t>
      </w:r>
    </w:p>
    <w:p w14:paraId="08E2F68E">
      <w:pPr>
        <w:spacing w:line="400" w:lineRule="exact"/>
        <w:ind w:left="945" w:hanging="945" w:hangingChars="450"/>
        <w:rPr>
          <w:rFonts w:ascii="宋体" w:hAnsi="宋体"/>
          <w:szCs w:val="21"/>
        </w:rPr>
      </w:pPr>
      <w:r>
        <w:rPr>
          <w:rFonts w:hint="eastAsia" w:ascii="宋体" w:hAnsi="宋体"/>
          <w:szCs w:val="21"/>
        </w:rPr>
        <w:t>9.1.1    本工程需要承包人提供样品的材料和工程设备如下：</w:t>
      </w:r>
    </w:p>
    <w:p w14:paraId="4C23BBF0">
      <w:pPr>
        <w:spacing w:line="5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24BC983B">
      <w:pPr>
        <w:spacing w:line="5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0A623DEE">
      <w:pPr>
        <w:spacing w:line="390" w:lineRule="exact"/>
        <w:ind w:left="945" w:hanging="945" w:hangingChars="450"/>
        <w:rPr>
          <w:rFonts w:ascii="宋体" w:hAnsi="宋体"/>
          <w:szCs w:val="21"/>
        </w:rPr>
      </w:pPr>
      <w:r>
        <w:rPr>
          <w:rFonts w:hint="eastAsia" w:ascii="宋体" w:hAnsi="宋体"/>
          <w:szCs w:val="21"/>
        </w:rPr>
        <w:t>9.1.2    对于本款第9.1.1项约定的材料和工程设备，承包人应向发包人或监理人提交样品并附上任何必要的说明书、生产(制造)许可证书、出厂合格证明或者证书、出厂检测报告、性能介绍、使用说明等相关资料，同时注明材料和工程设备的供货人及品种、规格、数量和供货时间等，以供检验和审批。样品送达的地点和样品的数量或尺寸应符合监理人和发包人的要求。除合同另有约定外，承包人在报送任何样品时应按监理人同意的格式填写并递交样品报送单。监理人应及时签收样品。</w:t>
      </w:r>
    </w:p>
    <w:p w14:paraId="40AF9266">
      <w:pPr>
        <w:spacing w:line="390" w:lineRule="exact"/>
        <w:ind w:left="945" w:hanging="945" w:hangingChars="450"/>
        <w:rPr>
          <w:rFonts w:ascii="宋体" w:hAnsi="宋体"/>
          <w:szCs w:val="21"/>
        </w:rPr>
      </w:pPr>
      <w:r>
        <w:rPr>
          <w:rFonts w:hint="eastAsia" w:ascii="宋体" w:hAnsi="宋体"/>
          <w:szCs w:val="21"/>
        </w:rPr>
        <w:t>9.1.3    依法不需要招标的、以暂估价形式包括在工程量清单中的材料和工程设备，所附资料除本款第9.1.2项约定的内容外，还应附上价格资料，每一类材料设备，至少应准备符合合同要求的三个产品，价格分高、中、低三档，以便监理人和发包人选择和批准。</w:t>
      </w:r>
    </w:p>
    <w:p w14:paraId="7D971E43">
      <w:pPr>
        <w:spacing w:line="390" w:lineRule="exact"/>
        <w:ind w:left="945" w:hanging="945" w:hangingChars="450"/>
        <w:rPr>
          <w:rFonts w:ascii="宋体" w:hAnsi="宋体"/>
          <w:szCs w:val="21"/>
        </w:rPr>
      </w:pPr>
      <w:r>
        <w:rPr>
          <w:rFonts w:hint="eastAsia" w:ascii="宋体" w:hAnsi="宋体"/>
          <w:szCs w:val="21"/>
        </w:rPr>
        <w:t>9.1.4    监理人应在收到承包人报送的样品后7天内转呈发包人并附上监理人的书面审批意见。发包人在收到通过监理人转交的样品以及监理人的审批意见后7天内就此样品给出书面批复。监理人应在收到样品后21天内通知承包人他相关样品所做出的决定或指示(同时抄送一份给发包人)。承包人应根据监理人的书面批复和指示相应地进行下一步工作。如果监理人未能在承包人报送样品后21天内给出书面批复，承包人应就此通知监理人，要求尽快批复。如果发包人在收到此类通知后7天内仍未对样品进行批复，则视为监理人和发包人已经批准。</w:t>
      </w:r>
    </w:p>
    <w:p w14:paraId="51BD8298">
      <w:pPr>
        <w:spacing w:line="406" w:lineRule="exact"/>
        <w:ind w:left="945" w:hanging="945" w:hangingChars="450"/>
        <w:rPr>
          <w:rFonts w:ascii="宋体" w:hAnsi="宋体"/>
          <w:szCs w:val="21"/>
        </w:rPr>
      </w:pPr>
      <w:r>
        <w:rPr>
          <w:rFonts w:hint="eastAsia" w:ascii="宋体" w:hAnsi="宋体"/>
          <w:szCs w:val="21"/>
        </w:rPr>
        <w:t>9.1.5    得到批准后的样品由监理人负责存放。但承包人应为保存样品提供适当和固定的场所并保持适当和良好的环境条件。</w:t>
      </w:r>
    </w:p>
    <w:p w14:paraId="6F9B2C05">
      <w:pPr>
        <w:spacing w:line="406" w:lineRule="exact"/>
        <w:ind w:left="945" w:hanging="945" w:hangingChars="450"/>
        <w:rPr>
          <w:rFonts w:ascii="宋体" w:hAnsi="宋体"/>
          <w:szCs w:val="21"/>
        </w:rPr>
      </w:pPr>
      <w:r>
        <w:rPr>
          <w:rFonts w:hint="eastAsia" w:ascii="宋体" w:hAnsi="宋体"/>
          <w:szCs w:val="21"/>
        </w:rPr>
        <w:t>9.1.6    提供样品和提供存放样品场所的费用由承包人承担。</w:t>
      </w:r>
    </w:p>
    <w:p w14:paraId="663FEE97">
      <w:pPr>
        <w:spacing w:beforeLines="50" w:afterLines="50" w:line="406" w:lineRule="exact"/>
        <w:ind w:left="1080" w:hanging="1080" w:hangingChars="450"/>
        <w:rPr>
          <w:rFonts w:ascii="黑体" w:hAnsi="宋体" w:eastAsia="黑体"/>
          <w:sz w:val="24"/>
        </w:rPr>
      </w:pPr>
      <w:r>
        <w:rPr>
          <w:rFonts w:hint="eastAsia" w:ascii="黑体" w:hAnsi="宋体" w:eastAsia="黑体"/>
          <w:sz w:val="24"/>
        </w:rPr>
        <w:t>9.2     材料代换</w:t>
      </w:r>
    </w:p>
    <w:p w14:paraId="3255D78B">
      <w:pPr>
        <w:spacing w:line="406" w:lineRule="exact"/>
        <w:ind w:left="945" w:hanging="945" w:hangingChars="450"/>
        <w:rPr>
          <w:rFonts w:ascii="宋体" w:hAnsi="宋体"/>
          <w:szCs w:val="21"/>
        </w:rPr>
      </w:pPr>
      <w:r>
        <w:rPr>
          <w:rFonts w:hint="eastAsia" w:ascii="宋体" w:hAnsi="宋体"/>
          <w:szCs w:val="21"/>
        </w:rPr>
        <w:t>9.2.1    如果任何后继法律、法规、规章、规范、标准和规程等等禁止使用合同中约定的材料和工程设备，承包人应当按本款约定的程序使用其他替代品来实施工程或修补缺陷。监理人对使用替代品的批准以及承包人据此使用替代品不应减免合同约定的承包人的任何责任和义务。</w:t>
      </w:r>
    </w:p>
    <w:p w14:paraId="7F149B6C">
      <w:pPr>
        <w:spacing w:line="406" w:lineRule="exact"/>
        <w:ind w:left="945" w:hanging="945" w:hangingChars="450"/>
        <w:rPr>
          <w:rFonts w:ascii="宋体" w:hAnsi="宋体"/>
          <w:szCs w:val="21"/>
        </w:rPr>
      </w:pPr>
      <w:r>
        <w:rPr>
          <w:rFonts w:hint="eastAsia" w:ascii="宋体" w:hAnsi="宋体"/>
          <w:szCs w:val="21"/>
        </w:rPr>
        <w:t>9.2.2    如果使用替代品，承包人应至少在被替代品按批准的进度计划用于永久工程前56天以书面形式通知监理人并随此通知提交下列文件：</w:t>
      </w:r>
    </w:p>
    <w:p w14:paraId="41A21394">
      <w:pPr>
        <w:spacing w:line="406" w:lineRule="exact"/>
        <w:ind w:left="1155" w:leftChars="400" w:hanging="315" w:hangingChars="150"/>
        <w:rPr>
          <w:rFonts w:ascii="宋体" w:hAnsi="宋体"/>
          <w:szCs w:val="21"/>
        </w:rPr>
      </w:pPr>
      <w:r>
        <w:rPr>
          <w:rFonts w:hint="eastAsia" w:ascii="宋体" w:hAnsi="宋体"/>
          <w:szCs w:val="21"/>
        </w:rPr>
        <w:t>(1)拟被替代的合同约定的材料和工程设备的名称、数量、规格、型号、品牌、性能、价格及其他任何详细资料；</w:t>
      </w:r>
    </w:p>
    <w:p w14:paraId="67BC03FA">
      <w:pPr>
        <w:spacing w:line="406" w:lineRule="exact"/>
        <w:ind w:left="1155" w:leftChars="400" w:hanging="315" w:hangingChars="150"/>
        <w:rPr>
          <w:rFonts w:ascii="宋体" w:hAnsi="宋体"/>
          <w:szCs w:val="21"/>
        </w:rPr>
      </w:pPr>
      <w:r>
        <w:rPr>
          <w:rFonts w:hint="eastAsia" w:ascii="宋体" w:hAnsi="宋体"/>
          <w:szCs w:val="21"/>
        </w:rPr>
        <w:t>(2)拟采用的替代品的名称、数量、规格、型号、品牌、性能、价格及其他任何必要的详细资料；</w:t>
      </w:r>
    </w:p>
    <w:p w14:paraId="1E748233">
      <w:pPr>
        <w:spacing w:line="406" w:lineRule="exact"/>
        <w:ind w:left="1155" w:leftChars="400" w:hanging="315" w:hangingChars="150"/>
        <w:rPr>
          <w:rFonts w:ascii="宋体" w:hAnsi="宋体"/>
          <w:szCs w:val="21"/>
        </w:rPr>
      </w:pPr>
      <w:r>
        <w:rPr>
          <w:rFonts w:hint="eastAsia" w:ascii="宋体" w:hAnsi="宋体"/>
          <w:szCs w:val="21"/>
        </w:rPr>
        <w:t>(3)替代品使用的工程部位；</w:t>
      </w:r>
    </w:p>
    <w:p w14:paraId="71C136CA">
      <w:pPr>
        <w:spacing w:line="406" w:lineRule="exact"/>
        <w:ind w:left="1155" w:leftChars="400" w:hanging="315" w:hangingChars="150"/>
        <w:rPr>
          <w:rFonts w:ascii="宋体" w:hAnsi="宋体"/>
          <w:szCs w:val="21"/>
        </w:rPr>
      </w:pPr>
      <w:r>
        <w:rPr>
          <w:rFonts w:hint="eastAsia" w:ascii="宋体" w:hAnsi="宋体"/>
          <w:szCs w:val="21"/>
        </w:rPr>
        <w:t>(4)采用替代品的理由和原因说明；</w:t>
      </w:r>
    </w:p>
    <w:p w14:paraId="0B80F0D7">
      <w:pPr>
        <w:spacing w:line="406" w:lineRule="exact"/>
        <w:ind w:left="1155" w:leftChars="400" w:hanging="315" w:hangingChars="150"/>
        <w:rPr>
          <w:rFonts w:ascii="宋体" w:hAnsi="宋体"/>
          <w:szCs w:val="21"/>
        </w:rPr>
      </w:pPr>
      <w:r>
        <w:rPr>
          <w:rFonts w:hint="eastAsia" w:ascii="宋体" w:hAnsi="宋体"/>
          <w:szCs w:val="21"/>
        </w:rPr>
        <w:t>(5)替代品与合同中约定的产品之间的差异以及使用替代品后可能对工程产生的任何影响；</w:t>
      </w:r>
    </w:p>
    <w:p w14:paraId="543AFCCB">
      <w:pPr>
        <w:spacing w:line="406" w:lineRule="exact"/>
        <w:ind w:left="1155" w:leftChars="400" w:hanging="315" w:hangingChars="150"/>
        <w:rPr>
          <w:rFonts w:ascii="宋体" w:hAnsi="宋体"/>
          <w:szCs w:val="21"/>
        </w:rPr>
      </w:pPr>
      <w:r>
        <w:rPr>
          <w:rFonts w:hint="eastAsia" w:ascii="宋体" w:hAnsi="宋体"/>
          <w:szCs w:val="21"/>
        </w:rPr>
        <w:t>(6)价格上的差异；</w:t>
      </w:r>
    </w:p>
    <w:p w14:paraId="7FA985A4">
      <w:pPr>
        <w:spacing w:line="406" w:lineRule="exact"/>
        <w:ind w:left="1155" w:leftChars="400" w:hanging="315" w:hangingChars="150"/>
        <w:rPr>
          <w:rFonts w:ascii="宋体" w:hAnsi="宋体"/>
          <w:szCs w:val="21"/>
        </w:rPr>
      </w:pPr>
      <w:r>
        <w:rPr>
          <w:rFonts w:hint="eastAsia" w:ascii="宋体" w:hAnsi="宋体"/>
          <w:szCs w:val="21"/>
        </w:rPr>
        <w:t>(7)监理人为做出适当的决定而随时要求承包人提供的任何其他文件。</w:t>
      </w:r>
    </w:p>
    <w:p w14:paraId="10EE5A47">
      <w:pPr>
        <w:spacing w:line="406" w:lineRule="exact"/>
        <w:ind w:left="798" w:leftChars="380" w:firstLine="462" w:firstLineChars="220"/>
        <w:rPr>
          <w:rFonts w:ascii="宋体" w:hAnsi="宋体"/>
          <w:szCs w:val="21"/>
        </w:rPr>
      </w:pPr>
      <w:r>
        <w:rPr>
          <w:rFonts w:hint="eastAsia" w:ascii="宋体" w:hAnsi="宋体"/>
          <w:szCs w:val="21"/>
        </w:rPr>
        <w:t>监理人在收到此类通知及上述文件后，应在28天内向承包人给出书面指示。如果28天内监理人未给出书面指示，应视为监理人和发包人已经批准使用上述替代品，承包人可以据此使用替代品。</w:t>
      </w:r>
    </w:p>
    <w:p w14:paraId="39140E83">
      <w:pPr>
        <w:spacing w:line="406" w:lineRule="exact"/>
        <w:ind w:left="945" w:hanging="945" w:hangingChars="450"/>
        <w:rPr>
          <w:rFonts w:ascii="宋体" w:hAnsi="宋体"/>
          <w:szCs w:val="21"/>
        </w:rPr>
      </w:pPr>
      <w:r>
        <w:rPr>
          <w:rFonts w:hint="eastAsia" w:ascii="宋体" w:hAnsi="宋体"/>
          <w:szCs w:val="21"/>
        </w:rPr>
        <w:t>9.2.3    任何情况下，替代品都应遵守本合同中对相关材料和工程设备的要求。</w:t>
      </w:r>
    </w:p>
    <w:p w14:paraId="50A6CF3E">
      <w:pPr>
        <w:spacing w:line="406" w:lineRule="exact"/>
        <w:ind w:left="945" w:hanging="945" w:hangingChars="450"/>
        <w:rPr>
          <w:rFonts w:ascii="宋体" w:hAnsi="宋体"/>
          <w:szCs w:val="21"/>
        </w:rPr>
      </w:pPr>
      <w:r>
        <w:rPr>
          <w:rFonts w:hint="eastAsia" w:ascii="宋体" w:hAnsi="宋体"/>
          <w:szCs w:val="21"/>
        </w:rPr>
        <w:t xml:space="preserve">9.2.4 </w:t>
      </w:r>
      <w:r>
        <w:rPr>
          <w:rFonts w:ascii="宋体" w:hAnsi="宋体"/>
          <w:szCs w:val="21"/>
        </w:rPr>
        <w:t xml:space="preserve">  </w:t>
      </w:r>
      <w:r>
        <w:rPr>
          <w:rFonts w:hint="eastAsia" w:ascii="宋体" w:hAnsi="宋体"/>
          <w:szCs w:val="21"/>
        </w:rPr>
        <w:t xml:space="preserve"> 如果承包人根据本条约定使用了替代品，监理人应与承包人适当协商之后并在合理的期限内确定替代材料和工程设备与合同中约定的材料和工程设备之间的价值差值，并决定：</w:t>
      </w:r>
    </w:p>
    <w:p w14:paraId="725BEF77">
      <w:pPr>
        <w:spacing w:line="406" w:lineRule="exact"/>
        <w:ind w:left="1155" w:leftChars="400" w:hanging="315" w:hangingChars="150"/>
        <w:rPr>
          <w:rFonts w:ascii="宋体" w:hAnsi="宋体"/>
          <w:szCs w:val="21"/>
        </w:rPr>
      </w:pPr>
      <w:r>
        <w:rPr>
          <w:rFonts w:hint="eastAsia" w:ascii="宋体" w:hAnsi="宋体"/>
          <w:szCs w:val="21"/>
        </w:rPr>
        <w:t>(1)如果替代材料和工程设备的价值高于合同中约定的材料和工程设备的价值，则将高出部分的价值追加到合同价格中并相应地通知承包人；</w:t>
      </w:r>
    </w:p>
    <w:p w14:paraId="35612B03">
      <w:pPr>
        <w:spacing w:line="406" w:lineRule="exact"/>
        <w:ind w:left="1155" w:leftChars="400" w:hanging="315" w:hangingChars="150"/>
        <w:rPr>
          <w:rFonts w:ascii="宋体" w:hAnsi="宋体"/>
          <w:szCs w:val="21"/>
        </w:rPr>
      </w:pPr>
      <w:r>
        <w:rPr>
          <w:rFonts w:hint="eastAsia" w:ascii="宋体" w:hAnsi="宋体"/>
          <w:szCs w:val="21"/>
        </w:rPr>
        <w:t>(2)(2)如果替代材料和工程设备的价值低于合同中约定的材料和工程设备的价值，则将节余部分的价值从合同价格中扣除并相应地通知承包人。</w:t>
      </w:r>
    </w:p>
    <w:p w14:paraId="407EACD1">
      <w:pPr>
        <w:spacing w:beforeLines="100" w:afterLines="100"/>
        <w:outlineLvl w:val="2"/>
        <w:rPr>
          <w:rFonts w:ascii="黑体" w:hAnsi="宋体" w:eastAsia="黑体"/>
          <w:sz w:val="24"/>
        </w:rPr>
      </w:pPr>
      <w:bookmarkStart w:id="835" w:name="_Toc24914"/>
      <w:bookmarkStart w:id="836" w:name="_Toc2127"/>
      <w:r>
        <w:rPr>
          <w:rFonts w:hint="eastAsia" w:ascii="黑体" w:hAnsi="宋体" w:eastAsia="黑体"/>
          <w:sz w:val="24"/>
        </w:rPr>
        <w:t>10.进口材料和工程设备</w:t>
      </w:r>
      <w:bookmarkEnd w:id="835"/>
      <w:bookmarkEnd w:id="836"/>
    </w:p>
    <w:p w14:paraId="3E0F7F41">
      <w:pPr>
        <w:spacing w:line="500" w:lineRule="exact"/>
        <w:rPr>
          <w:rFonts w:ascii="宋体" w:hAnsi="宋体"/>
          <w:szCs w:val="21"/>
        </w:rPr>
      </w:pPr>
      <w:r>
        <w:rPr>
          <w:rFonts w:hint="eastAsia" w:ascii="宋体" w:hAnsi="宋体"/>
          <w:szCs w:val="21"/>
        </w:rPr>
        <w:t>10.1    本工程需要进口的材料和工程设备如下：</w:t>
      </w:r>
    </w:p>
    <w:p w14:paraId="24F0D982">
      <w:pPr>
        <w:spacing w:line="5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2AF89CE5">
      <w:pPr>
        <w:spacing w:line="500" w:lineRule="exac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5D3058DC">
      <w:pPr>
        <w:spacing w:line="500" w:lineRule="exact"/>
        <w:ind w:left="945" w:hanging="945" w:hangingChars="450"/>
        <w:rPr>
          <w:rFonts w:ascii="宋体" w:hAnsi="宋体"/>
          <w:szCs w:val="21"/>
        </w:rPr>
      </w:pPr>
      <w:r>
        <w:rPr>
          <w:rFonts w:hint="eastAsia" w:ascii="宋体" w:hAnsi="宋体"/>
          <w:szCs w:val="21"/>
        </w:rPr>
        <w:t>10.2    上述进口材料和工程设备采购、进口、报关、清关、商检、境内运输(包括保险)、保管的责任以及费用承担方式划分如下：</w:t>
      </w:r>
    </w:p>
    <w:p w14:paraId="7F114F49">
      <w:pPr>
        <w:spacing w:line="5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1CF4402E">
      <w:pPr>
        <w:spacing w:line="5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0722BD1F">
      <w:pPr>
        <w:spacing w:beforeLines="100" w:afterLines="100"/>
        <w:outlineLvl w:val="2"/>
        <w:rPr>
          <w:rFonts w:ascii="黑体" w:hAnsi="宋体" w:eastAsia="黑体"/>
          <w:sz w:val="24"/>
        </w:rPr>
      </w:pPr>
      <w:bookmarkStart w:id="837" w:name="_Toc3038"/>
      <w:bookmarkStart w:id="838" w:name="_Toc31543"/>
      <w:r>
        <w:rPr>
          <w:rFonts w:hint="eastAsia" w:ascii="黑体" w:hAnsi="宋体" w:eastAsia="黑体"/>
          <w:sz w:val="24"/>
        </w:rPr>
        <w:t>11.进度报告和进度例会</w:t>
      </w:r>
      <w:bookmarkEnd w:id="837"/>
      <w:bookmarkEnd w:id="838"/>
    </w:p>
    <w:p w14:paraId="3B131DEB">
      <w:pPr>
        <w:spacing w:line="406" w:lineRule="exact"/>
        <w:ind w:left="945" w:hanging="945" w:hangingChars="450"/>
        <w:jc w:val="left"/>
        <w:rPr>
          <w:rFonts w:ascii="宋体" w:hAnsi="宋体"/>
          <w:szCs w:val="21"/>
        </w:rPr>
      </w:pPr>
      <w:r>
        <w:rPr>
          <w:rFonts w:hint="eastAsia" w:ascii="宋体" w:hAnsi="宋体"/>
          <w:szCs w:val="21"/>
        </w:rPr>
        <w:t>11.1     进度报告</w:t>
      </w:r>
    </w:p>
    <w:p w14:paraId="4AB8964A">
      <w:pPr>
        <w:spacing w:line="406" w:lineRule="exact"/>
        <w:ind w:left="945" w:hanging="945" w:hangingChars="450"/>
        <w:jc w:val="left"/>
        <w:rPr>
          <w:rFonts w:ascii="宋体" w:hAnsi="宋体"/>
          <w:szCs w:val="21"/>
        </w:rPr>
      </w:pPr>
      <w:r>
        <w:rPr>
          <w:rFonts w:hint="eastAsia" w:ascii="宋体" w:hAnsi="宋体"/>
          <w:szCs w:val="21"/>
        </w:rPr>
        <w:t>11.1.1   施工过程中，承包人应向监理人指定的代表呈递一份每日的日进度报表、每周的周进度报表和每月的月进度报表。除非监理人同意，日进度报表应在次日上午九点前递交，周进度报表应在次周的周一上午九时前递交，月进度报表应随通用合同条款约定的进度款支付申请一并递交。</w:t>
      </w:r>
    </w:p>
    <w:p w14:paraId="096B5E56">
      <w:pPr>
        <w:spacing w:line="406" w:lineRule="exact"/>
        <w:ind w:left="945" w:hanging="945" w:hangingChars="450"/>
        <w:jc w:val="left"/>
        <w:rPr>
          <w:rFonts w:ascii="宋体" w:hAnsi="宋体"/>
          <w:szCs w:val="21"/>
        </w:rPr>
      </w:pPr>
      <w:r>
        <w:rPr>
          <w:rFonts w:hint="eastAsia" w:ascii="宋体" w:hAnsi="宋体"/>
          <w:szCs w:val="21"/>
        </w:rPr>
        <w:t>11.1.2   日和周进度报表的内容应至少包括每日在现场工作的技术管理人员数量、各工种技术工人和非技术工人数量、后勤人员数量、参观现场的人员数量，包括分包人人员数量；还应包括所使用的各种主要机械设备和车辆的型号、数量和台班，工作的区段，以及工程进度情况、天气情况记录、停工、质量和安全事故等特别事项说明；此外，应附上每日进场材料、物品或设备的分类汇总表、用于次日或次周的工程进度计划等。</w:t>
      </w:r>
    </w:p>
    <w:p w14:paraId="239D3F14">
      <w:pPr>
        <w:spacing w:line="406" w:lineRule="exact"/>
        <w:ind w:left="945" w:hanging="945" w:hangingChars="450"/>
        <w:jc w:val="left"/>
        <w:rPr>
          <w:rFonts w:ascii="宋体" w:hAnsi="宋体"/>
          <w:szCs w:val="21"/>
        </w:rPr>
      </w:pPr>
      <w:r>
        <w:rPr>
          <w:rFonts w:hint="eastAsia" w:ascii="宋体" w:hAnsi="宋体"/>
          <w:szCs w:val="21"/>
        </w:rPr>
        <w:t>11.1.3   月进度报表应当反映月完成工程量和累计完成工程量(包括永久工程和临时工程)、材料实际进货、消耗和库存量、现场施工设备的投运数量和运行状况、工程设备的到货情况、劳动力数量(本月及预计未来三个月劳动力的数量)、当前影响施工进度计划的因素和采取的改进措施、进度计划调整及其说明、质量事故和质量缺陷处理纪录、质量状况评价、安全施工措施计划实施情况、安全事故以及人员伤亡和财产损失情况(如果有)、环境保护措施实施和文明施工措施实施情况。</w:t>
      </w:r>
    </w:p>
    <w:p w14:paraId="5149EC59">
      <w:pPr>
        <w:spacing w:line="406" w:lineRule="exact"/>
        <w:ind w:left="924" w:leftChars="-10" w:hanging="945" w:hangingChars="450"/>
        <w:jc w:val="left"/>
        <w:rPr>
          <w:rFonts w:ascii="宋体" w:hAnsi="宋体"/>
          <w:szCs w:val="21"/>
        </w:rPr>
      </w:pPr>
      <w:r>
        <w:rPr>
          <w:rFonts w:hint="eastAsia" w:ascii="宋体" w:hAnsi="宋体"/>
          <w:szCs w:val="21"/>
        </w:rPr>
        <w:t>11.1.4   月进度报告还应附有一组充分显示工程形象进度的定点摄影照片。照片应当在经监理人批准的不同位置定期拍摄，每张照片都应标上相应的拍摄日期和简要文字说明，且应用经发包人和监理人批准的标准或格式装裱后呈交。</w:t>
      </w:r>
    </w:p>
    <w:p w14:paraId="22E6D0C7">
      <w:pPr>
        <w:spacing w:line="406" w:lineRule="exact"/>
        <w:ind w:left="945" w:hanging="945" w:hangingChars="450"/>
        <w:jc w:val="left"/>
        <w:rPr>
          <w:rFonts w:ascii="宋体" w:hAnsi="宋体"/>
          <w:szCs w:val="21"/>
        </w:rPr>
      </w:pPr>
      <w:r>
        <w:rPr>
          <w:rFonts w:hint="eastAsia" w:ascii="宋体" w:hAnsi="宋体"/>
          <w:szCs w:val="21"/>
        </w:rPr>
        <w:t>11.1.5   各个进度报表的格式和内容应经过监理人的审批。进度报表应如实填写，由承包人授权代表签名，并报监理人的指定代表签名确认后再行分发。</w:t>
      </w:r>
    </w:p>
    <w:p w14:paraId="0BD3BE55">
      <w:pPr>
        <w:spacing w:line="406" w:lineRule="exact"/>
        <w:ind w:left="945" w:hanging="945" w:hangingChars="450"/>
        <w:jc w:val="left"/>
        <w:rPr>
          <w:rFonts w:ascii="宋体" w:hAnsi="宋体"/>
          <w:szCs w:val="21"/>
        </w:rPr>
      </w:pPr>
      <w:r>
        <w:rPr>
          <w:rFonts w:hint="eastAsia" w:ascii="宋体" w:hAnsi="宋体"/>
          <w:szCs w:val="21"/>
        </w:rPr>
        <w:t>11.1.6   如果监理人认为必要，进度报告和进度照片应同时以存储在磁盘或光盘中的数据文件的形式递交给发包人和监理人。数据文件采用的应用软件及其版本应经过监理人的审批。</w:t>
      </w:r>
    </w:p>
    <w:p w14:paraId="78D4FC6E">
      <w:pPr>
        <w:spacing w:line="406" w:lineRule="exact"/>
        <w:ind w:left="945" w:hanging="945" w:hangingChars="450"/>
        <w:jc w:val="left"/>
        <w:rPr>
          <w:rFonts w:ascii="宋体" w:hAnsi="宋体"/>
          <w:szCs w:val="21"/>
        </w:rPr>
      </w:pPr>
      <w:r>
        <w:rPr>
          <w:rFonts w:hint="eastAsia" w:ascii="宋体" w:hAnsi="宋体"/>
          <w:szCs w:val="21"/>
        </w:rPr>
        <w:t>11.1.7   有关进度报告的其他要求：</w:t>
      </w:r>
    </w:p>
    <w:p w14:paraId="3474F9B4">
      <w:pPr>
        <w:spacing w:line="4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3B44FC6F">
      <w:pPr>
        <w:spacing w:line="400" w:lineRule="exact"/>
        <w:ind w:left="945" w:hanging="945" w:hangingChars="450"/>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17390A1D">
      <w:pPr>
        <w:spacing w:line="406" w:lineRule="exact"/>
        <w:ind w:left="1080" w:hanging="1080" w:hangingChars="450"/>
        <w:jc w:val="left"/>
        <w:rPr>
          <w:rFonts w:ascii="黑体" w:hAnsi="宋体" w:eastAsia="黑体"/>
          <w:sz w:val="24"/>
        </w:rPr>
      </w:pPr>
      <w:r>
        <w:rPr>
          <w:rFonts w:hint="eastAsia" w:ascii="黑体" w:hAnsi="宋体" w:eastAsia="黑体"/>
          <w:sz w:val="24"/>
        </w:rPr>
        <w:t>11.2     进度例会</w:t>
      </w:r>
    </w:p>
    <w:p w14:paraId="7385F8E6">
      <w:pPr>
        <w:spacing w:line="406" w:lineRule="exact"/>
        <w:ind w:left="945" w:hanging="945" w:hangingChars="450"/>
        <w:jc w:val="left"/>
        <w:rPr>
          <w:rFonts w:ascii="宋体" w:hAnsi="宋体"/>
          <w:szCs w:val="21"/>
        </w:rPr>
      </w:pPr>
      <w:r>
        <w:rPr>
          <w:rFonts w:hint="eastAsia" w:ascii="宋体" w:hAnsi="宋体"/>
          <w:szCs w:val="21"/>
        </w:rPr>
        <w:t>11.2.1   监理人将主持召开有发包人、承包人、独立承包人和主要分包人等与本工程建设有关各方出席的每周一次的进度例会。必要时，监理人可随时召集所有上述各方或其中部分单位参加的会议。承包人应保证能代表其当场作出决定的高级管理人员出席会议。</w:t>
      </w:r>
    </w:p>
    <w:p w14:paraId="2D866E2C">
      <w:pPr>
        <w:spacing w:line="406" w:lineRule="exact"/>
        <w:ind w:left="945" w:hanging="945" w:hangingChars="450"/>
        <w:jc w:val="left"/>
        <w:rPr>
          <w:rFonts w:ascii="宋体" w:hAnsi="宋体"/>
          <w:szCs w:val="21"/>
        </w:rPr>
      </w:pPr>
      <w:r>
        <w:rPr>
          <w:rFonts w:hint="eastAsia" w:ascii="宋体" w:hAnsi="宋体"/>
          <w:szCs w:val="21"/>
        </w:rPr>
        <w:t>11.2.2   进度例会的内容将涉及合同管理、进度协调和工程管理的各个方面，由监理人准备的会议议题将随会议通知在会议召开前至少24小时发给各参会方。</w:t>
      </w:r>
    </w:p>
    <w:p w14:paraId="0816E849">
      <w:pPr>
        <w:spacing w:line="406" w:lineRule="exact"/>
        <w:ind w:left="945" w:hanging="945" w:hangingChars="450"/>
        <w:jc w:val="left"/>
        <w:rPr>
          <w:rFonts w:ascii="宋体" w:hAnsi="宋体"/>
          <w:szCs w:val="21"/>
        </w:rPr>
      </w:pPr>
      <w:r>
        <w:rPr>
          <w:rFonts w:hint="eastAsia" w:ascii="宋体" w:hAnsi="宋体"/>
          <w:szCs w:val="21"/>
        </w:rPr>
        <w:t>11.2.3   监理人应当做好会议记录，并在会议结束时由与会各方签字确认。监理人应根据会议记录整理出会议纪要，并在相应会议后24小时内分发给出席会议的各方。会议纪要应当如实反映会议记录的内容，包括任何决定、存在的问题、责任方、有关工作的时间目标等等。各方在收到会议纪要后24小时内给予签字确认，如有任何异议，应将有关异议以书面形式通知监理人，由监理人与有异议一方或各方共同核对会议记录，有异议的一方或者各方对与会议记录内容一致的会议纪要必须给予签字确认，否则监理人可以用会议记录作为会议纪要。经参会各方签字认可的会议纪要对各方有合同约束力。</w:t>
      </w:r>
    </w:p>
    <w:p w14:paraId="68E8DBCC">
      <w:pPr>
        <w:spacing w:line="406" w:lineRule="exact"/>
        <w:ind w:left="945" w:hanging="945" w:hangingChars="450"/>
        <w:jc w:val="left"/>
        <w:rPr>
          <w:rFonts w:ascii="宋体" w:hAnsi="宋体"/>
          <w:szCs w:val="21"/>
        </w:rPr>
      </w:pPr>
      <w:r>
        <w:rPr>
          <w:rFonts w:hint="eastAsia" w:ascii="宋体" w:hAnsi="宋体"/>
          <w:szCs w:val="21"/>
        </w:rPr>
        <w:t>11.2.4   有关进度例会的其他要求：</w:t>
      </w:r>
    </w:p>
    <w:p w14:paraId="300AE27D">
      <w:pPr>
        <w:spacing w:line="4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6087E68A">
      <w:pPr>
        <w:spacing w:line="400" w:lineRule="exact"/>
        <w:ind w:left="945" w:hanging="945" w:hangingChars="450"/>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4A8B9F18">
      <w:pPr>
        <w:spacing w:beforeLines="100" w:afterLines="100"/>
        <w:outlineLvl w:val="2"/>
        <w:rPr>
          <w:rFonts w:ascii="黑体" w:hAnsi="宋体" w:eastAsia="黑体"/>
          <w:sz w:val="24"/>
        </w:rPr>
      </w:pPr>
      <w:bookmarkStart w:id="839" w:name="_Toc19963"/>
      <w:bookmarkStart w:id="840" w:name="_Toc8170"/>
      <w:r>
        <w:rPr>
          <w:rFonts w:hint="eastAsia" w:ascii="黑体" w:hAnsi="宋体" w:eastAsia="黑体"/>
          <w:sz w:val="24"/>
        </w:rPr>
        <w:t>12.试验和检验</w:t>
      </w:r>
      <w:bookmarkEnd w:id="839"/>
      <w:bookmarkEnd w:id="840"/>
    </w:p>
    <w:p w14:paraId="55AFEF78">
      <w:pPr>
        <w:spacing w:line="406" w:lineRule="exact"/>
        <w:ind w:left="945" w:hanging="945" w:hangingChars="450"/>
        <w:jc w:val="left"/>
        <w:rPr>
          <w:rFonts w:ascii="宋体" w:hAnsi="宋体"/>
          <w:szCs w:val="21"/>
        </w:rPr>
      </w:pPr>
      <w:r>
        <w:rPr>
          <w:rFonts w:hint="eastAsia" w:ascii="宋体" w:hAnsi="宋体"/>
          <w:szCs w:val="21"/>
        </w:rPr>
        <w:t>12.1     承包人应当按照工程施工验收规范和标准的规定和通用合同条款的约定，对用于永久工程的主要材料、半成品、成品、建筑构配件、工程设备等进行试验和检验。</w:t>
      </w:r>
    </w:p>
    <w:p w14:paraId="7B8BCBBF">
      <w:pPr>
        <w:spacing w:line="406" w:lineRule="exact"/>
        <w:ind w:left="945" w:hanging="945" w:hangingChars="450"/>
        <w:jc w:val="left"/>
        <w:rPr>
          <w:rFonts w:ascii="宋体" w:hAnsi="宋体"/>
          <w:szCs w:val="21"/>
        </w:rPr>
      </w:pPr>
      <w:r>
        <w:rPr>
          <w:rFonts w:hint="eastAsia" w:ascii="宋体" w:hAnsi="宋体"/>
          <w:szCs w:val="21"/>
        </w:rPr>
        <w:t>12.2     本工程需要承包人进行试验和检验的材料、工程设备和工艺如下：</w:t>
      </w:r>
    </w:p>
    <w:p w14:paraId="73121D7A">
      <w:pPr>
        <w:spacing w:line="4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75A7E7FB">
      <w:pPr>
        <w:spacing w:line="400" w:lineRule="exact"/>
        <w:ind w:left="945" w:hanging="945" w:hangingChars="450"/>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。监理人可以根据工程需要，指示承包人进行其他现场材料和工艺的试验和检验。</w:t>
      </w:r>
    </w:p>
    <w:p w14:paraId="18D1B2F5">
      <w:pPr>
        <w:spacing w:line="406" w:lineRule="exact"/>
        <w:ind w:left="945" w:hanging="945" w:hangingChars="450"/>
        <w:jc w:val="left"/>
        <w:rPr>
          <w:rFonts w:ascii="宋体" w:hAnsi="宋体"/>
          <w:spacing w:val="4"/>
          <w:szCs w:val="21"/>
        </w:rPr>
      </w:pPr>
      <w:r>
        <w:rPr>
          <w:rFonts w:hint="eastAsia" w:ascii="宋体" w:hAnsi="宋体"/>
          <w:szCs w:val="21"/>
        </w:rPr>
        <w:t xml:space="preserve">12.3     </w:t>
      </w:r>
      <w:r>
        <w:rPr>
          <w:rFonts w:hint="eastAsia" w:ascii="宋体" w:hAnsi="宋体"/>
          <w:spacing w:val="4"/>
          <w:szCs w:val="21"/>
        </w:rPr>
        <w:t>本工程需要由监理人和承包人共同进行试验和检验的材料、工程设备和工艺如下：</w:t>
      </w:r>
    </w:p>
    <w:p w14:paraId="1B3E67D1">
      <w:pPr>
        <w:spacing w:line="400" w:lineRule="exact"/>
        <w:ind w:left="945" w:hanging="945" w:hangingChars="450"/>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70BC4776">
      <w:pPr>
        <w:spacing w:line="406" w:lineRule="exact"/>
        <w:ind w:left="945" w:hanging="945" w:hangingChars="450"/>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66FD3199">
      <w:pPr>
        <w:spacing w:line="406" w:lineRule="exact"/>
        <w:ind w:left="945" w:hanging="945" w:hangingChars="450"/>
        <w:jc w:val="left"/>
        <w:rPr>
          <w:rFonts w:ascii="宋体" w:hAnsi="宋体"/>
          <w:szCs w:val="21"/>
        </w:rPr>
      </w:pPr>
      <w:r>
        <w:rPr>
          <w:rFonts w:hint="eastAsia" w:ascii="宋体" w:hAnsi="宋体"/>
          <w:szCs w:val="21"/>
        </w:rPr>
        <w:t>12.4     本条上述约定需要进行检验的材料、工程设备和工艺在经过检验并获得监理人批准以前，不得用于任何永久工程。</w:t>
      </w:r>
    </w:p>
    <w:p w14:paraId="471C4A8F">
      <w:pPr>
        <w:spacing w:line="406" w:lineRule="exact"/>
        <w:ind w:left="945" w:hanging="945" w:hangingChars="450"/>
        <w:jc w:val="left"/>
        <w:rPr>
          <w:rFonts w:ascii="宋体" w:hAnsi="宋体"/>
          <w:szCs w:val="21"/>
        </w:rPr>
      </w:pPr>
      <w:r>
        <w:rPr>
          <w:rFonts w:hint="eastAsia" w:ascii="宋体" w:hAnsi="宋体"/>
          <w:szCs w:val="21"/>
        </w:rPr>
        <w:t>12.5     承包人应为任何材料、工程设备和工艺的检查、检测和检验提供劳务、电力、燃料、备用品、设备和仪器以及必要的协助。监理人及其任何授权人员应能够在任何时候进入现场及正在为工程制造、装配、准备材料和(或)工程设备的车间和场所进行任何必要的检查。无论这些车间和场所是否属于承包人，承包人都应提供一切便利，并协助其取得相应的权力和(或)许可。</w:t>
      </w:r>
    </w:p>
    <w:p w14:paraId="21EEBBA9">
      <w:pPr>
        <w:spacing w:line="406" w:lineRule="exact"/>
        <w:ind w:left="945" w:hanging="945" w:hangingChars="450"/>
        <w:jc w:val="left"/>
        <w:rPr>
          <w:rFonts w:ascii="宋体" w:hAnsi="宋体"/>
          <w:szCs w:val="21"/>
        </w:rPr>
      </w:pPr>
      <w:r>
        <w:rPr>
          <w:rFonts w:hint="eastAsia" w:ascii="宋体" w:hAnsi="宋体"/>
          <w:szCs w:val="21"/>
        </w:rPr>
        <w:t>12.6     如果检查、检测、检验或试验的结果表明，材料、工程设备和工艺有缺陷或不符合合同约定，监理人和发包人可拒收此类材料、工程设备和工艺，并应立即通知承包人同时说明理由。承包人应立即修复上述缺陷并保证其符合合同约定。若监理人或发包人要求对此类工程设备、材料、设计或工艺重新进行检验，则此类检验应按相同条款和条件重新进行。如果此类拒收和重新检验致使发包人产生了额外费用，则此类费用应由承包人支付给发包人，或从发包人应支付给承包人的款项中扣除。</w:t>
      </w:r>
    </w:p>
    <w:p w14:paraId="44C0C48E">
      <w:pPr>
        <w:spacing w:line="406" w:lineRule="exact"/>
        <w:ind w:left="945" w:hanging="945" w:hangingChars="450"/>
        <w:jc w:val="left"/>
        <w:rPr>
          <w:rFonts w:ascii="宋体" w:hAnsi="宋体"/>
          <w:szCs w:val="21"/>
        </w:rPr>
      </w:pPr>
      <w:r>
        <w:rPr>
          <w:rFonts w:hint="eastAsia" w:ascii="宋体" w:hAnsi="宋体"/>
          <w:szCs w:val="21"/>
        </w:rPr>
        <w:t>12.7     承包人应在监理人的监督下，对涉及结构安全的试块、试件以及有关材料进行现场取样，并送</w:t>
      </w:r>
      <w:r>
        <w:rPr>
          <w:rFonts w:hint="eastAsia" w:ascii="宋体" w:hAnsi="宋体"/>
          <w:szCs w:val="21"/>
          <w:u w:val="single"/>
        </w:rPr>
        <w:t xml:space="preserve">                       </w:t>
      </w:r>
      <w:r>
        <w:rPr>
          <w:rFonts w:hint="eastAsia" w:ascii="宋体" w:hAnsi="宋体"/>
          <w:szCs w:val="21"/>
        </w:rPr>
        <w:t>质量检测单位进行检测。</w:t>
      </w:r>
    </w:p>
    <w:p w14:paraId="302D781E">
      <w:pPr>
        <w:spacing w:line="406" w:lineRule="exact"/>
        <w:ind w:left="945" w:hanging="945" w:hangingChars="450"/>
        <w:jc w:val="left"/>
        <w:rPr>
          <w:rFonts w:ascii="宋体" w:hAnsi="宋体"/>
          <w:szCs w:val="21"/>
        </w:rPr>
      </w:pPr>
      <w:r>
        <w:rPr>
          <w:rFonts w:hint="eastAsia" w:ascii="宋体" w:hAnsi="宋体"/>
          <w:szCs w:val="21"/>
        </w:rPr>
        <w:t>12.8     除合同另有约定外，承包人应负担本合同项下的所有材料、工程设备和工艺检验的费用。</w:t>
      </w:r>
    </w:p>
    <w:p w14:paraId="759C3A65">
      <w:pPr>
        <w:spacing w:beforeLines="100" w:afterLines="100"/>
        <w:outlineLvl w:val="2"/>
        <w:rPr>
          <w:rFonts w:ascii="黑体" w:hAnsi="宋体" w:eastAsia="黑体"/>
          <w:sz w:val="24"/>
        </w:rPr>
      </w:pPr>
      <w:bookmarkStart w:id="841" w:name="_Toc9806"/>
      <w:bookmarkStart w:id="842" w:name="_Toc26124"/>
      <w:r>
        <w:rPr>
          <w:rFonts w:hint="eastAsia" w:ascii="黑体" w:hAnsi="宋体" w:eastAsia="黑体"/>
          <w:sz w:val="24"/>
        </w:rPr>
        <w:t>13.计日工</w:t>
      </w:r>
      <w:bookmarkEnd w:id="841"/>
      <w:bookmarkEnd w:id="842"/>
    </w:p>
    <w:p w14:paraId="7A81EC89">
      <w:pPr>
        <w:spacing w:line="406" w:lineRule="exact"/>
        <w:ind w:left="945" w:hanging="945" w:hangingChars="450"/>
        <w:jc w:val="left"/>
        <w:rPr>
          <w:rFonts w:ascii="宋体" w:hAnsi="宋体"/>
          <w:szCs w:val="21"/>
        </w:rPr>
      </w:pPr>
      <w:r>
        <w:rPr>
          <w:rFonts w:hint="eastAsia" w:ascii="宋体" w:hAnsi="宋体"/>
          <w:szCs w:val="21"/>
        </w:rPr>
        <w:t>13.1    计日工，一般适用于合同约定之外的或者因变更而产生的、工程量清单中没有设立相应子目或者即便有相应子目但因工作条件发生变化而无法适用的额外工作，尤其是那些时间不允许事先商定价格的额外工作。计日工在发包人认为必要时，由监理人按合同约定通知承包人实施。</w:t>
      </w:r>
    </w:p>
    <w:p w14:paraId="70BCED58">
      <w:pPr>
        <w:spacing w:line="406" w:lineRule="exact"/>
        <w:ind w:left="945" w:hanging="945" w:hangingChars="450"/>
        <w:jc w:val="left"/>
        <w:rPr>
          <w:rFonts w:ascii="宋体" w:hAnsi="宋体"/>
          <w:szCs w:val="21"/>
        </w:rPr>
      </w:pPr>
      <w:r>
        <w:rPr>
          <w:rFonts w:hint="eastAsia" w:ascii="宋体" w:hAnsi="宋体"/>
          <w:szCs w:val="21"/>
        </w:rPr>
        <w:t>13.2     在工程实际开工后14天内，承包人应当按合同约定的计日工报表内容，准备一份计日工日报表的格式，报送监理人审批，监理人应当在收到之日后7天内给予批复或提出修改意见。</w:t>
      </w:r>
    </w:p>
    <w:p w14:paraId="356A89DE">
      <w:pPr>
        <w:spacing w:line="406" w:lineRule="exact"/>
        <w:ind w:left="945" w:hanging="945" w:hangingChars="450"/>
        <w:jc w:val="left"/>
        <w:rPr>
          <w:rFonts w:ascii="宋体" w:hAnsi="宋体"/>
          <w:szCs w:val="21"/>
        </w:rPr>
      </w:pPr>
      <w:r>
        <w:rPr>
          <w:rFonts w:hint="eastAsia" w:ascii="宋体" w:hAnsi="宋体"/>
          <w:szCs w:val="21"/>
        </w:rPr>
        <w:t>13.3     按计日工实施相关变更的过程中，承包人应当按经监理人批准的计日工日报表格式，每天提交计日工报表和有关凭证，报送监理人审批，监理人应当在收到相关报表和凭证后24小时内给予批复。</w:t>
      </w:r>
    </w:p>
    <w:p w14:paraId="702532F8">
      <w:pPr>
        <w:spacing w:line="402" w:lineRule="exact"/>
        <w:ind w:left="945" w:hanging="945" w:hangingChars="450"/>
        <w:jc w:val="left"/>
        <w:rPr>
          <w:rFonts w:ascii="宋体" w:hAnsi="宋体"/>
          <w:szCs w:val="21"/>
        </w:rPr>
      </w:pPr>
      <w:r>
        <w:rPr>
          <w:rFonts w:hint="eastAsia" w:ascii="宋体" w:hAnsi="宋体"/>
          <w:szCs w:val="21"/>
        </w:rPr>
        <w:t>13.4     计日工劳务按工日(8小时)计量，单次4小时以内按0.5个工日，单次4小时至8小时按1个工日，加班时间按照国家劳动法律法规的规定办理。实施计日工的劳务人员仅应包括直接从事计日工工作的工人和班组长(如果有)，不应包括工长及其以上管理人员。</w:t>
      </w:r>
    </w:p>
    <w:p w14:paraId="65D77EEA">
      <w:pPr>
        <w:spacing w:line="402" w:lineRule="exact"/>
        <w:ind w:left="945" w:hanging="945" w:hangingChars="450"/>
        <w:jc w:val="left"/>
        <w:rPr>
          <w:rFonts w:ascii="宋体" w:hAnsi="宋体"/>
          <w:szCs w:val="21"/>
        </w:rPr>
      </w:pPr>
      <w:r>
        <w:rPr>
          <w:rFonts w:hint="eastAsia" w:ascii="宋体" w:hAnsi="宋体"/>
          <w:szCs w:val="21"/>
        </w:rPr>
        <w:t>13.5     已标价工程量清单计日工材料表中未列出的材料，实际发生于计日工时，其价格按照经监理人事先审批的材料运到现场的价格和有关材料采购的发票票面价格(运到现场价)中的较低者结算，另计一个在计日工材料表中填写的包括承包人企业管理费、利润在内的一个固定百分比，规费和税金另计。</w:t>
      </w:r>
    </w:p>
    <w:p w14:paraId="2EEB1F50">
      <w:pPr>
        <w:spacing w:line="402" w:lineRule="exact"/>
        <w:ind w:left="945" w:hanging="945" w:hangingChars="450"/>
        <w:jc w:val="left"/>
        <w:rPr>
          <w:rFonts w:ascii="宋体" w:hAnsi="宋体"/>
          <w:szCs w:val="21"/>
        </w:rPr>
      </w:pPr>
      <w:r>
        <w:rPr>
          <w:rFonts w:hint="eastAsia" w:ascii="宋体" w:hAnsi="宋体"/>
          <w:szCs w:val="21"/>
        </w:rPr>
        <w:t>13.6     施工机械按台班计量(8小时)，单次4小时以内按0.5个台班，单次4小时至8小时按1个台班，操作人员加班时间按照国家劳动法律法规的规定办理。计日工如果需要使用场外施工机械，台班费用和进出场费用按市场平均价格，由承包人事后报监理人审批。</w:t>
      </w:r>
    </w:p>
    <w:p w14:paraId="51A8364D">
      <w:pPr>
        <w:spacing w:line="402" w:lineRule="exact"/>
        <w:ind w:left="945" w:hanging="945" w:hangingChars="450"/>
        <w:jc w:val="left"/>
        <w:rPr>
          <w:rFonts w:ascii="宋体" w:hAnsi="宋体"/>
          <w:szCs w:val="21"/>
        </w:rPr>
      </w:pPr>
      <w:r>
        <w:rPr>
          <w:rFonts w:hint="eastAsia" w:ascii="宋体" w:hAnsi="宋体"/>
          <w:szCs w:val="21"/>
        </w:rPr>
        <w:t>13.7     关于计日工的其他约定：</w:t>
      </w:r>
    </w:p>
    <w:p w14:paraId="4626ED28">
      <w:pPr>
        <w:spacing w:line="402" w:lineRule="exact"/>
        <w:ind w:left="945" w:hanging="945" w:hangingChars="450"/>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1F1892AD">
      <w:pPr>
        <w:spacing w:beforeLines="100" w:afterLines="100"/>
        <w:outlineLvl w:val="2"/>
        <w:rPr>
          <w:rFonts w:ascii="黑体" w:hAnsi="宋体" w:eastAsia="黑体"/>
          <w:sz w:val="24"/>
        </w:rPr>
      </w:pPr>
      <w:bookmarkStart w:id="843" w:name="_Toc22446"/>
      <w:bookmarkStart w:id="844" w:name="_Toc21280"/>
      <w:r>
        <w:rPr>
          <w:rFonts w:hint="eastAsia" w:ascii="黑体" w:hAnsi="宋体" w:eastAsia="黑体"/>
          <w:sz w:val="24"/>
        </w:rPr>
        <w:t>14.计量与支付</w:t>
      </w:r>
      <w:bookmarkEnd w:id="843"/>
      <w:bookmarkEnd w:id="844"/>
    </w:p>
    <w:p w14:paraId="11589DBF">
      <w:pPr>
        <w:spacing w:line="402" w:lineRule="exact"/>
        <w:ind w:left="1080" w:hanging="1080" w:hangingChars="450"/>
        <w:jc w:val="left"/>
        <w:rPr>
          <w:rFonts w:ascii="黑体" w:hAnsi="宋体" w:eastAsia="黑体"/>
          <w:sz w:val="24"/>
        </w:rPr>
      </w:pPr>
      <w:r>
        <w:rPr>
          <w:rFonts w:hint="eastAsia" w:ascii="黑体" w:hAnsi="宋体" w:eastAsia="黑体"/>
          <w:sz w:val="24"/>
        </w:rPr>
        <w:t>14.1    付款申请单</w:t>
      </w:r>
    </w:p>
    <w:p w14:paraId="182B7ECB">
      <w:pPr>
        <w:spacing w:line="402" w:lineRule="exact"/>
        <w:ind w:left="945" w:hanging="945" w:hangingChars="450"/>
        <w:jc w:val="left"/>
        <w:rPr>
          <w:rFonts w:ascii="宋体" w:hAnsi="宋体"/>
          <w:szCs w:val="21"/>
        </w:rPr>
      </w:pPr>
      <w:r>
        <w:rPr>
          <w:rFonts w:hint="eastAsia" w:ascii="宋体" w:hAnsi="宋体"/>
          <w:szCs w:val="21"/>
        </w:rPr>
        <w:t>14.1.1   在工程实际开工后14天内，承包人应当按照合同条款的约定，准备一份已完工程量报表、进度付款申请单和计量文件的格式等报送监理人，监理人应当在收到承包人报送的格式后7天内给予批复或者提出修改意见。</w:t>
      </w:r>
    </w:p>
    <w:p w14:paraId="5B5F5EEB">
      <w:pPr>
        <w:spacing w:line="402" w:lineRule="exact"/>
        <w:ind w:left="945" w:hanging="945" w:hangingChars="450"/>
        <w:jc w:val="left"/>
        <w:rPr>
          <w:rFonts w:ascii="宋体" w:hAnsi="宋体"/>
          <w:szCs w:val="21"/>
        </w:rPr>
      </w:pPr>
      <w:r>
        <w:rPr>
          <w:rFonts w:hint="eastAsia" w:ascii="宋体" w:hAnsi="宋体"/>
          <w:szCs w:val="21"/>
        </w:rPr>
        <w:t>14.1.2   根据合同条款，承包人应当在合同约定的每个付款周期末，对当期完成的各项工程量进行计量和计价，并按照约定，对当期应增加和扣减的各类款项进行梳理和汇总，按经监理人批准的格式和专用合同条款约定的份数和内容准备并向监理人递交进度付款申请单，并将进度付款申请单连同已完工程量报表、有关计量资料以及能够证明其进度付款申请单中所索要款项符合合同约定的各个支持性文件同时报送监理人审批。</w:t>
      </w:r>
    </w:p>
    <w:p w14:paraId="2E1FAC6F">
      <w:pPr>
        <w:spacing w:line="402" w:lineRule="exact"/>
        <w:ind w:left="945" w:hanging="945" w:hangingChars="450"/>
        <w:jc w:val="left"/>
        <w:rPr>
          <w:rFonts w:ascii="宋体" w:hAnsi="宋体"/>
          <w:szCs w:val="21"/>
        </w:rPr>
      </w:pPr>
      <w:r>
        <w:rPr>
          <w:rFonts w:hint="eastAsia" w:ascii="宋体" w:hAnsi="宋体"/>
          <w:szCs w:val="21"/>
        </w:rPr>
        <w:t>14.1.3   竣工付款申请单按合同条款的约定。采用单价合同形式的，竣工付款申请单应当附上按合同确定的结算工程量和最近一欠进度付款和竣工付款之间完成的各子目的工程量计量文件。采用总价合同形式的，签约合同价所基于的工程量就是相应的竣工结算工程量，但是，变更应按合同约定进行计量和计价。</w:t>
      </w:r>
    </w:p>
    <w:p w14:paraId="7D9A2569">
      <w:pPr>
        <w:spacing w:line="402" w:lineRule="exact"/>
        <w:ind w:left="945" w:hanging="945" w:hangingChars="450"/>
        <w:jc w:val="left"/>
        <w:rPr>
          <w:rFonts w:ascii="宋体" w:hAnsi="宋体"/>
          <w:szCs w:val="21"/>
        </w:rPr>
      </w:pPr>
      <w:r>
        <w:rPr>
          <w:rFonts w:hint="eastAsia" w:ascii="宋体" w:hAnsi="宋体"/>
          <w:szCs w:val="21"/>
        </w:rPr>
        <w:t>14.1.4   竣工结算总价(合同价格)应当按以下内容梳理：</w:t>
      </w:r>
    </w:p>
    <w:p w14:paraId="4D1527AB">
      <w:pPr>
        <w:spacing w:line="402" w:lineRule="exact"/>
        <w:ind w:left="945" w:leftChars="450"/>
        <w:jc w:val="left"/>
        <w:rPr>
          <w:rFonts w:ascii="宋体" w:hAnsi="宋体"/>
          <w:szCs w:val="21"/>
        </w:rPr>
      </w:pPr>
      <w:r>
        <w:rPr>
          <w:rFonts w:hint="eastAsia" w:ascii="宋体" w:hAnsi="宋体"/>
          <w:szCs w:val="21"/>
        </w:rPr>
        <w:t>(1)签约合同价；</w:t>
      </w:r>
    </w:p>
    <w:p w14:paraId="768E86F8">
      <w:pPr>
        <w:spacing w:line="402" w:lineRule="exact"/>
        <w:ind w:left="945" w:leftChars="450"/>
        <w:jc w:val="left"/>
        <w:rPr>
          <w:rFonts w:ascii="宋体" w:hAnsi="宋体"/>
          <w:szCs w:val="21"/>
        </w:rPr>
      </w:pPr>
      <w:r>
        <w:rPr>
          <w:rFonts w:hint="eastAsia" w:ascii="宋体" w:hAnsi="宋体"/>
          <w:szCs w:val="21"/>
        </w:rPr>
        <w:t>(2)应当扣减的项目；</w:t>
      </w:r>
    </w:p>
    <w:p w14:paraId="420696AA">
      <w:pPr>
        <w:spacing w:line="402" w:lineRule="exact"/>
        <w:ind w:firstLine="1260" w:firstLineChars="600"/>
        <w:jc w:val="left"/>
        <w:rPr>
          <w:rFonts w:ascii="宋体" w:hAnsi="宋体"/>
          <w:szCs w:val="21"/>
        </w:rPr>
      </w:pPr>
      <w:r>
        <w:rPr>
          <w:rFonts w:hint="eastAsia" w:ascii="宋体" w:hAnsi="宋体"/>
          <w:szCs w:val="21"/>
        </w:rPr>
        <w:t>1)所有暂列金额；</w:t>
      </w:r>
    </w:p>
    <w:p w14:paraId="0E1184FA">
      <w:pPr>
        <w:spacing w:line="402" w:lineRule="exact"/>
        <w:ind w:firstLine="1260" w:firstLineChars="600"/>
        <w:jc w:val="left"/>
        <w:rPr>
          <w:rFonts w:ascii="宋体" w:hAnsi="宋体"/>
          <w:szCs w:val="21"/>
        </w:rPr>
      </w:pPr>
      <w:r>
        <w:rPr>
          <w:rFonts w:hint="eastAsia" w:ascii="宋体" w:hAnsi="宋体"/>
          <w:szCs w:val="21"/>
        </w:rPr>
        <w:t>2)所有暂估价；</w:t>
      </w:r>
    </w:p>
    <w:p w14:paraId="306C951A">
      <w:pPr>
        <w:spacing w:line="460" w:lineRule="exact"/>
        <w:ind w:firstLine="1260" w:firstLineChars="600"/>
        <w:jc w:val="left"/>
        <w:rPr>
          <w:rFonts w:ascii="宋体" w:hAnsi="宋体"/>
          <w:szCs w:val="21"/>
        </w:rPr>
      </w:pPr>
      <w:r>
        <w:rPr>
          <w:rFonts w:hint="eastAsia" w:ascii="宋体" w:hAnsi="宋体"/>
          <w:szCs w:val="21"/>
        </w:rPr>
        <w:t>3)根据合同条款应扣减的变更金额；</w:t>
      </w:r>
    </w:p>
    <w:p w14:paraId="045BC040">
      <w:pPr>
        <w:spacing w:line="460" w:lineRule="exact"/>
        <w:ind w:firstLine="1260" w:firstLineChars="600"/>
        <w:jc w:val="left"/>
        <w:rPr>
          <w:rFonts w:ascii="宋体" w:hAnsi="宋体"/>
          <w:szCs w:val="21"/>
        </w:rPr>
      </w:pPr>
      <w:r>
        <w:rPr>
          <w:rFonts w:hint="eastAsia" w:ascii="宋体" w:hAnsi="宋体"/>
          <w:szCs w:val="21"/>
        </w:rPr>
        <w:t>4)根据合同条款应扣减的价格调整(下调部分)；</w:t>
      </w:r>
    </w:p>
    <w:p w14:paraId="03CC2559">
      <w:pPr>
        <w:spacing w:line="460" w:lineRule="exact"/>
        <w:ind w:firstLine="1260" w:firstLineChars="600"/>
        <w:jc w:val="left"/>
        <w:rPr>
          <w:rFonts w:ascii="宋体" w:hAnsi="宋体"/>
          <w:szCs w:val="21"/>
        </w:rPr>
      </w:pPr>
      <w:r>
        <w:rPr>
          <w:rFonts w:hint="eastAsia" w:ascii="宋体" w:hAnsi="宋体"/>
          <w:szCs w:val="21"/>
        </w:rPr>
        <w:t>5)根据合同条款应扣减的发包人索赔金额；</w:t>
      </w:r>
    </w:p>
    <w:p w14:paraId="4AC16658">
      <w:pPr>
        <w:spacing w:line="460" w:lineRule="exact"/>
        <w:ind w:firstLine="1260" w:firstLineChars="600"/>
        <w:jc w:val="left"/>
        <w:rPr>
          <w:rFonts w:ascii="宋体" w:hAnsi="宋体"/>
          <w:szCs w:val="21"/>
        </w:rPr>
      </w:pPr>
      <w:r>
        <w:rPr>
          <w:rFonts w:hint="eastAsia" w:ascii="宋体" w:hAnsi="宋体"/>
          <w:szCs w:val="21"/>
        </w:rPr>
        <w:t>6)甩项工程的合同价值(如果有)；</w:t>
      </w:r>
    </w:p>
    <w:p w14:paraId="5A4EF4E7">
      <w:pPr>
        <w:spacing w:line="460" w:lineRule="exact"/>
        <w:ind w:firstLine="1260" w:firstLineChars="600"/>
        <w:jc w:val="left"/>
        <w:rPr>
          <w:rFonts w:ascii="宋体" w:hAnsi="宋体"/>
          <w:szCs w:val="21"/>
        </w:rPr>
      </w:pPr>
      <w:r>
        <w:rPr>
          <w:rFonts w:hint="eastAsia" w:ascii="宋体" w:hAnsi="宋体"/>
          <w:szCs w:val="21"/>
        </w:rPr>
        <w:t>7)根据合同约定发包人应扣减的其他金额。</w:t>
      </w:r>
    </w:p>
    <w:p w14:paraId="73CA8D55">
      <w:pPr>
        <w:spacing w:line="460" w:lineRule="exact"/>
        <w:ind w:firstLine="945" w:firstLineChars="450"/>
        <w:jc w:val="left"/>
        <w:rPr>
          <w:rFonts w:ascii="宋体" w:hAnsi="宋体"/>
          <w:szCs w:val="21"/>
        </w:rPr>
      </w:pPr>
      <w:r>
        <w:rPr>
          <w:rFonts w:hint="eastAsia" w:ascii="宋体" w:hAnsi="宋体"/>
          <w:szCs w:val="21"/>
        </w:rPr>
        <w:t>(3)应当增加的项目；</w:t>
      </w:r>
    </w:p>
    <w:p w14:paraId="136C60FE">
      <w:pPr>
        <w:spacing w:line="460" w:lineRule="exact"/>
        <w:ind w:firstLine="1260" w:firstLineChars="600"/>
        <w:jc w:val="left"/>
        <w:rPr>
          <w:rFonts w:ascii="宋体" w:hAnsi="宋体"/>
          <w:szCs w:val="21"/>
        </w:rPr>
      </w:pPr>
      <w:r>
        <w:rPr>
          <w:rFonts w:hint="eastAsia" w:ascii="宋体" w:hAnsi="宋体"/>
          <w:szCs w:val="21"/>
        </w:rPr>
        <w:t>1)实际发生的暂列金额(包括计日工)；</w:t>
      </w:r>
    </w:p>
    <w:p w14:paraId="099C6D99">
      <w:pPr>
        <w:spacing w:line="460" w:lineRule="exact"/>
        <w:ind w:firstLine="1260" w:firstLineChars="600"/>
        <w:jc w:val="left"/>
        <w:rPr>
          <w:rFonts w:ascii="宋体" w:hAnsi="宋体"/>
          <w:szCs w:val="21"/>
        </w:rPr>
      </w:pPr>
      <w:r>
        <w:rPr>
          <w:rFonts w:hint="eastAsia" w:ascii="宋体" w:hAnsi="宋体"/>
          <w:szCs w:val="21"/>
        </w:rPr>
        <w:t>2)实际发生的暂估价；</w:t>
      </w:r>
    </w:p>
    <w:p w14:paraId="218F7023">
      <w:pPr>
        <w:spacing w:line="460" w:lineRule="exact"/>
        <w:ind w:firstLine="1260" w:firstLineChars="600"/>
        <w:jc w:val="left"/>
        <w:rPr>
          <w:rFonts w:ascii="宋体" w:hAnsi="宋体"/>
          <w:szCs w:val="21"/>
        </w:rPr>
      </w:pPr>
      <w:r>
        <w:rPr>
          <w:rFonts w:hint="eastAsia" w:ascii="宋体" w:hAnsi="宋体"/>
          <w:szCs w:val="21"/>
        </w:rPr>
        <w:t>3)根据合同条款应增加的变更金额；</w:t>
      </w:r>
    </w:p>
    <w:p w14:paraId="62396D03">
      <w:pPr>
        <w:spacing w:line="460" w:lineRule="exact"/>
        <w:ind w:firstLine="1260" w:firstLineChars="600"/>
        <w:jc w:val="left"/>
        <w:rPr>
          <w:rFonts w:ascii="宋体" w:hAnsi="宋体"/>
          <w:szCs w:val="21"/>
        </w:rPr>
      </w:pPr>
      <w:r>
        <w:rPr>
          <w:rFonts w:hint="eastAsia" w:ascii="宋体" w:hAnsi="宋体"/>
          <w:szCs w:val="21"/>
        </w:rPr>
        <w:t>4)根据合同条款应增加的价格调整(上调部分)；</w:t>
      </w:r>
    </w:p>
    <w:p w14:paraId="387A301A">
      <w:pPr>
        <w:spacing w:line="460" w:lineRule="exact"/>
        <w:ind w:firstLine="1260" w:firstLineChars="600"/>
        <w:jc w:val="left"/>
        <w:rPr>
          <w:rFonts w:ascii="宋体" w:hAnsi="宋体"/>
          <w:szCs w:val="21"/>
        </w:rPr>
      </w:pPr>
      <w:r>
        <w:rPr>
          <w:rFonts w:hint="eastAsia" w:ascii="宋体" w:hAnsi="宋体"/>
          <w:szCs w:val="21"/>
        </w:rPr>
        <w:t>5)根据合同条款应增加的承包人索赔金额；</w:t>
      </w:r>
    </w:p>
    <w:p w14:paraId="528AFFEB">
      <w:pPr>
        <w:spacing w:line="460" w:lineRule="exact"/>
        <w:ind w:firstLine="1260" w:firstLineChars="600"/>
        <w:jc w:val="left"/>
        <w:rPr>
          <w:rFonts w:ascii="宋体" w:hAnsi="宋体"/>
          <w:szCs w:val="21"/>
        </w:rPr>
      </w:pPr>
      <w:r>
        <w:rPr>
          <w:rFonts w:hint="eastAsia" w:ascii="宋体" w:hAnsi="宋体"/>
          <w:szCs w:val="21"/>
        </w:rPr>
        <w:t>6)根据合同约定承包人应当得到的其他金额。</w:t>
      </w:r>
    </w:p>
    <w:p w14:paraId="44F076E5">
      <w:pPr>
        <w:spacing w:line="460" w:lineRule="exact"/>
        <w:ind w:firstLine="945" w:firstLineChars="450"/>
        <w:jc w:val="left"/>
        <w:rPr>
          <w:rFonts w:ascii="宋体" w:hAnsi="宋体"/>
          <w:szCs w:val="21"/>
        </w:rPr>
      </w:pPr>
      <w:r>
        <w:rPr>
          <w:rFonts w:hint="eastAsia" w:ascii="宋体" w:hAnsi="宋体"/>
          <w:szCs w:val="21"/>
        </w:rPr>
        <w:t>(4)规费和税金差额部分。</w:t>
      </w:r>
    </w:p>
    <w:p w14:paraId="25A25D2F">
      <w:pPr>
        <w:spacing w:line="460" w:lineRule="exact"/>
        <w:jc w:val="left"/>
        <w:rPr>
          <w:rFonts w:ascii="宋体" w:hAnsi="宋体"/>
          <w:szCs w:val="21"/>
        </w:rPr>
      </w:pPr>
      <w:r>
        <w:rPr>
          <w:rFonts w:hint="eastAsia" w:ascii="宋体" w:hAnsi="宋体"/>
          <w:szCs w:val="21"/>
        </w:rPr>
        <w:t>14.1.5   最终结清申请单的应付金额应当按下列内容梳理：</w:t>
      </w:r>
    </w:p>
    <w:p w14:paraId="72D79910">
      <w:pPr>
        <w:spacing w:line="460" w:lineRule="exact"/>
        <w:ind w:firstLine="840" w:firstLineChars="400"/>
        <w:jc w:val="left"/>
        <w:rPr>
          <w:rFonts w:ascii="宋体" w:hAnsi="宋体"/>
          <w:szCs w:val="21"/>
        </w:rPr>
      </w:pPr>
      <w:r>
        <w:rPr>
          <w:rFonts w:hint="eastAsia" w:ascii="宋体" w:hAnsi="宋体"/>
          <w:szCs w:val="21"/>
        </w:rPr>
        <w:t>(1)按合同约定扣留的质量保证金；</w:t>
      </w:r>
    </w:p>
    <w:p w14:paraId="4E7141BD">
      <w:pPr>
        <w:spacing w:line="460" w:lineRule="exact"/>
        <w:ind w:firstLine="840" w:firstLineChars="400"/>
        <w:jc w:val="left"/>
        <w:rPr>
          <w:rFonts w:ascii="宋体" w:hAnsi="宋体"/>
          <w:szCs w:val="21"/>
        </w:rPr>
      </w:pPr>
      <w:r>
        <w:rPr>
          <w:rFonts w:hint="eastAsia" w:ascii="宋体" w:hAnsi="宋体"/>
          <w:szCs w:val="21"/>
        </w:rPr>
        <w:t>(2)应当扣除的金额：</w:t>
      </w:r>
    </w:p>
    <w:p w14:paraId="74E063F0">
      <w:pPr>
        <w:spacing w:line="460" w:lineRule="exact"/>
        <w:ind w:firstLine="840" w:firstLineChars="400"/>
        <w:jc w:val="left"/>
        <w:rPr>
          <w:rFonts w:ascii="宋体" w:hAnsi="宋体"/>
          <w:szCs w:val="21"/>
        </w:rPr>
      </w:pPr>
      <w:r>
        <w:rPr>
          <w:rFonts w:hint="eastAsia" w:ascii="宋体" w:hAnsi="宋体"/>
          <w:szCs w:val="21"/>
        </w:rPr>
        <w:t>(3)应当增加的金额：</w:t>
      </w:r>
    </w:p>
    <w:p w14:paraId="56BD66E6">
      <w:pPr>
        <w:spacing w:line="460" w:lineRule="exact"/>
        <w:ind w:firstLine="945" w:firstLineChars="450"/>
        <w:jc w:val="left"/>
        <w:rPr>
          <w:rFonts w:ascii="宋体" w:hAnsi="宋体"/>
          <w:szCs w:val="21"/>
        </w:rPr>
      </w:pPr>
      <w:r>
        <w:rPr>
          <w:rFonts w:hint="eastAsia" w:ascii="宋体" w:hAnsi="宋体"/>
          <w:szCs w:val="21"/>
        </w:rPr>
        <w:t>最终结清应当由发包人和承包人按照“多退少补”的原则办理。</w:t>
      </w:r>
    </w:p>
    <w:p w14:paraId="7FC8EDEA">
      <w:pPr>
        <w:spacing w:line="460" w:lineRule="exact"/>
        <w:ind w:left="945" w:hanging="945" w:hangingChars="450"/>
        <w:jc w:val="left"/>
        <w:rPr>
          <w:rFonts w:ascii="宋体" w:hAnsi="宋体"/>
          <w:szCs w:val="21"/>
        </w:rPr>
      </w:pPr>
      <w:r>
        <w:rPr>
          <w:rFonts w:hint="eastAsia" w:ascii="宋体" w:hAnsi="宋体"/>
          <w:szCs w:val="21"/>
        </w:rPr>
        <w:t>14.1.6   竣工付款申请单和最终结清申请单应当比照进度付款申请单的格式准备，并提供相关证明材料。</w:t>
      </w:r>
    </w:p>
    <w:p w14:paraId="538D9E29">
      <w:pPr>
        <w:spacing w:beforeLines="30" w:afterLines="30" w:line="450" w:lineRule="exact"/>
        <w:jc w:val="left"/>
        <w:rPr>
          <w:rFonts w:ascii="黑体" w:hAnsi="宋体" w:eastAsia="黑体"/>
          <w:sz w:val="24"/>
        </w:rPr>
      </w:pPr>
      <w:r>
        <w:rPr>
          <w:rFonts w:hint="eastAsia" w:ascii="黑体" w:hAnsi="宋体" w:eastAsia="黑体"/>
          <w:sz w:val="24"/>
        </w:rPr>
        <w:t>14.2    其他约定</w:t>
      </w:r>
    </w:p>
    <w:p w14:paraId="19449AA5">
      <w:pPr>
        <w:spacing w:line="450" w:lineRule="exact"/>
        <w:ind w:firstLine="945" w:firstLineChars="450"/>
        <w:jc w:val="left"/>
        <w:rPr>
          <w:rFonts w:ascii="宋体" w:hAnsi="宋体"/>
          <w:szCs w:val="21"/>
        </w:rPr>
      </w:pPr>
      <w:r>
        <w:rPr>
          <w:rFonts w:hint="eastAsia" w:ascii="宋体" w:hAnsi="宋体"/>
          <w:szCs w:val="21"/>
        </w:rPr>
        <w:t>其他约定内容：</w:t>
      </w:r>
    </w:p>
    <w:p w14:paraId="63E5FCF0">
      <w:pPr>
        <w:spacing w:line="450" w:lineRule="exact"/>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6815D5C6">
      <w:pPr>
        <w:spacing w:line="450" w:lineRule="exact"/>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5010BFFC">
      <w:pPr>
        <w:spacing w:beforeLines="100" w:afterLines="100"/>
        <w:outlineLvl w:val="2"/>
        <w:rPr>
          <w:rFonts w:ascii="黑体" w:hAnsi="宋体" w:eastAsia="黑体"/>
          <w:sz w:val="24"/>
        </w:rPr>
      </w:pPr>
      <w:bookmarkStart w:id="845" w:name="_Toc21623"/>
      <w:bookmarkStart w:id="846" w:name="_Toc11808"/>
      <w:r>
        <w:rPr>
          <w:rFonts w:hint="eastAsia" w:ascii="黑体" w:hAnsi="宋体" w:eastAsia="黑体"/>
          <w:sz w:val="24"/>
        </w:rPr>
        <w:t>15.竣工验收和工程移交</w:t>
      </w:r>
      <w:bookmarkEnd w:id="845"/>
      <w:bookmarkEnd w:id="846"/>
    </w:p>
    <w:p w14:paraId="74F760FB">
      <w:pPr>
        <w:spacing w:line="436" w:lineRule="exact"/>
        <w:jc w:val="left"/>
        <w:rPr>
          <w:rFonts w:ascii="黑体" w:hAnsi="宋体" w:eastAsia="黑体"/>
          <w:sz w:val="24"/>
        </w:rPr>
      </w:pPr>
      <w:r>
        <w:rPr>
          <w:rFonts w:hint="eastAsia" w:ascii="黑体" w:hAnsi="宋体" w:eastAsia="黑体"/>
          <w:sz w:val="24"/>
        </w:rPr>
        <w:t>15.1   竣工验收前的清理</w:t>
      </w:r>
    </w:p>
    <w:p w14:paraId="3C4BC65F">
      <w:pPr>
        <w:spacing w:line="420" w:lineRule="exact"/>
        <w:ind w:left="945" w:hanging="945" w:hangingChars="450"/>
        <w:jc w:val="left"/>
        <w:rPr>
          <w:rFonts w:ascii="宋体" w:hAnsi="宋体"/>
          <w:szCs w:val="21"/>
        </w:rPr>
      </w:pPr>
      <w:r>
        <w:rPr>
          <w:rFonts w:hint="eastAsia" w:ascii="宋体" w:hAnsi="宋体"/>
          <w:szCs w:val="21"/>
        </w:rPr>
        <w:t>15.1.1   在向监理人提交竣工验收申请报告前，承包人应当完成竣工验收前的清理工作，包括但不限于：</w:t>
      </w:r>
    </w:p>
    <w:p w14:paraId="72CDA80E">
      <w:pPr>
        <w:spacing w:line="420" w:lineRule="exact"/>
        <w:ind w:left="945" w:leftChars="450"/>
        <w:jc w:val="left"/>
        <w:rPr>
          <w:rFonts w:ascii="宋体" w:hAnsi="宋体"/>
          <w:szCs w:val="21"/>
        </w:rPr>
      </w:pPr>
      <w:r>
        <w:rPr>
          <w:rFonts w:hint="eastAsia" w:ascii="宋体" w:hAnsi="宋体"/>
          <w:szCs w:val="21"/>
        </w:rPr>
        <w:t>(1)从永久工程内清除所有剩余材料、杂物、垃圾等等；</w:t>
      </w:r>
    </w:p>
    <w:p w14:paraId="7462CC54">
      <w:pPr>
        <w:spacing w:line="420" w:lineRule="exact"/>
        <w:ind w:left="945" w:leftChars="450"/>
        <w:jc w:val="left"/>
        <w:rPr>
          <w:rFonts w:ascii="宋体" w:hAnsi="宋体"/>
          <w:szCs w:val="21"/>
        </w:rPr>
      </w:pPr>
      <w:r>
        <w:rPr>
          <w:rFonts w:hint="eastAsia" w:ascii="宋体" w:hAnsi="宋体"/>
          <w:szCs w:val="21"/>
        </w:rPr>
        <w:t>(2)清洗工程的所有地面、墙面、楼面、路面等表面；</w:t>
      </w:r>
    </w:p>
    <w:p w14:paraId="4F79EB36">
      <w:pPr>
        <w:spacing w:line="420" w:lineRule="exact"/>
        <w:ind w:left="945" w:leftChars="450"/>
        <w:jc w:val="left"/>
        <w:rPr>
          <w:rFonts w:ascii="宋体" w:hAnsi="宋体"/>
          <w:szCs w:val="21"/>
        </w:rPr>
      </w:pPr>
      <w:r>
        <w:rPr>
          <w:rFonts w:hint="eastAsia" w:ascii="宋体" w:hAnsi="宋体"/>
          <w:szCs w:val="21"/>
        </w:rPr>
        <w:t>(3)清洗和擦洗所有玻璃、磁砖、石材和所有金属面；</w:t>
      </w:r>
    </w:p>
    <w:p w14:paraId="1A05BB22">
      <w:pPr>
        <w:spacing w:line="420" w:lineRule="exact"/>
        <w:ind w:left="945" w:leftChars="450"/>
        <w:jc w:val="left"/>
        <w:rPr>
          <w:rFonts w:ascii="宋体" w:hAnsi="宋体"/>
          <w:szCs w:val="21"/>
        </w:rPr>
      </w:pPr>
      <w:r>
        <w:rPr>
          <w:rFonts w:hint="eastAsia" w:ascii="宋体" w:hAnsi="宋体"/>
          <w:szCs w:val="21"/>
        </w:rPr>
        <w:t>(4)修缮所有损坏、清除所有污迹、替换所有需更换的材料；</w:t>
      </w:r>
    </w:p>
    <w:p w14:paraId="42125AB3">
      <w:pPr>
        <w:spacing w:line="420" w:lineRule="exact"/>
        <w:ind w:left="945" w:leftChars="450"/>
        <w:jc w:val="left"/>
        <w:rPr>
          <w:rFonts w:ascii="宋体" w:hAnsi="宋体"/>
          <w:szCs w:val="21"/>
        </w:rPr>
      </w:pPr>
      <w:r>
        <w:rPr>
          <w:rFonts w:hint="eastAsia" w:ascii="宋体" w:hAnsi="宋体"/>
          <w:szCs w:val="21"/>
        </w:rPr>
        <w:t>(5)所有表面完成约定的装修和装饰；</w:t>
      </w:r>
    </w:p>
    <w:p w14:paraId="53CD7DC2">
      <w:pPr>
        <w:spacing w:line="420" w:lineRule="exact"/>
        <w:ind w:left="945" w:leftChars="450"/>
        <w:jc w:val="left"/>
        <w:rPr>
          <w:rFonts w:ascii="宋体" w:hAnsi="宋体"/>
          <w:szCs w:val="21"/>
        </w:rPr>
      </w:pPr>
      <w:r>
        <w:rPr>
          <w:rFonts w:hint="eastAsia" w:ascii="宋体" w:hAnsi="宋体"/>
          <w:szCs w:val="21"/>
        </w:rPr>
        <w:t>(6)检查和调试所有的门、窗、抽屉等以确保他们开启的顺畅；</w:t>
      </w:r>
    </w:p>
    <w:p w14:paraId="21ED3B35">
      <w:pPr>
        <w:spacing w:line="420" w:lineRule="exact"/>
        <w:ind w:left="945" w:leftChars="450"/>
        <w:jc w:val="left"/>
        <w:rPr>
          <w:rFonts w:ascii="宋体" w:hAnsi="宋体"/>
          <w:szCs w:val="21"/>
        </w:rPr>
      </w:pPr>
      <w:r>
        <w:rPr>
          <w:rFonts w:hint="eastAsia" w:ascii="宋体" w:hAnsi="宋体"/>
          <w:szCs w:val="21"/>
        </w:rPr>
        <w:t>(7)检查和调试所有的五金件并上油；</w:t>
      </w:r>
    </w:p>
    <w:p w14:paraId="57A587FE">
      <w:pPr>
        <w:spacing w:line="420" w:lineRule="exact"/>
        <w:ind w:left="945" w:leftChars="450"/>
        <w:jc w:val="left"/>
        <w:rPr>
          <w:rFonts w:ascii="宋体" w:hAnsi="宋体"/>
          <w:szCs w:val="21"/>
        </w:rPr>
      </w:pPr>
      <w:r>
        <w:rPr>
          <w:rFonts w:hint="eastAsia" w:ascii="宋体" w:hAnsi="宋体"/>
          <w:szCs w:val="21"/>
        </w:rPr>
        <w:t>(8)检查、测试和确保所有服务系统、设施和设备达到良好的运行状态和效果；</w:t>
      </w:r>
    </w:p>
    <w:p w14:paraId="1544C520">
      <w:pPr>
        <w:spacing w:line="420" w:lineRule="exact"/>
        <w:ind w:left="945" w:leftChars="450"/>
        <w:jc w:val="left"/>
        <w:rPr>
          <w:rFonts w:ascii="宋体" w:hAnsi="宋体"/>
          <w:szCs w:val="21"/>
        </w:rPr>
      </w:pPr>
      <w:r>
        <w:rPr>
          <w:rFonts w:hint="eastAsia" w:ascii="宋体" w:hAnsi="宋体"/>
          <w:szCs w:val="21"/>
        </w:rPr>
        <w:t>(9)所有钥匙(如果有)贴上标签并固定到钥匙排上随时可以交给监理人。</w:t>
      </w:r>
    </w:p>
    <w:p w14:paraId="12ED4BFB">
      <w:pPr>
        <w:spacing w:line="420" w:lineRule="exact"/>
        <w:jc w:val="left"/>
        <w:rPr>
          <w:rFonts w:ascii="宋体" w:hAnsi="宋体"/>
          <w:szCs w:val="21"/>
        </w:rPr>
      </w:pPr>
      <w:r>
        <w:rPr>
          <w:rFonts w:hint="eastAsia" w:ascii="宋体" w:hAnsi="宋体"/>
          <w:szCs w:val="21"/>
        </w:rPr>
        <w:t>15.1.2   清理工作所需费用由承包人承担。</w:t>
      </w:r>
    </w:p>
    <w:p w14:paraId="42A5F79D">
      <w:pPr>
        <w:spacing w:beforeLines="25" w:afterLines="20" w:line="436" w:lineRule="exact"/>
        <w:jc w:val="left"/>
        <w:rPr>
          <w:rFonts w:ascii="黑体" w:hAnsi="宋体" w:eastAsia="黑体"/>
          <w:sz w:val="24"/>
        </w:rPr>
      </w:pPr>
      <w:r>
        <w:rPr>
          <w:rFonts w:hint="eastAsia" w:ascii="黑体" w:hAnsi="宋体" w:eastAsia="黑体"/>
          <w:sz w:val="24"/>
        </w:rPr>
        <w:t>15.2     竣工验收申请报告</w:t>
      </w:r>
    </w:p>
    <w:p w14:paraId="58AB39B8">
      <w:pPr>
        <w:spacing w:line="420" w:lineRule="exact"/>
        <w:ind w:left="945" w:hanging="945" w:hangingChars="450"/>
        <w:jc w:val="left"/>
        <w:rPr>
          <w:rFonts w:ascii="宋体" w:hAnsi="宋体"/>
          <w:szCs w:val="21"/>
        </w:rPr>
      </w:pPr>
      <w:r>
        <w:rPr>
          <w:rFonts w:hint="eastAsia" w:ascii="宋体" w:hAnsi="宋体"/>
          <w:szCs w:val="21"/>
        </w:rPr>
        <w:t>15.2.1   竣工验收申请报告，也称竣工验收报告，是承包人完成合同约定的工作内容后，按照国家有关施工质量验收标准的规定，经其自行检查，证明已经完成合同工作内容并符合合同约定，达到竣工验收标准，而向监理人或发包人提交的请求发包人组织进行合同工程竣工验收的一份书面申请函，合同约定的竣工验收资料和其他文件一般作为竣工验收申请报告的附件，是竣工验收申请报告的组成部分。</w:t>
      </w:r>
    </w:p>
    <w:p w14:paraId="7CA28B2D">
      <w:pPr>
        <w:spacing w:line="420" w:lineRule="exact"/>
        <w:ind w:left="945" w:hanging="945" w:hangingChars="450"/>
        <w:jc w:val="left"/>
        <w:rPr>
          <w:rFonts w:ascii="宋体" w:hAnsi="宋体"/>
          <w:szCs w:val="21"/>
        </w:rPr>
      </w:pPr>
      <w:r>
        <w:rPr>
          <w:rFonts w:hint="eastAsia" w:ascii="宋体" w:hAnsi="宋体"/>
          <w:szCs w:val="21"/>
        </w:rPr>
        <w:t>15.2.2   竣工验收申请报告一般应当包括工程概况说明，承包范围，分包工程情况，主要材料、设备供应情况，采用的主要施工方法，新材料、新技术和新工艺采用情况，自检质量情况等的说明。竣工验收申请报告的格式和应当包括的内容应事先经过监理人的审批。</w:t>
      </w:r>
    </w:p>
    <w:p w14:paraId="72216BE6">
      <w:pPr>
        <w:spacing w:line="420" w:lineRule="exact"/>
        <w:ind w:left="945" w:hanging="945" w:hangingChars="450"/>
        <w:jc w:val="left"/>
        <w:rPr>
          <w:rFonts w:ascii="宋体" w:hAnsi="宋体"/>
          <w:szCs w:val="21"/>
        </w:rPr>
      </w:pPr>
      <w:r>
        <w:rPr>
          <w:rFonts w:hint="eastAsia" w:ascii="宋体" w:hAnsi="宋体"/>
          <w:szCs w:val="21"/>
        </w:rPr>
        <w:t>15.2.3   竣工验收申请报告应附上下列内容：</w:t>
      </w:r>
    </w:p>
    <w:p w14:paraId="533684DC">
      <w:pPr>
        <w:spacing w:line="420" w:lineRule="exact"/>
        <w:ind w:left="1290" w:leftChars="450" w:hanging="345" w:hangingChars="150"/>
        <w:jc w:val="left"/>
        <w:rPr>
          <w:rFonts w:ascii="宋体" w:hAnsi="宋体"/>
          <w:spacing w:val="10"/>
          <w:szCs w:val="21"/>
        </w:rPr>
      </w:pPr>
      <w:r>
        <w:rPr>
          <w:rFonts w:hint="eastAsia" w:ascii="宋体" w:hAnsi="宋体"/>
          <w:spacing w:val="10"/>
          <w:szCs w:val="21"/>
        </w:rPr>
        <w:t>(1)承包人的自行检查和评定记录文件，即除监理人同意列入缺陷责任期内完成的尾工(甩项)工程和缺陷修补工作外，合同范围内的全部单位工程以及有关工作，包括合同要求的试验、试运行以及检验和验收均已完成，并符合合同要求；</w:t>
      </w:r>
    </w:p>
    <w:p w14:paraId="2A521CC2">
      <w:pPr>
        <w:spacing w:line="436" w:lineRule="exact"/>
        <w:ind w:left="945" w:leftChars="450"/>
        <w:jc w:val="left"/>
        <w:rPr>
          <w:rFonts w:ascii="宋体" w:hAnsi="宋体"/>
          <w:szCs w:val="21"/>
        </w:rPr>
      </w:pPr>
      <w:r>
        <w:rPr>
          <w:rFonts w:hint="eastAsia" w:ascii="宋体" w:hAnsi="宋体"/>
          <w:szCs w:val="21"/>
        </w:rPr>
        <w:t>（2）按合同条款约定的内容和份数整理的符合要求的竣工资料；</w:t>
      </w:r>
    </w:p>
    <w:p w14:paraId="38FBF0C0">
      <w:pPr>
        <w:spacing w:line="436" w:lineRule="exact"/>
        <w:ind w:left="1470" w:leftChars="450" w:hanging="525" w:hangingChars="250"/>
        <w:jc w:val="left"/>
        <w:rPr>
          <w:rFonts w:ascii="宋体" w:hAnsi="宋体"/>
          <w:szCs w:val="21"/>
        </w:rPr>
      </w:pPr>
      <w:r>
        <w:rPr>
          <w:rFonts w:hint="eastAsia" w:ascii="宋体" w:hAnsi="宋体"/>
          <w:szCs w:val="21"/>
        </w:rPr>
        <w:t>（3）按监理人的要求编制了在缺陷责任期内完成的尾工(甩项)工程和缺陷修补工作清单以及相应施工计划；</w:t>
      </w:r>
    </w:p>
    <w:p w14:paraId="49C6E1CD">
      <w:pPr>
        <w:spacing w:line="436" w:lineRule="exact"/>
        <w:ind w:left="1470" w:leftChars="450" w:hanging="525" w:hangingChars="250"/>
        <w:jc w:val="left"/>
        <w:rPr>
          <w:rFonts w:ascii="宋体" w:hAnsi="宋体"/>
          <w:szCs w:val="21"/>
        </w:rPr>
      </w:pPr>
      <w:r>
        <w:rPr>
          <w:rFonts w:hint="eastAsia" w:ascii="宋体" w:hAnsi="宋体"/>
          <w:szCs w:val="21"/>
        </w:rPr>
        <w:t>（4）监理人要求在竣工验收前应完成的其他工作的证明材料；</w:t>
      </w:r>
    </w:p>
    <w:p w14:paraId="2022316F">
      <w:pPr>
        <w:spacing w:line="436" w:lineRule="exact"/>
        <w:ind w:left="1470" w:leftChars="450" w:hanging="525" w:hangingChars="250"/>
        <w:jc w:val="left"/>
        <w:rPr>
          <w:rFonts w:ascii="宋体" w:hAnsi="宋体"/>
          <w:szCs w:val="21"/>
        </w:rPr>
      </w:pPr>
      <w:r>
        <w:rPr>
          <w:rFonts w:hint="eastAsia" w:ascii="宋体" w:hAnsi="宋体"/>
          <w:szCs w:val="21"/>
        </w:rPr>
        <w:t>（5）监理人要求提交的竣工验收资料清单；</w:t>
      </w:r>
    </w:p>
    <w:p w14:paraId="0C79A8AC">
      <w:pPr>
        <w:spacing w:line="436" w:lineRule="exact"/>
        <w:ind w:left="945" w:leftChars="450"/>
        <w:jc w:val="left"/>
        <w:rPr>
          <w:rFonts w:ascii="宋体" w:hAnsi="宋体"/>
          <w:szCs w:val="21"/>
        </w:rPr>
      </w:pPr>
      <w:r>
        <w:rPr>
          <w:rFonts w:hint="eastAsia" w:ascii="宋体" w:hAnsi="宋体"/>
          <w:szCs w:val="21"/>
        </w:rPr>
        <w:t>（6）单位工程竣工验收成果和结论文件(如果有)；</w:t>
      </w:r>
    </w:p>
    <w:p w14:paraId="6EB01433">
      <w:pPr>
        <w:spacing w:line="436" w:lineRule="exact"/>
        <w:ind w:left="945" w:leftChars="450"/>
        <w:jc w:val="left"/>
        <w:rPr>
          <w:rFonts w:ascii="宋体" w:hAnsi="宋体"/>
          <w:szCs w:val="21"/>
        </w:rPr>
      </w:pPr>
      <w:r>
        <w:rPr>
          <w:rFonts w:hint="eastAsia" w:ascii="宋体" w:hAnsi="宋体"/>
          <w:szCs w:val="21"/>
        </w:rPr>
        <w:t>（7）质量保修书(此前已经提交的不再提交)；</w:t>
      </w:r>
    </w:p>
    <w:p w14:paraId="6597D902">
      <w:pPr>
        <w:spacing w:line="436" w:lineRule="exact"/>
        <w:ind w:left="945" w:leftChars="450"/>
        <w:jc w:val="left"/>
        <w:rPr>
          <w:rFonts w:ascii="宋体" w:hAnsi="宋体"/>
          <w:szCs w:val="21"/>
        </w:rPr>
      </w:pPr>
      <w:r>
        <w:rPr>
          <w:rFonts w:hint="eastAsia" w:ascii="宋体" w:hAnsi="宋体"/>
          <w:szCs w:val="21"/>
        </w:rPr>
        <w:t>（8）其他：</w:t>
      </w:r>
      <w:r>
        <w:rPr>
          <w:rFonts w:hint="eastAsia" w:ascii="宋体" w:hAnsi="宋体"/>
          <w:szCs w:val="21"/>
          <w:u w:val="single"/>
        </w:rPr>
        <w:t xml:space="preserve">                                    </w:t>
      </w:r>
      <w:r>
        <w:rPr>
          <w:rFonts w:hint="eastAsia" w:ascii="宋体" w:hAnsi="宋体"/>
          <w:szCs w:val="21"/>
        </w:rPr>
        <w:t>。</w:t>
      </w:r>
    </w:p>
    <w:p w14:paraId="050CB8EA">
      <w:pPr>
        <w:spacing w:line="436" w:lineRule="exact"/>
        <w:jc w:val="left"/>
        <w:rPr>
          <w:rFonts w:ascii="黑体" w:hAnsi="宋体" w:eastAsia="黑体"/>
          <w:sz w:val="24"/>
        </w:rPr>
      </w:pPr>
      <w:r>
        <w:rPr>
          <w:rFonts w:hint="eastAsia" w:ascii="黑体" w:hAnsi="宋体" w:eastAsia="黑体"/>
          <w:sz w:val="24"/>
        </w:rPr>
        <w:t>15.3    竣工清场</w:t>
      </w:r>
    </w:p>
    <w:p w14:paraId="2EEFC7CE">
      <w:pPr>
        <w:spacing w:line="436" w:lineRule="exact"/>
        <w:ind w:left="945" w:hanging="945" w:hangingChars="450"/>
        <w:jc w:val="left"/>
        <w:rPr>
          <w:rFonts w:ascii="宋体" w:hAnsi="宋体"/>
          <w:szCs w:val="21"/>
        </w:rPr>
      </w:pPr>
      <w:r>
        <w:rPr>
          <w:rFonts w:hint="eastAsia" w:ascii="宋体" w:hAnsi="宋体"/>
          <w:szCs w:val="21"/>
        </w:rPr>
        <w:t>15.3.1   监理人颁发(出具)工程接收证书后，承包人应在56天内按以下要求对施工场地(现场)进行清理：</w:t>
      </w:r>
    </w:p>
    <w:p w14:paraId="1A23869D">
      <w:pPr>
        <w:spacing w:line="436" w:lineRule="exact"/>
        <w:ind w:firstLine="945" w:firstLineChars="450"/>
        <w:jc w:val="left"/>
        <w:rPr>
          <w:rFonts w:ascii="宋体" w:hAnsi="宋体"/>
          <w:szCs w:val="21"/>
        </w:rPr>
      </w:pPr>
      <w:r>
        <w:rPr>
          <w:rFonts w:hint="eastAsia" w:ascii="宋体" w:hAnsi="宋体"/>
          <w:szCs w:val="21"/>
        </w:rPr>
        <w:t>(1)从施工场地(现场)清除所有杂物和垃圾等等；</w:t>
      </w:r>
    </w:p>
    <w:p w14:paraId="07142723">
      <w:pPr>
        <w:spacing w:line="436" w:lineRule="exact"/>
        <w:ind w:left="1260" w:leftChars="450" w:hanging="315" w:hangingChars="150"/>
        <w:jc w:val="left"/>
        <w:rPr>
          <w:rFonts w:ascii="宋体" w:hAnsi="宋体"/>
          <w:szCs w:val="21"/>
        </w:rPr>
      </w:pPr>
      <w:r>
        <w:rPr>
          <w:rFonts w:hint="eastAsia" w:ascii="宋体" w:hAnsi="宋体"/>
          <w:szCs w:val="21"/>
        </w:rPr>
        <w:t>(2)从施工场地现场拆除所有的临时工程和临时设施并恢复地面原状，但经监理人批准的护坡桩、锚杆、塔吊基础和无法拆除的埋入式模板等无法拆除的临时设施除外；</w:t>
      </w:r>
    </w:p>
    <w:p w14:paraId="4B76ABB2">
      <w:pPr>
        <w:spacing w:line="436" w:lineRule="exact"/>
        <w:ind w:left="1395" w:leftChars="450" w:hanging="450"/>
        <w:jc w:val="left"/>
        <w:rPr>
          <w:rFonts w:ascii="宋体" w:hAnsi="宋体"/>
          <w:szCs w:val="21"/>
        </w:rPr>
      </w:pPr>
      <w:r>
        <w:rPr>
          <w:rFonts w:hint="eastAsia" w:ascii="宋体" w:hAnsi="宋体"/>
          <w:szCs w:val="21"/>
        </w:rPr>
        <w:t>(3)撤离所有承包人施工设备和剩余材料(经监理人同意需在缺陷责任期内继续使用的除外)；</w:t>
      </w:r>
    </w:p>
    <w:p w14:paraId="427A8143">
      <w:pPr>
        <w:spacing w:line="436" w:lineRule="exact"/>
        <w:ind w:left="1395" w:leftChars="450" w:hanging="450"/>
        <w:jc w:val="left"/>
        <w:rPr>
          <w:rFonts w:ascii="宋体" w:hAnsi="宋体"/>
          <w:szCs w:val="21"/>
        </w:rPr>
      </w:pPr>
      <w:r>
        <w:rPr>
          <w:rFonts w:hint="eastAsia" w:ascii="宋体" w:hAnsi="宋体"/>
          <w:szCs w:val="21"/>
        </w:rPr>
        <w:t>(4)监理人指示的其他清场工作。</w:t>
      </w:r>
    </w:p>
    <w:p w14:paraId="65BBA4B3">
      <w:pPr>
        <w:spacing w:beforeLines="100" w:afterLines="100"/>
        <w:outlineLvl w:val="2"/>
        <w:rPr>
          <w:rFonts w:ascii="黑体" w:hAnsi="宋体" w:eastAsia="黑体"/>
          <w:sz w:val="24"/>
        </w:rPr>
      </w:pPr>
      <w:bookmarkStart w:id="847" w:name="_Toc249"/>
      <w:bookmarkStart w:id="848" w:name="_Toc11137"/>
      <w:r>
        <w:rPr>
          <w:rFonts w:hint="eastAsia" w:ascii="黑体" w:hAnsi="宋体" w:eastAsia="黑体"/>
          <w:sz w:val="24"/>
        </w:rPr>
        <w:t>16.其他要求</w:t>
      </w:r>
      <w:bookmarkEnd w:id="847"/>
      <w:bookmarkEnd w:id="848"/>
    </w:p>
    <w:p w14:paraId="52875803">
      <w:pPr>
        <w:spacing w:before="240" w:line="500" w:lineRule="exact"/>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p>
    <w:p w14:paraId="2EDDA3B1">
      <w:pPr>
        <w:spacing w:line="500" w:lineRule="exact"/>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45FBE389">
      <w:pPr>
        <w:spacing w:line="500" w:lineRule="exact"/>
        <w:jc w:val="center"/>
        <w:outlineLvl w:val="1"/>
        <w:rPr>
          <w:rFonts w:ascii="黑体" w:hAnsi="宋体" w:eastAsia="黑体"/>
          <w:sz w:val="28"/>
          <w:szCs w:val="28"/>
        </w:rPr>
      </w:pPr>
      <w:r>
        <w:rPr>
          <w:rFonts w:hint="eastAsia" w:ascii="黑体" w:hAnsi="宋体" w:eastAsia="黑体"/>
          <w:sz w:val="28"/>
          <w:szCs w:val="28"/>
        </w:rPr>
        <w:br w:type="page"/>
      </w:r>
      <w:bookmarkStart w:id="849" w:name="_Toc13043"/>
      <w:bookmarkStart w:id="850" w:name="_Toc14048"/>
      <w:bookmarkStart w:id="851" w:name="_Toc353448528"/>
      <w:bookmarkStart w:id="852" w:name="_Toc20906"/>
      <w:bookmarkStart w:id="853" w:name="_Toc31695"/>
      <w:r>
        <w:rPr>
          <w:rFonts w:hint="eastAsia" w:ascii="黑体" w:hAnsi="宋体" w:eastAsia="黑体"/>
          <w:sz w:val="28"/>
          <w:szCs w:val="28"/>
        </w:rPr>
        <w:t>第二节</w:t>
      </w:r>
      <w:r>
        <w:rPr>
          <w:rFonts w:hint="eastAsia" w:ascii="黑体" w:hAnsi="宋体" w:eastAsia="黑体"/>
          <w:sz w:val="28"/>
          <w:szCs w:val="28"/>
          <w:lang w:val="en-US" w:eastAsia="zh-CN"/>
        </w:rPr>
        <w:t>　</w:t>
      </w:r>
      <w:r>
        <w:rPr>
          <w:rFonts w:hint="eastAsia" w:ascii="黑体" w:hAnsi="宋体" w:eastAsia="黑体"/>
          <w:sz w:val="28"/>
          <w:szCs w:val="28"/>
        </w:rPr>
        <w:t>特殊技术标准和要求</w:t>
      </w:r>
      <w:bookmarkEnd w:id="849"/>
      <w:bookmarkEnd w:id="850"/>
      <w:bookmarkEnd w:id="851"/>
      <w:bookmarkEnd w:id="852"/>
      <w:bookmarkEnd w:id="853"/>
    </w:p>
    <w:p w14:paraId="13D43901">
      <w:pPr>
        <w:spacing w:beforeLines="100" w:afterLines="100"/>
        <w:outlineLvl w:val="2"/>
        <w:rPr>
          <w:rFonts w:ascii="黑体" w:hAnsi="宋体" w:eastAsia="黑体"/>
          <w:sz w:val="24"/>
        </w:rPr>
      </w:pPr>
      <w:bookmarkStart w:id="854" w:name="_Toc14654"/>
      <w:bookmarkStart w:id="855" w:name="_Toc5216"/>
      <w:r>
        <w:rPr>
          <w:rFonts w:hint="eastAsia" w:ascii="黑体" w:hAnsi="宋体" w:eastAsia="黑体"/>
          <w:sz w:val="24"/>
        </w:rPr>
        <w:t>1．材料和工程设备技术要求</w:t>
      </w:r>
      <w:bookmarkEnd w:id="854"/>
      <w:bookmarkEnd w:id="855"/>
    </w:p>
    <w:p w14:paraId="76CBED98">
      <w:pPr>
        <w:spacing w:line="500" w:lineRule="exact"/>
        <w:jc w:val="left"/>
        <w:rPr>
          <w:rFonts w:ascii="宋体" w:hAnsi="宋体"/>
          <w:szCs w:val="21"/>
        </w:rPr>
      </w:pPr>
      <w:r>
        <w:rPr>
          <w:rFonts w:hint="eastAsia" w:ascii="宋体" w:hAnsi="宋体"/>
          <w:szCs w:val="21"/>
        </w:rPr>
        <w:t>1.1      承包人自行施工范围内的部分材料和工程设备技术要求如下：</w:t>
      </w:r>
    </w:p>
    <w:p w14:paraId="5DD228F9">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153E58D4">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330A3355">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663A9CC6">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63DB5B9E">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54387FB5">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5A581762">
      <w:pPr>
        <w:spacing w:line="500" w:lineRule="exact"/>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571CC710">
      <w:pPr>
        <w:spacing w:line="500" w:lineRule="exact"/>
        <w:ind w:left="945" w:leftChars="450"/>
        <w:jc w:val="left"/>
        <w:rPr>
          <w:rFonts w:ascii="宋体" w:hAnsi="宋体"/>
          <w:szCs w:val="21"/>
        </w:rPr>
      </w:pPr>
      <w:r>
        <w:rPr>
          <w:rFonts w:hint="eastAsia" w:ascii="宋体" w:hAnsi="宋体"/>
          <w:szCs w:val="21"/>
        </w:rPr>
        <w:t>上述材料和工程设备技术要求中如果出现了参考品牌或规格型号，其目的是为了方便承包人直观和准确地把握相应材料和工程设备的技术标准，不具指定或唯一的意思表示，承包人应当参考所列品牌的材料和工程设备，采购相当于或高于所列品牌技术标准的材料和工程设备。</w:t>
      </w:r>
    </w:p>
    <w:p w14:paraId="54D4A159">
      <w:pPr>
        <w:spacing w:line="500" w:lineRule="exact"/>
        <w:jc w:val="left"/>
        <w:rPr>
          <w:rFonts w:ascii="宋体" w:hAnsi="宋体"/>
          <w:szCs w:val="21"/>
        </w:rPr>
      </w:pPr>
      <w:r>
        <w:rPr>
          <w:rFonts w:hint="eastAsia" w:ascii="宋体" w:hAnsi="宋体"/>
          <w:szCs w:val="21"/>
        </w:rPr>
        <w:t>1.2      承包人自行施工范围内的材料和工程设备选型允许的偏离如下：</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2069"/>
        <w:gridCol w:w="1703"/>
        <w:gridCol w:w="1703"/>
        <w:gridCol w:w="1703"/>
      </w:tblGrid>
      <w:tr w14:paraId="7BCE4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784" w:type="pct"/>
            <w:vAlign w:val="center"/>
          </w:tcPr>
          <w:p w14:paraId="50BAC5AA">
            <w:pPr>
              <w:jc w:val="center"/>
              <w:rPr>
                <w:rFonts w:ascii="宋体" w:hAnsi="宋体"/>
                <w:szCs w:val="21"/>
              </w:rPr>
            </w:pPr>
            <w:r>
              <w:rPr>
                <w:rFonts w:hint="eastAsia" w:ascii="宋体" w:hAnsi="宋体"/>
                <w:szCs w:val="21"/>
              </w:rPr>
              <w:t>序号</w:t>
            </w:r>
          </w:p>
        </w:tc>
        <w:tc>
          <w:tcPr>
            <w:tcW w:w="1215" w:type="pct"/>
            <w:vAlign w:val="center"/>
          </w:tcPr>
          <w:p w14:paraId="79F0AC62">
            <w:pPr>
              <w:jc w:val="center"/>
              <w:rPr>
                <w:rFonts w:ascii="宋体" w:hAnsi="宋体"/>
                <w:szCs w:val="21"/>
              </w:rPr>
            </w:pPr>
            <w:r>
              <w:rPr>
                <w:rFonts w:hint="eastAsia" w:ascii="宋体" w:hAnsi="宋体"/>
                <w:szCs w:val="21"/>
              </w:rPr>
              <w:t>材料和工程设备</w:t>
            </w:r>
          </w:p>
          <w:p w14:paraId="001D4701">
            <w:pPr>
              <w:jc w:val="center"/>
              <w:rPr>
                <w:rFonts w:ascii="宋体" w:hAnsi="宋体"/>
                <w:szCs w:val="21"/>
              </w:rPr>
            </w:pPr>
            <w:r>
              <w:rPr>
                <w:rFonts w:hint="eastAsia" w:ascii="宋体" w:hAnsi="宋体"/>
                <w:szCs w:val="21"/>
              </w:rPr>
              <w:t>名称</w:t>
            </w:r>
          </w:p>
        </w:tc>
        <w:tc>
          <w:tcPr>
            <w:tcW w:w="1000" w:type="pct"/>
            <w:vAlign w:val="center"/>
          </w:tcPr>
          <w:p w14:paraId="31DCC5A1">
            <w:pPr>
              <w:jc w:val="center"/>
              <w:rPr>
                <w:rFonts w:ascii="宋体" w:hAnsi="宋体"/>
                <w:szCs w:val="21"/>
              </w:rPr>
            </w:pPr>
            <w:r>
              <w:rPr>
                <w:rFonts w:hint="eastAsia" w:ascii="宋体" w:hAnsi="宋体"/>
                <w:szCs w:val="21"/>
              </w:rPr>
              <w:t>技术指标</w:t>
            </w:r>
          </w:p>
        </w:tc>
        <w:tc>
          <w:tcPr>
            <w:tcW w:w="1000" w:type="pct"/>
            <w:vAlign w:val="center"/>
          </w:tcPr>
          <w:p w14:paraId="4C5E542A">
            <w:pPr>
              <w:jc w:val="center"/>
              <w:rPr>
                <w:rFonts w:ascii="宋体" w:hAnsi="宋体"/>
                <w:szCs w:val="21"/>
              </w:rPr>
            </w:pPr>
            <w:r>
              <w:rPr>
                <w:rFonts w:hint="eastAsia" w:ascii="宋体" w:hAnsi="宋体"/>
                <w:szCs w:val="21"/>
              </w:rPr>
              <w:t>允许偏离范围</w:t>
            </w:r>
          </w:p>
        </w:tc>
        <w:tc>
          <w:tcPr>
            <w:tcW w:w="1000" w:type="pct"/>
            <w:vAlign w:val="center"/>
          </w:tcPr>
          <w:p w14:paraId="0010095F">
            <w:pPr>
              <w:jc w:val="center"/>
              <w:rPr>
                <w:rFonts w:ascii="宋体" w:hAnsi="宋体"/>
                <w:szCs w:val="21"/>
              </w:rPr>
            </w:pPr>
            <w:r>
              <w:rPr>
                <w:rFonts w:hint="eastAsia" w:ascii="宋体" w:hAnsi="宋体"/>
                <w:szCs w:val="21"/>
              </w:rPr>
              <w:t>备    注</w:t>
            </w:r>
          </w:p>
        </w:tc>
      </w:tr>
      <w:tr w14:paraId="0BB89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84" w:type="pct"/>
            <w:vAlign w:val="center"/>
          </w:tcPr>
          <w:p w14:paraId="3045C070">
            <w:pPr>
              <w:jc w:val="center"/>
              <w:rPr>
                <w:rFonts w:ascii="宋体" w:hAnsi="宋体"/>
                <w:szCs w:val="21"/>
              </w:rPr>
            </w:pPr>
            <w:r>
              <w:rPr>
                <w:rFonts w:hint="eastAsia" w:ascii="宋体" w:hAnsi="宋体"/>
                <w:szCs w:val="21"/>
              </w:rPr>
              <w:t>1</w:t>
            </w:r>
          </w:p>
        </w:tc>
        <w:tc>
          <w:tcPr>
            <w:tcW w:w="1215" w:type="pct"/>
            <w:vAlign w:val="center"/>
          </w:tcPr>
          <w:p w14:paraId="61347A9F">
            <w:pPr>
              <w:jc w:val="center"/>
              <w:rPr>
                <w:rFonts w:ascii="宋体" w:hAnsi="宋体"/>
                <w:szCs w:val="21"/>
              </w:rPr>
            </w:pPr>
          </w:p>
        </w:tc>
        <w:tc>
          <w:tcPr>
            <w:tcW w:w="1000" w:type="pct"/>
            <w:vAlign w:val="center"/>
          </w:tcPr>
          <w:p w14:paraId="0B0416F2">
            <w:pPr>
              <w:jc w:val="center"/>
              <w:rPr>
                <w:rFonts w:ascii="宋体" w:hAnsi="宋体"/>
                <w:szCs w:val="21"/>
              </w:rPr>
            </w:pPr>
          </w:p>
        </w:tc>
        <w:tc>
          <w:tcPr>
            <w:tcW w:w="1000" w:type="pct"/>
            <w:vAlign w:val="center"/>
          </w:tcPr>
          <w:p w14:paraId="63ECA36B">
            <w:pPr>
              <w:jc w:val="center"/>
              <w:rPr>
                <w:rFonts w:ascii="宋体" w:hAnsi="宋体"/>
                <w:szCs w:val="21"/>
              </w:rPr>
            </w:pPr>
          </w:p>
        </w:tc>
        <w:tc>
          <w:tcPr>
            <w:tcW w:w="1000" w:type="pct"/>
            <w:vAlign w:val="center"/>
          </w:tcPr>
          <w:p w14:paraId="27FEC46B">
            <w:pPr>
              <w:jc w:val="center"/>
              <w:rPr>
                <w:rFonts w:ascii="宋体" w:hAnsi="宋体"/>
                <w:szCs w:val="21"/>
              </w:rPr>
            </w:pPr>
          </w:p>
        </w:tc>
      </w:tr>
      <w:tr w14:paraId="0D16A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84" w:type="pct"/>
            <w:vAlign w:val="center"/>
          </w:tcPr>
          <w:p w14:paraId="3ECFE579">
            <w:pPr>
              <w:jc w:val="center"/>
              <w:rPr>
                <w:rFonts w:ascii="宋体" w:hAnsi="宋体"/>
                <w:szCs w:val="21"/>
              </w:rPr>
            </w:pPr>
            <w:r>
              <w:rPr>
                <w:rFonts w:hint="eastAsia" w:ascii="宋体" w:hAnsi="宋体"/>
                <w:szCs w:val="21"/>
              </w:rPr>
              <w:t>2</w:t>
            </w:r>
          </w:p>
        </w:tc>
        <w:tc>
          <w:tcPr>
            <w:tcW w:w="1215" w:type="pct"/>
            <w:vAlign w:val="center"/>
          </w:tcPr>
          <w:p w14:paraId="0674474E">
            <w:pPr>
              <w:jc w:val="center"/>
              <w:rPr>
                <w:rFonts w:ascii="宋体" w:hAnsi="宋体"/>
                <w:szCs w:val="21"/>
              </w:rPr>
            </w:pPr>
          </w:p>
        </w:tc>
        <w:tc>
          <w:tcPr>
            <w:tcW w:w="1000" w:type="pct"/>
            <w:vAlign w:val="center"/>
          </w:tcPr>
          <w:p w14:paraId="6382F946">
            <w:pPr>
              <w:jc w:val="center"/>
              <w:rPr>
                <w:rFonts w:ascii="宋体" w:hAnsi="宋体"/>
                <w:szCs w:val="21"/>
              </w:rPr>
            </w:pPr>
          </w:p>
        </w:tc>
        <w:tc>
          <w:tcPr>
            <w:tcW w:w="1000" w:type="pct"/>
            <w:vAlign w:val="center"/>
          </w:tcPr>
          <w:p w14:paraId="13E02AE0">
            <w:pPr>
              <w:jc w:val="center"/>
              <w:rPr>
                <w:rFonts w:ascii="宋体" w:hAnsi="宋体"/>
                <w:szCs w:val="21"/>
              </w:rPr>
            </w:pPr>
          </w:p>
        </w:tc>
        <w:tc>
          <w:tcPr>
            <w:tcW w:w="1000" w:type="pct"/>
            <w:vAlign w:val="center"/>
          </w:tcPr>
          <w:p w14:paraId="505D22CA">
            <w:pPr>
              <w:jc w:val="center"/>
              <w:rPr>
                <w:rFonts w:ascii="宋体" w:hAnsi="宋体"/>
                <w:szCs w:val="21"/>
              </w:rPr>
            </w:pPr>
          </w:p>
        </w:tc>
      </w:tr>
      <w:tr w14:paraId="61864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84" w:type="pct"/>
            <w:vAlign w:val="center"/>
          </w:tcPr>
          <w:p w14:paraId="62DE46FE">
            <w:pPr>
              <w:jc w:val="center"/>
              <w:rPr>
                <w:rFonts w:ascii="宋体" w:hAnsi="宋体"/>
                <w:szCs w:val="21"/>
              </w:rPr>
            </w:pPr>
            <w:r>
              <w:rPr>
                <w:rFonts w:hint="eastAsia" w:ascii="宋体" w:hAnsi="宋体"/>
                <w:szCs w:val="21"/>
              </w:rPr>
              <w:t>……</w:t>
            </w:r>
          </w:p>
        </w:tc>
        <w:tc>
          <w:tcPr>
            <w:tcW w:w="1215" w:type="pct"/>
            <w:vAlign w:val="center"/>
          </w:tcPr>
          <w:p w14:paraId="17399074">
            <w:pPr>
              <w:jc w:val="center"/>
              <w:rPr>
                <w:rFonts w:ascii="宋体" w:hAnsi="宋体"/>
                <w:szCs w:val="21"/>
              </w:rPr>
            </w:pPr>
          </w:p>
        </w:tc>
        <w:tc>
          <w:tcPr>
            <w:tcW w:w="1000" w:type="pct"/>
            <w:vAlign w:val="center"/>
          </w:tcPr>
          <w:p w14:paraId="075A03EC">
            <w:pPr>
              <w:jc w:val="center"/>
              <w:rPr>
                <w:rFonts w:ascii="宋体" w:hAnsi="宋体"/>
                <w:szCs w:val="21"/>
              </w:rPr>
            </w:pPr>
          </w:p>
        </w:tc>
        <w:tc>
          <w:tcPr>
            <w:tcW w:w="1000" w:type="pct"/>
            <w:vAlign w:val="center"/>
          </w:tcPr>
          <w:p w14:paraId="3C1F4B6B">
            <w:pPr>
              <w:jc w:val="center"/>
              <w:rPr>
                <w:rFonts w:ascii="宋体" w:hAnsi="宋体"/>
                <w:szCs w:val="21"/>
              </w:rPr>
            </w:pPr>
          </w:p>
        </w:tc>
        <w:tc>
          <w:tcPr>
            <w:tcW w:w="1000" w:type="pct"/>
            <w:vAlign w:val="center"/>
          </w:tcPr>
          <w:p w14:paraId="3B3E657A">
            <w:pPr>
              <w:jc w:val="center"/>
              <w:rPr>
                <w:rFonts w:ascii="宋体" w:hAnsi="宋体"/>
                <w:szCs w:val="21"/>
              </w:rPr>
            </w:pPr>
          </w:p>
        </w:tc>
      </w:tr>
      <w:tr w14:paraId="4FECA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84" w:type="pct"/>
            <w:vAlign w:val="center"/>
          </w:tcPr>
          <w:p w14:paraId="6772CAD9">
            <w:pPr>
              <w:jc w:val="center"/>
              <w:rPr>
                <w:rFonts w:ascii="宋体" w:hAnsi="宋体"/>
                <w:szCs w:val="21"/>
              </w:rPr>
            </w:pPr>
          </w:p>
        </w:tc>
        <w:tc>
          <w:tcPr>
            <w:tcW w:w="1215" w:type="pct"/>
            <w:vAlign w:val="center"/>
          </w:tcPr>
          <w:p w14:paraId="1149F7E6">
            <w:pPr>
              <w:jc w:val="center"/>
              <w:rPr>
                <w:rFonts w:ascii="宋体" w:hAnsi="宋体"/>
                <w:szCs w:val="21"/>
              </w:rPr>
            </w:pPr>
          </w:p>
        </w:tc>
        <w:tc>
          <w:tcPr>
            <w:tcW w:w="1000" w:type="pct"/>
            <w:vAlign w:val="center"/>
          </w:tcPr>
          <w:p w14:paraId="6D866188">
            <w:pPr>
              <w:jc w:val="center"/>
              <w:rPr>
                <w:rFonts w:ascii="宋体" w:hAnsi="宋体"/>
                <w:szCs w:val="21"/>
              </w:rPr>
            </w:pPr>
          </w:p>
        </w:tc>
        <w:tc>
          <w:tcPr>
            <w:tcW w:w="1000" w:type="pct"/>
            <w:vAlign w:val="center"/>
          </w:tcPr>
          <w:p w14:paraId="0E38AB2D">
            <w:pPr>
              <w:jc w:val="center"/>
              <w:rPr>
                <w:rFonts w:ascii="宋体" w:hAnsi="宋体"/>
                <w:szCs w:val="21"/>
              </w:rPr>
            </w:pPr>
          </w:p>
        </w:tc>
        <w:tc>
          <w:tcPr>
            <w:tcW w:w="1000" w:type="pct"/>
            <w:vAlign w:val="center"/>
          </w:tcPr>
          <w:p w14:paraId="23F404BE">
            <w:pPr>
              <w:jc w:val="center"/>
              <w:rPr>
                <w:rFonts w:ascii="宋体" w:hAnsi="宋体"/>
                <w:szCs w:val="21"/>
              </w:rPr>
            </w:pPr>
          </w:p>
        </w:tc>
      </w:tr>
    </w:tbl>
    <w:p w14:paraId="783A8495">
      <w:pPr>
        <w:spacing w:line="500" w:lineRule="exact"/>
        <w:jc w:val="left"/>
        <w:rPr>
          <w:rFonts w:ascii="宋体" w:hAnsi="宋体"/>
          <w:szCs w:val="21"/>
        </w:rPr>
      </w:pPr>
      <w:r>
        <w:rPr>
          <w:rFonts w:hint="eastAsia" w:ascii="宋体" w:hAnsi="宋体"/>
          <w:szCs w:val="21"/>
        </w:rPr>
        <w:t>1.3      本工程施工现场所用混凝土或砂浆的供应方式为</w:t>
      </w:r>
      <w:r>
        <w:rPr>
          <w:rFonts w:hint="eastAsia" w:ascii="宋体" w:hAnsi="宋体"/>
          <w:szCs w:val="21"/>
          <w:u w:val="single"/>
        </w:rPr>
        <w:t xml:space="preserve">      </w:t>
      </w:r>
      <w:r>
        <w:rPr>
          <w:rFonts w:hint="eastAsia" w:ascii="宋体" w:hAnsi="宋体"/>
          <w:szCs w:val="21"/>
        </w:rPr>
        <w:t>。</w:t>
      </w:r>
    </w:p>
    <w:p w14:paraId="59206DD2">
      <w:pPr>
        <w:spacing w:beforeLines="100" w:afterLines="100"/>
        <w:outlineLvl w:val="2"/>
        <w:rPr>
          <w:rFonts w:ascii="黑体" w:hAnsi="宋体" w:eastAsia="黑体"/>
          <w:sz w:val="24"/>
        </w:rPr>
      </w:pPr>
      <w:bookmarkStart w:id="856" w:name="_Toc17893"/>
      <w:bookmarkStart w:id="857" w:name="_Toc741"/>
      <w:r>
        <w:rPr>
          <w:rFonts w:hint="eastAsia" w:ascii="黑体" w:hAnsi="宋体" w:eastAsia="黑体"/>
          <w:sz w:val="24"/>
        </w:rPr>
        <w:t>2.特殊技术要求</w:t>
      </w:r>
      <w:bookmarkEnd w:id="856"/>
      <w:bookmarkEnd w:id="857"/>
    </w:p>
    <w:p w14:paraId="737056B6">
      <w:pPr>
        <w:spacing w:line="500" w:lineRule="exact"/>
        <w:jc w:val="left"/>
        <w:rPr>
          <w:rFonts w:ascii="宋体" w:hAnsi="宋体"/>
          <w:szCs w:val="21"/>
        </w:rPr>
      </w:pPr>
      <w:r>
        <w:rPr>
          <w:rFonts w:hint="eastAsia" w:ascii="宋体" w:hAnsi="宋体"/>
          <w:szCs w:val="21"/>
        </w:rPr>
        <w:t>2.1       除合同约定的技术要求外，本工程的特殊技术要求如下：</w:t>
      </w:r>
    </w:p>
    <w:p w14:paraId="3AB10637">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0A452634">
      <w:pPr>
        <w:spacing w:line="500" w:lineRule="exact"/>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015EFF31">
      <w:pPr>
        <w:spacing w:beforeLines="100" w:afterLines="100"/>
        <w:outlineLvl w:val="2"/>
        <w:rPr>
          <w:rFonts w:ascii="黑体" w:hAnsi="宋体" w:eastAsia="黑体"/>
          <w:sz w:val="24"/>
        </w:rPr>
      </w:pPr>
      <w:bookmarkStart w:id="858" w:name="_Toc15454"/>
      <w:bookmarkStart w:id="859" w:name="_Toc14618"/>
      <w:r>
        <w:rPr>
          <w:rFonts w:hint="eastAsia" w:ascii="黑体" w:hAnsi="宋体" w:eastAsia="黑体"/>
          <w:sz w:val="24"/>
        </w:rPr>
        <w:t>3．新技术、新工艺和新材料</w:t>
      </w:r>
      <w:bookmarkEnd w:id="858"/>
      <w:bookmarkEnd w:id="859"/>
    </w:p>
    <w:p w14:paraId="24CE74F9">
      <w:pPr>
        <w:spacing w:line="500" w:lineRule="exact"/>
        <w:jc w:val="left"/>
        <w:rPr>
          <w:rFonts w:ascii="黑体" w:hAnsi="宋体" w:eastAsia="黑体"/>
          <w:sz w:val="24"/>
        </w:rPr>
      </w:pPr>
      <w:r>
        <w:rPr>
          <w:rFonts w:hint="eastAsia" w:ascii="黑体" w:hAnsi="宋体" w:eastAsia="黑体"/>
          <w:sz w:val="24"/>
        </w:rPr>
        <w:t>3.1      本工程涉及的新技术、新工艺和新材料及相应使用和操作说明如下：</w:t>
      </w:r>
    </w:p>
    <w:p w14:paraId="287F5218">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2C5382FA">
      <w:pPr>
        <w:spacing w:line="500" w:lineRule="exact"/>
        <w:jc w:val="left"/>
        <w:rPr>
          <w:rFonts w:ascii="宋体" w:hAnsi="宋体"/>
          <w:b/>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3BC05133">
      <w:pPr>
        <w:spacing w:beforeLines="100" w:afterLines="100"/>
        <w:outlineLvl w:val="2"/>
        <w:rPr>
          <w:rFonts w:ascii="黑体" w:hAnsi="宋体" w:eastAsia="黑体"/>
          <w:sz w:val="24"/>
        </w:rPr>
      </w:pPr>
      <w:bookmarkStart w:id="860" w:name="_Toc452"/>
      <w:bookmarkStart w:id="861" w:name="_Toc3251"/>
      <w:r>
        <w:rPr>
          <w:rFonts w:hint="eastAsia" w:ascii="黑体" w:hAnsi="宋体" w:eastAsia="黑体"/>
          <w:sz w:val="24"/>
        </w:rPr>
        <w:t>4．其他特殊技术标准和要求</w:t>
      </w:r>
      <w:bookmarkEnd w:id="860"/>
      <w:bookmarkEnd w:id="861"/>
    </w:p>
    <w:p w14:paraId="2B51409B">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7CA2C172">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3F7EC848">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1B570787">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3F729E32">
      <w:pPr>
        <w:spacing w:line="500" w:lineRule="exact"/>
        <w:jc w:val="left"/>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41D72A5B">
      <w:pPr>
        <w:spacing w:line="500" w:lineRule="exact"/>
        <w:jc w:val="left"/>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7CFB2854">
      <w:pPr>
        <w:spacing w:line="500" w:lineRule="exact"/>
        <w:jc w:val="center"/>
        <w:outlineLvl w:val="1"/>
        <w:rPr>
          <w:rFonts w:ascii="黑体" w:hAnsi="宋体" w:eastAsia="黑体"/>
          <w:sz w:val="28"/>
          <w:szCs w:val="28"/>
        </w:rPr>
      </w:pPr>
      <w:r>
        <w:rPr>
          <w:rFonts w:hint="eastAsia" w:ascii="黑体" w:hAnsi="宋体" w:eastAsia="黑体"/>
          <w:sz w:val="24"/>
        </w:rPr>
        <w:br w:type="page"/>
      </w:r>
      <w:bookmarkStart w:id="862" w:name="_Toc353448529"/>
      <w:bookmarkStart w:id="863" w:name="_Toc6474"/>
      <w:bookmarkStart w:id="864" w:name="_Toc24625"/>
      <w:bookmarkStart w:id="865" w:name="_Toc9120"/>
      <w:bookmarkStart w:id="866" w:name="_Toc24553"/>
      <w:r>
        <w:rPr>
          <w:rFonts w:hint="eastAsia" w:ascii="黑体" w:hAnsi="宋体" w:eastAsia="黑体"/>
          <w:sz w:val="28"/>
          <w:szCs w:val="28"/>
        </w:rPr>
        <w:t>第三节</w:t>
      </w:r>
      <w:r>
        <w:rPr>
          <w:rFonts w:hint="eastAsia" w:ascii="黑体" w:hAnsi="宋体" w:eastAsia="黑体"/>
          <w:sz w:val="28"/>
          <w:szCs w:val="28"/>
          <w:lang w:eastAsia="zh-CN"/>
        </w:rPr>
        <w:t>　</w:t>
      </w:r>
      <w:r>
        <w:rPr>
          <w:rFonts w:hint="eastAsia" w:ascii="黑体" w:hAnsi="宋体" w:eastAsia="黑体"/>
          <w:sz w:val="28"/>
          <w:szCs w:val="28"/>
        </w:rPr>
        <w:t>适用的国家、行业以及地方规范、标准和规程</w:t>
      </w:r>
      <w:bookmarkEnd w:id="862"/>
      <w:bookmarkEnd w:id="863"/>
      <w:bookmarkEnd w:id="864"/>
      <w:bookmarkEnd w:id="865"/>
      <w:bookmarkEnd w:id="866"/>
    </w:p>
    <w:p w14:paraId="60792459">
      <w:pPr>
        <w:spacing w:line="500" w:lineRule="exact"/>
        <w:jc w:val="left"/>
        <w:rPr>
          <w:rFonts w:hint="eastAsia" w:ascii="黑体" w:hAnsi="宋体" w:eastAsia="黑体"/>
          <w:b/>
          <w:szCs w:val="21"/>
        </w:rPr>
      </w:pPr>
    </w:p>
    <w:p w14:paraId="5F873B0B">
      <w:pPr>
        <w:spacing w:line="500" w:lineRule="exact"/>
        <w:jc w:val="left"/>
        <w:rPr>
          <w:rFonts w:ascii="宋体" w:hAnsi="宋体"/>
          <w:szCs w:val="21"/>
        </w:rPr>
      </w:pPr>
      <w:r>
        <w:rPr>
          <w:rFonts w:hint="eastAsia" w:ascii="黑体" w:hAnsi="宋体" w:eastAsia="黑体"/>
          <w:b/>
          <w:szCs w:val="21"/>
        </w:rPr>
        <w:t>说明：</w:t>
      </w:r>
      <w:r>
        <w:rPr>
          <w:rFonts w:hint="eastAsia" w:ascii="宋体" w:hAnsi="宋体"/>
          <w:szCs w:val="21"/>
        </w:rPr>
        <w:t>本节内容只需列出规范、标准、规程等的名称、编号等内容。本节由招标人根据国家、</w:t>
      </w:r>
    </w:p>
    <w:p w14:paraId="63ADD71C">
      <w:pPr>
        <w:spacing w:line="500" w:lineRule="exact"/>
        <w:jc w:val="left"/>
        <w:rPr>
          <w:rFonts w:ascii="宋体" w:hAnsi="宋体"/>
          <w:szCs w:val="21"/>
        </w:rPr>
      </w:pPr>
      <w:r>
        <w:rPr>
          <w:rFonts w:hint="eastAsia" w:ascii="宋体" w:hAnsi="宋体"/>
          <w:szCs w:val="21"/>
        </w:rPr>
        <w:t>行业和地方现行标准、规范和规程等，以及项目具体情况摘录。</w:t>
      </w:r>
    </w:p>
    <w:p w14:paraId="45B9CF86">
      <w:pPr>
        <w:spacing w:beforeLines="100" w:afterLines="100"/>
        <w:outlineLvl w:val="0"/>
        <w:rPr>
          <w:rFonts w:ascii="黑体" w:hAnsi="宋体" w:eastAsia="黑体"/>
          <w:sz w:val="24"/>
        </w:rPr>
      </w:pPr>
      <w:r>
        <w:rPr>
          <w:rFonts w:hint="eastAsia" w:ascii="黑体" w:hAnsi="宋体" w:eastAsia="黑体"/>
          <w:b/>
          <w:sz w:val="24"/>
        </w:rPr>
        <w:br w:type="page"/>
      </w:r>
      <w:bookmarkStart w:id="867" w:name="_Toc30070"/>
      <w:bookmarkStart w:id="868" w:name="_Toc17026"/>
      <w:bookmarkStart w:id="869" w:name="_Toc353448530"/>
      <w:bookmarkStart w:id="870" w:name="_Toc10249"/>
      <w:bookmarkStart w:id="871" w:name="_Toc13570"/>
      <w:r>
        <w:rPr>
          <w:rFonts w:hint="eastAsia" w:ascii="黑体" w:hAnsi="宋体" w:eastAsia="黑体"/>
          <w:sz w:val="24"/>
        </w:rPr>
        <w:t>附件A：施工现场现状平面图</w:t>
      </w:r>
      <w:bookmarkEnd w:id="867"/>
      <w:bookmarkEnd w:id="868"/>
      <w:bookmarkEnd w:id="869"/>
      <w:bookmarkEnd w:id="870"/>
      <w:bookmarkEnd w:id="871"/>
    </w:p>
    <w:p w14:paraId="383EA95B">
      <w:pPr>
        <w:spacing w:line="500" w:lineRule="exact"/>
        <w:jc w:val="left"/>
        <w:rPr>
          <w:rFonts w:ascii="宋体" w:hAnsi="宋体"/>
          <w:szCs w:val="21"/>
        </w:rPr>
      </w:pPr>
      <w:r>
        <w:rPr>
          <w:rFonts w:hint="eastAsia" w:ascii="黑体" w:hAnsi="宋体" w:eastAsia="黑体"/>
          <w:szCs w:val="21"/>
        </w:rPr>
        <w:t>说明：</w:t>
      </w:r>
      <w:r>
        <w:rPr>
          <w:rFonts w:hint="eastAsia" w:ascii="宋体" w:hAnsi="宋体"/>
          <w:szCs w:val="21"/>
        </w:rPr>
        <w:t>该图由招标人准备，并作为招标文件本章的组成内容提供给投标人。图中应当标示本</w:t>
      </w:r>
    </w:p>
    <w:p w14:paraId="1619EFE6">
      <w:pPr>
        <w:spacing w:line="500" w:lineRule="exact"/>
        <w:jc w:val="left"/>
        <w:rPr>
          <w:rFonts w:ascii="宋体" w:hAnsi="宋体"/>
          <w:szCs w:val="21"/>
        </w:rPr>
      </w:pPr>
      <w:r>
        <w:rPr>
          <w:rFonts w:hint="eastAsia" w:ascii="宋体" w:hAnsi="宋体"/>
          <w:szCs w:val="21"/>
        </w:rPr>
        <w:t>章第一节第1.2.1项规定的内容，并做必要的文字说明。</w:t>
      </w:r>
    </w:p>
    <w:p w14:paraId="101FB72F">
      <w:pPr>
        <w:rPr>
          <w:rFonts w:ascii="楷体_GB2312" w:eastAsia="楷体_GB2312"/>
          <w:color w:val="000000"/>
        </w:rPr>
      </w:pPr>
      <w:r>
        <w:rPr>
          <w:rFonts w:ascii="宋体" w:hAnsi="宋体"/>
          <w:szCs w:val="21"/>
        </w:rPr>
        <w:br w:type="page"/>
      </w:r>
    </w:p>
    <w:p w14:paraId="22C423B6">
      <w:pPr>
        <w:jc w:val="center"/>
        <w:outlineLvl w:val="0"/>
        <w:rPr>
          <w:rFonts w:hint="eastAsia" w:ascii="宋体" w:hAnsi="宋体" w:eastAsia="宋体" w:cs="宋体"/>
          <w:b/>
          <w:bCs/>
          <w:sz w:val="44"/>
          <w:szCs w:val="44"/>
        </w:rPr>
      </w:pPr>
      <w:bookmarkStart w:id="872" w:name="_Toc11951"/>
      <w:bookmarkStart w:id="873" w:name="_Toc4645"/>
      <w:bookmarkStart w:id="874" w:name="_Toc2034"/>
      <w:bookmarkStart w:id="875" w:name="_Toc16887"/>
      <w:bookmarkStart w:id="876" w:name="_Toc28928"/>
      <w:bookmarkStart w:id="877" w:name="_Toc353448531"/>
      <w:r>
        <w:rPr>
          <w:rFonts w:hint="eastAsia" w:ascii="宋体" w:hAnsi="宋体" w:eastAsia="宋体" w:cs="宋体"/>
          <w:b/>
          <w:bCs/>
          <w:sz w:val="44"/>
          <w:szCs w:val="44"/>
        </w:rPr>
        <w:t>第八章</w:t>
      </w:r>
      <w:r>
        <w:rPr>
          <w:rFonts w:hint="eastAsia" w:ascii="宋体" w:hAnsi="宋体" w:eastAsia="宋体" w:cs="宋体"/>
          <w:b/>
          <w:bCs/>
          <w:sz w:val="44"/>
          <w:szCs w:val="44"/>
          <w:lang w:eastAsia="zh-CN"/>
        </w:rPr>
        <w:t>　</w:t>
      </w:r>
      <w:r>
        <w:rPr>
          <w:rFonts w:hint="eastAsia" w:ascii="宋体" w:hAnsi="宋体" w:eastAsia="宋体" w:cs="宋体"/>
          <w:b/>
          <w:bCs/>
          <w:sz w:val="44"/>
          <w:szCs w:val="44"/>
        </w:rPr>
        <w:t>投标文件格式</w:t>
      </w:r>
      <w:bookmarkEnd w:id="872"/>
      <w:bookmarkEnd w:id="873"/>
      <w:bookmarkEnd w:id="874"/>
      <w:bookmarkEnd w:id="875"/>
      <w:bookmarkEnd w:id="876"/>
      <w:bookmarkEnd w:id="877"/>
    </w:p>
    <w:p w14:paraId="3A57061D">
      <w:pPr>
        <w:jc w:val="center"/>
        <w:rPr>
          <w:rFonts w:ascii="黑体" w:eastAsia="黑体"/>
          <w:sz w:val="32"/>
          <w:szCs w:val="32"/>
        </w:rPr>
      </w:pPr>
      <w:r>
        <w:rPr>
          <w:rFonts w:ascii="黑体" w:eastAsia="黑体"/>
          <w:sz w:val="32"/>
          <w:szCs w:val="32"/>
        </w:rPr>
        <w:br w:type="page"/>
      </w:r>
    </w:p>
    <w:p w14:paraId="30DDA7B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5A5323E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68E3B4D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0D1B411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69ED7A4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208A4FB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eastAsia" w:ascii="宋体" w:hAnsi="宋体" w:eastAsia="宋体" w:cs="宋体"/>
          <w:b/>
          <w:bCs/>
          <w:sz w:val="28"/>
          <w:szCs w:val="28"/>
        </w:rPr>
      </w:pPr>
      <w:r>
        <w:rPr>
          <w:rFonts w:hint="eastAsia" w:ascii="宋体" w:hAnsi="宋体" w:eastAsia="宋体" w:cs="宋体"/>
          <w:b/>
          <w:bCs/>
          <w:sz w:val="28"/>
          <w:szCs w:val="28"/>
          <w:u w:val="single"/>
        </w:rPr>
        <w:t xml:space="preserve">             </w:t>
      </w:r>
      <w:bookmarkStart w:id="878" w:name="_Toc16411"/>
      <w:bookmarkStart w:id="879" w:name="_Toc13949"/>
      <w:r>
        <w:rPr>
          <w:rFonts w:hint="eastAsia" w:ascii="宋体" w:hAnsi="宋体" w:eastAsia="宋体" w:cs="宋体"/>
          <w:b/>
          <w:bCs/>
          <w:sz w:val="28"/>
          <w:szCs w:val="28"/>
        </w:rPr>
        <w:t>（项目名称）</w:t>
      </w:r>
      <w:r>
        <w:rPr>
          <w:rFonts w:hint="eastAsia" w:ascii="宋体" w:hAnsi="宋体" w:eastAsia="宋体" w:cs="宋体"/>
          <w:b/>
          <w:bCs/>
          <w:sz w:val="28"/>
          <w:szCs w:val="28"/>
          <w:u w:val="single"/>
        </w:rPr>
        <w:t xml:space="preserve">      </w:t>
      </w:r>
      <w:r>
        <w:rPr>
          <w:rFonts w:hint="eastAsia" w:ascii="宋体" w:hAnsi="宋体" w:eastAsia="宋体" w:cs="宋体"/>
          <w:b/>
          <w:bCs/>
          <w:sz w:val="28"/>
          <w:szCs w:val="28"/>
        </w:rPr>
        <w:t>标段施工招标</w:t>
      </w:r>
      <w:bookmarkEnd w:id="878"/>
      <w:bookmarkEnd w:id="879"/>
    </w:p>
    <w:p w14:paraId="337E8C0F">
      <w:pPr>
        <w:keepNext w:val="0"/>
        <w:keepLines w:val="0"/>
        <w:pageBreakBefore w:val="0"/>
        <w:widowControl w:val="0"/>
        <w:kinsoku/>
        <w:wordWrap/>
        <w:overflowPunct/>
        <w:topLinePunct w:val="0"/>
        <w:autoSpaceDE/>
        <w:autoSpaceDN/>
        <w:bidi w:val="0"/>
        <w:adjustRightInd/>
        <w:snapToGrid/>
        <w:spacing w:beforeLines="100" w:line="360" w:lineRule="auto"/>
        <w:jc w:val="center"/>
        <w:textAlignment w:val="auto"/>
        <w:rPr>
          <w:rFonts w:hint="eastAsia" w:ascii="黑体" w:eastAsia="黑体"/>
          <w:sz w:val="44"/>
          <w:szCs w:val="44"/>
        </w:rPr>
      </w:pPr>
    </w:p>
    <w:p w14:paraId="4CE4D77D">
      <w:pPr>
        <w:keepNext w:val="0"/>
        <w:keepLines w:val="0"/>
        <w:pageBreakBefore w:val="0"/>
        <w:widowControl w:val="0"/>
        <w:kinsoku/>
        <w:wordWrap/>
        <w:overflowPunct/>
        <w:topLinePunct w:val="0"/>
        <w:autoSpaceDE/>
        <w:autoSpaceDN/>
        <w:bidi w:val="0"/>
        <w:adjustRightInd/>
        <w:snapToGrid/>
        <w:spacing w:beforeLines="100" w:line="360" w:lineRule="auto"/>
        <w:jc w:val="center"/>
        <w:textAlignment w:val="auto"/>
        <w:rPr>
          <w:rFonts w:hint="eastAsia" w:ascii="黑体" w:hAnsi="黑体" w:eastAsia="黑体" w:cs="黑体"/>
          <w:sz w:val="44"/>
          <w:szCs w:val="44"/>
        </w:rPr>
      </w:pPr>
      <w:r>
        <w:rPr>
          <w:rFonts w:hint="eastAsia" w:ascii="黑体" w:hAnsi="黑体" w:eastAsia="黑体" w:cs="黑体"/>
          <w:sz w:val="44"/>
          <w:szCs w:val="44"/>
        </w:rPr>
        <w:t>投  标  文  件</w:t>
      </w:r>
    </w:p>
    <w:p w14:paraId="6F9414BF">
      <w:pPr>
        <w:keepNext w:val="0"/>
        <w:keepLines w:val="0"/>
        <w:pageBreakBefore w:val="0"/>
        <w:widowControl w:val="0"/>
        <w:kinsoku/>
        <w:wordWrap/>
        <w:overflowPunct/>
        <w:topLinePunct w:val="0"/>
        <w:autoSpaceDE/>
        <w:autoSpaceDN/>
        <w:bidi w:val="0"/>
        <w:adjustRightInd/>
        <w:snapToGrid/>
        <w:spacing w:line="360" w:lineRule="auto"/>
        <w:ind w:right="1"/>
        <w:jc w:val="center"/>
        <w:textAlignment w:val="auto"/>
        <w:rPr>
          <w:rFonts w:hint="eastAsia" w:ascii="黑体" w:hAnsi="黑体" w:eastAsia="黑体" w:cs="黑体"/>
          <w:sz w:val="44"/>
          <w:szCs w:val="44"/>
        </w:rPr>
      </w:pPr>
      <w:r>
        <w:rPr>
          <w:rFonts w:hint="eastAsia" w:ascii="黑体" w:hAnsi="黑体" w:eastAsia="黑体" w:cs="黑体"/>
          <w:sz w:val="44"/>
          <w:szCs w:val="44"/>
        </w:rPr>
        <w:t>商</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务</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部</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分</w:t>
      </w:r>
    </w:p>
    <w:p w14:paraId="73FDD27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54D5A9E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79521F6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56EF164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2C02F1E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6E26BAF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1652F7E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32"/>
          <w:szCs w:val="32"/>
        </w:rPr>
      </w:pPr>
    </w:p>
    <w:p w14:paraId="770DDC8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28"/>
          <w:szCs w:val="28"/>
        </w:rPr>
      </w:pPr>
      <w:r>
        <w:rPr>
          <w:rFonts w:hint="eastAsia" w:ascii="黑体" w:eastAsia="黑体"/>
          <w:sz w:val="28"/>
          <w:szCs w:val="28"/>
        </w:rPr>
        <w:t>投标人：</w:t>
      </w:r>
      <w:r>
        <w:rPr>
          <w:rFonts w:hint="eastAsia" w:ascii="黑体" w:eastAsia="黑体"/>
          <w:sz w:val="28"/>
          <w:szCs w:val="28"/>
          <w:u w:val="single"/>
        </w:rPr>
        <w:t xml:space="preserve">  </w:t>
      </w:r>
      <w:r>
        <w:rPr>
          <w:rFonts w:hint="eastAsia" w:ascii="黑体" w:eastAsia="黑体"/>
          <w:sz w:val="28"/>
          <w:szCs w:val="28"/>
          <w:u w:val="single"/>
          <w:lang w:eastAsia="zh-CN"/>
        </w:rPr>
        <w:t>　　</w:t>
      </w:r>
      <w:r>
        <w:rPr>
          <w:rFonts w:hint="eastAsia" w:ascii="黑体" w:eastAsia="黑体"/>
          <w:sz w:val="28"/>
          <w:szCs w:val="28"/>
          <w:u w:val="single"/>
        </w:rPr>
        <w:t xml:space="preserve">                            </w:t>
      </w:r>
      <w:r>
        <w:rPr>
          <w:rFonts w:hint="eastAsia" w:ascii="黑体" w:eastAsia="黑体"/>
          <w:sz w:val="28"/>
          <w:szCs w:val="28"/>
        </w:rPr>
        <w:t>（盖单位章）</w:t>
      </w:r>
    </w:p>
    <w:p w14:paraId="2A61D45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28"/>
          <w:szCs w:val="28"/>
        </w:rPr>
      </w:pPr>
      <w:r>
        <w:rPr>
          <w:rFonts w:hint="eastAsia" w:ascii="黑体" w:eastAsia="黑体"/>
          <w:sz w:val="28"/>
          <w:szCs w:val="28"/>
        </w:rPr>
        <w:t>法定代表人或其委托代理人：</w:t>
      </w:r>
      <w:r>
        <w:rPr>
          <w:rFonts w:hint="eastAsia" w:ascii="黑体" w:eastAsia="黑体"/>
          <w:sz w:val="28"/>
          <w:szCs w:val="28"/>
          <w:u w:val="single"/>
        </w:rPr>
        <w:t xml:space="preserve">                </w:t>
      </w:r>
      <w:r>
        <w:rPr>
          <w:rFonts w:hint="eastAsia" w:ascii="黑体" w:eastAsia="黑体"/>
          <w:sz w:val="28"/>
          <w:szCs w:val="28"/>
        </w:rPr>
        <w:t>（签字或盖章）</w:t>
      </w:r>
    </w:p>
    <w:p w14:paraId="1985571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eastAsia="黑体"/>
          <w:sz w:val="28"/>
          <w:szCs w:val="28"/>
        </w:rPr>
      </w:pPr>
      <w:r>
        <w:rPr>
          <w:rFonts w:hint="eastAsia" w:ascii="黑体" w:eastAsia="黑体"/>
          <w:sz w:val="28"/>
          <w:szCs w:val="28"/>
          <w:u w:val="single"/>
        </w:rPr>
        <w:t xml:space="preserve">         </w:t>
      </w:r>
      <w:r>
        <w:rPr>
          <w:rFonts w:hint="eastAsia" w:ascii="黑体" w:eastAsia="黑体"/>
          <w:sz w:val="28"/>
          <w:szCs w:val="28"/>
        </w:rPr>
        <w:t>年</w:t>
      </w:r>
      <w:r>
        <w:rPr>
          <w:rFonts w:hint="eastAsia" w:ascii="黑体" w:eastAsia="黑体"/>
          <w:sz w:val="28"/>
          <w:szCs w:val="28"/>
          <w:u w:val="single"/>
        </w:rPr>
        <w:t xml:space="preserve">         </w:t>
      </w:r>
      <w:r>
        <w:rPr>
          <w:rFonts w:hint="eastAsia" w:ascii="黑体" w:eastAsia="黑体"/>
          <w:sz w:val="28"/>
          <w:szCs w:val="28"/>
        </w:rPr>
        <w:t>月</w:t>
      </w:r>
      <w:r>
        <w:rPr>
          <w:rFonts w:hint="eastAsia" w:ascii="黑体" w:eastAsia="黑体"/>
          <w:sz w:val="28"/>
          <w:szCs w:val="28"/>
          <w:u w:val="single"/>
        </w:rPr>
        <w:t xml:space="preserve">         </w:t>
      </w:r>
      <w:r>
        <w:rPr>
          <w:rFonts w:hint="eastAsia" w:ascii="黑体" w:eastAsia="黑体"/>
          <w:sz w:val="28"/>
          <w:szCs w:val="28"/>
        </w:rPr>
        <w:t>日</w:t>
      </w:r>
    </w:p>
    <w:p w14:paraId="2E2545FC">
      <w:pPr>
        <w:keepNext w:val="0"/>
        <w:keepLines w:val="0"/>
        <w:pageBreakBefore w:val="0"/>
        <w:widowControl w:val="0"/>
        <w:kinsoku/>
        <w:wordWrap/>
        <w:overflowPunct/>
        <w:topLinePunct w:val="0"/>
        <w:autoSpaceDE/>
        <w:autoSpaceDN/>
        <w:bidi w:val="0"/>
        <w:adjustRightInd/>
        <w:snapToGrid/>
        <w:spacing w:beforeLines="100" w:afterLines="100" w:line="360" w:lineRule="auto"/>
        <w:jc w:val="center"/>
        <w:textAlignment w:val="auto"/>
        <w:outlineLvl w:val="1"/>
        <w:rPr>
          <w:rFonts w:ascii="黑体" w:eastAsia="黑体"/>
          <w:sz w:val="28"/>
          <w:szCs w:val="28"/>
        </w:rPr>
      </w:pPr>
      <w:r>
        <w:rPr>
          <w:rFonts w:ascii="黑体" w:eastAsia="黑体"/>
          <w:sz w:val="28"/>
          <w:szCs w:val="28"/>
        </w:rPr>
        <w:br w:type="page"/>
      </w:r>
      <w:bookmarkStart w:id="880" w:name="_Toc32404"/>
      <w:bookmarkStart w:id="881" w:name="_Toc10182"/>
      <w:bookmarkStart w:id="882" w:name="_Toc3568"/>
      <w:bookmarkStart w:id="883" w:name="_Toc8577"/>
      <w:bookmarkStart w:id="884" w:name="_Toc8624"/>
      <w:r>
        <w:rPr>
          <w:rFonts w:hint="eastAsia" w:ascii="黑体" w:eastAsia="黑体"/>
          <w:b/>
          <w:bCs/>
          <w:sz w:val="32"/>
          <w:szCs w:val="32"/>
        </w:rPr>
        <w:t>目</w:t>
      </w:r>
      <w:r>
        <w:rPr>
          <w:rFonts w:hint="eastAsia" w:ascii="黑体" w:eastAsia="黑体"/>
          <w:b/>
          <w:bCs/>
          <w:sz w:val="32"/>
          <w:szCs w:val="32"/>
          <w:lang w:eastAsia="zh-CN"/>
        </w:rPr>
        <w:t>　　</w:t>
      </w:r>
      <w:r>
        <w:rPr>
          <w:rFonts w:hint="eastAsia" w:ascii="黑体" w:eastAsia="黑体"/>
          <w:b/>
          <w:bCs/>
          <w:sz w:val="32"/>
          <w:szCs w:val="32"/>
        </w:rPr>
        <w:t>录</w:t>
      </w:r>
      <w:bookmarkEnd w:id="880"/>
      <w:bookmarkEnd w:id="881"/>
      <w:bookmarkEnd w:id="882"/>
      <w:bookmarkEnd w:id="883"/>
      <w:bookmarkEnd w:id="884"/>
    </w:p>
    <w:p w14:paraId="35B38E7C">
      <w:pPr>
        <w:spacing w:line="600" w:lineRule="exact"/>
        <w:rPr>
          <w:rFonts w:ascii="宋体" w:hAnsi="宋体"/>
          <w:szCs w:val="21"/>
        </w:rPr>
      </w:pPr>
      <w:r>
        <w:rPr>
          <w:rFonts w:hint="eastAsia" w:ascii="宋体" w:hAnsi="宋体"/>
          <w:szCs w:val="21"/>
        </w:rPr>
        <w:t>一、投标函及投标函附录</w:t>
      </w:r>
    </w:p>
    <w:p w14:paraId="57D48245">
      <w:pPr>
        <w:spacing w:line="600" w:lineRule="exact"/>
        <w:rPr>
          <w:rFonts w:ascii="宋体" w:hAnsi="宋体"/>
          <w:szCs w:val="21"/>
        </w:rPr>
      </w:pPr>
      <w:r>
        <w:rPr>
          <w:rFonts w:hint="eastAsia" w:ascii="宋体" w:hAnsi="宋体"/>
          <w:szCs w:val="21"/>
        </w:rPr>
        <w:t>二、法定代表人身份证明</w:t>
      </w:r>
    </w:p>
    <w:p w14:paraId="26B68CC3">
      <w:pPr>
        <w:spacing w:line="600" w:lineRule="exact"/>
        <w:rPr>
          <w:rFonts w:ascii="宋体" w:hAnsi="宋体"/>
          <w:szCs w:val="21"/>
        </w:rPr>
      </w:pPr>
      <w:r>
        <w:rPr>
          <w:rFonts w:hint="eastAsia" w:ascii="宋体" w:hAnsi="宋体"/>
          <w:szCs w:val="21"/>
        </w:rPr>
        <w:t>三、授权委托书</w:t>
      </w:r>
    </w:p>
    <w:p w14:paraId="2C396E97">
      <w:pPr>
        <w:spacing w:line="600" w:lineRule="exact"/>
        <w:rPr>
          <w:rFonts w:ascii="宋体" w:hAnsi="宋体"/>
          <w:szCs w:val="21"/>
        </w:rPr>
      </w:pPr>
      <w:r>
        <w:rPr>
          <w:rFonts w:hint="eastAsia" w:ascii="宋体" w:hAnsi="宋体"/>
          <w:szCs w:val="21"/>
        </w:rPr>
        <w:t>四、联合体协议书</w:t>
      </w:r>
    </w:p>
    <w:p w14:paraId="1C36C3D5">
      <w:pPr>
        <w:spacing w:line="600" w:lineRule="exact"/>
        <w:rPr>
          <w:rFonts w:ascii="宋体" w:hAnsi="宋体"/>
          <w:szCs w:val="21"/>
        </w:rPr>
      </w:pPr>
      <w:r>
        <w:rPr>
          <w:rFonts w:hint="eastAsia" w:ascii="宋体" w:hAnsi="宋体"/>
          <w:szCs w:val="21"/>
        </w:rPr>
        <w:t>五、投标保证金</w:t>
      </w:r>
    </w:p>
    <w:p w14:paraId="36A2524D">
      <w:pPr>
        <w:spacing w:line="600" w:lineRule="exact"/>
        <w:rPr>
          <w:rFonts w:ascii="宋体" w:hAnsi="宋体"/>
          <w:szCs w:val="21"/>
        </w:rPr>
      </w:pPr>
      <w:r>
        <w:rPr>
          <w:rFonts w:hint="eastAsia" w:ascii="宋体" w:hAnsi="宋体"/>
          <w:szCs w:val="21"/>
        </w:rPr>
        <w:t>六、已标价工程量清单</w:t>
      </w:r>
    </w:p>
    <w:p w14:paraId="014D363C">
      <w:pPr>
        <w:spacing w:line="600" w:lineRule="exact"/>
        <w:rPr>
          <w:rFonts w:ascii="宋体" w:hAnsi="宋体"/>
          <w:szCs w:val="21"/>
        </w:rPr>
      </w:pPr>
      <w:r>
        <w:rPr>
          <w:rFonts w:hint="eastAsia" w:ascii="宋体" w:hAnsi="宋体"/>
          <w:szCs w:val="21"/>
        </w:rPr>
        <w:t>七、项目管理机构</w:t>
      </w:r>
    </w:p>
    <w:p w14:paraId="5DB0B9DD">
      <w:pPr>
        <w:spacing w:line="600" w:lineRule="exact"/>
        <w:rPr>
          <w:rFonts w:ascii="宋体" w:hAnsi="宋体"/>
          <w:szCs w:val="21"/>
        </w:rPr>
      </w:pPr>
      <w:r>
        <w:rPr>
          <w:rFonts w:hint="eastAsia" w:ascii="宋体" w:hAnsi="宋体"/>
          <w:szCs w:val="21"/>
        </w:rPr>
        <w:t>八、拟分包项目情况表</w:t>
      </w:r>
    </w:p>
    <w:p w14:paraId="6F8DF4EE">
      <w:pPr>
        <w:spacing w:line="600" w:lineRule="exact"/>
        <w:rPr>
          <w:rFonts w:ascii="宋体" w:hAnsi="宋体"/>
          <w:szCs w:val="21"/>
        </w:rPr>
      </w:pPr>
      <w:r>
        <w:rPr>
          <w:rFonts w:hint="eastAsia" w:ascii="宋体" w:hAnsi="宋体"/>
          <w:szCs w:val="21"/>
        </w:rPr>
        <w:t>九、资格审查资料</w:t>
      </w:r>
    </w:p>
    <w:p w14:paraId="5901209D">
      <w:pPr>
        <w:spacing w:line="600" w:lineRule="exact"/>
        <w:rPr>
          <w:rFonts w:ascii="宋体" w:hAnsi="宋体"/>
          <w:szCs w:val="21"/>
        </w:rPr>
      </w:pPr>
      <w:r>
        <w:rPr>
          <w:rFonts w:hint="eastAsia" w:ascii="宋体" w:hAnsi="宋体"/>
          <w:szCs w:val="21"/>
        </w:rPr>
        <w:t>十、其他材料</w:t>
      </w:r>
    </w:p>
    <w:p w14:paraId="401B963E">
      <w:pPr>
        <w:spacing w:line="600" w:lineRule="exact"/>
        <w:rPr>
          <w:rFonts w:ascii="宋体" w:hAnsi="宋体"/>
          <w:szCs w:val="21"/>
        </w:rPr>
      </w:pPr>
    </w:p>
    <w:p w14:paraId="72F9C2FA">
      <w:pPr>
        <w:spacing w:line="600" w:lineRule="exact"/>
        <w:rPr>
          <w:rFonts w:ascii="宋体" w:hAnsi="宋体"/>
          <w:color w:val="FF0000"/>
          <w:szCs w:val="21"/>
        </w:rPr>
      </w:pPr>
      <w:r>
        <w:rPr>
          <w:rFonts w:hint="eastAsia" w:ascii="宋体" w:hAnsi="宋体"/>
          <w:szCs w:val="21"/>
        </w:rPr>
        <w:t>注：上述目录内容，招标人根据项目特点自行设定分册目录，与投标人须知前附表对应。</w:t>
      </w:r>
    </w:p>
    <w:p w14:paraId="6389EA97">
      <w:pPr>
        <w:keepNext w:val="0"/>
        <w:keepLines w:val="0"/>
        <w:pageBreakBefore w:val="0"/>
        <w:widowControl w:val="0"/>
        <w:kinsoku/>
        <w:wordWrap/>
        <w:overflowPunct/>
        <w:topLinePunct w:val="0"/>
        <w:autoSpaceDE/>
        <w:autoSpaceDN/>
        <w:bidi w:val="0"/>
        <w:adjustRightInd/>
        <w:snapToGrid/>
        <w:spacing w:line="510" w:lineRule="exact"/>
        <w:jc w:val="center"/>
        <w:textAlignment w:val="auto"/>
        <w:outlineLvl w:val="1"/>
        <w:rPr>
          <w:rFonts w:ascii="黑体" w:hAnsi="宋体" w:eastAsia="黑体"/>
          <w:b/>
          <w:bCs/>
          <w:sz w:val="32"/>
          <w:szCs w:val="32"/>
        </w:rPr>
      </w:pPr>
      <w:r>
        <w:rPr>
          <w:rFonts w:ascii="宋体" w:hAnsi="宋体"/>
          <w:szCs w:val="21"/>
        </w:rPr>
        <w:br w:type="page"/>
      </w:r>
      <w:bookmarkStart w:id="885" w:name="_Toc13494"/>
      <w:bookmarkStart w:id="886" w:name="_Toc20899"/>
      <w:bookmarkStart w:id="887" w:name="_Toc7624"/>
      <w:bookmarkStart w:id="888" w:name="_Toc18390"/>
      <w:bookmarkStart w:id="889" w:name="_Toc353448532"/>
      <w:r>
        <w:rPr>
          <w:rFonts w:hint="eastAsia" w:ascii="黑体" w:hAnsi="宋体" w:eastAsia="黑体"/>
          <w:b/>
          <w:bCs/>
          <w:sz w:val="32"/>
          <w:szCs w:val="32"/>
        </w:rPr>
        <w:t>一、投标函及投标函附录</w:t>
      </w:r>
      <w:bookmarkEnd w:id="885"/>
      <w:bookmarkEnd w:id="886"/>
      <w:bookmarkEnd w:id="887"/>
      <w:bookmarkEnd w:id="888"/>
      <w:bookmarkEnd w:id="889"/>
    </w:p>
    <w:p w14:paraId="58918171">
      <w:pPr>
        <w:spacing w:beforeLines="100" w:afterLines="50" w:line="510" w:lineRule="exact"/>
        <w:jc w:val="center"/>
        <w:outlineLvl w:val="2"/>
        <w:rPr>
          <w:rFonts w:hint="eastAsia" w:ascii="宋体" w:hAnsi="宋体" w:eastAsia="宋体" w:cs="宋体"/>
          <w:b/>
          <w:bCs/>
          <w:sz w:val="32"/>
          <w:szCs w:val="32"/>
        </w:rPr>
      </w:pPr>
      <w:bookmarkStart w:id="890" w:name="_Toc5234"/>
      <w:bookmarkStart w:id="891" w:name="_Toc3937"/>
      <w:r>
        <w:rPr>
          <w:rFonts w:hint="eastAsia" w:ascii="宋体" w:hAnsi="宋体" w:eastAsia="宋体" w:cs="宋体"/>
          <w:b/>
          <w:bCs/>
          <w:sz w:val="32"/>
          <w:szCs w:val="32"/>
        </w:rPr>
        <w:t>（一）投标函</w:t>
      </w:r>
      <w:bookmarkEnd w:id="890"/>
      <w:bookmarkEnd w:id="891"/>
    </w:p>
    <w:p w14:paraId="78264698">
      <w:pPr>
        <w:spacing w:line="480" w:lineRule="exact"/>
        <w:rPr>
          <w:rFonts w:ascii="宋体" w:hAnsi="宋体"/>
          <w:szCs w:val="21"/>
        </w:rPr>
      </w:pPr>
      <w:r>
        <w:rPr>
          <w:rFonts w:hint="eastAsia" w:ascii="宋体" w:hAnsi="宋体"/>
          <w:szCs w:val="21"/>
        </w:rPr>
        <w:t>致：</w:t>
      </w:r>
      <w:r>
        <w:rPr>
          <w:rFonts w:hint="eastAsia" w:ascii="宋体" w:hAnsi="宋体"/>
          <w:szCs w:val="21"/>
          <w:u w:val="single"/>
        </w:rPr>
        <w:t xml:space="preserve">                              </w:t>
      </w:r>
      <w:r>
        <w:rPr>
          <w:rFonts w:hint="eastAsia" w:ascii="宋体" w:hAnsi="宋体"/>
          <w:szCs w:val="21"/>
        </w:rPr>
        <w:t>（招标人名称）</w:t>
      </w:r>
    </w:p>
    <w:p w14:paraId="2E8FD311">
      <w:pPr>
        <w:spacing w:line="480" w:lineRule="exact"/>
        <w:ind w:firstLine="420" w:firstLineChars="200"/>
        <w:rPr>
          <w:rFonts w:ascii="宋体" w:hAnsi="宋体"/>
          <w:szCs w:val="21"/>
        </w:rPr>
      </w:pPr>
      <w:r>
        <w:rPr>
          <w:rFonts w:hint="eastAsia" w:ascii="宋体" w:hAnsi="宋体"/>
          <w:szCs w:val="21"/>
        </w:rPr>
        <w:t>在考察现场并充分研究</w:t>
      </w:r>
      <w:r>
        <w:rPr>
          <w:rFonts w:hint="eastAsia" w:ascii="宋体" w:hAnsi="宋体"/>
          <w:szCs w:val="21"/>
          <w:u w:val="single"/>
        </w:rPr>
        <w:t xml:space="preserve">                 </w:t>
      </w:r>
      <w:r>
        <w:rPr>
          <w:rFonts w:hint="eastAsia" w:ascii="宋体" w:hAnsi="宋体"/>
          <w:szCs w:val="21"/>
        </w:rPr>
        <w:t>（项目名称）</w:t>
      </w:r>
      <w:r>
        <w:rPr>
          <w:rFonts w:hint="eastAsia" w:ascii="宋体" w:hAnsi="宋体"/>
          <w:szCs w:val="21"/>
          <w:u w:val="single"/>
        </w:rPr>
        <w:t xml:space="preserve">      </w:t>
      </w:r>
      <w:r>
        <w:rPr>
          <w:rFonts w:hint="eastAsia" w:ascii="宋体" w:hAnsi="宋体"/>
          <w:szCs w:val="21"/>
        </w:rPr>
        <w:t>标段（以下简称“本工程”）施工招标文件的全部内容后，我方兹以：</w:t>
      </w:r>
    </w:p>
    <w:p w14:paraId="5D698196">
      <w:pPr>
        <w:spacing w:line="480" w:lineRule="exact"/>
        <w:ind w:firstLine="1050" w:firstLineChars="500"/>
        <w:rPr>
          <w:rFonts w:ascii="宋体" w:hAnsi="宋体"/>
          <w:szCs w:val="21"/>
        </w:rPr>
      </w:pPr>
      <w:r>
        <w:rPr>
          <w:rFonts w:hint="eastAsia" w:ascii="宋体" w:hAnsi="宋体"/>
          <w:szCs w:val="21"/>
        </w:rPr>
        <w:t>人民币（大写）：</w:t>
      </w:r>
      <w:r>
        <w:rPr>
          <w:rFonts w:hint="eastAsia" w:ascii="宋体" w:hAnsi="宋体"/>
          <w:szCs w:val="21"/>
          <w:u w:val="single"/>
        </w:rPr>
        <w:t xml:space="preserve">                                          </w:t>
      </w:r>
      <w:r>
        <w:rPr>
          <w:rFonts w:hint="eastAsia" w:ascii="宋体" w:hAnsi="宋体"/>
          <w:szCs w:val="21"/>
        </w:rPr>
        <w:t>元</w:t>
      </w:r>
    </w:p>
    <w:p w14:paraId="4C571C39">
      <w:pPr>
        <w:spacing w:line="480" w:lineRule="exact"/>
        <w:ind w:firstLine="1050" w:firstLineChars="500"/>
        <w:rPr>
          <w:rFonts w:ascii="宋体" w:hAnsi="宋体"/>
          <w:szCs w:val="21"/>
        </w:rPr>
      </w:pPr>
      <w:r>
        <w:rPr>
          <w:rFonts w:hint="eastAsia" w:ascii="宋体" w:hAnsi="宋体"/>
          <w:szCs w:val="21"/>
        </w:rPr>
        <w:t>RMB￥：</w:t>
      </w:r>
      <w:r>
        <w:rPr>
          <w:rFonts w:hint="eastAsia" w:ascii="宋体" w:hAnsi="宋体"/>
          <w:szCs w:val="21"/>
          <w:u w:val="single"/>
        </w:rPr>
        <w:t xml:space="preserve">                                                 </w:t>
      </w:r>
      <w:r>
        <w:rPr>
          <w:rFonts w:hint="eastAsia" w:ascii="宋体" w:hAnsi="宋体"/>
          <w:szCs w:val="21"/>
        </w:rPr>
        <w:t>元</w:t>
      </w:r>
    </w:p>
    <w:p w14:paraId="7361B1AF">
      <w:pPr>
        <w:spacing w:line="480" w:lineRule="exact"/>
        <w:rPr>
          <w:rFonts w:ascii="宋体" w:hAnsi="宋体"/>
          <w:szCs w:val="21"/>
        </w:rPr>
      </w:pPr>
      <w:r>
        <w:rPr>
          <w:rFonts w:hint="eastAsia" w:ascii="宋体" w:hAnsi="宋体"/>
          <w:szCs w:val="21"/>
        </w:rPr>
        <w:t>的投标价格和按合同约定有权得到的其它金额，并严格按照合同约定，施工、竣工和交付本</w:t>
      </w:r>
    </w:p>
    <w:p w14:paraId="161727E0">
      <w:pPr>
        <w:spacing w:line="480" w:lineRule="exact"/>
        <w:rPr>
          <w:rFonts w:ascii="宋体" w:hAnsi="宋体"/>
          <w:szCs w:val="21"/>
        </w:rPr>
      </w:pPr>
      <w:r>
        <w:rPr>
          <w:rFonts w:hint="eastAsia" w:ascii="宋体" w:hAnsi="宋体"/>
          <w:szCs w:val="21"/>
        </w:rPr>
        <w:t>工程并维修其中的任何缺陷。</w:t>
      </w:r>
    </w:p>
    <w:p w14:paraId="36FDBB74">
      <w:pPr>
        <w:spacing w:line="480" w:lineRule="exact"/>
        <w:ind w:firstLine="420" w:firstLineChars="200"/>
        <w:rPr>
          <w:rFonts w:ascii="宋体" w:hAnsi="宋体"/>
          <w:szCs w:val="21"/>
        </w:rPr>
      </w:pPr>
      <w:r>
        <w:rPr>
          <w:rFonts w:hint="eastAsia" w:ascii="宋体" w:hAnsi="宋体"/>
          <w:szCs w:val="21"/>
        </w:rPr>
        <w:t>在我方的上述投标报价中，包括：</w:t>
      </w:r>
    </w:p>
    <w:p w14:paraId="769D7BB9">
      <w:pPr>
        <w:spacing w:line="480" w:lineRule="exact"/>
        <w:ind w:firstLine="1050" w:firstLineChars="500"/>
        <w:rPr>
          <w:rFonts w:ascii="宋体" w:hAnsi="宋体"/>
          <w:szCs w:val="21"/>
        </w:rPr>
      </w:pPr>
      <w:r>
        <w:rPr>
          <w:rFonts w:hint="eastAsia" w:ascii="宋体" w:hAnsi="宋体"/>
          <w:szCs w:val="21"/>
        </w:rPr>
        <w:t>安全文明施工费RMB￥：</w:t>
      </w:r>
      <w:r>
        <w:rPr>
          <w:rFonts w:hint="eastAsia" w:ascii="宋体" w:hAnsi="宋体"/>
          <w:szCs w:val="21"/>
          <w:u w:val="single"/>
        </w:rPr>
        <w:t xml:space="preserve">                                  </w:t>
      </w:r>
      <w:r>
        <w:rPr>
          <w:rFonts w:hint="eastAsia" w:ascii="宋体" w:hAnsi="宋体"/>
          <w:szCs w:val="21"/>
        </w:rPr>
        <w:t>元</w:t>
      </w:r>
    </w:p>
    <w:p w14:paraId="7E772604">
      <w:pPr>
        <w:spacing w:line="480" w:lineRule="exact"/>
        <w:ind w:firstLine="1050" w:firstLineChars="500"/>
        <w:rPr>
          <w:rFonts w:ascii="宋体" w:hAnsi="宋体"/>
          <w:szCs w:val="21"/>
        </w:rPr>
      </w:pPr>
      <w:r>
        <w:rPr>
          <w:rFonts w:hint="eastAsia" w:ascii="宋体" w:hAnsi="宋体"/>
          <w:szCs w:val="21"/>
        </w:rPr>
        <w:t>暂列金额（不包括计日工部分）RMB￥：</w:t>
      </w:r>
      <w:r>
        <w:rPr>
          <w:rFonts w:hint="eastAsia" w:ascii="宋体" w:hAnsi="宋体"/>
          <w:szCs w:val="21"/>
          <w:u w:val="single"/>
        </w:rPr>
        <w:t xml:space="preserve">                    </w:t>
      </w:r>
      <w:r>
        <w:rPr>
          <w:rFonts w:hint="eastAsia" w:ascii="宋体" w:hAnsi="宋体"/>
          <w:szCs w:val="21"/>
        </w:rPr>
        <w:t>元</w:t>
      </w:r>
    </w:p>
    <w:p w14:paraId="7A6586B6">
      <w:pPr>
        <w:spacing w:line="480" w:lineRule="exact"/>
        <w:ind w:firstLine="1050" w:firstLineChars="500"/>
        <w:rPr>
          <w:rFonts w:ascii="宋体" w:hAnsi="宋体"/>
          <w:szCs w:val="21"/>
        </w:rPr>
      </w:pPr>
      <w:r>
        <w:rPr>
          <w:rFonts w:hint="eastAsia" w:ascii="宋体" w:hAnsi="宋体"/>
          <w:szCs w:val="21"/>
        </w:rPr>
        <w:t>专业工程暂估价RMB￥：</w:t>
      </w:r>
      <w:r>
        <w:rPr>
          <w:rFonts w:hint="eastAsia" w:ascii="宋体" w:hAnsi="宋体"/>
          <w:szCs w:val="21"/>
          <w:u w:val="single"/>
        </w:rPr>
        <w:t xml:space="preserve">                                  </w:t>
      </w:r>
      <w:r>
        <w:rPr>
          <w:rFonts w:hint="eastAsia" w:ascii="宋体" w:hAnsi="宋体"/>
          <w:szCs w:val="21"/>
        </w:rPr>
        <w:t>元</w:t>
      </w:r>
    </w:p>
    <w:p w14:paraId="4382A30D">
      <w:pPr>
        <w:spacing w:line="480" w:lineRule="exact"/>
        <w:ind w:firstLine="420" w:firstLineChars="200"/>
        <w:rPr>
          <w:rFonts w:ascii="宋体" w:hAnsi="宋体"/>
          <w:szCs w:val="21"/>
        </w:rPr>
      </w:pPr>
      <w:r>
        <w:rPr>
          <w:rFonts w:hint="eastAsia" w:ascii="宋体" w:hAnsi="宋体"/>
          <w:szCs w:val="21"/>
        </w:rPr>
        <w:t>如果我方中标，我方保证在</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日或按照合同约定的开工日期开始本工程的施工，</w:t>
      </w:r>
      <w:r>
        <w:rPr>
          <w:rFonts w:hint="eastAsia" w:ascii="宋体" w:hAnsi="宋体"/>
          <w:szCs w:val="21"/>
          <w:u w:val="single"/>
        </w:rPr>
        <w:t xml:space="preserve">      </w:t>
      </w:r>
      <w:r>
        <w:rPr>
          <w:rFonts w:hint="eastAsia" w:ascii="宋体" w:hAnsi="宋体"/>
          <w:szCs w:val="21"/>
        </w:rPr>
        <w:t>天（日历日）内竣工，并确保工程质量达到</w:t>
      </w:r>
      <w:r>
        <w:rPr>
          <w:rFonts w:hint="eastAsia" w:ascii="宋体" w:hAnsi="宋体"/>
          <w:szCs w:val="21"/>
          <w:u w:val="single"/>
        </w:rPr>
        <w:t xml:space="preserve">      </w:t>
      </w:r>
      <w:r>
        <w:rPr>
          <w:rFonts w:hint="eastAsia" w:ascii="宋体" w:hAnsi="宋体"/>
          <w:szCs w:val="21"/>
        </w:rPr>
        <w:t>标准。我方同意本投标函在招标文件规定的提交投标文件截止时间后，在招标文件规定的投标有效期期满前对我方具有约束力，且随时准备接受你方发出的中标通知书。</w:t>
      </w:r>
    </w:p>
    <w:p w14:paraId="4E1D6B46">
      <w:pPr>
        <w:spacing w:line="480" w:lineRule="exact"/>
        <w:ind w:firstLine="420" w:firstLineChars="200"/>
        <w:rPr>
          <w:rFonts w:ascii="宋体" w:hAnsi="宋体"/>
          <w:szCs w:val="21"/>
        </w:rPr>
      </w:pPr>
      <w:r>
        <w:rPr>
          <w:rFonts w:hint="eastAsia" w:ascii="宋体" w:hAnsi="宋体"/>
          <w:szCs w:val="21"/>
        </w:rPr>
        <w:t>随本投标函递交的投标函附录是本投标函的组成部分，对我方构成约束力。</w:t>
      </w:r>
    </w:p>
    <w:p w14:paraId="64C3D966">
      <w:pPr>
        <w:spacing w:line="480" w:lineRule="exact"/>
        <w:ind w:firstLine="420" w:firstLineChars="200"/>
        <w:rPr>
          <w:rFonts w:ascii="宋体" w:hAnsi="宋体"/>
          <w:szCs w:val="21"/>
        </w:rPr>
      </w:pPr>
      <w:r>
        <w:rPr>
          <w:rFonts w:hint="eastAsia" w:ascii="宋体" w:hAnsi="宋体"/>
          <w:szCs w:val="21"/>
        </w:rPr>
        <w:t>随同本投标函递交投标保证金一份，金额为人民币（大写）：</w:t>
      </w:r>
      <w:r>
        <w:rPr>
          <w:rFonts w:hint="eastAsia" w:ascii="宋体" w:hAnsi="宋体"/>
          <w:szCs w:val="21"/>
          <w:u w:val="single"/>
        </w:rPr>
        <w:t xml:space="preserve">               </w:t>
      </w:r>
      <w:r>
        <w:rPr>
          <w:rFonts w:hint="eastAsia" w:ascii="宋体" w:hAnsi="宋体"/>
          <w:szCs w:val="21"/>
        </w:rPr>
        <w:t>元（￥：元）。</w:t>
      </w:r>
    </w:p>
    <w:p w14:paraId="4DCA9223">
      <w:pPr>
        <w:spacing w:line="480" w:lineRule="exact"/>
        <w:ind w:firstLine="420" w:firstLineChars="200"/>
        <w:rPr>
          <w:rFonts w:ascii="宋体" w:hAnsi="宋体"/>
          <w:szCs w:val="21"/>
        </w:rPr>
      </w:pPr>
      <w:r>
        <w:rPr>
          <w:rFonts w:hint="eastAsia" w:ascii="宋体" w:hAnsi="宋体"/>
          <w:szCs w:val="21"/>
        </w:rPr>
        <w:t>在签署协议书之前，你方的中标通知书连同本投标函，包括投标函附录，对双方具有约束力。</w:t>
      </w:r>
    </w:p>
    <w:p w14:paraId="2CA611BA">
      <w:pPr>
        <w:spacing w:line="480" w:lineRule="exact"/>
        <w:ind w:firstLine="420" w:firstLineChars="200"/>
        <w:rPr>
          <w:rFonts w:ascii="宋体" w:hAnsi="宋体"/>
          <w:szCs w:val="21"/>
        </w:rPr>
      </w:pPr>
      <w:r>
        <w:rPr>
          <w:rFonts w:hint="eastAsia" w:ascii="宋体" w:hAnsi="宋体"/>
          <w:szCs w:val="21"/>
        </w:rPr>
        <w:t>投标人（盖章）：</w:t>
      </w:r>
    </w:p>
    <w:p w14:paraId="18D8101B">
      <w:pPr>
        <w:spacing w:line="480" w:lineRule="exact"/>
        <w:ind w:firstLine="420" w:firstLineChars="200"/>
        <w:rPr>
          <w:rFonts w:ascii="宋体" w:hAnsi="宋体"/>
          <w:szCs w:val="21"/>
        </w:rPr>
      </w:pPr>
      <w:r>
        <w:rPr>
          <w:rFonts w:hint="eastAsia" w:ascii="宋体" w:hAnsi="宋体"/>
          <w:szCs w:val="21"/>
        </w:rPr>
        <w:t>法人代表或委托代理人（签字或盖章）：</w:t>
      </w:r>
    </w:p>
    <w:p w14:paraId="704E9AD1">
      <w:pPr>
        <w:spacing w:line="480" w:lineRule="exact"/>
        <w:ind w:firstLine="420" w:firstLineChars="200"/>
        <w:rPr>
          <w:rFonts w:ascii="宋体" w:hAnsi="宋体"/>
          <w:szCs w:val="21"/>
        </w:rPr>
      </w:pPr>
      <w:r>
        <w:rPr>
          <w:rFonts w:hint="eastAsia" w:ascii="宋体" w:hAnsi="宋体"/>
          <w:szCs w:val="21"/>
        </w:rPr>
        <w:t>日期：</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14:paraId="36B18A1B">
      <w:pPr>
        <w:spacing w:beforeLines="100" w:afterLines="50" w:line="510" w:lineRule="exact"/>
        <w:jc w:val="center"/>
        <w:rPr>
          <w:rFonts w:ascii="黑体" w:hAnsi="宋体" w:eastAsia="黑体"/>
          <w:szCs w:val="21"/>
        </w:rPr>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1AF96E75">
      <w:pPr>
        <w:spacing w:beforeLines="100" w:afterLines="50" w:line="510" w:lineRule="exact"/>
        <w:jc w:val="center"/>
        <w:outlineLvl w:val="2"/>
        <w:rPr>
          <w:rFonts w:hint="eastAsia" w:ascii="宋体" w:hAnsi="宋体" w:eastAsia="宋体" w:cs="宋体"/>
          <w:b/>
          <w:bCs/>
          <w:sz w:val="32"/>
          <w:szCs w:val="32"/>
        </w:rPr>
      </w:pPr>
      <w:bookmarkStart w:id="892" w:name="_Toc31422"/>
      <w:bookmarkStart w:id="893" w:name="_Toc9919"/>
      <w:r>
        <w:rPr>
          <w:rFonts w:hint="eastAsia" w:ascii="宋体" w:hAnsi="宋体" w:eastAsia="宋体" w:cs="宋体"/>
          <w:b/>
          <w:bCs/>
          <w:sz w:val="32"/>
          <w:szCs w:val="32"/>
        </w:rPr>
        <w:t>（二）投标函附录</w:t>
      </w:r>
      <w:bookmarkEnd w:id="892"/>
      <w:bookmarkEnd w:id="893"/>
    </w:p>
    <w:p w14:paraId="264A988B">
      <w:pPr>
        <w:outlineLvl w:val="9"/>
        <w:rPr>
          <w:rFonts w:hint="eastAsia" w:ascii="宋体" w:hAnsi="宋体"/>
          <w:b/>
          <w:szCs w:val="21"/>
        </w:rPr>
      </w:pPr>
      <w:bookmarkStart w:id="894" w:name="_Toc25307"/>
    </w:p>
    <w:p w14:paraId="5E355B8D">
      <w:pPr>
        <w:outlineLvl w:val="1"/>
        <w:rPr>
          <w:rFonts w:ascii="宋体" w:hAnsi="宋体"/>
          <w:szCs w:val="21"/>
        </w:rPr>
      </w:pPr>
      <w:bookmarkStart w:id="895" w:name="_Toc4678"/>
      <w:r>
        <w:rPr>
          <w:rFonts w:hint="eastAsia" w:ascii="宋体" w:hAnsi="宋体"/>
          <w:b/>
          <w:szCs w:val="21"/>
        </w:rPr>
        <w:t>工程名称：</w:t>
      </w:r>
      <w:r>
        <w:rPr>
          <w:rFonts w:hint="eastAsia" w:ascii="宋体" w:hAnsi="宋体"/>
          <w:szCs w:val="21"/>
          <w:u w:val="single"/>
        </w:rPr>
        <w:t xml:space="preserve">               </w:t>
      </w:r>
      <w:r>
        <w:rPr>
          <w:rFonts w:hint="eastAsia" w:ascii="宋体" w:hAnsi="宋体"/>
          <w:szCs w:val="21"/>
        </w:rPr>
        <w:t>（项目名称）</w:t>
      </w:r>
      <w:r>
        <w:rPr>
          <w:rFonts w:hint="eastAsia" w:ascii="宋体" w:hAnsi="宋体"/>
          <w:szCs w:val="21"/>
          <w:u w:val="single"/>
        </w:rPr>
        <w:t xml:space="preserve">    </w:t>
      </w:r>
      <w:r>
        <w:rPr>
          <w:rFonts w:hint="eastAsia" w:ascii="宋体" w:hAnsi="宋体"/>
          <w:szCs w:val="21"/>
        </w:rPr>
        <w:t>标段</w:t>
      </w:r>
      <w:bookmarkEnd w:id="894"/>
      <w:bookmarkEnd w:id="895"/>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2696"/>
        <w:gridCol w:w="3327"/>
        <w:gridCol w:w="1640"/>
      </w:tblGrid>
      <w:tr w14:paraId="68A60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1ACF3E57">
            <w:pPr>
              <w:jc w:val="center"/>
              <w:rPr>
                <w:rFonts w:ascii="宋体" w:hAnsi="宋体"/>
                <w:szCs w:val="21"/>
              </w:rPr>
            </w:pPr>
            <w:r>
              <w:rPr>
                <w:rFonts w:hint="eastAsia" w:ascii="宋体" w:hAnsi="宋体"/>
                <w:szCs w:val="21"/>
              </w:rPr>
              <w:t>序 号</w:t>
            </w:r>
          </w:p>
        </w:tc>
        <w:tc>
          <w:tcPr>
            <w:tcW w:w="1583" w:type="pct"/>
            <w:vAlign w:val="center"/>
          </w:tcPr>
          <w:p w14:paraId="621EECCA">
            <w:pPr>
              <w:jc w:val="center"/>
              <w:rPr>
                <w:rFonts w:ascii="宋体" w:hAnsi="宋体"/>
                <w:szCs w:val="21"/>
              </w:rPr>
            </w:pPr>
            <w:r>
              <w:rPr>
                <w:rFonts w:hint="eastAsia" w:ascii="宋体" w:hAnsi="宋体"/>
                <w:szCs w:val="21"/>
              </w:rPr>
              <w:t>条款内容</w:t>
            </w:r>
          </w:p>
        </w:tc>
        <w:tc>
          <w:tcPr>
            <w:tcW w:w="1954" w:type="pct"/>
            <w:vAlign w:val="center"/>
          </w:tcPr>
          <w:p w14:paraId="5D3D96A8">
            <w:pPr>
              <w:jc w:val="center"/>
              <w:rPr>
                <w:rFonts w:ascii="宋体" w:hAnsi="宋体"/>
                <w:szCs w:val="21"/>
              </w:rPr>
            </w:pPr>
            <w:r>
              <w:rPr>
                <w:rFonts w:hint="eastAsia" w:ascii="宋体" w:hAnsi="宋体"/>
                <w:szCs w:val="21"/>
              </w:rPr>
              <w:t>约定内容</w:t>
            </w:r>
          </w:p>
        </w:tc>
        <w:tc>
          <w:tcPr>
            <w:tcW w:w="962" w:type="pct"/>
            <w:vAlign w:val="center"/>
          </w:tcPr>
          <w:p w14:paraId="2AA6E680">
            <w:pPr>
              <w:jc w:val="center"/>
              <w:rPr>
                <w:rFonts w:ascii="宋体" w:hAnsi="宋体"/>
                <w:szCs w:val="21"/>
              </w:rPr>
            </w:pPr>
            <w:r>
              <w:rPr>
                <w:rFonts w:hint="eastAsia" w:ascii="宋体" w:hAnsi="宋体"/>
                <w:szCs w:val="21"/>
              </w:rPr>
              <w:t>备注</w:t>
            </w:r>
          </w:p>
        </w:tc>
      </w:tr>
      <w:tr w14:paraId="59B0E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4EB96D92">
            <w:pPr>
              <w:jc w:val="center"/>
              <w:rPr>
                <w:rFonts w:ascii="黑体" w:hAnsi="宋体" w:eastAsia="黑体"/>
                <w:szCs w:val="21"/>
              </w:rPr>
            </w:pPr>
            <w:r>
              <w:rPr>
                <w:rFonts w:hint="eastAsia" w:ascii="黑体" w:hAnsi="宋体" w:eastAsia="黑体"/>
                <w:szCs w:val="21"/>
              </w:rPr>
              <w:t>1</w:t>
            </w:r>
          </w:p>
        </w:tc>
        <w:tc>
          <w:tcPr>
            <w:tcW w:w="1583" w:type="pct"/>
            <w:vAlign w:val="center"/>
          </w:tcPr>
          <w:p w14:paraId="036EDEF4">
            <w:pPr>
              <w:rPr>
                <w:rFonts w:ascii="宋体" w:hAnsi="宋体"/>
                <w:szCs w:val="21"/>
              </w:rPr>
            </w:pPr>
            <w:r>
              <w:rPr>
                <w:rFonts w:hint="eastAsia" w:ascii="宋体" w:hAnsi="宋体"/>
                <w:szCs w:val="21"/>
              </w:rPr>
              <w:t>项目经理</w:t>
            </w:r>
          </w:p>
        </w:tc>
        <w:tc>
          <w:tcPr>
            <w:tcW w:w="1954" w:type="pct"/>
            <w:tcMar>
              <w:left w:w="170" w:type="dxa"/>
            </w:tcMar>
            <w:vAlign w:val="center"/>
          </w:tcPr>
          <w:p w14:paraId="3EAFAC1F">
            <w:pPr>
              <w:rPr>
                <w:rFonts w:ascii="宋体" w:hAnsi="宋体"/>
                <w:szCs w:val="21"/>
              </w:rPr>
            </w:pPr>
            <w:r>
              <w:rPr>
                <w:rFonts w:hint="eastAsia" w:ascii="宋体" w:hAnsi="宋体"/>
                <w:szCs w:val="21"/>
              </w:rPr>
              <w:t>姓名：</w:t>
            </w:r>
            <w:r>
              <w:rPr>
                <w:rFonts w:hint="eastAsia" w:ascii="宋体" w:hAnsi="宋体"/>
                <w:szCs w:val="21"/>
                <w:u w:val="single"/>
              </w:rPr>
              <w:t xml:space="preserve">          </w:t>
            </w:r>
          </w:p>
        </w:tc>
        <w:tc>
          <w:tcPr>
            <w:tcW w:w="962" w:type="pct"/>
            <w:vAlign w:val="center"/>
          </w:tcPr>
          <w:p w14:paraId="7B012342">
            <w:pPr>
              <w:jc w:val="center"/>
              <w:rPr>
                <w:rFonts w:ascii="宋体" w:hAnsi="宋体"/>
                <w:szCs w:val="21"/>
              </w:rPr>
            </w:pPr>
          </w:p>
        </w:tc>
      </w:tr>
      <w:tr w14:paraId="505B5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06287B1A">
            <w:pPr>
              <w:jc w:val="center"/>
              <w:rPr>
                <w:rFonts w:ascii="黑体" w:hAnsi="宋体" w:eastAsia="黑体"/>
                <w:szCs w:val="21"/>
              </w:rPr>
            </w:pPr>
            <w:r>
              <w:rPr>
                <w:rFonts w:hint="eastAsia" w:ascii="黑体" w:hAnsi="宋体" w:eastAsia="黑体"/>
                <w:szCs w:val="21"/>
              </w:rPr>
              <w:t>2</w:t>
            </w:r>
          </w:p>
        </w:tc>
        <w:tc>
          <w:tcPr>
            <w:tcW w:w="1583" w:type="pct"/>
            <w:vAlign w:val="center"/>
          </w:tcPr>
          <w:p w14:paraId="11689FE9">
            <w:pPr>
              <w:rPr>
                <w:rFonts w:ascii="宋体" w:hAnsi="宋体"/>
                <w:szCs w:val="21"/>
              </w:rPr>
            </w:pPr>
            <w:r>
              <w:rPr>
                <w:rFonts w:hint="eastAsia" w:ascii="宋体" w:hAnsi="宋体"/>
                <w:szCs w:val="21"/>
              </w:rPr>
              <w:t>工期</w:t>
            </w:r>
          </w:p>
        </w:tc>
        <w:tc>
          <w:tcPr>
            <w:tcW w:w="1954" w:type="pct"/>
            <w:tcMar>
              <w:left w:w="170" w:type="dxa"/>
            </w:tcMar>
            <w:vAlign w:val="center"/>
          </w:tcPr>
          <w:p w14:paraId="039EDDCD">
            <w:pPr>
              <w:rPr>
                <w:rFonts w:ascii="黑体" w:hAnsi="宋体" w:eastAsia="黑体"/>
                <w:szCs w:val="21"/>
              </w:rPr>
            </w:pPr>
            <w:r>
              <w:rPr>
                <w:rFonts w:hint="eastAsia" w:ascii="宋体" w:hAnsi="宋体"/>
                <w:szCs w:val="21"/>
                <w:u w:val="single"/>
              </w:rPr>
              <w:t xml:space="preserve">          </w:t>
            </w:r>
            <w:r>
              <w:rPr>
                <w:rFonts w:hint="eastAsia" w:ascii="宋体" w:hAnsi="宋体"/>
                <w:szCs w:val="21"/>
              </w:rPr>
              <w:t>日历天</w:t>
            </w:r>
          </w:p>
        </w:tc>
        <w:tc>
          <w:tcPr>
            <w:tcW w:w="962" w:type="pct"/>
            <w:vAlign w:val="center"/>
          </w:tcPr>
          <w:p w14:paraId="3E699772">
            <w:pPr>
              <w:jc w:val="center"/>
              <w:rPr>
                <w:rFonts w:ascii="宋体" w:hAnsi="宋体"/>
                <w:szCs w:val="21"/>
              </w:rPr>
            </w:pPr>
          </w:p>
        </w:tc>
      </w:tr>
      <w:tr w14:paraId="22B35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7352A66D">
            <w:pPr>
              <w:jc w:val="center"/>
              <w:rPr>
                <w:rFonts w:ascii="黑体" w:hAnsi="宋体" w:eastAsia="黑体"/>
                <w:szCs w:val="21"/>
              </w:rPr>
            </w:pPr>
            <w:r>
              <w:rPr>
                <w:rFonts w:hint="eastAsia" w:ascii="黑体" w:hAnsi="宋体" w:eastAsia="黑体"/>
                <w:szCs w:val="21"/>
              </w:rPr>
              <w:t>3</w:t>
            </w:r>
          </w:p>
        </w:tc>
        <w:tc>
          <w:tcPr>
            <w:tcW w:w="1583" w:type="pct"/>
            <w:vAlign w:val="center"/>
          </w:tcPr>
          <w:p w14:paraId="7121F0CE">
            <w:pPr>
              <w:rPr>
                <w:rFonts w:ascii="宋体" w:hAnsi="宋体"/>
                <w:szCs w:val="21"/>
              </w:rPr>
            </w:pPr>
            <w:r>
              <w:rPr>
                <w:rFonts w:hint="eastAsia" w:ascii="宋体" w:hAnsi="宋体"/>
                <w:szCs w:val="21"/>
              </w:rPr>
              <w:t>缺陷责任期</w:t>
            </w:r>
          </w:p>
        </w:tc>
        <w:tc>
          <w:tcPr>
            <w:tcW w:w="1954" w:type="pct"/>
            <w:tcMar>
              <w:left w:w="170" w:type="dxa"/>
            </w:tcMar>
            <w:vAlign w:val="center"/>
          </w:tcPr>
          <w:p w14:paraId="3518077E">
            <w:pPr>
              <w:jc w:val="center"/>
              <w:rPr>
                <w:rFonts w:ascii="宋体" w:hAnsi="宋体"/>
                <w:szCs w:val="21"/>
              </w:rPr>
            </w:pPr>
          </w:p>
        </w:tc>
        <w:tc>
          <w:tcPr>
            <w:tcW w:w="962" w:type="pct"/>
            <w:vAlign w:val="center"/>
          </w:tcPr>
          <w:p w14:paraId="348F7BE2">
            <w:pPr>
              <w:jc w:val="center"/>
              <w:rPr>
                <w:rFonts w:ascii="宋体" w:hAnsi="宋体"/>
                <w:szCs w:val="21"/>
              </w:rPr>
            </w:pPr>
          </w:p>
        </w:tc>
      </w:tr>
      <w:tr w14:paraId="0BA38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5B269D01">
            <w:pPr>
              <w:jc w:val="center"/>
              <w:rPr>
                <w:rFonts w:ascii="黑体" w:hAnsi="宋体" w:eastAsia="黑体"/>
                <w:szCs w:val="21"/>
              </w:rPr>
            </w:pPr>
            <w:r>
              <w:rPr>
                <w:rFonts w:hint="eastAsia" w:ascii="黑体" w:hAnsi="宋体" w:eastAsia="黑体"/>
                <w:szCs w:val="21"/>
              </w:rPr>
              <w:t>4</w:t>
            </w:r>
          </w:p>
        </w:tc>
        <w:tc>
          <w:tcPr>
            <w:tcW w:w="1583" w:type="pct"/>
            <w:vAlign w:val="center"/>
          </w:tcPr>
          <w:p w14:paraId="42B9AFC2">
            <w:pPr>
              <w:rPr>
                <w:rFonts w:ascii="宋体" w:hAnsi="宋体"/>
                <w:szCs w:val="21"/>
              </w:rPr>
            </w:pPr>
            <w:r>
              <w:rPr>
                <w:rFonts w:hint="eastAsia" w:ascii="宋体" w:hAnsi="宋体"/>
                <w:szCs w:val="21"/>
              </w:rPr>
              <w:t>承包人履约担保金额</w:t>
            </w:r>
          </w:p>
        </w:tc>
        <w:tc>
          <w:tcPr>
            <w:tcW w:w="1954" w:type="pct"/>
            <w:tcMar>
              <w:left w:w="170" w:type="dxa"/>
            </w:tcMar>
            <w:vAlign w:val="center"/>
          </w:tcPr>
          <w:p w14:paraId="2F19B97C">
            <w:pPr>
              <w:jc w:val="center"/>
              <w:rPr>
                <w:rFonts w:ascii="宋体" w:hAnsi="宋体"/>
                <w:szCs w:val="21"/>
              </w:rPr>
            </w:pPr>
          </w:p>
        </w:tc>
        <w:tc>
          <w:tcPr>
            <w:tcW w:w="962" w:type="pct"/>
            <w:vAlign w:val="center"/>
          </w:tcPr>
          <w:p w14:paraId="12BAC2AC">
            <w:pPr>
              <w:jc w:val="center"/>
              <w:rPr>
                <w:rFonts w:ascii="宋体" w:hAnsi="宋体"/>
                <w:szCs w:val="21"/>
              </w:rPr>
            </w:pPr>
          </w:p>
        </w:tc>
      </w:tr>
      <w:tr w14:paraId="34367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1F00EB68">
            <w:pPr>
              <w:jc w:val="center"/>
              <w:rPr>
                <w:rFonts w:ascii="黑体" w:hAnsi="宋体" w:eastAsia="黑体"/>
                <w:szCs w:val="21"/>
              </w:rPr>
            </w:pPr>
            <w:r>
              <w:rPr>
                <w:rFonts w:hint="eastAsia" w:ascii="黑体" w:hAnsi="宋体" w:eastAsia="黑体"/>
                <w:szCs w:val="21"/>
              </w:rPr>
              <w:t>5</w:t>
            </w:r>
          </w:p>
        </w:tc>
        <w:tc>
          <w:tcPr>
            <w:tcW w:w="1583" w:type="pct"/>
            <w:vAlign w:val="center"/>
          </w:tcPr>
          <w:p w14:paraId="1F5B5E43">
            <w:pPr>
              <w:rPr>
                <w:rFonts w:ascii="宋体" w:hAnsi="宋体"/>
                <w:szCs w:val="21"/>
              </w:rPr>
            </w:pPr>
            <w:r>
              <w:rPr>
                <w:rFonts w:hint="eastAsia" w:ascii="宋体" w:hAnsi="宋体"/>
                <w:szCs w:val="21"/>
              </w:rPr>
              <w:t>分包</w:t>
            </w:r>
          </w:p>
        </w:tc>
        <w:tc>
          <w:tcPr>
            <w:tcW w:w="1954" w:type="pct"/>
            <w:tcMar>
              <w:left w:w="170" w:type="dxa"/>
            </w:tcMar>
            <w:vAlign w:val="center"/>
          </w:tcPr>
          <w:p w14:paraId="2DB7CF29">
            <w:pPr>
              <w:rPr>
                <w:rFonts w:ascii="黑体" w:hAnsi="宋体" w:eastAsia="黑体"/>
                <w:szCs w:val="21"/>
              </w:rPr>
            </w:pPr>
            <w:r>
              <w:rPr>
                <w:rFonts w:hint="eastAsia" w:ascii="宋体" w:hAnsi="宋体"/>
                <w:szCs w:val="21"/>
              </w:rPr>
              <w:t>见分包项目情况表</w:t>
            </w:r>
          </w:p>
        </w:tc>
        <w:tc>
          <w:tcPr>
            <w:tcW w:w="962" w:type="pct"/>
            <w:vAlign w:val="center"/>
          </w:tcPr>
          <w:p w14:paraId="5DC6C96E">
            <w:pPr>
              <w:jc w:val="center"/>
              <w:rPr>
                <w:rFonts w:ascii="宋体" w:hAnsi="宋体"/>
                <w:szCs w:val="21"/>
              </w:rPr>
            </w:pPr>
          </w:p>
        </w:tc>
      </w:tr>
      <w:tr w14:paraId="507A6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79A18A36">
            <w:pPr>
              <w:jc w:val="center"/>
              <w:rPr>
                <w:rFonts w:ascii="黑体" w:hAnsi="宋体" w:eastAsia="黑体"/>
                <w:szCs w:val="21"/>
              </w:rPr>
            </w:pPr>
            <w:r>
              <w:rPr>
                <w:rFonts w:hint="eastAsia" w:ascii="黑体" w:hAnsi="宋体" w:eastAsia="黑体"/>
                <w:szCs w:val="21"/>
              </w:rPr>
              <w:t>6</w:t>
            </w:r>
          </w:p>
        </w:tc>
        <w:tc>
          <w:tcPr>
            <w:tcW w:w="1583" w:type="pct"/>
            <w:vAlign w:val="center"/>
          </w:tcPr>
          <w:p w14:paraId="43B548EA">
            <w:pPr>
              <w:rPr>
                <w:rFonts w:ascii="宋体" w:hAnsi="宋体"/>
                <w:szCs w:val="21"/>
              </w:rPr>
            </w:pPr>
            <w:r>
              <w:rPr>
                <w:rFonts w:hint="eastAsia" w:ascii="宋体" w:hAnsi="宋体"/>
                <w:szCs w:val="21"/>
              </w:rPr>
              <w:t>逾期竣工违约金</w:t>
            </w:r>
          </w:p>
        </w:tc>
        <w:tc>
          <w:tcPr>
            <w:tcW w:w="1954" w:type="pct"/>
            <w:tcMar>
              <w:left w:w="170" w:type="dxa"/>
            </w:tcMar>
            <w:vAlign w:val="center"/>
          </w:tcPr>
          <w:p w14:paraId="3F13B2AE">
            <w:pPr>
              <w:rPr>
                <w:rFonts w:ascii="黑体" w:hAnsi="宋体" w:eastAsia="黑体"/>
                <w:szCs w:val="21"/>
              </w:rPr>
            </w:pPr>
            <w:r>
              <w:rPr>
                <w:rFonts w:hint="eastAsia" w:ascii="宋体" w:hAnsi="宋体"/>
                <w:szCs w:val="21"/>
                <w:u w:val="single"/>
              </w:rPr>
              <w:t xml:space="preserve">           </w:t>
            </w:r>
            <w:r>
              <w:rPr>
                <w:rFonts w:hint="eastAsia" w:ascii="宋体" w:hAnsi="宋体"/>
                <w:szCs w:val="21"/>
              </w:rPr>
              <w:t>元/天</w:t>
            </w:r>
          </w:p>
        </w:tc>
        <w:tc>
          <w:tcPr>
            <w:tcW w:w="962" w:type="pct"/>
            <w:vAlign w:val="center"/>
          </w:tcPr>
          <w:p w14:paraId="64AAE74C">
            <w:pPr>
              <w:jc w:val="center"/>
              <w:rPr>
                <w:rFonts w:ascii="宋体" w:hAnsi="宋体"/>
                <w:szCs w:val="21"/>
              </w:rPr>
            </w:pPr>
          </w:p>
        </w:tc>
      </w:tr>
      <w:tr w14:paraId="7DA11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50EFD542">
            <w:pPr>
              <w:jc w:val="center"/>
              <w:rPr>
                <w:rFonts w:ascii="黑体" w:hAnsi="宋体" w:eastAsia="黑体"/>
                <w:szCs w:val="21"/>
              </w:rPr>
            </w:pPr>
            <w:r>
              <w:rPr>
                <w:rFonts w:hint="eastAsia" w:ascii="黑体" w:hAnsi="宋体" w:eastAsia="黑体"/>
                <w:szCs w:val="21"/>
              </w:rPr>
              <w:t>7</w:t>
            </w:r>
          </w:p>
        </w:tc>
        <w:tc>
          <w:tcPr>
            <w:tcW w:w="1583" w:type="pct"/>
            <w:vAlign w:val="center"/>
          </w:tcPr>
          <w:p w14:paraId="51F5DEAE">
            <w:pPr>
              <w:rPr>
                <w:rFonts w:ascii="宋体" w:hAnsi="宋体"/>
                <w:szCs w:val="21"/>
              </w:rPr>
            </w:pPr>
            <w:r>
              <w:rPr>
                <w:rFonts w:hint="eastAsia" w:ascii="宋体" w:hAnsi="宋体"/>
                <w:szCs w:val="21"/>
              </w:rPr>
              <w:t>逾期竣工违约金最高限额</w:t>
            </w:r>
          </w:p>
        </w:tc>
        <w:tc>
          <w:tcPr>
            <w:tcW w:w="1954" w:type="pct"/>
            <w:tcMar>
              <w:left w:w="170" w:type="dxa"/>
            </w:tcMar>
            <w:vAlign w:val="center"/>
          </w:tcPr>
          <w:p w14:paraId="08678269">
            <w:pPr>
              <w:rPr>
                <w:rFonts w:ascii="黑体" w:hAnsi="宋体" w:eastAsia="黑体"/>
                <w:szCs w:val="21"/>
              </w:rPr>
            </w:pPr>
            <w:r>
              <w:rPr>
                <w:rFonts w:hint="eastAsia" w:ascii="宋体" w:hAnsi="宋体"/>
                <w:szCs w:val="21"/>
                <w:u w:val="single"/>
              </w:rPr>
              <w:t xml:space="preserve">             </w:t>
            </w:r>
          </w:p>
        </w:tc>
        <w:tc>
          <w:tcPr>
            <w:tcW w:w="962" w:type="pct"/>
            <w:vAlign w:val="center"/>
          </w:tcPr>
          <w:p w14:paraId="55710DB0">
            <w:pPr>
              <w:jc w:val="center"/>
              <w:rPr>
                <w:rFonts w:ascii="宋体" w:hAnsi="宋体"/>
                <w:szCs w:val="21"/>
              </w:rPr>
            </w:pPr>
          </w:p>
        </w:tc>
      </w:tr>
      <w:tr w14:paraId="65845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1B046E59">
            <w:pPr>
              <w:jc w:val="center"/>
              <w:rPr>
                <w:rFonts w:ascii="黑体" w:hAnsi="宋体" w:eastAsia="黑体"/>
                <w:szCs w:val="21"/>
              </w:rPr>
            </w:pPr>
            <w:r>
              <w:rPr>
                <w:rFonts w:hint="eastAsia" w:ascii="黑体" w:hAnsi="宋体" w:eastAsia="黑体"/>
                <w:szCs w:val="21"/>
              </w:rPr>
              <w:t>8</w:t>
            </w:r>
          </w:p>
        </w:tc>
        <w:tc>
          <w:tcPr>
            <w:tcW w:w="1583" w:type="pct"/>
            <w:vAlign w:val="center"/>
          </w:tcPr>
          <w:p w14:paraId="6795A8C5">
            <w:pPr>
              <w:rPr>
                <w:rFonts w:ascii="宋体" w:hAnsi="宋体"/>
                <w:szCs w:val="21"/>
              </w:rPr>
            </w:pPr>
            <w:r>
              <w:rPr>
                <w:rFonts w:hint="eastAsia" w:ascii="宋体" w:hAnsi="宋体"/>
                <w:szCs w:val="21"/>
              </w:rPr>
              <w:t>质量标准</w:t>
            </w:r>
          </w:p>
        </w:tc>
        <w:tc>
          <w:tcPr>
            <w:tcW w:w="1954" w:type="pct"/>
            <w:tcMar>
              <w:left w:w="170" w:type="dxa"/>
            </w:tcMar>
            <w:vAlign w:val="center"/>
          </w:tcPr>
          <w:p w14:paraId="2465061E">
            <w:pPr>
              <w:jc w:val="center"/>
              <w:rPr>
                <w:rFonts w:ascii="宋体" w:hAnsi="宋体"/>
                <w:szCs w:val="21"/>
              </w:rPr>
            </w:pPr>
          </w:p>
        </w:tc>
        <w:tc>
          <w:tcPr>
            <w:tcW w:w="962" w:type="pct"/>
            <w:vAlign w:val="center"/>
          </w:tcPr>
          <w:p w14:paraId="671849A5">
            <w:pPr>
              <w:jc w:val="center"/>
              <w:rPr>
                <w:rFonts w:ascii="宋体" w:hAnsi="宋体"/>
                <w:szCs w:val="21"/>
              </w:rPr>
            </w:pPr>
          </w:p>
        </w:tc>
      </w:tr>
      <w:tr w14:paraId="79AAA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27909DB4">
            <w:pPr>
              <w:jc w:val="center"/>
              <w:rPr>
                <w:rFonts w:ascii="黑体" w:hAnsi="宋体" w:eastAsia="黑体"/>
                <w:szCs w:val="21"/>
              </w:rPr>
            </w:pPr>
            <w:r>
              <w:rPr>
                <w:rFonts w:hint="eastAsia" w:ascii="黑体" w:hAnsi="宋体" w:eastAsia="黑体"/>
                <w:szCs w:val="21"/>
              </w:rPr>
              <w:t>9</w:t>
            </w:r>
          </w:p>
        </w:tc>
        <w:tc>
          <w:tcPr>
            <w:tcW w:w="1583" w:type="pct"/>
            <w:vAlign w:val="center"/>
          </w:tcPr>
          <w:p w14:paraId="49861A59">
            <w:pPr>
              <w:rPr>
                <w:rFonts w:ascii="宋体" w:hAnsi="宋体"/>
                <w:szCs w:val="21"/>
              </w:rPr>
            </w:pPr>
            <w:r>
              <w:rPr>
                <w:rFonts w:hint="eastAsia" w:ascii="宋体" w:hAnsi="宋体"/>
                <w:szCs w:val="21"/>
              </w:rPr>
              <w:t>预付款额度</w:t>
            </w:r>
          </w:p>
        </w:tc>
        <w:tc>
          <w:tcPr>
            <w:tcW w:w="1954" w:type="pct"/>
            <w:tcMar>
              <w:left w:w="170" w:type="dxa"/>
            </w:tcMar>
            <w:vAlign w:val="center"/>
          </w:tcPr>
          <w:p w14:paraId="08F40B42">
            <w:pPr>
              <w:jc w:val="center"/>
              <w:rPr>
                <w:rFonts w:ascii="宋体" w:hAnsi="宋体"/>
                <w:szCs w:val="21"/>
              </w:rPr>
            </w:pPr>
          </w:p>
        </w:tc>
        <w:tc>
          <w:tcPr>
            <w:tcW w:w="962" w:type="pct"/>
            <w:vAlign w:val="center"/>
          </w:tcPr>
          <w:p w14:paraId="06DB1303">
            <w:pPr>
              <w:jc w:val="center"/>
              <w:rPr>
                <w:rFonts w:ascii="宋体" w:hAnsi="宋体"/>
                <w:szCs w:val="21"/>
              </w:rPr>
            </w:pPr>
          </w:p>
        </w:tc>
      </w:tr>
      <w:tr w14:paraId="26FDB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22B2B474">
            <w:pPr>
              <w:jc w:val="center"/>
              <w:rPr>
                <w:rFonts w:ascii="黑体" w:hAnsi="宋体" w:eastAsia="黑体"/>
                <w:szCs w:val="21"/>
              </w:rPr>
            </w:pPr>
            <w:r>
              <w:rPr>
                <w:rFonts w:hint="eastAsia" w:ascii="黑体" w:hAnsi="宋体" w:eastAsia="黑体"/>
                <w:szCs w:val="21"/>
              </w:rPr>
              <w:t>10</w:t>
            </w:r>
          </w:p>
        </w:tc>
        <w:tc>
          <w:tcPr>
            <w:tcW w:w="1583" w:type="pct"/>
            <w:vAlign w:val="center"/>
          </w:tcPr>
          <w:p w14:paraId="47A3073A">
            <w:pPr>
              <w:rPr>
                <w:rFonts w:ascii="宋体" w:hAnsi="宋体"/>
                <w:szCs w:val="21"/>
              </w:rPr>
            </w:pPr>
            <w:r>
              <w:rPr>
                <w:rFonts w:hint="eastAsia" w:ascii="宋体" w:hAnsi="宋体"/>
                <w:szCs w:val="21"/>
              </w:rPr>
              <w:t>预付款保函金额</w:t>
            </w:r>
          </w:p>
        </w:tc>
        <w:tc>
          <w:tcPr>
            <w:tcW w:w="1954" w:type="pct"/>
            <w:tcMar>
              <w:left w:w="170" w:type="dxa"/>
            </w:tcMar>
            <w:vAlign w:val="center"/>
          </w:tcPr>
          <w:p w14:paraId="46F7FEE9">
            <w:pPr>
              <w:jc w:val="center"/>
              <w:rPr>
                <w:rFonts w:ascii="宋体" w:hAnsi="宋体"/>
                <w:szCs w:val="21"/>
              </w:rPr>
            </w:pPr>
          </w:p>
        </w:tc>
        <w:tc>
          <w:tcPr>
            <w:tcW w:w="962" w:type="pct"/>
            <w:vAlign w:val="center"/>
          </w:tcPr>
          <w:p w14:paraId="4415D23C">
            <w:pPr>
              <w:jc w:val="center"/>
              <w:rPr>
                <w:rFonts w:ascii="宋体" w:hAnsi="宋体"/>
                <w:szCs w:val="21"/>
              </w:rPr>
            </w:pPr>
          </w:p>
        </w:tc>
      </w:tr>
      <w:tr w14:paraId="1E2A0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531E5C2B">
            <w:pPr>
              <w:jc w:val="center"/>
              <w:rPr>
                <w:rFonts w:ascii="黑体" w:hAnsi="宋体" w:eastAsia="黑体"/>
                <w:szCs w:val="21"/>
              </w:rPr>
            </w:pPr>
            <w:r>
              <w:rPr>
                <w:rFonts w:hint="eastAsia" w:ascii="黑体" w:hAnsi="宋体" w:eastAsia="黑体"/>
                <w:szCs w:val="21"/>
              </w:rPr>
              <w:t>11</w:t>
            </w:r>
          </w:p>
        </w:tc>
        <w:tc>
          <w:tcPr>
            <w:tcW w:w="1583" w:type="pct"/>
            <w:vAlign w:val="center"/>
          </w:tcPr>
          <w:p w14:paraId="5AF0F99A">
            <w:pPr>
              <w:rPr>
                <w:rFonts w:ascii="宋体" w:hAnsi="宋体"/>
                <w:szCs w:val="21"/>
              </w:rPr>
            </w:pPr>
            <w:r>
              <w:rPr>
                <w:rFonts w:hint="eastAsia" w:ascii="宋体" w:hAnsi="宋体"/>
                <w:szCs w:val="21"/>
              </w:rPr>
              <w:t>质量保证金扣留百分比</w:t>
            </w:r>
          </w:p>
        </w:tc>
        <w:tc>
          <w:tcPr>
            <w:tcW w:w="1954" w:type="pct"/>
            <w:tcMar>
              <w:left w:w="170" w:type="dxa"/>
            </w:tcMar>
            <w:vAlign w:val="center"/>
          </w:tcPr>
          <w:p w14:paraId="6D7E2158">
            <w:pPr>
              <w:jc w:val="center"/>
              <w:rPr>
                <w:rFonts w:ascii="宋体" w:hAnsi="宋体"/>
                <w:szCs w:val="21"/>
              </w:rPr>
            </w:pPr>
          </w:p>
        </w:tc>
        <w:tc>
          <w:tcPr>
            <w:tcW w:w="962" w:type="pct"/>
            <w:vAlign w:val="center"/>
          </w:tcPr>
          <w:p w14:paraId="2EFC05A0">
            <w:pPr>
              <w:jc w:val="center"/>
              <w:rPr>
                <w:rFonts w:ascii="宋体" w:hAnsi="宋体"/>
                <w:szCs w:val="21"/>
              </w:rPr>
            </w:pPr>
          </w:p>
        </w:tc>
      </w:tr>
      <w:tr w14:paraId="598A9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2728CD69">
            <w:pPr>
              <w:jc w:val="center"/>
              <w:rPr>
                <w:rFonts w:ascii="黑体" w:hAnsi="宋体" w:eastAsia="黑体"/>
                <w:szCs w:val="21"/>
              </w:rPr>
            </w:pPr>
            <w:r>
              <w:rPr>
                <w:rFonts w:hint="eastAsia" w:ascii="黑体" w:hAnsi="宋体" w:eastAsia="黑体"/>
                <w:szCs w:val="21"/>
              </w:rPr>
              <w:t>12</w:t>
            </w:r>
          </w:p>
        </w:tc>
        <w:tc>
          <w:tcPr>
            <w:tcW w:w="1583" w:type="pct"/>
            <w:vAlign w:val="center"/>
          </w:tcPr>
          <w:p w14:paraId="484BD021">
            <w:pPr>
              <w:rPr>
                <w:rFonts w:ascii="宋体" w:hAnsi="宋体"/>
                <w:szCs w:val="21"/>
              </w:rPr>
            </w:pPr>
            <w:r>
              <w:rPr>
                <w:rFonts w:hint="eastAsia" w:ascii="宋体" w:hAnsi="宋体"/>
                <w:szCs w:val="21"/>
              </w:rPr>
              <w:t>质量保证金额度</w:t>
            </w:r>
          </w:p>
        </w:tc>
        <w:tc>
          <w:tcPr>
            <w:tcW w:w="1954" w:type="pct"/>
            <w:tcMar>
              <w:left w:w="170" w:type="dxa"/>
            </w:tcMar>
            <w:vAlign w:val="center"/>
          </w:tcPr>
          <w:p w14:paraId="66E6A6BF">
            <w:pPr>
              <w:jc w:val="center"/>
              <w:rPr>
                <w:rFonts w:ascii="宋体" w:hAnsi="宋体"/>
                <w:szCs w:val="21"/>
              </w:rPr>
            </w:pPr>
          </w:p>
        </w:tc>
        <w:tc>
          <w:tcPr>
            <w:tcW w:w="962" w:type="pct"/>
            <w:vAlign w:val="center"/>
          </w:tcPr>
          <w:p w14:paraId="28489167">
            <w:pPr>
              <w:jc w:val="center"/>
              <w:rPr>
                <w:rFonts w:ascii="宋体" w:hAnsi="宋体"/>
                <w:szCs w:val="21"/>
              </w:rPr>
            </w:pPr>
          </w:p>
        </w:tc>
      </w:tr>
      <w:tr w14:paraId="54C5F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6A6DDA41">
            <w:pPr>
              <w:jc w:val="center"/>
              <w:rPr>
                <w:rFonts w:ascii="宋体" w:hAnsi="宋体"/>
                <w:szCs w:val="21"/>
              </w:rPr>
            </w:pPr>
          </w:p>
        </w:tc>
        <w:tc>
          <w:tcPr>
            <w:tcW w:w="1583" w:type="pct"/>
            <w:vAlign w:val="center"/>
          </w:tcPr>
          <w:p w14:paraId="701EE4A3">
            <w:pPr>
              <w:rPr>
                <w:rFonts w:ascii="宋体" w:hAnsi="宋体"/>
                <w:szCs w:val="21"/>
              </w:rPr>
            </w:pPr>
          </w:p>
        </w:tc>
        <w:tc>
          <w:tcPr>
            <w:tcW w:w="1954" w:type="pct"/>
            <w:tcMar>
              <w:left w:w="170" w:type="dxa"/>
            </w:tcMar>
            <w:vAlign w:val="center"/>
          </w:tcPr>
          <w:p w14:paraId="7FF64A04">
            <w:pPr>
              <w:jc w:val="center"/>
              <w:rPr>
                <w:rFonts w:ascii="宋体" w:hAnsi="宋体"/>
                <w:szCs w:val="21"/>
              </w:rPr>
            </w:pPr>
          </w:p>
        </w:tc>
        <w:tc>
          <w:tcPr>
            <w:tcW w:w="962" w:type="pct"/>
            <w:vAlign w:val="center"/>
          </w:tcPr>
          <w:p w14:paraId="7961F5E3">
            <w:pPr>
              <w:jc w:val="center"/>
              <w:rPr>
                <w:rFonts w:ascii="宋体" w:hAnsi="宋体"/>
                <w:szCs w:val="21"/>
              </w:rPr>
            </w:pPr>
          </w:p>
        </w:tc>
      </w:tr>
      <w:tr w14:paraId="4E64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 w:type="pct"/>
            <w:vAlign w:val="center"/>
          </w:tcPr>
          <w:p w14:paraId="76BED1AB">
            <w:pPr>
              <w:jc w:val="center"/>
              <w:rPr>
                <w:rFonts w:ascii="宋体" w:hAnsi="宋体"/>
                <w:szCs w:val="21"/>
              </w:rPr>
            </w:pPr>
            <w:r>
              <w:rPr>
                <w:rFonts w:hint="eastAsia" w:ascii="宋体" w:hAnsi="宋体"/>
                <w:szCs w:val="21"/>
              </w:rPr>
              <w:t>……</w:t>
            </w:r>
          </w:p>
        </w:tc>
        <w:tc>
          <w:tcPr>
            <w:tcW w:w="1583" w:type="pct"/>
            <w:vAlign w:val="center"/>
          </w:tcPr>
          <w:p w14:paraId="6435E01C">
            <w:pPr>
              <w:jc w:val="center"/>
              <w:rPr>
                <w:rFonts w:ascii="宋体" w:hAnsi="宋体"/>
                <w:szCs w:val="21"/>
              </w:rPr>
            </w:pPr>
            <w:r>
              <w:rPr>
                <w:rFonts w:hint="eastAsia" w:ascii="宋体" w:hAnsi="宋体"/>
                <w:szCs w:val="21"/>
              </w:rPr>
              <w:t>……</w:t>
            </w:r>
          </w:p>
        </w:tc>
        <w:tc>
          <w:tcPr>
            <w:tcW w:w="1954" w:type="pct"/>
            <w:vAlign w:val="center"/>
          </w:tcPr>
          <w:p w14:paraId="09FA9FF4">
            <w:pPr>
              <w:jc w:val="center"/>
              <w:rPr>
                <w:rFonts w:ascii="宋体" w:hAnsi="宋体"/>
                <w:szCs w:val="21"/>
              </w:rPr>
            </w:pPr>
          </w:p>
        </w:tc>
        <w:tc>
          <w:tcPr>
            <w:tcW w:w="962" w:type="pct"/>
            <w:vAlign w:val="center"/>
          </w:tcPr>
          <w:p w14:paraId="2CC4BBCF">
            <w:pPr>
              <w:jc w:val="center"/>
              <w:rPr>
                <w:rFonts w:ascii="宋体" w:hAnsi="宋体"/>
                <w:szCs w:val="21"/>
              </w:rPr>
            </w:pPr>
          </w:p>
        </w:tc>
      </w:tr>
      <w:tr w14:paraId="602A6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5000" w:type="pct"/>
            <w:gridSpan w:val="4"/>
            <w:vAlign w:val="center"/>
          </w:tcPr>
          <w:p w14:paraId="29D93F54">
            <w:pPr>
              <w:rPr>
                <w:rFonts w:ascii="宋体" w:hAnsi="宋体"/>
                <w:szCs w:val="21"/>
              </w:rPr>
            </w:pPr>
            <w:r>
              <w:rPr>
                <w:rFonts w:hint="eastAsia" w:ascii="黑体" w:hAnsi="宋体" w:eastAsia="黑体"/>
                <w:szCs w:val="21"/>
              </w:rPr>
              <w:t>备注：</w:t>
            </w:r>
            <w:r>
              <w:rPr>
                <w:rFonts w:hint="eastAsia" w:ascii="宋体" w:hAnsi="宋体"/>
                <w:szCs w:val="21"/>
              </w:rPr>
              <w:t>投标人在响应招标文件中规定的实质性要求和条件的基础上，可做出其他有利于招标人的承诺。此类承诺可在本表中予以补充填写。</w:t>
            </w:r>
          </w:p>
        </w:tc>
      </w:tr>
    </w:tbl>
    <w:p w14:paraId="2E98FC62">
      <w:pPr>
        <w:spacing w:line="480" w:lineRule="exact"/>
        <w:ind w:firstLine="422" w:firstLineChars="200"/>
        <w:rPr>
          <w:rFonts w:ascii="宋体" w:hAnsi="宋体"/>
          <w:szCs w:val="21"/>
        </w:rPr>
      </w:pPr>
      <w:r>
        <w:rPr>
          <w:rFonts w:hint="eastAsia" w:ascii="宋体" w:hAnsi="宋体"/>
          <w:b/>
          <w:szCs w:val="21"/>
        </w:rPr>
        <w:t>投标人</w:t>
      </w:r>
      <w:r>
        <w:rPr>
          <w:rFonts w:hint="eastAsia" w:ascii="宋体" w:hAnsi="宋体"/>
          <w:szCs w:val="21"/>
        </w:rPr>
        <w:t>（盖章）：</w:t>
      </w:r>
    </w:p>
    <w:p w14:paraId="1D634A2A">
      <w:pPr>
        <w:spacing w:line="480" w:lineRule="exact"/>
        <w:ind w:firstLine="422" w:firstLineChars="200"/>
        <w:rPr>
          <w:rFonts w:ascii="宋体" w:hAnsi="宋体"/>
          <w:szCs w:val="21"/>
        </w:rPr>
      </w:pPr>
      <w:r>
        <w:rPr>
          <w:rFonts w:hint="eastAsia" w:ascii="宋体" w:hAnsi="宋体"/>
          <w:b/>
          <w:szCs w:val="21"/>
        </w:rPr>
        <w:t>法人代表或委托代理人</w:t>
      </w:r>
      <w:r>
        <w:rPr>
          <w:rFonts w:hint="eastAsia" w:ascii="宋体" w:hAnsi="宋体"/>
          <w:szCs w:val="21"/>
        </w:rPr>
        <w:t>（签字或盖章）：</w:t>
      </w:r>
    </w:p>
    <w:p w14:paraId="7B01D765">
      <w:pPr>
        <w:spacing w:line="480" w:lineRule="exact"/>
        <w:ind w:firstLine="422" w:firstLineChars="200"/>
        <w:rPr>
          <w:rFonts w:ascii="宋体" w:hAnsi="宋体"/>
          <w:b/>
          <w:szCs w:val="21"/>
        </w:rPr>
      </w:pPr>
      <w:r>
        <w:rPr>
          <w:rFonts w:hint="eastAsia" w:ascii="宋体" w:hAnsi="宋体"/>
          <w:b/>
          <w:szCs w:val="21"/>
        </w:rPr>
        <w:t>日期：</w:t>
      </w:r>
      <w:r>
        <w:rPr>
          <w:rFonts w:hint="eastAsia" w:ascii="宋体" w:hAnsi="宋体"/>
          <w:b/>
          <w:szCs w:val="21"/>
          <w:u w:val="single"/>
        </w:rPr>
        <w:t xml:space="preserve">    </w:t>
      </w:r>
      <w:r>
        <w:rPr>
          <w:rFonts w:hint="eastAsia" w:ascii="宋体" w:hAnsi="宋体"/>
          <w:b/>
          <w:szCs w:val="21"/>
        </w:rPr>
        <w:t>年</w:t>
      </w:r>
      <w:r>
        <w:rPr>
          <w:rFonts w:hint="eastAsia" w:ascii="宋体" w:hAnsi="宋体"/>
          <w:b/>
          <w:szCs w:val="21"/>
          <w:u w:val="single"/>
        </w:rPr>
        <w:t xml:space="preserve">      </w:t>
      </w:r>
      <w:r>
        <w:rPr>
          <w:rFonts w:hint="eastAsia" w:ascii="宋体" w:hAnsi="宋体"/>
          <w:b/>
          <w:szCs w:val="21"/>
        </w:rPr>
        <w:t>月</w:t>
      </w:r>
      <w:r>
        <w:rPr>
          <w:rFonts w:hint="eastAsia" w:ascii="宋体" w:hAnsi="宋体"/>
          <w:b/>
          <w:szCs w:val="21"/>
          <w:u w:val="single"/>
        </w:rPr>
        <w:t xml:space="preserve">      </w:t>
      </w:r>
      <w:r>
        <w:rPr>
          <w:rFonts w:hint="eastAsia" w:ascii="宋体" w:hAnsi="宋体"/>
          <w:b/>
          <w:szCs w:val="21"/>
        </w:rPr>
        <w:t>日</w:t>
      </w:r>
    </w:p>
    <w:p w14:paraId="2231E22B">
      <w:pPr>
        <w:keepNext w:val="0"/>
        <w:keepLines w:val="0"/>
        <w:pageBreakBefore w:val="0"/>
        <w:widowControl w:val="0"/>
        <w:kinsoku/>
        <w:wordWrap/>
        <w:overflowPunct/>
        <w:topLinePunct w:val="0"/>
        <w:autoSpaceDE/>
        <w:autoSpaceDN/>
        <w:bidi w:val="0"/>
        <w:adjustRightInd/>
        <w:snapToGrid/>
        <w:spacing w:line="510" w:lineRule="exact"/>
        <w:jc w:val="center"/>
        <w:textAlignment w:val="auto"/>
        <w:outlineLvl w:val="1"/>
        <w:rPr>
          <w:rFonts w:ascii="黑体" w:hAnsi="宋体" w:eastAsia="黑体"/>
          <w:sz w:val="28"/>
          <w:szCs w:val="28"/>
        </w:rPr>
      </w:pPr>
      <w:r>
        <w:rPr>
          <w:rFonts w:ascii="宋体" w:hAnsi="宋体"/>
          <w:b/>
          <w:szCs w:val="21"/>
        </w:rPr>
        <w:br w:type="page"/>
      </w:r>
      <w:bookmarkStart w:id="896" w:name="_Toc353448533"/>
      <w:bookmarkStart w:id="897" w:name="_Toc922"/>
      <w:bookmarkStart w:id="898" w:name="_Toc6997"/>
      <w:bookmarkStart w:id="899" w:name="_Toc27312"/>
      <w:bookmarkStart w:id="900" w:name="_Toc24662"/>
      <w:r>
        <w:rPr>
          <w:rFonts w:hint="eastAsia" w:ascii="黑体" w:hAnsi="宋体" w:eastAsia="黑体"/>
          <w:b/>
          <w:bCs/>
          <w:sz w:val="32"/>
          <w:szCs w:val="32"/>
        </w:rPr>
        <w:t>二、法定代表人身份证明</w:t>
      </w:r>
      <w:bookmarkEnd w:id="896"/>
      <w:bookmarkEnd w:id="897"/>
      <w:bookmarkEnd w:id="898"/>
      <w:bookmarkEnd w:id="899"/>
      <w:bookmarkEnd w:id="900"/>
    </w:p>
    <w:p w14:paraId="1E9FF191">
      <w:pPr>
        <w:spacing w:line="500" w:lineRule="exact"/>
        <w:rPr>
          <w:rFonts w:hint="eastAsia" w:ascii="黑体" w:hAnsi="宋体" w:eastAsia="黑体"/>
          <w:szCs w:val="21"/>
        </w:rPr>
      </w:pPr>
    </w:p>
    <w:p w14:paraId="6CD25812">
      <w:pPr>
        <w:spacing w:line="500" w:lineRule="exact"/>
        <w:rPr>
          <w:rFonts w:ascii="黑体" w:hAnsi="宋体" w:eastAsia="黑体"/>
          <w:szCs w:val="21"/>
        </w:rPr>
      </w:pPr>
      <w:r>
        <w:rPr>
          <w:rFonts w:hint="eastAsia" w:ascii="黑体" w:hAnsi="宋体" w:eastAsia="黑体"/>
          <w:szCs w:val="21"/>
        </w:rPr>
        <w:t>投 标 人：</w:t>
      </w:r>
      <w:r>
        <w:rPr>
          <w:rFonts w:hint="eastAsia" w:ascii="宋体" w:hAnsi="宋体"/>
          <w:szCs w:val="21"/>
          <w:u w:val="single"/>
        </w:rPr>
        <w:t xml:space="preserve">                                                        </w:t>
      </w:r>
    </w:p>
    <w:p w14:paraId="10D30111">
      <w:pPr>
        <w:spacing w:line="500" w:lineRule="exact"/>
        <w:rPr>
          <w:rFonts w:ascii="黑体" w:hAnsi="宋体" w:eastAsia="黑体"/>
          <w:szCs w:val="21"/>
        </w:rPr>
      </w:pPr>
      <w:r>
        <w:rPr>
          <w:rFonts w:hint="eastAsia" w:ascii="黑体" w:hAnsi="宋体" w:eastAsia="黑体"/>
          <w:szCs w:val="21"/>
        </w:rPr>
        <w:t>单位性质：</w:t>
      </w:r>
      <w:r>
        <w:rPr>
          <w:rFonts w:hint="eastAsia" w:ascii="宋体" w:hAnsi="宋体"/>
          <w:szCs w:val="21"/>
          <w:u w:val="single"/>
        </w:rPr>
        <w:t xml:space="preserve">                                                        </w:t>
      </w:r>
    </w:p>
    <w:p w14:paraId="119511B2">
      <w:pPr>
        <w:spacing w:line="500" w:lineRule="exact"/>
        <w:rPr>
          <w:rFonts w:ascii="黑体" w:hAnsi="宋体" w:eastAsia="黑体"/>
          <w:szCs w:val="21"/>
        </w:rPr>
      </w:pPr>
      <w:r>
        <w:rPr>
          <w:rFonts w:hint="eastAsia" w:ascii="黑体" w:hAnsi="宋体" w:eastAsia="黑体"/>
          <w:szCs w:val="21"/>
        </w:rPr>
        <w:t>地    址：</w:t>
      </w:r>
      <w:r>
        <w:rPr>
          <w:rFonts w:hint="eastAsia" w:ascii="宋体" w:hAnsi="宋体"/>
          <w:szCs w:val="21"/>
          <w:u w:val="single"/>
        </w:rPr>
        <w:t xml:space="preserve">                                                        </w:t>
      </w:r>
    </w:p>
    <w:p w14:paraId="1E098D21">
      <w:pPr>
        <w:spacing w:line="500" w:lineRule="exact"/>
        <w:rPr>
          <w:rFonts w:ascii="宋体" w:hAnsi="宋体"/>
          <w:szCs w:val="21"/>
        </w:rPr>
      </w:pPr>
      <w:r>
        <w:rPr>
          <w:rFonts w:hint="eastAsia" w:ascii="黑体" w:hAnsi="宋体" w:eastAsia="黑体"/>
          <w:szCs w:val="21"/>
        </w:rPr>
        <w:t>成立时间：</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14:paraId="3E4DF930">
      <w:pPr>
        <w:spacing w:line="500" w:lineRule="exact"/>
        <w:rPr>
          <w:rFonts w:ascii="黑体" w:hAnsi="宋体" w:eastAsia="黑体"/>
          <w:szCs w:val="21"/>
        </w:rPr>
      </w:pPr>
      <w:r>
        <w:rPr>
          <w:rFonts w:hint="eastAsia" w:ascii="黑体" w:hAnsi="宋体" w:eastAsia="黑体"/>
          <w:szCs w:val="21"/>
        </w:rPr>
        <w:t>经营期限：</w:t>
      </w:r>
      <w:r>
        <w:rPr>
          <w:rFonts w:hint="eastAsia" w:ascii="宋体" w:hAnsi="宋体"/>
          <w:szCs w:val="21"/>
          <w:u w:val="single"/>
        </w:rPr>
        <w:t xml:space="preserve">                                                        </w:t>
      </w:r>
    </w:p>
    <w:p w14:paraId="77C55026">
      <w:pPr>
        <w:spacing w:line="500" w:lineRule="exact"/>
        <w:rPr>
          <w:rFonts w:ascii="黑体" w:hAnsi="宋体" w:eastAsia="黑体"/>
          <w:szCs w:val="21"/>
        </w:rPr>
      </w:pPr>
      <w:r>
        <w:rPr>
          <w:rFonts w:hint="eastAsia" w:ascii="黑体" w:hAnsi="宋体" w:eastAsia="黑体"/>
          <w:szCs w:val="21"/>
        </w:rPr>
        <w:t>姓    名：</w:t>
      </w:r>
      <w:r>
        <w:rPr>
          <w:rFonts w:hint="eastAsia" w:ascii="宋体" w:hAnsi="宋体"/>
          <w:szCs w:val="21"/>
          <w:u w:val="single"/>
        </w:rPr>
        <w:t xml:space="preserve">                          </w:t>
      </w:r>
      <w:r>
        <w:rPr>
          <w:rFonts w:hint="eastAsia" w:ascii="黑体" w:hAnsi="宋体" w:eastAsia="黑体"/>
          <w:szCs w:val="21"/>
        </w:rPr>
        <w:t>性        别：</w:t>
      </w:r>
      <w:r>
        <w:rPr>
          <w:rFonts w:hint="eastAsia" w:ascii="宋体" w:hAnsi="宋体"/>
          <w:szCs w:val="21"/>
          <w:u w:val="single"/>
        </w:rPr>
        <w:t xml:space="preserve">                </w:t>
      </w:r>
    </w:p>
    <w:p w14:paraId="3684DDD2">
      <w:pPr>
        <w:spacing w:line="500" w:lineRule="exact"/>
        <w:rPr>
          <w:rFonts w:ascii="黑体" w:hAnsi="宋体" w:eastAsia="黑体"/>
          <w:szCs w:val="21"/>
        </w:rPr>
      </w:pPr>
      <w:r>
        <w:rPr>
          <w:rFonts w:hint="eastAsia" w:ascii="黑体" w:hAnsi="宋体" w:eastAsia="黑体"/>
          <w:szCs w:val="21"/>
        </w:rPr>
        <w:t>年    龄：</w:t>
      </w:r>
      <w:r>
        <w:rPr>
          <w:rFonts w:hint="eastAsia" w:ascii="宋体" w:hAnsi="宋体"/>
          <w:szCs w:val="21"/>
          <w:u w:val="single"/>
        </w:rPr>
        <w:t xml:space="preserve">                          </w:t>
      </w:r>
      <w:r>
        <w:rPr>
          <w:rFonts w:hint="eastAsia" w:ascii="黑体" w:hAnsi="宋体" w:eastAsia="黑体"/>
          <w:szCs w:val="21"/>
        </w:rPr>
        <w:t>职        务：</w:t>
      </w:r>
      <w:r>
        <w:rPr>
          <w:rFonts w:hint="eastAsia" w:ascii="宋体" w:hAnsi="宋体"/>
          <w:szCs w:val="21"/>
          <w:u w:val="single"/>
        </w:rPr>
        <w:t xml:space="preserve">                </w:t>
      </w:r>
    </w:p>
    <w:p w14:paraId="5197E397">
      <w:pPr>
        <w:spacing w:line="500" w:lineRule="exact"/>
        <w:rPr>
          <w:rFonts w:ascii="宋体" w:hAnsi="宋体"/>
          <w:szCs w:val="21"/>
        </w:rPr>
      </w:pPr>
      <w:r>
        <w:rPr>
          <w:rFonts w:hint="eastAsia" w:ascii="宋体" w:hAnsi="宋体"/>
          <w:szCs w:val="21"/>
        </w:rPr>
        <w:t>系</w:t>
      </w:r>
      <w:r>
        <w:rPr>
          <w:rFonts w:hint="eastAsia" w:ascii="宋体" w:hAnsi="宋体"/>
          <w:szCs w:val="21"/>
          <w:u w:val="single"/>
        </w:rPr>
        <w:t xml:space="preserve">                                                 </w:t>
      </w:r>
      <w:r>
        <w:rPr>
          <w:rFonts w:hint="eastAsia" w:ascii="宋体" w:hAnsi="宋体"/>
          <w:szCs w:val="21"/>
        </w:rPr>
        <w:t>（投标人名称）的法定代表人。</w:t>
      </w:r>
    </w:p>
    <w:p w14:paraId="460DB116">
      <w:pPr>
        <w:spacing w:line="500" w:lineRule="exact"/>
        <w:rPr>
          <w:rFonts w:ascii="宋体" w:hAnsi="宋体"/>
          <w:szCs w:val="21"/>
        </w:rPr>
      </w:pPr>
      <w:r>
        <w:rPr>
          <w:rFonts w:hint="eastAsia" w:ascii="宋体" w:hAnsi="宋体"/>
          <w:szCs w:val="21"/>
        </w:rPr>
        <w:t>特此证明。</w:t>
      </w:r>
    </w:p>
    <w:p w14:paraId="70C5402E">
      <w:pPr>
        <w:spacing w:line="500" w:lineRule="exact"/>
        <w:rPr>
          <w:rFonts w:ascii="宋体" w:hAnsi="宋体"/>
          <w:szCs w:val="21"/>
        </w:rPr>
      </w:pPr>
    </w:p>
    <w:p w14:paraId="76532DC7">
      <w:pPr>
        <w:spacing w:line="500" w:lineRule="exact"/>
        <w:rPr>
          <w:rFonts w:ascii="宋体" w:hAnsi="宋体"/>
          <w:szCs w:val="21"/>
        </w:rPr>
      </w:pPr>
    </w:p>
    <w:p w14:paraId="272A7F0B">
      <w:pPr>
        <w:wordWrap w:val="0"/>
        <w:spacing w:line="500" w:lineRule="exact"/>
        <w:jc w:val="right"/>
        <w:rPr>
          <w:rFonts w:ascii="宋体" w:hAnsi="宋体"/>
          <w:szCs w:val="21"/>
        </w:rPr>
      </w:pPr>
      <w:r>
        <w:rPr>
          <w:rFonts w:hint="eastAsia" w:ascii="黑体" w:hAnsi="宋体" w:eastAsia="黑体"/>
          <w:szCs w:val="21"/>
        </w:rPr>
        <w:t>投标人：</w:t>
      </w:r>
      <w:r>
        <w:rPr>
          <w:rFonts w:hint="eastAsia" w:ascii="宋体" w:hAnsi="宋体"/>
          <w:szCs w:val="21"/>
          <w:u w:val="single"/>
        </w:rPr>
        <w:t xml:space="preserve">                          </w:t>
      </w:r>
      <w:r>
        <w:rPr>
          <w:rFonts w:hint="eastAsia" w:ascii="宋体" w:hAnsi="宋体"/>
          <w:szCs w:val="21"/>
        </w:rPr>
        <w:t>（盖单位章）</w:t>
      </w:r>
    </w:p>
    <w:p w14:paraId="301195FF">
      <w:pPr>
        <w:wordWrap w:val="0"/>
        <w:spacing w:line="500" w:lineRule="exact"/>
        <w:jc w:val="right"/>
        <w:rPr>
          <w:rFonts w:ascii="宋体" w:hAnsi="宋体"/>
          <w:szCs w:val="21"/>
        </w:rPr>
      </w:pP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 xml:space="preserve">日          </w:t>
      </w:r>
    </w:p>
    <w:p w14:paraId="2D7815A8">
      <w:pPr>
        <w:keepNext w:val="0"/>
        <w:keepLines w:val="0"/>
        <w:pageBreakBefore w:val="0"/>
        <w:widowControl w:val="0"/>
        <w:kinsoku/>
        <w:wordWrap/>
        <w:overflowPunct/>
        <w:topLinePunct w:val="0"/>
        <w:autoSpaceDE/>
        <w:autoSpaceDN/>
        <w:bidi w:val="0"/>
        <w:adjustRightInd/>
        <w:snapToGrid/>
        <w:spacing w:line="510" w:lineRule="exact"/>
        <w:jc w:val="center"/>
        <w:textAlignment w:val="auto"/>
        <w:outlineLvl w:val="1"/>
        <w:rPr>
          <w:rFonts w:ascii="黑体" w:hAnsi="宋体" w:eastAsia="黑体"/>
          <w:sz w:val="28"/>
          <w:szCs w:val="28"/>
        </w:rPr>
      </w:pPr>
      <w:r>
        <w:rPr>
          <w:rFonts w:ascii="宋体" w:hAnsi="宋体"/>
          <w:szCs w:val="21"/>
        </w:rPr>
        <w:br w:type="page"/>
      </w:r>
      <w:bookmarkStart w:id="901" w:name="_Toc353448534"/>
      <w:bookmarkStart w:id="902" w:name="_Toc4388"/>
      <w:bookmarkStart w:id="903" w:name="_Toc594"/>
      <w:bookmarkStart w:id="904" w:name="_Toc6157"/>
      <w:bookmarkStart w:id="905" w:name="_Toc2216"/>
      <w:r>
        <w:rPr>
          <w:rFonts w:hint="eastAsia" w:ascii="黑体" w:hAnsi="宋体" w:eastAsia="黑体"/>
          <w:b/>
          <w:bCs/>
          <w:sz w:val="32"/>
          <w:szCs w:val="32"/>
        </w:rPr>
        <w:t>三、授权委托书</w:t>
      </w:r>
      <w:bookmarkEnd w:id="901"/>
      <w:bookmarkEnd w:id="902"/>
      <w:bookmarkEnd w:id="903"/>
      <w:bookmarkEnd w:id="904"/>
      <w:bookmarkEnd w:id="905"/>
    </w:p>
    <w:p w14:paraId="13561636">
      <w:pPr>
        <w:spacing w:line="500" w:lineRule="exact"/>
        <w:ind w:firstLine="420" w:firstLineChars="200"/>
        <w:rPr>
          <w:rFonts w:hint="eastAsia" w:ascii="宋体" w:hAnsi="宋体"/>
          <w:szCs w:val="21"/>
        </w:rPr>
      </w:pPr>
    </w:p>
    <w:p w14:paraId="5FED2A7D">
      <w:pPr>
        <w:spacing w:line="500" w:lineRule="exact"/>
        <w:ind w:firstLine="420" w:firstLineChars="200"/>
        <w:rPr>
          <w:rFonts w:ascii="宋体" w:hAnsi="宋体"/>
          <w:szCs w:val="21"/>
        </w:rPr>
      </w:pPr>
      <w:r>
        <w:rPr>
          <w:rFonts w:hint="eastAsia" w:ascii="宋体" w:hAnsi="宋体"/>
          <w:szCs w:val="21"/>
        </w:rPr>
        <w:t>本人</w:t>
      </w:r>
      <w:r>
        <w:rPr>
          <w:rFonts w:hint="eastAsia" w:ascii="宋体" w:hAnsi="宋体"/>
          <w:szCs w:val="21"/>
          <w:u w:val="single"/>
        </w:rPr>
        <w:t xml:space="preserve">         </w:t>
      </w:r>
      <w:r>
        <w:rPr>
          <w:rFonts w:hint="eastAsia" w:ascii="宋体" w:hAnsi="宋体"/>
          <w:szCs w:val="21"/>
        </w:rPr>
        <w:t>（姓名）系</w:t>
      </w:r>
      <w:r>
        <w:rPr>
          <w:rFonts w:hint="eastAsia" w:ascii="宋体" w:hAnsi="宋体"/>
          <w:szCs w:val="21"/>
          <w:u w:val="single"/>
        </w:rPr>
        <w:t xml:space="preserve">         </w:t>
      </w:r>
      <w:r>
        <w:rPr>
          <w:rFonts w:hint="eastAsia" w:ascii="宋体" w:hAnsi="宋体"/>
          <w:szCs w:val="21"/>
        </w:rPr>
        <w:t>（投标人名称）的法定代表人，现委托</w:t>
      </w:r>
      <w:r>
        <w:rPr>
          <w:rFonts w:hint="eastAsia" w:ascii="宋体" w:hAnsi="宋体"/>
          <w:szCs w:val="21"/>
          <w:u w:val="single"/>
        </w:rPr>
        <w:t xml:space="preserve">      </w:t>
      </w:r>
      <w:r>
        <w:rPr>
          <w:rFonts w:hint="eastAsia" w:ascii="宋体" w:hAnsi="宋体"/>
          <w:szCs w:val="21"/>
        </w:rPr>
        <w:t>（姓名）为我方代理人。代理人根据授权，以我方名义签署、澄清、说明、补正、递交、撤回、修改</w:t>
      </w:r>
      <w:r>
        <w:rPr>
          <w:rFonts w:hint="eastAsia" w:ascii="宋体" w:hAnsi="宋体"/>
          <w:szCs w:val="21"/>
          <w:u w:val="single"/>
        </w:rPr>
        <w:t xml:space="preserve">             </w:t>
      </w:r>
      <w:r>
        <w:rPr>
          <w:rFonts w:hint="eastAsia" w:ascii="宋体" w:hAnsi="宋体"/>
          <w:szCs w:val="21"/>
        </w:rPr>
        <w:t>（项目名称）</w:t>
      </w:r>
      <w:r>
        <w:rPr>
          <w:rFonts w:hint="eastAsia" w:ascii="宋体" w:hAnsi="宋体"/>
          <w:szCs w:val="21"/>
          <w:u w:val="single"/>
        </w:rPr>
        <w:t xml:space="preserve">      </w:t>
      </w:r>
      <w:r>
        <w:rPr>
          <w:rFonts w:hint="eastAsia" w:ascii="宋体" w:hAnsi="宋体"/>
          <w:szCs w:val="21"/>
        </w:rPr>
        <w:t>标段施工投标文件、签订合同和处理有关事宜，其法律后果由我方承担。</w:t>
      </w:r>
    </w:p>
    <w:p w14:paraId="712E69C8">
      <w:pPr>
        <w:spacing w:beforeLines="50" w:line="500" w:lineRule="exact"/>
        <w:ind w:firstLine="420" w:firstLineChars="200"/>
        <w:rPr>
          <w:rFonts w:ascii="宋体" w:hAnsi="宋体"/>
          <w:szCs w:val="21"/>
        </w:rPr>
      </w:pPr>
      <w:r>
        <w:rPr>
          <w:rFonts w:hint="eastAsia" w:ascii="宋体" w:hAnsi="宋体"/>
          <w:szCs w:val="21"/>
        </w:rPr>
        <w:t>委托期限：</w:t>
      </w:r>
      <w:r>
        <w:rPr>
          <w:rFonts w:hint="eastAsia" w:ascii="宋体" w:hAnsi="宋体"/>
          <w:szCs w:val="21"/>
          <w:u w:val="single"/>
        </w:rPr>
        <w:t xml:space="preserve">                                                          </w:t>
      </w:r>
    </w:p>
    <w:p w14:paraId="7EFC6B3D">
      <w:pPr>
        <w:spacing w:line="500" w:lineRule="exact"/>
        <w:ind w:firstLine="1260" w:firstLineChars="600"/>
        <w:rPr>
          <w:rFonts w:ascii="宋体" w:hAnsi="宋体"/>
          <w:szCs w:val="21"/>
        </w:rPr>
      </w:pP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14:paraId="18B42A0E">
      <w:pPr>
        <w:spacing w:beforeLines="100" w:afterLines="100" w:line="500" w:lineRule="exact"/>
        <w:ind w:firstLine="420" w:firstLineChars="200"/>
        <w:rPr>
          <w:rFonts w:ascii="宋体" w:hAnsi="宋体"/>
          <w:szCs w:val="21"/>
        </w:rPr>
      </w:pPr>
      <w:r>
        <w:rPr>
          <w:rFonts w:hint="eastAsia" w:ascii="宋体" w:hAnsi="宋体"/>
          <w:szCs w:val="21"/>
        </w:rPr>
        <w:t>代理人无转委托权。</w:t>
      </w:r>
    </w:p>
    <w:p w14:paraId="250DA910">
      <w:pPr>
        <w:spacing w:line="500" w:lineRule="exact"/>
        <w:rPr>
          <w:rFonts w:ascii="宋体" w:hAnsi="宋体"/>
          <w:szCs w:val="21"/>
        </w:rPr>
      </w:pPr>
    </w:p>
    <w:p w14:paraId="6F82C13D">
      <w:pPr>
        <w:spacing w:line="400" w:lineRule="exact"/>
        <w:ind w:firstLine="3570" w:firstLineChars="1700"/>
        <w:outlineLvl w:val="2"/>
        <w:rPr>
          <w:rFonts w:ascii="宋体" w:hAnsi="宋体"/>
          <w:szCs w:val="21"/>
        </w:rPr>
      </w:pPr>
      <w:bookmarkStart w:id="906" w:name="_Toc15598"/>
      <w:bookmarkStart w:id="907" w:name="_Toc698"/>
      <w:r>
        <w:rPr>
          <w:rFonts w:hint="eastAsia" w:ascii="黑体" w:hAnsi="宋体" w:eastAsia="黑体"/>
          <w:szCs w:val="21"/>
        </w:rPr>
        <w:t>投  标  人：</w:t>
      </w:r>
      <w:r>
        <w:rPr>
          <w:rFonts w:hint="eastAsia" w:ascii="宋体" w:hAnsi="宋体"/>
          <w:szCs w:val="21"/>
          <w:u w:val="single"/>
        </w:rPr>
        <w:t xml:space="preserve">                        </w:t>
      </w:r>
      <w:r>
        <w:rPr>
          <w:rFonts w:hint="eastAsia" w:ascii="宋体" w:hAnsi="宋体"/>
          <w:szCs w:val="21"/>
        </w:rPr>
        <w:t>（盖单位章）</w:t>
      </w:r>
      <w:bookmarkEnd w:id="906"/>
      <w:bookmarkEnd w:id="907"/>
    </w:p>
    <w:p w14:paraId="1247DDA3">
      <w:pPr>
        <w:spacing w:line="400" w:lineRule="exact"/>
        <w:ind w:firstLine="3570" w:firstLineChars="1700"/>
        <w:rPr>
          <w:rFonts w:ascii="宋体" w:hAnsi="宋体"/>
          <w:szCs w:val="21"/>
        </w:rPr>
      </w:pPr>
    </w:p>
    <w:p w14:paraId="032D931E">
      <w:pPr>
        <w:spacing w:line="400" w:lineRule="exact"/>
        <w:ind w:firstLine="3570" w:firstLineChars="1700"/>
        <w:rPr>
          <w:rFonts w:ascii="宋体" w:hAnsi="宋体"/>
          <w:szCs w:val="21"/>
        </w:rPr>
      </w:pPr>
      <w:r>
        <w:rPr>
          <w:rFonts w:hint="eastAsia" w:ascii="黑体" w:hAnsi="宋体" w:eastAsia="黑体"/>
          <w:szCs w:val="21"/>
        </w:rPr>
        <w:t>法定代表人：</w:t>
      </w:r>
      <w:r>
        <w:rPr>
          <w:rFonts w:hint="eastAsia" w:ascii="宋体" w:hAnsi="宋体"/>
          <w:szCs w:val="21"/>
          <w:u w:val="single"/>
        </w:rPr>
        <w:t xml:space="preserve">                      </w:t>
      </w:r>
      <w:r>
        <w:rPr>
          <w:rFonts w:hint="eastAsia" w:ascii="宋体" w:hAnsi="宋体"/>
          <w:szCs w:val="21"/>
        </w:rPr>
        <w:t>（签字或盖章）</w:t>
      </w:r>
    </w:p>
    <w:p w14:paraId="7321B089">
      <w:pPr>
        <w:spacing w:line="400" w:lineRule="exact"/>
        <w:ind w:firstLine="3570" w:firstLineChars="1700"/>
        <w:rPr>
          <w:rFonts w:ascii="宋体" w:hAnsi="宋体"/>
          <w:szCs w:val="21"/>
        </w:rPr>
      </w:pPr>
    </w:p>
    <w:p w14:paraId="29ECFC8B">
      <w:pPr>
        <w:spacing w:line="400" w:lineRule="exact"/>
        <w:ind w:firstLine="3570" w:firstLineChars="1700"/>
        <w:rPr>
          <w:rFonts w:ascii="黑体" w:hAnsi="宋体" w:eastAsia="黑体"/>
          <w:szCs w:val="21"/>
          <w:u w:val="single"/>
        </w:rPr>
      </w:pPr>
      <w:r>
        <w:rPr>
          <w:rFonts w:hint="eastAsia" w:ascii="黑体" w:hAnsi="宋体" w:eastAsia="黑体"/>
          <w:szCs w:val="21"/>
        </w:rPr>
        <w:t>身份证号码：</w:t>
      </w:r>
      <w:r>
        <w:rPr>
          <w:rFonts w:hint="eastAsia" w:ascii="黑体" w:hAnsi="宋体" w:eastAsia="黑体"/>
          <w:szCs w:val="21"/>
          <w:u w:val="single"/>
        </w:rPr>
        <w:t xml:space="preserve">                                   </w:t>
      </w:r>
    </w:p>
    <w:p w14:paraId="2C36C06C">
      <w:pPr>
        <w:spacing w:line="400" w:lineRule="exact"/>
        <w:ind w:firstLine="3570" w:firstLineChars="1700"/>
        <w:rPr>
          <w:rFonts w:ascii="黑体" w:hAnsi="宋体" w:eastAsia="黑体"/>
          <w:szCs w:val="21"/>
          <w:u w:val="single"/>
        </w:rPr>
      </w:pPr>
    </w:p>
    <w:p w14:paraId="6888247B">
      <w:pPr>
        <w:spacing w:line="400" w:lineRule="exact"/>
        <w:ind w:firstLine="3570" w:firstLineChars="1700"/>
        <w:rPr>
          <w:rFonts w:ascii="宋体" w:hAnsi="宋体"/>
          <w:szCs w:val="21"/>
        </w:rPr>
      </w:pPr>
      <w:r>
        <w:rPr>
          <w:rFonts w:hint="eastAsia" w:ascii="黑体" w:hAnsi="宋体" w:eastAsia="黑体"/>
          <w:szCs w:val="21"/>
        </w:rPr>
        <w:t>委托代理人：</w:t>
      </w:r>
      <w:r>
        <w:rPr>
          <w:rFonts w:hint="eastAsia" w:ascii="宋体" w:hAnsi="宋体"/>
          <w:szCs w:val="21"/>
          <w:u w:val="single"/>
        </w:rPr>
        <w:t xml:space="preserve">                            </w:t>
      </w:r>
      <w:r>
        <w:rPr>
          <w:rFonts w:hint="eastAsia" w:ascii="宋体" w:hAnsi="宋体"/>
          <w:szCs w:val="21"/>
        </w:rPr>
        <w:t>（签字）</w:t>
      </w:r>
    </w:p>
    <w:p w14:paraId="6C864C99">
      <w:pPr>
        <w:spacing w:line="400" w:lineRule="exact"/>
        <w:ind w:firstLine="3570" w:firstLineChars="1700"/>
        <w:rPr>
          <w:rFonts w:ascii="宋体" w:hAnsi="宋体"/>
          <w:szCs w:val="21"/>
        </w:rPr>
      </w:pPr>
    </w:p>
    <w:p w14:paraId="1DED3FA2">
      <w:pPr>
        <w:spacing w:line="400" w:lineRule="exact"/>
        <w:ind w:firstLine="3570" w:firstLineChars="1700"/>
        <w:rPr>
          <w:rFonts w:ascii="黑体" w:hAnsi="宋体" w:eastAsia="黑体"/>
          <w:szCs w:val="21"/>
          <w:u w:val="single"/>
        </w:rPr>
      </w:pPr>
      <w:r>
        <w:rPr>
          <w:rFonts w:hint="eastAsia" w:ascii="黑体" w:hAnsi="宋体" w:eastAsia="黑体"/>
          <w:szCs w:val="21"/>
        </w:rPr>
        <w:t>身份证号码：</w:t>
      </w:r>
      <w:r>
        <w:rPr>
          <w:rFonts w:hint="eastAsia" w:ascii="黑体" w:hAnsi="宋体" w:eastAsia="黑体"/>
          <w:szCs w:val="21"/>
          <w:u w:val="single"/>
        </w:rPr>
        <w:t xml:space="preserve">                                   </w:t>
      </w:r>
    </w:p>
    <w:p w14:paraId="66DE9435">
      <w:pPr>
        <w:spacing w:line="400" w:lineRule="exact"/>
        <w:ind w:firstLine="3570" w:firstLineChars="1700"/>
        <w:rPr>
          <w:rFonts w:ascii="黑体" w:hAnsi="宋体" w:eastAsia="黑体"/>
          <w:szCs w:val="21"/>
        </w:rPr>
      </w:pPr>
    </w:p>
    <w:p w14:paraId="69CA1528">
      <w:pPr>
        <w:spacing w:line="400" w:lineRule="exact"/>
        <w:ind w:firstLine="4830" w:firstLineChars="2300"/>
        <w:rPr>
          <w:rFonts w:ascii="宋体" w:hAnsi="宋体"/>
          <w:szCs w:val="21"/>
        </w:rPr>
      </w:pP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14:paraId="0D337D5F">
      <w:pPr>
        <w:spacing w:line="400" w:lineRule="exact"/>
        <w:ind w:firstLine="4830" w:firstLineChars="2300"/>
        <w:rPr>
          <w:rFonts w:ascii="宋体" w:hAnsi="宋体"/>
          <w:szCs w:val="21"/>
        </w:rPr>
      </w:pPr>
    </w:p>
    <w:p w14:paraId="66AF40B3">
      <w:pPr>
        <w:spacing w:line="400" w:lineRule="exact"/>
        <w:ind w:firstLine="4830" w:firstLineChars="2300"/>
        <w:rPr>
          <w:rFonts w:ascii="宋体" w:hAnsi="宋体"/>
          <w:szCs w:val="21"/>
        </w:rPr>
      </w:pPr>
    </w:p>
    <w:p w14:paraId="2D7DE21D">
      <w:pPr>
        <w:spacing w:line="400" w:lineRule="exact"/>
        <w:ind w:firstLine="4830" w:firstLineChars="2300"/>
        <w:rPr>
          <w:rFonts w:ascii="宋体" w:hAnsi="宋体"/>
          <w:szCs w:val="21"/>
        </w:rPr>
      </w:pPr>
    </w:p>
    <w:p w14:paraId="3C223C08">
      <w:pPr>
        <w:spacing w:line="400" w:lineRule="exact"/>
        <w:ind w:firstLine="4830" w:firstLineChars="2300"/>
        <w:rPr>
          <w:rFonts w:ascii="宋体" w:hAnsi="宋体"/>
          <w:szCs w:val="21"/>
        </w:rPr>
      </w:pPr>
    </w:p>
    <w:p w14:paraId="463332BA">
      <w:pPr>
        <w:spacing w:line="400" w:lineRule="exact"/>
        <w:rPr>
          <w:rFonts w:ascii="宋体" w:hAnsi="宋体"/>
          <w:szCs w:val="21"/>
        </w:rPr>
      </w:pPr>
      <w:r>
        <w:rPr>
          <w:rFonts w:hint="eastAsia" w:ascii="宋体" w:hAnsi="宋体"/>
          <w:szCs w:val="21"/>
        </w:rPr>
        <w:t>注：1、投标人授权委托代理人在递交投标文件时须递交一份授权委托书以备查验；</w:t>
      </w:r>
    </w:p>
    <w:p w14:paraId="4258D4EA">
      <w:pPr>
        <w:spacing w:line="400" w:lineRule="exact"/>
        <w:outlineLvl w:val="2"/>
        <w:rPr>
          <w:rFonts w:ascii="宋体" w:hAnsi="宋体"/>
          <w:szCs w:val="21"/>
        </w:rPr>
      </w:pPr>
      <w:r>
        <w:rPr>
          <w:rFonts w:hint="eastAsia" w:ascii="宋体" w:hAnsi="宋体"/>
          <w:szCs w:val="21"/>
        </w:rPr>
        <w:t xml:space="preserve">    </w:t>
      </w:r>
      <w:bookmarkStart w:id="908" w:name="_Toc28100"/>
      <w:bookmarkStart w:id="909" w:name="_Toc4383"/>
      <w:r>
        <w:rPr>
          <w:rFonts w:hint="eastAsia" w:ascii="宋体" w:hAnsi="宋体"/>
          <w:szCs w:val="21"/>
        </w:rPr>
        <w:t>2、委托代理人必须签字确认，否则授权委托书无效。</w:t>
      </w:r>
      <w:bookmarkEnd w:id="908"/>
      <w:bookmarkEnd w:id="909"/>
    </w:p>
    <w:p w14:paraId="7DB6882F">
      <w:pPr>
        <w:keepNext w:val="0"/>
        <w:keepLines w:val="0"/>
        <w:pageBreakBefore w:val="0"/>
        <w:widowControl w:val="0"/>
        <w:kinsoku/>
        <w:wordWrap/>
        <w:overflowPunct/>
        <w:topLinePunct w:val="0"/>
        <w:autoSpaceDE/>
        <w:autoSpaceDN/>
        <w:bidi w:val="0"/>
        <w:adjustRightInd/>
        <w:snapToGrid/>
        <w:spacing w:line="510" w:lineRule="exact"/>
        <w:jc w:val="center"/>
        <w:textAlignment w:val="auto"/>
        <w:outlineLvl w:val="1"/>
        <w:rPr>
          <w:rFonts w:ascii="黑体" w:hAnsi="宋体" w:eastAsia="黑体"/>
          <w:sz w:val="28"/>
          <w:szCs w:val="28"/>
        </w:rPr>
      </w:pPr>
      <w:r>
        <w:rPr>
          <w:rFonts w:ascii="宋体" w:hAnsi="宋体"/>
          <w:szCs w:val="21"/>
        </w:rPr>
        <w:br w:type="page"/>
      </w:r>
      <w:bookmarkStart w:id="910" w:name="_Toc353448535"/>
      <w:bookmarkStart w:id="911" w:name="_Toc20561"/>
      <w:bookmarkStart w:id="912" w:name="_Toc2863"/>
      <w:bookmarkStart w:id="913" w:name="_Toc12572"/>
      <w:bookmarkStart w:id="914" w:name="_Toc532"/>
      <w:r>
        <w:rPr>
          <w:rFonts w:hint="eastAsia" w:ascii="黑体" w:hAnsi="宋体" w:eastAsia="黑体"/>
          <w:b/>
          <w:bCs/>
          <w:sz w:val="32"/>
          <w:szCs w:val="32"/>
        </w:rPr>
        <w:t>四、联合体协议书</w:t>
      </w:r>
      <w:bookmarkEnd w:id="910"/>
      <w:bookmarkEnd w:id="911"/>
      <w:bookmarkEnd w:id="912"/>
      <w:bookmarkEnd w:id="913"/>
      <w:bookmarkEnd w:id="914"/>
    </w:p>
    <w:p w14:paraId="5BFD32AC">
      <w:pPr>
        <w:spacing w:line="394" w:lineRule="exact"/>
        <w:rPr>
          <w:rFonts w:hint="eastAsia" w:ascii="宋体" w:hAnsi="宋体"/>
          <w:szCs w:val="21"/>
        </w:rPr>
      </w:pPr>
    </w:p>
    <w:p w14:paraId="1BA52D75">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r>
        <w:rPr>
          <w:rFonts w:hint="eastAsia" w:ascii="宋体" w:hAnsi="宋体"/>
          <w:szCs w:val="21"/>
        </w:rPr>
        <w:t>牵头人名称：</w:t>
      </w:r>
      <w:r>
        <w:rPr>
          <w:rFonts w:hint="eastAsia" w:ascii="宋体" w:hAnsi="宋体"/>
          <w:szCs w:val="21"/>
          <w:u w:val="single"/>
        </w:rPr>
        <w:t xml:space="preserve">                                                  </w:t>
      </w:r>
    </w:p>
    <w:p w14:paraId="4A0E8F2A">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r>
        <w:rPr>
          <w:rFonts w:hint="eastAsia" w:ascii="宋体" w:hAnsi="宋体"/>
          <w:szCs w:val="21"/>
        </w:rPr>
        <w:t>法定代表人：</w:t>
      </w:r>
      <w:r>
        <w:rPr>
          <w:rFonts w:hint="eastAsia" w:ascii="宋体" w:hAnsi="宋体"/>
          <w:szCs w:val="21"/>
          <w:u w:val="single"/>
        </w:rPr>
        <w:t xml:space="preserve">                                                  </w:t>
      </w:r>
    </w:p>
    <w:p w14:paraId="7934E796">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r>
        <w:rPr>
          <w:rFonts w:hint="eastAsia" w:ascii="宋体" w:hAnsi="宋体"/>
          <w:szCs w:val="21"/>
        </w:rPr>
        <w:t>法定住所：</w:t>
      </w:r>
      <w:r>
        <w:rPr>
          <w:rFonts w:hint="eastAsia" w:ascii="宋体" w:hAnsi="宋体"/>
          <w:szCs w:val="21"/>
          <w:u w:val="single"/>
        </w:rPr>
        <w:t xml:space="preserve">                                                    </w:t>
      </w:r>
    </w:p>
    <w:p w14:paraId="2AA74DBC">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r>
        <w:rPr>
          <w:rFonts w:hint="eastAsia" w:ascii="宋体" w:hAnsi="宋体"/>
          <w:szCs w:val="21"/>
        </w:rPr>
        <w:t>成员二名称：</w:t>
      </w:r>
      <w:r>
        <w:rPr>
          <w:rFonts w:hint="eastAsia" w:ascii="宋体" w:hAnsi="宋体"/>
          <w:szCs w:val="21"/>
          <w:u w:val="single"/>
        </w:rPr>
        <w:t xml:space="preserve">                                                  </w:t>
      </w:r>
    </w:p>
    <w:p w14:paraId="2B4EA394">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r>
        <w:rPr>
          <w:rFonts w:hint="eastAsia" w:ascii="宋体" w:hAnsi="宋体"/>
          <w:szCs w:val="21"/>
        </w:rPr>
        <w:t>法定代表人：</w:t>
      </w:r>
      <w:r>
        <w:rPr>
          <w:rFonts w:hint="eastAsia" w:ascii="宋体" w:hAnsi="宋体"/>
          <w:szCs w:val="21"/>
          <w:u w:val="single"/>
        </w:rPr>
        <w:t xml:space="preserve">                                                  </w:t>
      </w:r>
    </w:p>
    <w:p w14:paraId="0CCEBE70">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u w:val="single"/>
        </w:rPr>
      </w:pPr>
      <w:r>
        <w:rPr>
          <w:rFonts w:hint="eastAsia" w:ascii="宋体" w:hAnsi="宋体"/>
          <w:szCs w:val="21"/>
        </w:rPr>
        <w:t>法定住所：</w:t>
      </w:r>
      <w:r>
        <w:rPr>
          <w:rFonts w:hint="eastAsia" w:ascii="宋体" w:hAnsi="宋体"/>
          <w:szCs w:val="21"/>
          <w:u w:val="single"/>
        </w:rPr>
        <w:t xml:space="preserve">                                                    </w:t>
      </w:r>
    </w:p>
    <w:p w14:paraId="0AD5606D">
      <w:pPr>
        <w:keepNext w:val="0"/>
        <w:keepLines w:val="0"/>
        <w:pageBreakBefore w:val="0"/>
        <w:widowControl w:val="0"/>
        <w:kinsoku/>
        <w:overflowPunct/>
        <w:topLinePunct w:val="0"/>
        <w:autoSpaceDE/>
        <w:autoSpaceDN/>
        <w:bidi w:val="0"/>
        <w:adjustRightInd/>
        <w:snapToGrid/>
        <w:spacing w:line="380" w:lineRule="exact"/>
        <w:ind w:firstLine="525" w:firstLineChars="250"/>
        <w:textAlignment w:val="auto"/>
        <w:rPr>
          <w:rFonts w:ascii="宋体" w:hAnsi="宋体"/>
          <w:szCs w:val="21"/>
        </w:rPr>
      </w:pPr>
      <w:r>
        <w:rPr>
          <w:rFonts w:hint="eastAsia" w:ascii="宋体" w:hAnsi="宋体"/>
          <w:szCs w:val="21"/>
        </w:rPr>
        <w:t>……</w:t>
      </w:r>
    </w:p>
    <w:p w14:paraId="49DE32FD">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鉴于上述各成员单位经过友好协商，自愿组成</w:t>
      </w:r>
      <w:r>
        <w:rPr>
          <w:rFonts w:hint="eastAsia" w:ascii="宋体" w:hAnsi="宋体"/>
          <w:szCs w:val="21"/>
          <w:u w:val="single"/>
        </w:rPr>
        <w:t xml:space="preserve">       </w:t>
      </w:r>
      <w:r>
        <w:rPr>
          <w:rFonts w:hint="eastAsia" w:ascii="宋体" w:hAnsi="宋体"/>
          <w:szCs w:val="21"/>
        </w:rPr>
        <w:t>（联合体名称）联合体，共同参加</w:t>
      </w:r>
    </w:p>
    <w:p w14:paraId="7FED0449">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r>
        <w:rPr>
          <w:rFonts w:hint="eastAsia" w:ascii="宋体" w:hAnsi="宋体"/>
          <w:szCs w:val="21"/>
          <w:u w:val="single"/>
        </w:rPr>
        <w:t xml:space="preserve">                  </w:t>
      </w:r>
      <w:r>
        <w:rPr>
          <w:rFonts w:hint="eastAsia" w:ascii="宋体" w:hAnsi="宋体"/>
          <w:szCs w:val="21"/>
        </w:rPr>
        <w:t>（招标人名称）（以下简称招标人）</w:t>
      </w:r>
      <w:r>
        <w:rPr>
          <w:rFonts w:hint="eastAsia" w:ascii="宋体" w:hAnsi="宋体"/>
          <w:szCs w:val="21"/>
          <w:u w:val="single"/>
        </w:rPr>
        <w:t xml:space="preserve">        </w:t>
      </w:r>
      <w:r>
        <w:rPr>
          <w:rFonts w:hint="eastAsia" w:ascii="宋体" w:hAnsi="宋体"/>
          <w:szCs w:val="21"/>
        </w:rPr>
        <w:t>（项目名称）</w:t>
      </w:r>
      <w:r>
        <w:rPr>
          <w:rFonts w:hint="eastAsia" w:ascii="宋体" w:hAnsi="宋体"/>
          <w:szCs w:val="21"/>
          <w:u w:val="single"/>
        </w:rPr>
        <w:t xml:space="preserve">      </w:t>
      </w:r>
      <w:r>
        <w:rPr>
          <w:rFonts w:hint="eastAsia" w:ascii="宋体" w:hAnsi="宋体"/>
          <w:szCs w:val="21"/>
        </w:rPr>
        <w:t>标段（以下简称本工程）的施工投标并争取赢得本工程施工承包合同（以下简称合同）。现就联合体投标事宜订立如下协议：</w:t>
      </w:r>
    </w:p>
    <w:p w14:paraId="43C0FB9F">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1．</w:t>
      </w:r>
      <w:r>
        <w:rPr>
          <w:rFonts w:hint="eastAsia" w:ascii="宋体" w:hAnsi="宋体"/>
          <w:szCs w:val="21"/>
          <w:u w:val="single"/>
        </w:rPr>
        <w:t xml:space="preserve">        </w:t>
      </w:r>
      <w:r>
        <w:rPr>
          <w:rFonts w:hint="eastAsia" w:ascii="宋体" w:hAnsi="宋体"/>
          <w:szCs w:val="21"/>
        </w:rPr>
        <w:t>（某成员单位名称）为</w:t>
      </w:r>
      <w:r>
        <w:rPr>
          <w:rFonts w:hint="eastAsia" w:ascii="宋体" w:hAnsi="宋体"/>
          <w:szCs w:val="21"/>
          <w:u w:val="single"/>
        </w:rPr>
        <w:t xml:space="preserve">              </w:t>
      </w:r>
      <w:r>
        <w:rPr>
          <w:rFonts w:hint="eastAsia" w:ascii="宋体" w:hAnsi="宋体"/>
          <w:szCs w:val="21"/>
        </w:rPr>
        <w:t>（联合体名称）牵头人。</w:t>
      </w:r>
    </w:p>
    <w:p w14:paraId="6A2A04F8">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2．在本工程投标阶段，联合体牵头人合法代表联合体各成员负责本工程投标文件编制活动，代表联合体提交和接收相关的资料、信息及指示，并处理与投标和中标有关的一切事务；联合体中标后，联合体牵头人负责合同订立和合同实施阶段的主办、组织和协调工作。</w:t>
      </w:r>
    </w:p>
    <w:p w14:paraId="41FD68A1">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3．联合体将严格按照招标文件的各项要求，递交投标文件，履行投标义务和中标后的合同，共同承担合同规定的一切义务和责任，联合体各成员单位按照内部职责的部分，承担各自所负的责任和风险，并向招标人承担连带责任。</w:t>
      </w:r>
    </w:p>
    <w:p w14:paraId="3D8F5250">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4．联合体各成员单位内部的职责分工如下：</w:t>
      </w:r>
      <w:r>
        <w:rPr>
          <w:rFonts w:hint="eastAsia" w:ascii="宋体" w:hAnsi="宋体"/>
          <w:szCs w:val="21"/>
          <w:u w:val="single"/>
        </w:rPr>
        <w:t xml:space="preserve">                                    </w:t>
      </w:r>
      <w:r>
        <w:rPr>
          <w:rFonts w:hint="eastAsia" w:ascii="宋体" w:hAnsi="宋体"/>
          <w:szCs w:val="21"/>
        </w:rPr>
        <w:t>。按照本条上述分工，联合体成员单位各自所承担的合同工作量比例如下：</w:t>
      </w:r>
      <w:r>
        <w:rPr>
          <w:rFonts w:hint="eastAsia" w:ascii="宋体" w:hAnsi="宋体"/>
          <w:szCs w:val="21"/>
          <w:u w:val="single"/>
        </w:rPr>
        <w:t xml:space="preserve">               </w:t>
      </w:r>
      <w:r>
        <w:rPr>
          <w:rFonts w:hint="eastAsia" w:ascii="宋体" w:hAnsi="宋体"/>
          <w:szCs w:val="21"/>
        </w:rPr>
        <w:t>。</w:t>
      </w:r>
    </w:p>
    <w:p w14:paraId="7F3C319E">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5．投标工作和联合体在中标后工程实施过程中的有关费用按各自承担的工作量分摊。</w:t>
      </w:r>
    </w:p>
    <w:p w14:paraId="155A6962">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6．联合体中标后，本联合体协议是合同的附件，对联合体各成员单位有合同约束力。</w:t>
      </w:r>
    </w:p>
    <w:p w14:paraId="10FC3090">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7．本协议书自签署之日起生效，联合体未中标或者中标时合同履行完毕后自动失效。</w:t>
      </w:r>
    </w:p>
    <w:p w14:paraId="40948F68">
      <w:pPr>
        <w:keepNext w:val="0"/>
        <w:keepLines w:val="0"/>
        <w:pageBreakBefore w:val="0"/>
        <w:widowControl w:val="0"/>
        <w:kinsoku/>
        <w:overflowPunct/>
        <w:topLinePunct w:val="0"/>
        <w:autoSpaceDE/>
        <w:autoSpaceDN/>
        <w:bidi w:val="0"/>
        <w:adjustRightInd/>
        <w:snapToGrid/>
        <w:spacing w:line="380" w:lineRule="exact"/>
        <w:ind w:firstLine="420" w:firstLineChars="200"/>
        <w:textAlignment w:val="auto"/>
        <w:rPr>
          <w:rFonts w:ascii="宋体" w:hAnsi="宋体"/>
          <w:szCs w:val="21"/>
        </w:rPr>
      </w:pPr>
      <w:r>
        <w:rPr>
          <w:rFonts w:hint="eastAsia" w:ascii="宋体" w:hAnsi="宋体"/>
          <w:szCs w:val="21"/>
        </w:rPr>
        <w:t>8．本协议书一式</w:t>
      </w:r>
      <w:r>
        <w:rPr>
          <w:rFonts w:hint="eastAsia" w:ascii="宋体" w:hAnsi="宋体"/>
          <w:szCs w:val="21"/>
          <w:u w:val="single"/>
        </w:rPr>
        <w:t xml:space="preserve">            </w:t>
      </w:r>
      <w:r>
        <w:rPr>
          <w:rFonts w:hint="eastAsia" w:ascii="宋体" w:hAnsi="宋体"/>
          <w:szCs w:val="21"/>
        </w:rPr>
        <w:t>份，联合体成员和招标人各执一份。</w:t>
      </w:r>
    </w:p>
    <w:p w14:paraId="3B7994AD">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p>
    <w:p w14:paraId="19408B14">
      <w:pPr>
        <w:keepNext w:val="0"/>
        <w:keepLines w:val="0"/>
        <w:pageBreakBefore w:val="0"/>
        <w:widowControl w:val="0"/>
        <w:kinsoku/>
        <w:overflowPunct/>
        <w:topLinePunct w:val="0"/>
        <w:autoSpaceDE/>
        <w:autoSpaceDN/>
        <w:bidi w:val="0"/>
        <w:adjustRightInd/>
        <w:snapToGrid/>
        <w:spacing w:line="380" w:lineRule="exact"/>
        <w:ind w:firstLine="1785" w:firstLineChars="850"/>
        <w:textAlignment w:val="auto"/>
        <w:rPr>
          <w:rFonts w:ascii="宋体" w:hAnsi="宋体"/>
          <w:szCs w:val="21"/>
        </w:rPr>
      </w:pPr>
      <w:r>
        <w:rPr>
          <w:rFonts w:hint="eastAsia" w:ascii="宋体" w:hAnsi="宋体"/>
          <w:szCs w:val="21"/>
        </w:rPr>
        <w:t>牵头人名称：</w:t>
      </w:r>
      <w:r>
        <w:rPr>
          <w:rFonts w:hint="eastAsia" w:ascii="宋体" w:hAnsi="宋体"/>
          <w:szCs w:val="21"/>
          <w:u w:val="single"/>
        </w:rPr>
        <w:t xml:space="preserve">                                    </w:t>
      </w:r>
      <w:r>
        <w:rPr>
          <w:rFonts w:hint="eastAsia" w:ascii="宋体" w:hAnsi="宋体"/>
          <w:szCs w:val="21"/>
        </w:rPr>
        <w:t>（盖单位章）</w:t>
      </w:r>
    </w:p>
    <w:p w14:paraId="7C925456">
      <w:pPr>
        <w:keepNext w:val="0"/>
        <w:keepLines w:val="0"/>
        <w:pageBreakBefore w:val="0"/>
        <w:widowControl w:val="0"/>
        <w:kinsoku/>
        <w:overflowPunct/>
        <w:topLinePunct w:val="0"/>
        <w:autoSpaceDE/>
        <w:autoSpaceDN/>
        <w:bidi w:val="0"/>
        <w:adjustRightInd/>
        <w:snapToGrid/>
        <w:spacing w:line="380" w:lineRule="exact"/>
        <w:ind w:firstLine="1785" w:firstLineChars="850"/>
        <w:textAlignment w:val="auto"/>
        <w:rPr>
          <w:rFonts w:ascii="宋体" w:hAnsi="宋体"/>
          <w:szCs w:val="21"/>
        </w:rPr>
      </w:pPr>
      <w:r>
        <w:rPr>
          <w:rFonts w:hint="eastAsia" w:ascii="宋体" w:hAnsi="宋体"/>
          <w:szCs w:val="21"/>
        </w:rPr>
        <w:t>法定代表人或其委托代理人：</w:t>
      </w:r>
      <w:r>
        <w:rPr>
          <w:rFonts w:hint="eastAsia" w:ascii="宋体" w:hAnsi="宋体"/>
          <w:szCs w:val="21"/>
          <w:u w:val="single"/>
        </w:rPr>
        <w:t xml:space="preserve">                         </w:t>
      </w:r>
      <w:r>
        <w:rPr>
          <w:rFonts w:hint="eastAsia" w:ascii="宋体" w:hAnsi="宋体"/>
          <w:szCs w:val="21"/>
        </w:rPr>
        <w:t>（签字或盖章）</w:t>
      </w:r>
    </w:p>
    <w:p w14:paraId="07019818">
      <w:pPr>
        <w:keepNext w:val="0"/>
        <w:keepLines w:val="0"/>
        <w:pageBreakBefore w:val="0"/>
        <w:widowControl w:val="0"/>
        <w:kinsoku/>
        <w:overflowPunct/>
        <w:topLinePunct w:val="0"/>
        <w:autoSpaceDE/>
        <w:autoSpaceDN/>
        <w:bidi w:val="0"/>
        <w:adjustRightInd/>
        <w:snapToGrid/>
        <w:spacing w:line="380" w:lineRule="exact"/>
        <w:ind w:firstLine="1785" w:firstLineChars="850"/>
        <w:textAlignment w:val="auto"/>
        <w:rPr>
          <w:rFonts w:ascii="宋体" w:hAnsi="宋体"/>
          <w:szCs w:val="21"/>
        </w:rPr>
      </w:pPr>
    </w:p>
    <w:p w14:paraId="7FA37D9F">
      <w:pPr>
        <w:keepNext w:val="0"/>
        <w:keepLines w:val="0"/>
        <w:pageBreakBefore w:val="0"/>
        <w:widowControl w:val="0"/>
        <w:kinsoku/>
        <w:overflowPunct/>
        <w:topLinePunct w:val="0"/>
        <w:autoSpaceDE/>
        <w:autoSpaceDN/>
        <w:bidi w:val="0"/>
        <w:adjustRightInd/>
        <w:snapToGrid/>
        <w:spacing w:line="380" w:lineRule="exact"/>
        <w:ind w:firstLine="1785" w:firstLineChars="850"/>
        <w:textAlignment w:val="auto"/>
        <w:rPr>
          <w:rFonts w:ascii="宋体" w:hAnsi="宋体"/>
          <w:szCs w:val="21"/>
        </w:rPr>
      </w:pPr>
      <w:r>
        <w:rPr>
          <w:rFonts w:hint="eastAsia" w:ascii="宋体" w:hAnsi="宋体"/>
          <w:szCs w:val="21"/>
        </w:rPr>
        <w:t>成员二名称：</w:t>
      </w:r>
      <w:r>
        <w:rPr>
          <w:rFonts w:hint="eastAsia" w:ascii="宋体" w:hAnsi="宋体"/>
          <w:szCs w:val="21"/>
          <w:u w:val="single"/>
        </w:rPr>
        <w:t xml:space="preserve">                                    </w:t>
      </w:r>
      <w:r>
        <w:rPr>
          <w:rFonts w:hint="eastAsia" w:ascii="宋体" w:hAnsi="宋体"/>
          <w:szCs w:val="21"/>
        </w:rPr>
        <w:t>（盖单位章）</w:t>
      </w:r>
    </w:p>
    <w:p w14:paraId="7F1BFE9E">
      <w:pPr>
        <w:keepNext w:val="0"/>
        <w:keepLines w:val="0"/>
        <w:pageBreakBefore w:val="0"/>
        <w:widowControl w:val="0"/>
        <w:kinsoku/>
        <w:overflowPunct/>
        <w:topLinePunct w:val="0"/>
        <w:autoSpaceDE/>
        <w:autoSpaceDN/>
        <w:bidi w:val="0"/>
        <w:adjustRightInd/>
        <w:snapToGrid/>
        <w:spacing w:line="380" w:lineRule="exact"/>
        <w:ind w:firstLine="1785" w:firstLineChars="850"/>
        <w:textAlignment w:val="auto"/>
        <w:rPr>
          <w:rFonts w:ascii="宋体" w:hAnsi="宋体"/>
          <w:szCs w:val="21"/>
        </w:rPr>
      </w:pPr>
      <w:r>
        <w:rPr>
          <w:rFonts w:hint="eastAsia" w:ascii="宋体" w:hAnsi="宋体"/>
          <w:szCs w:val="21"/>
        </w:rPr>
        <w:t>法定代表人或其委托代理人：</w:t>
      </w:r>
      <w:r>
        <w:rPr>
          <w:rFonts w:hint="eastAsia" w:ascii="宋体" w:hAnsi="宋体"/>
          <w:szCs w:val="21"/>
          <w:u w:val="single"/>
        </w:rPr>
        <w:t xml:space="preserve">                         </w:t>
      </w:r>
      <w:r>
        <w:rPr>
          <w:rFonts w:hint="eastAsia" w:ascii="宋体" w:hAnsi="宋体"/>
          <w:szCs w:val="21"/>
        </w:rPr>
        <w:t>（签字或盖章）</w:t>
      </w:r>
    </w:p>
    <w:p w14:paraId="5D4BCCF5">
      <w:pPr>
        <w:keepNext w:val="0"/>
        <w:keepLines w:val="0"/>
        <w:pageBreakBefore w:val="0"/>
        <w:widowControl w:val="0"/>
        <w:kinsoku/>
        <w:overflowPunct/>
        <w:topLinePunct w:val="0"/>
        <w:autoSpaceDE/>
        <w:autoSpaceDN/>
        <w:bidi w:val="0"/>
        <w:adjustRightInd/>
        <w:snapToGrid/>
        <w:spacing w:line="380" w:lineRule="exact"/>
        <w:ind w:firstLine="2100" w:firstLineChars="1000"/>
        <w:textAlignment w:val="auto"/>
        <w:rPr>
          <w:rFonts w:ascii="宋体" w:hAnsi="宋体"/>
          <w:szCs w:val="21"/>
        </w:rPr>
      </w:pPr>
      <w:r>
        <w:rPr>
          <w:rFonts w:hint="eastAsia" w:ascii="宋体" w:hAnsi="宋体"/>
          <w:szCs w:val="21"/>
        </w:rPr>
        <w:t>……</w:t>
      </w:r>
    </w:p>
    <w:p w14:paraId="2D6DC42F">
      <w:pPr>
        <w:keepNext w:val="0"/>
        <w:keepLines w:val="0"/>
        <w:pageBreakBefore w:val="0"/>
        <w:widowControl w:val="0"/>
        <w:kinsoku/>
        <w:wordWrap w:val="0"/>
        <w:overflowPunct/>
        <w:topLinePunct w:val="0"/>
        <w:autoSpaceDE/>
        <w:autoSpaceDN/>
        <w:bidi w:val="0"/>
        <w:adjustRightInd/>
        <w:snapToGrid/>
        <w:spacing w:line="380" w:lineRule="exact"/>
        <w:jc w:val="right"/>
        <w:textAlignment w:val="auto"/>
        <w:rPr>
          <w:rFonts w:ascii="宋体" w:hAnsi="宋体"/>
          <w:szCs w:val="21"/>
        </w:rPr>
      </w:pP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 xml:space="preserve">日           </w:t>
      </w:r>
    </w:p>
    <w:p w14:paraId="435BA998">
      <w:pPr>
        <w:keepNext w:val="0"/>
        <w:keepLines w:val="0"/>
        <w:pageBreakBefore w:val="0"/>
        <w:widowControl w:val="0"/>
        <w:kinsoku/>
        <w:overflowPunct/>
        <w:topLinePunct w:val="0"/>
        <w:autoSpaceDE/>
        <w:autoSpaceDN/>
        <w:bidi w:val="0"/>
        <w:adjustRightInd/>
        <w:snapToGrid/>
        <w:spacing w:line="380" w:lineRule="exact"/>
        <w:textAlignment w:val="auto"/>
        <w:rPr>
          <w:rFonts w:ascii="宋体" w:hAnsi="宋体"/>
          <w:szCs w:val="21"/>
        </w:rPr>
      </w:pPr>
      <w:r>
        <w:rPr>
          <w:rFonts w:hint="eastAsia" w:ascii="黑体" w:hAnsi="宋体" w:eastAsia="黑体"/>
          <w:szCs w:val="21"/>
        </w:rPr>
        <w:t>备注：</w:t>
      </w:r>
      <w:r>
        <w:rPr>
          <w:rFonts w:hint="eastAsia" w:ascii="宋体" w:hAnsi="宋体"/>
          <w:szCs w:val="21"/>
        </w:rPr>
        <w:t>本协议书由委托代理人签字的，应附法定代表人签字的授权委托书。</w:t>
      </w:r>
    </w:p>
    <w:p w14:paraId="35CE0595">
      <w:pPr>
        <w:keepNext w:val="0"/>
        <w:keepLines w:val="0"/>
        <w:pageBreakBefore w:val="0"/>
        <w:widowControl w:val="0"/>
        <w:kinsoku/>
        <w:wordWrap/>
        <w:overflowPunct/>
        <w:topLinePunct w:val="0"/>
        <w:autoSpaceDE/>
        <w:autoSpaceDN/>
        <w:bidi w:val="0"/>
        <w:adjustRightInd/>
        <w:snapToGrid/>
        <w:spacing w:line="510" w:lineRule="exact"/>
        <w:jc w:val="center"/>
        <w:textAlignment w:val="auto"/>
        <w:outlineLvl w:val="1"/>
        <w:rPr>
          <w:rFonts w:ascii="黑体" w:hAnsi="宋体" w:eastAsia="黑体"/>
          <w:sz w:val="28"/>
          <w:szCs w:val="28"/>
        </w:rPr>
      </w:pPr>
      <w:r>
        <w:rPr>
          <w:rFonts w:ascii="黑体" w:hAnsi="宋体" w:eastAsia="黑体"/>
          <w:sz w:val="28"/>
          <w:szCs w:val="28"/>
        </w:rPr>
        <w:br w:type="page"/>
      </w:r>
      <w:bookmarkStart w:id="915" w:name="_Toc22552"/>
      <w:bookmarkStart w:id="916" w:name="_Toc13899"/>
      <w:bookmarkStart w:id="917" w:name="_Toc28374"/>
      <w:bookmarkStart w:id="918" w:name="_Toc353448536"/>
      <w:bookmarkStart w:id="919" w:name="_Toc8808"/>
      <w:r>
        <w:rPr>
          <w:rFonts w:hint="eastAsia" w:ascii="黑体" w:hAnsi="宋体" w:eastAsia="黑体"/>
          <w:b/>
          <w:bCs/>
          <w:sz w:val="32"/>
          <w:szCs w:val="32"/>
        </w:rPr>
        <w:t>五、投标保证金</w:t>
      </w:r>
      <w:bookmarkEnd w:id="915"/>
      <w:bookmarkEnd w:id="916"/>
      <w:bookmarkEnd w:id="917"/>
      <w:bookmarkEnd w:id="918"/>
      <w:bookmarkEnd w:id="919"/>
    </w:p>
    <w:p w14:paraId="12C08EF6">
      <w:pPr>
        <w:spacing w:beforeLines="100" w:line="510" w:lineRule="exact"/>
        <w:jc w:val="center"/>
        <w:rPr>
          <w:rFonts w:ascii="黑体" w:hAnsi="宋体" w:eastAsia="黑体"/>
          <w:sz w:val="28"/>
          <w:szCs w:val="28"/>
        </w:rPr>
      </w:pPr>
    </w:p>
    <w:p w14:paraId="7404FD22">
      <w:pPr>
        <w:spacing w:beforeLines="100" w:line="510" w:lineRule="exact"/>
        <w:jc w:val="center"/>
        <w:outlineLvl w:val="2"/>
        <w:rPr>
          <w:rFonts w:ascii="宋体" w:hAnsi="宋体"/>
          <w:sz w:val="28"/>
          <w:szCs w:val="28"/>
        </w:rPr>
      </w:pPr>
      <w:bookmarkStart w:id="920" w:name="_Toc18076"/>
      <w:bookmarkStart w:id="921" w:name="_Toc12768"/>
      <w:r>
        <w:rPr>
          <w:rFonts w:hint="eastAsia" w:ascii="宋体" w:hAnsi="宋体"/>
          <w:sz w:val="28"/>
          <w:szCs w:val="28"/>
        </w:rPr>
        <w:t>（附银行保函复印页）</w:t>
      </w:r>
      <w:bookmarkEnd w:id="920"/>
      <w:bookmarkEnd w:id="921"/>
    </w:p>
    <w:p w14:paraId="5745D677">
      <w:pPr>
        <w:spacing w:beforeLines="100" w:line="510" w:lineRule="exact"/>
        <w:jc w:val="center"/>
        <w:outlineLvl w:val="1"/>
        <w:rPr>
          <w:rFonts w:ascii="黑体" w:hAnsi="宋体" w:eastAsia="黑体"/>
          <w:b/>
          <w:bCs/>
          <w:sz w:val="32"/>
          <w:szCs w:val="32"/>
        </w:rPr>
      </w:pPr>
      <w:r>
        <w:rPr>
          <w:rFonts w:ascii="宋体" w:hAnsi="宋体"/>
          <w:szCs w:val="21"/>
        </w:rPr>
        <w:br w:type="page"/>
      </w:r>
      <w:bookmarkStart w:id="922" w:name="_Toc29540"/>
      <w:bookmarkStart w:id="923" w:name="_Toc10522"/>
      <w:bookmarkStart w:id="924" w:name="_Toc353448537"/>
      <w:bookmarkStart w:id="925" w:name="_Toc10162"/>
      <w:bookmarkStart w:id="926" w:name="_Toc31045"/>
      <w:r>
        <w:rPr>
          <w:rFonts w:hint="eastAsia" w:ascii="黑体" w:hAnsi="宋体" w:eastAsia="黑体"/>
          <w:b/>
          <w:bCs/>
          <w:sz w:val="32"/>
          <w:szCs w:val="32"/>
        </w:rPr>
        <w:t>六、已标价工程量清单</w:t>
      </w:r>
      <w:bookmarkEnd w:id="922"/>
      <w:bookmarkEnd w:id="923"/>
      <w:bookmarkEnd w:id="924"/>
      <w:bookmarkEnd w:id="925"/>
      <w:bookmarkEnd w:id="926"/>
    </w:p>
    <w:p w14:paraId="64C2BBCB">
      <w:pPr>
        <w:spacing w:line="460" w:lineRule="exact"/>
        <w:outlineLvl w:val="9"/>
        <w:rPr>
          <w:rFonts w:hint="eastAsia" w:ascii="黑体" w:hAnsi="宋体" w:eastAsia="黑体"/>
          <w:szCs w:val="21"/>
        </w:rPr>
      </w:pPr>
      <w:bookmarkStart w:id="927" w:name="_Toc1017"/>
    </w:p>
    <w:p w14:paraId="638C3642">
      <w:pPr>
        <w:spacing w:line="460" w:lineRule="exact"/>
        <w:outlineLvl w:val="2"/>
        <w:rPr>
          <w:rFonts w:ascii="宋体" w:hAnsi="宋体"/>
          <w:szCs w:val="21"/>
        </w:rPr>
      </w:pPr>
      <w:bookmarkStart w:id="928" w:name="_Toc23365"/>
      <w:r>
        <w:rPr>
          <w:rFonts w:hint="eastAsia" w:ascii="黑体" w:hAnsi="宋体" w:eastAsia="黑体"/>
          <w:szCs w:val="21"/>
        </w:rPr>
        <w:t>说明：</w:t>
      </w:r>
      <w:r>
        <w:rPr>
          <w:rFonts w:hint="eastAsia" w:ascii="宋体" w:hAnsi="宋体"/>
          <w:szCs w:val="21"/>
        </w:rPr>
        <w:t>已标价工程量清单按第五章“工程量清单”中的相关清单表格式填写。构成合同文件</w:t>
      </w:r>
      <w:bookmarkEnd w:id="927"/>
      <w:bookmarkEnd w:id="928"/>
    </w:p>
    <w:p w14:paraId="61F2C289">
      <w:pPr>
        <w:spacing w:line="460" w:lineRule="exact"/>
        <w:rPr>
          <w:rFonts w:ascii="宋体" w:hAnsi="宋体"/>
          <w:szCs w:val="21"/>
        </w:rPr>
      </w:pPr>
      <w:r>
        <w:rPr>
          <w:rFonts w:hint="eastAsia" w:ascii="宋体" w:hAnsi="宋体"/>
          <w:szCs w:val="21"/>
        </w:rPr>
        <w:t>的已标价工程量清单包括第五章“工程量清单”有关工程量清单、投标报价以及其他说明的</w:t>
      </w:r>
    </w:p>
    <w:p w14:paraId="08F1E507">
      <w:pPr>
        <w:spacing w:line="460" w:lineRule="exact"/>
        <w:rPr>
          <w:rFonts w:ascii="宋体" w:hAnsi="宋体"/>
          <w:szCs w:val="21"/>
        </w:rPr>
      </w:pPr>
      <w:r>
        <w:rPr>
          <w:rFonts w:hint="eastAsia" w:ascii="宋体" w:hAnsi="宋体"/>
          <w:szCs w:val="21"/>
        </w:rPr>
        <w:t>内容。</w:t>
      </w:r>
    </w:p>
    <w:p w14:paraId="2E6DBD90">
      <w:pPr>
        <w:spacing w:beforeLines="50" w:afterLines="50" w:line="420" w:lineRule="exact"/>
        <w:jc w:val="center"/>
        <w:outlineLvl w:val="1"/>
        <w:rPr>
          <w:rFonts w:ascii="黑体" w:hAnsi="宋体" w:eastAsia="黑体"/>
          <w:sz w:val="28"/>
          <w:szCs w:val="28"/>
        </w:rPr>
      </w:pPr>
      <w:r>
        <w:rPr>
          <w:rFonts w:ascii="宋体" w:hAnsi="宋体"/>
          <w:szCs w:val="21"/>
        </w:rPr>
        <w:br w:type="page"/>
      </w:r>
      <w:bookmarkStart w:id="929" w:name="_Toc18498"/>
      <w:bookmarkStart w:id="930" w:name="_Toc23434"/>
      <w:bookmarkStart w:id="931" w:name="_Toc709"/>
      <w:bookmarkStart w:id="932" w:name="_Toc8254"/>
      <w:bookmarkStart w:id="933" w:name="_Toc353448539"/>
      <w:r>
        <w:rPr>
          <w:rFonts w:hint="eastAsia" w:ascii="黑体" w:hAnsi="宋体" w:eastAsia="黑体"/>
          <w:b/>
          <w:bCs/>
          <w:sz w:val="32"/>
          <w:szCs w:val="32"/>
        </w:rPr>
        <w:t>七、项目管理机构</w:t>
      </w:r>
      <w:bookmarkEnd w:id="929"/>
      <w:bookmarkEnd w:id="930"/>
      <w:bookmarkEnd w:id="931"/>
      <w:bookmarkEnd w:id="932"/>
      <w:bookmarkEnd w:id="933"/>
    </w:p>
    <w:p w14:paraId="6CE886EA">
      <w:pPr>
        <w:spacing w:beforeLines="50" w:afterLines="100" w:line="420" w:lineRule="exact"/>
        <w:outlineLvl w:val="2"/>
        <w:rPr>
          <w:rFonts w:hint="eastAsia" w:ascii="宋体" w:hAnsi="宋体" w:eastAsia="宋体" w:cs="宋体"/>
          <w:b/>
          <w:bCs/>
          <w:sz w:val="32"/>
          <w:szCs w:val="32"/>
        </w:rPr>
      </w:pPr>
      <w:bookmarkStart w:id="934" w:name="_Toc392"/>
      <w:bookmarkStart w:id="935" w:name="_Toc26903"/>
      <w:r>
        <w:rPr>
          <w:rFonts w:hint="eastAsia" w:ascii="宋体" w:hAnsi="宋体" w:eastAsia="宋体" w:cs="宋体"/>
          <w:b/>
          <w:bCs/>
          <w:sz w:val="32"/>
          <w:szCs w:val="32"/>
        </w:rPr>
        <w:t>（一）项目管理机构组成表</w:t>
      </w:r>
      <w:bookmarkEnd w:id="934"/>
      <w:bookmarkEnd w:id="935"/>
    </w:p>
    <w:tbl>
      <w:tblPr>
        <w:tblStyle w:val="16"/>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708"/>
        <w:gridCol w:w="709"/>
        <w:gridCol w:w="1134"/>
        <w:gridCol w:w="770"/>
        <w:gridCol w:w="789"/>
        <w:gridCol w:w="850"/>
        <w:gridCol w:w="2136"/>
        <w:gridCol w:w="707"/>
      </w:tblGrid>
      <w:tr w14:paraId="4131A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Merge w:val="restart"/>
            <w:vAlign w:val="center"/>
          </w:tcPr>
          <w:p w14:paraId="21B05BBD">
            <w:pPr>
              <w:jc w:val="center"/>
              <w:rPr>
                <w:rFonts w:ascii="宋体" w:hAnsi="宋体"/>
                <w:szCs w:val="21"/>
              </w:rPr>
            </w:pPr>
            <w:r>
              <w:rPr>
                <w:rFonts w:hint="eastAsia" w:ascii="宋体" w:hAnsi="宋体"/>
                <w:szCs w:val="21"/>
              </w:rPr>
              <w:t>职务</w:t>
            </w:r>
          </w:p>
        </w:tc>
        <w:tc>
          <w:tcPr>
            <w:tcW w:w="416" w:type="pct"/>
            <w:vMerge w:val="restart"/>
            <w:vAlign w:val="center"/>
          </w:tcPr>
          <w:p w14:paraId="51D6AE9C">
            <w:pPr>
              <w:jc w:val="center"/>
              <w:rPr>
                <w:rFonts w:ascii="宋体" w:hAnsi="宋体"/>
                <w:szCs w:val="21"/>
              </w:rPr>
            </w:pPr>
            <w:r>
              <w:rPr>
                <w:rFonts w:hint="eastAsia" w:ascii="宋体" w:hAnsi="宋体"/>
                <w:szCs w:val="21"/>
              </w:rPr>
              <w:t>姓名</w:t>
            </w:r>
          </w:p>
        </w:tc>
        <w:tc>
          <w:tcPr>
            <w:tcW w:w="416" w:type="pct"/>
            <w:vMerge w:val="restart"/>
            <w:vAlign w:val="center"/>
          </w:tcPr>
          <w:p w14:paraId="645897CC">
            <w:pPr>
              <w:jc w:val="center"/>
              <w:rPr>
                <w:rFonts w:ascii="宋体" w:hAnsi="宋体"/>
                <w:szCs w:val="21"/>
              </w:rPr>
            </w:pPr>
            <w:r>
              <w:rPr>
                <w:rFonts w:hint="eastAsia" w:ascii="宋体" w:hAnsi="宋体"/>
                <w:szCs w:val="21"/>
              </w:rPr>
              <w:t>职称</w:t>
            </w:r>
          </w:p>
        </w:tc>
        <w:tc>
          <w:tcPr>
            <w:tcW w:w="3334" w:type="pct"/>
            <w:gridSpan w:val="5"/>
            <w:vAlign w:val="center"/>
          </w:tcPr>
          <w:p w14:paraId="1B3BD3C0">
            <w:pPr>
              <w:jc w:val="center"/>
              <w:rPr>
                <w:rFonts w:ascii="宋体" w:hAnsi="宋体"/>
                <w:szCs w:val="21"/>
              </w:rPr>
            </w:pPr>
            <w:r>
              <w:rPr>
                <w:rFonts w:hint="eastAsia" w:ascii="宋体" w:hAnsi="宋体"/>
                <w:szCs w:val="21"/>
              </w:rPr>
              <w:t>执业或职业资格证明</w:t>
            </w:r>
          </w:p>
        </w:tc>
        <w:tc>
          <w:tcPr>
            <w:tcW w:w="415" w:type="pct"/>
            <w:vMerge w:val="restart"/>
            <w:vAlign w:val="center"/>
          </w:tcPr>
          <w:p w14:paraId="0C213AF5">
            <w:pPr>
              <w:jc w:val="center"/>
              <w:rPr>
                <w:rFonts w:ascii="宋体" w:hAnsi="宋体"/>
                <w:szCs w:val="21"/>
              </w:rPr>
            </w:pPr>
            <w:r>
              <w:rPr>
                <w:rFonts w:hint="eastAsia" w:ascii="宋体" w:hAnsi="宋体"/>
                <w:szCs w:val="21"/>
              </w:rPr>
              <w:t>备注</w:t>
            </w:r>
          </w:p>
        </w:tc>
      </w:tr>
      <w:tr w14:paraId="5D1C3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Merge w:val="continue"/>
            <w:vAlign w:val="center"/>
          </w:tcPr>
          <w:p w14:paraId="77EB6F94">
            <w:pPr>
              <w:jc w:val="center"/>
              <w:rPr>
                <w:rFonts w:ascii="宋体" w:hAnsi="宋体"/>
                <w:szCs w:val="21"/>
              </w:rPr>
            </w:pPr>
          </w:p>
        </w:tc>
        <w:tc>
          <w:tcPr>
            <w:tcW w:w="416" w:type="pct"/>
            <w:vMerge w:val="continue"/>
            <w:vAlign w:val="center"/>
          </w:tcPr>
          <w:p w14:paraId="720A3453">
            <w:pPr>
              <w:jc w:val="center"/>
              <w:rPr>
                <w:rFonts w:ascii="宋体" w:hAnsi="宋体"/>
                <w:szCs w:val="21"/>
              </w:rPr>
            </w:pPr>
          </w:p>
        </w:tc>
        <w:tc>
          <w:tcPr>
            <w:tcW w:w="416" w:type="pct"/>
            <w:vMerge w:val="continue"/>
            <w:vAlign w:val="center"/>
          </w:tcPr>
          <w:p w14:paraId="2A7E8585">
            <w:pPr>
              <w:jc w:val="center"/>
              <w:rPr>
                <w:rFonts w:ascii="宋体" w:hAnsi="宋体"/>
                <w:szCs w:val="21"/>
              </w:rPr>
            </w:pPr>
          </w:p>
        </w:tc>
        <w:tc>
          <w:tcPr>
            <w:tcW w:w="666" w:type="pct"/>
            <w:vAlign w:val="center"/>
          </w:tcPr>
          <w:p w14:paraId="39E81185">
            <w:pPr>
              <w:jc w:val="center"/>
              <w:rPr>
                <w:rFonts w:ascii="宋体" w:hAnsi="宋体"/>
                <w:szCs w:val="21"/>
              </w:rPr>
            </w:pPr>
            <w:r>
              <w:rPr>
                <w:rFonts w:hint="eastAsia" w:ascii="宋体" w:hAnsi="宋体"/>
                <w:szCs w:val="21"/>
              </w:rPr>
              <w:t>证书名称</w:t>
            </w:r>
          </w:p>
        </w:tc>
        <w:tc>
          <w:tcPr>
            <w:tcW w:w="452" w:type="pct"/>
            <w:vAlign w:val="center"/>
          </w:tcPr>
          <w:p w14:paraId="53A17C33">
            <w:pPr>
              <w:jc w:val="center"/>
              <w:rPr>
                <w:rFonts w:ascii="宋体" w:hAnsi="宋体"/>
                <w:szCs w:val="21"/>
              </w:rPr>
            </w:pPr>
            <w:r>
              <w:rPr>
                <w:rFonts w:hint="eastAsia" w:ascii="宋体" w:hAnsi="宋体"/>
                <w:szCs w:val="21"/>
              </w:rPr>
              <w:t>级别</w:t>
            </w:r>
          </w:p>
        </w:tc>
        <w:tc>
          <w:tcPr>
            <w:tcW w:w="463" w:type="pct"/>
            <w:vAlign w:val="center"/>
          </w:tcPr>
          <w:p w14:paraId="4E0F5B00">
            <w:pPr>
              <w:jc w:val="center"/>
              <w:rPr>
                <w:rFonts w:ascii="宋体" w:hAnsi="宋体"/>
                <w:szCs w:val="21"/>
              </w:rPr>
            </w:pPr>
            <w:r>
              <w:rPr>
                <w:rFonts w:hint="eastAsia" w:ascii="宋体" w:hAnsi="宋体"/>
                <w:szCs w:val="21"/>
              </w:rPr>
              <w:t>证号</w:t>
            </w:r>
          </w:p>
        </w:tc>
        <w:tc>
          <w:tcPr>
            <w:tcW w:w="499" w:type="pct"/>
            <w:vAlign w:val="center"/>
          </w:tcPr>
          <w:p w14:paraId="271772A8">
            <w:pPr>
              <w:jc w:val="center"/>
              <w:rPr>
                <w:rFonts w:ascii="宋体" w:hAnsi="宋体"/>
                <w:szCs w:val="21"/>
              </w:rPr>
            </w:pPr>
            <w:r>
              <w:rPr>
                <w:rFonts w:hint="eastAsia" w:ascii="宋体" w:hAnsi="宋体"/>
                <w:szCs w:val="21"/>
              </w:rPr>
              <w:t>专业</w:t>
            </w:r>
          </w:p>
        </w:tc>
        <w:tc>
          <w:tcPr>
            <w:tcW w:w="1251" w:type="pct"/>
            <w:vAlign w:val="center"/>
          </w:tcPr>
          <w:p w14:paraId="11FB9B06">
            <w:pPr>
              <w:jc w:val="center"/>
              <w:rPr>
                <w:rFonts w:ascii="宋体" w:hAnsi="宋体"/>
                <w:szCs w:val="21"/>
              </w:rPr>
            </w:pPr>
            <w:r>
              <w:rPr>
                <w:rFonts w:hint="eastAsia" w:ascii="宋体" w:hAnsi="宋体"/>
                <w:szCs w:val="21"/>
              </w:rPr>
              <w:t>养老保险</w:t>
            </w:r>
          </w:p>
        </w:tc>
        <w:tc>
          <w:tcPr>
            <w:tcW w:w="415" w:type="pct"/>
            <w:vMerge w:val="continue"/>
            <w:vAlign w:val="center"/>
          </w:tcPr>
          <w:p w14:paraId="7C2FE81B">
            <w:pPr>
              <w:jc w:val="center"/>
              <w:rPr>
                <w:rFonts w:ascii="宋体" w:hAnsi="宋体"/>
                <w:szCs w:val="21"/>
              </w:rPr>
            </w:pPr>
          </w:p>
        </w:tc>
      </w:tr>
      <w:tr w14:paraId="3EB4A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537DEBFF">
            <w:pPr>
              <w:jc w:val="center"/>
              <w:rPr>
                <w:rFonts w:ascii="宋体" w:hAnsi="宋体"/>
                <w:szCs w:val="21"/>
              </w:rPr>
            </w:pPr>
          </w:p>
        </w:tc>
        <w:tc>
          <w:tcPr>
            <w:tcW w:w="416" w:type="pct"/>
            <w:vAlign w:val="center"/>
          </w:tcPr>
          <w:p w14:paraId="21E5332D">
            <w:pPr>
              <w:jc w:val="center"/>
              <w:rPr>
                <w:rFonts w:ascii="宋体" w:hAnsi="宋体"/>
                <w:szCs w:val="21"/>
              </w:rPr>
            </w:pPr>
          </w:p>
        </w:tc>
        <w:tc>
          <w:tcPr>
            <w:tcW w:w="416" w:type="pct"/>
            <w:vAlign w:val="center"/>
          </w:tcPr>
          <w:p w14:paraId="6D8393D2">
            <w:pPr>
              <w:jc w:val="center"/>
              <w:rPr>
                <w:rFonts w:ascii="宋体" w:hAnsi="宋体"/>
                <w:szCs w:val="21"/>
              </w:rPr>
            </w:pPr>
          </w:p>
        </w:tc>
        <w:tc>
          <w:tcPr>
            <w:tcW w:w="666" w:type="pct"/>
            <w:vAlign w:val="center"/>
          </w:tcPr>
          <w:p w14:paraId="01D94D10">
            <w:pPr>
              <w:jc w:val="center"/>
              <w:rPr>
                <w:rFonts w:ascii="宋体" w:hAnsi="宋体"/>
                <w:szCs w:val="21"/>
              </w:rPr>
            </w:pPr>
          </w:p>
        </w:tc>
        <w:tc>
          <w:tcPr>
            <w:tcW w:w="452" w:type="pct"/>
            <w:vAlign w:val="center"/>
          </w:tcPr>
          <w:p w14:paraId="09972B46">
            <w:pPr>
              <w:jc w:val="center"/>
              <w:rPr>
                <w:rFonts w:ascii="宋体" w:hAnsi="宋体"/>
                <w:szCs w:val="21"/>
              </w:rPr>
            </w:pPr>
          </w:p>
        </w:tc>
        <w:tc>
          <w:tcPr>
            <w:tcW w:w="463" w:type="pct"/>
            <w:vAlign w:val="center"/>
          </w:tcPr>
          <w:p w14:paraId="3CCED36E">
            <w:pPr>
              <w:jc w:val="center"/>
              <w:rPr>
                <w:rFonts w:ascii="宋体" w:hAnsi="宋体"/>
                <w:szCs w:val="21"/>
              </w:rPr>
            </w:pPr>
          </w:p>
        </w:tc>
        <w:tc>
          <w:tcPr>
            <w:tcW w:w="499" w:type="pct"/>
            <w:vAlign w:val="center"/>
          </w:tcPr>
          <w:p w14:paraId="761813C5">
            <w:pPr>
              <w:jc w:val="center"/>
              <w:rPr>
                <w:rFonts w:ascii="宋体" w:hAnsi="宋体"/>
                <w:szCs w:val="21"/>
              </w:rPr>
            </w:pPr>
          </w:p>
        </w:tc>
        <w:tc>
          <w:tcPr>
            <w:tcW w:w="1251" w:type="pct"/>
            <w:vAlign w:val="center"/>
          </w:tcPr>
          <w:p w14:paraId="4CE4361E">
            <w:pPr>
              <w:jc w:val="center"/>
              <w:rPr>
                <w:rFonts w:ascii="宋体" w:hAnsi="宋体"/>
                <w:szCs w:val="21"/>
              </w:rPr>
            </w:pPr>
          </w:p>
        </w:tc>
        <w:tc>
          <w:tcPr>
            <w:tcW w:w="415" w:type="pct"/>
            <w:vAlign w:val="center"/>
          </w:tcPr>
          <w:p w14:paraId="64C40849">
            <w:pPr>
              <w:jc w:val="center"/>
              <w:rPr>
                <w:rFonts w:ascii="宋体" w:hAnsi="宋体"/>
                <w:szCs w:val="21"/>
              </w:rPr>
            </w:pPr>
          </w:p>
        </w:tc>
      </w:tr>
      <w:tr w14:paraId="47C03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4DF48AA2">
            <w:pPr>
              <w:jc w:val="center"/>
              <w:rPr>
                <w:rFonts w:ascii="宋体" w:hAnsi="宋体"/>
                <w:szCs w:val="21"/>
              </w:rPr>
            </w:pPr>
          </w:p>
        </w:tc>
        <w:tc>
          <w:tcPr>
            <w:tcW w:w="416" w:type="pct"/>
            <w:vAlign w:val="center"/>
          </w:tcPr>
          <w:p w14:paraId="5F4E1506">
            <w:pPr>
              <w:jc w:val="center"/>
              <w:rPr>
                <w:rFonts w:ascii="宋体" w:hAnsi="宋体"/>
                <w:szCs w:val="21"/>
              </w:rPr>
            </w:pPr>
          </w:p>
        </w:tc>
        <w:tc>
          <w:tcPr>
            <w:tcW w:w="416" w:type="pct"/>
            <w:vAlign w:val="center"/>
          </w:tcPr>
          <w:p w14:paraId="590366F5">
            <w:pPr>
              <w:jc w:val="center"/>
              <w:rPr>
                <w:rFonts w:ascii="宋体" w:hAnsi="宋体"/>
                <w:szCs w:val="21"/>
              </w:rPr>
            </w:pPr>
          </w:p>
        </w:tc>
        <w:tc>
          <w:tcPr>
            <w:tcW w:w="666" w:type="pct"/>
            <w:vAlign w:val="center"/>
          </w:tcPr>
          <w:p w14:paraId="734E16C4">
            <w:pPr>
              <w:jc w:val="center"/>
              <w:rPr>
                <w:rFonts w:ascii="宋体" w:hAnsi="宋体"/>
                <w:szCs w:val="21"/>
              </w:rPr>
            </w:pPr>
          </w:p>
        </w:tc>
        <w:tc>
          <w:tcPr>
            <w:tcW w:w="452" w:type="pct"/>
            <w:vAlign w:val="center"/>
          </w:tcPr>
          <w:p w14:paraId="6D8E85E1">
            <w:pPr>
              <w:jc w:val="center"/>
              <w:rPr>
                <w:rFonts w:ascii="宋体" w:hAnsi="宋体"/>
                <w:szCs w:val="21"/>
              </w:rPr>
            </w:pPr>
          </w:p>
        </w:tc>
        <w:tc>
          <w:tcPr>
            <w:tcW w:w="463" w:type="pct"/>
            <w:vAlign w:val="center"/>
          </w:tcPr>
          <w:p w14:paraId="41024368">
            <w:pPr>
              <w:jc w:val="center"/>
              <w:rPr>
                <w:rFonts w:ascii="宋体" w:hAnsi="宋体"/>
                <w:szCs w:val="21"/>
              </w:rPr>
            </w:pPr>
          </w:p>
        </w:tc>
        <w:tc>
          <w:tcPr>
            <w:tcW w:w="499" w:type="pct"/>
            <w:vAlign w:val="center"/>
          </w:tcPr>
          <w:p w14:paraId="71C5EC81">
            <w:pPr>
              <w:jc w:val="center"/>
              <w:rPr>
                <w:rFonts w:ascii="宋体" w:hAnsi="宋体"/>
                <w:szCs w:val="21"/>
              </w:rPr>
            </w:pPr>
          </w:p>
        </w:tc>
        <w:tc>
          <w:tcPr>
            <w:tcW w:w="1251" w:type="pct"/>
            <w:vAlign w:val="center"/>
          </w:tcPr>
          <w:p w14:paraId="29D9D24E">
            <w:pPr>
              <w:jc w:val="center"/>
              <w:rPr>
                <w:rFonts w:ascii="宋体" w:hAnsi="宋体"/>
                <w:szCs w:val="21"/>
              </w:rPr>
            </w:pPr>
          </w:p>
        </w:tc>
        <w:tc>
          <w:tcPr>
            <w:tcW w:w="415" w:type="pct"/>
            <w:vAlign w:val="center"/>
          </w:tcPr>
          <w:p w14:paraId="439F1AEE">
            <w:pPr>
              <w:jc w:val="center"/>
              <w:rPr>
                <w:rFonts w:ascii="宋体" w:hAnsi="宋体"/>
                <w:szCs w:val="21"/>
              </w:rPr>
            </w:pPr>
          </w:p>
        </w:tc>
      </w:tr>
      <w:tr w14:paraId="19CEB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591B12CA">
            <w:pPr>
              <w:jc w:val="center"/>
              <w:rPr>
                <w:rFonts w:ascii="宋体" w:hAnsi="宋体"/>
                <w:szCs w:val="21"/>
              </w:rPr>
            </w:pPr>
          </w:p>
        </w:tc>
        <w:tc>
          <w:tcPr>
            <w:tcW w:w="416" w:type="pct"/>
            <w:vAlign w:val="center"/>
          </w:tcPr>
          <w:p w14:paraId="47158CF1">
            <w:pPr>
              <w:jc w:val="center"/>
              <w:rPr>
                <w:rFonts w:ascii="宋体" w:hAnsi="宋体"/>
                <w:szCs w:val="21"/>
              </w:rPr>
            </w:pPr>
          </w:p>
        </w:tc>
        <w:tc>
          <w:tcPr>
            <w:tcW w:w="416" w:type="pct"/>
            <w:vAlign w:val="center"/>
          </w:tcPr>
          <w:p w14:paraId="7A98DB10">
            <w:pPr>
              <w:jc w:val="center"/>
              <w:rPr>
                <w:rFonts w:ascii="宋体" w:hAnsi="宋体"/>
                <w:szCs w:val="21"/>
              </w:rPr>
            </w:pPr>
          </w:p>
        </w:tc>
        <w:tc>
          <w:tcPr>
            <w:tcW w:w="666" w:type="pct"/>
            <w:vAlign w:val="center"/>
          </w:tcPr>
          <w:p w14:paraId="203FEB0E">
            <w:pPr>
              <w:jc w:val="center"/>
              <w:rPr>
                <w:rFonts w:ascii="宋体" w:hAnsi="宋体"/>
                <w:szCs w:val="21"/>
              </w:rPr>
            </w:pPr>
          </w:p>
        </w:tc>
        <w:tc>
          <w:tcPr>
            <w:tcW w:w="452" w:type="pct"/>
            <w:vAlign w:val="center"/>
          </w:tcPr>
          <w:p w14:paraId="7399C496">
            <w:pPr>
              <w:jc w:val="center"/>
              <w:rPr>
                <w:rFonts w:ascii="宋体" w:hAnsi="宋体"/>
                <w:szCs w:val="21"/>
              </w:rPr>
            </w:pPr>
          </w:p>
        </w:tc>
        <w:tc>
          <w:tcPr>
            <w:tcW w:w="463" w:type="pct"/>
            <w:vAlign w:val="center"/>
          </w:tcPr>
          <w:p w14:paraId="2853D993">
            <w:pPr>
              <w:jc w:val="center"/>
              <w:rPr>
                <w:rFonts w:ascii="宋体" w:hAnsi="宋体"/>
                <w:szCs w:val="21"/>
              </w:rPr>
            </w:pPr>
          </w:p>
        </w:tc>
        <w:tc>
          <w:tcPr>
            <w:tcW w:w="499" w:type="pct"/>
            <w:vAlign w:val="center"/>
          </w:tcPr>
          <w:p w14:paraId="1A3E42E8">
            <w:pPr>
              <w:jc w:val="center"/>
              <w:rPr>
                <w:rFonts w:ascii="宋体" w:hAnsi="宋体"/>
                <w:szCs w:val="21"/>
              </w:rPr>
            </w:pPr>
          </w:p>
        </w:tc>
        <w:tc>
          <w:tcPr>
            <w:tcW w:w="1251" w:type="pct"/>
            <w:vAlign w:val="center"/>
          </w:tcPr>
          <w:p w14:paraId="35125D81">
            <w:pPr>
              <w:jc w:val="center"/>
              <w:rPr>
                <w:rFonts w:ascii="宋体" w:hAnsi="宋体"/>
                <w:szCs w:val="21"/>
              </w:rPr>
            </w:pPr>
          </w:p>
        </w:tc>
        <w:tc>
          <w:tcPr>
            <w:tcW w:w="415" w:type="pct"/>
            <w:vAlign w:val="center"/>
          </w:tcPr>
          <w:p w14:paraId="17BD056D">
            <w:pPr>
              <w:jc w:val="center"/>
              <w:rPr>
                <w:rFonts w:ascii="宋体" w:hAnsi="宋体"/>
                <w:szCs w:val="21"/>
              </w:rPr>
            </w:pPr>
          </w:p>
        </w:tc>
      </w:tr>
      <w:tr w14:paraId="6DBEA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5042D066">
            <w:pPr>
              <w:jc w:val="center"/>
              <w:rPr>
                <w:rFonts w:ascii="宋体" w:hAnsi="宋体"/>
                <w:szCs w:val="21"/>
              </w:rPr>
            </w:pPr>
          </w:p>
        </w:tc>
        <w:tc>
          <w:tcPr>
            <w:tcW w:w="416" w:type="pct"/>
            <w:vAlign w:val="center"/>
          </w:tcPr>
          <w:p w14:paraId="1BCFA478">
            <w:pPr>
              <w:jc w:val="center"/>
              <w:rPr>
                <w:rFonts w:ascii="宋体" w:hAnsi="宋体"/>
                <w:szCs w:val="21"/>
              </w:rPr>
            </w:pPr>
          </w:p>
        </w:tc>
        <w:tc>
          <w:tcPr>
            <w:tcW w:w="416" w:type="pct"/>
            <w:vAlign w:val="center"/>
          </w:tcPr>
          <w:p w14:paraId="62A8B940">
            <w:pPr>
              <w:jc w:val="center"/>
              <w:rPr>
                <w:rFonts w:ascii="宋体" w:hAnsi="宋体"/>
                <w:szCs w:val="21"/>
              </w:rPr>
            </w:pPr>
          </w:p>
        </w:tc>
        <w:tc>
          <w:tcPr>
            <w:tcW w:w="666" w:type="pct"/>
            <w:vAlign w:val="center"/>
          </w:tcPr>
          <w:p w14:paraId="155CE497">
            <w:pPr>
              <w:jc w:val="center"/>
              <w:rPr>
                <w:rFonts w:ascii="宋体" w:hAnsi="宋体"/>
                <w:szCs w:val="21"/>
              </w:rPr>
            </w:pPr>
          </w:p>
        </w:tc>
        <w:tc>
          <w:tcPr>
            <w:tcW w:w="452" w:type="pct"/>
            <w:vAlign w:val="center"/>
          </w:tcPr>
          <w:p w14:paraId="7AC0269B">
            <w:pPr>
              <w:jc w:val="center"/>
              <w:rPr>
                <w:rFonts w:ascii="宋体" w:hAnsi="宋体"/>
                <w:szCs w:val="21"/>
              </w:rPr>
            </w:pPr>
          </w:p>
        </w:tc>
        <w:tc>
          <w:tcPr>
            <w:tcW w:w="463" w:type="pct"/>
            <w:vAlign w:val="center"/>
          </w:tcPr>
          <w:p w14:paraId="6D8218AA">
            <w:pPr>
              <w:jc w:val="center"/>
              <w:rPr>
                <w:rFonts w:ascii="宋体" w:hAnsi="宋体"/>
                <w:szCs w:val="21"/>
              </w:rPr>
            </w:pPr>
          </w:p>
        </w:tc>
        <w:tc>
          <w:tcPr>
            <w:tcW w:w="499" w:type="pct"/>
            <w:vAlign w:val="center"/>
          </w:tcPr>
          <w:p w14:paraId="5E02EBA3">
            <w:pPr>
              <w:jc w:val="center"/>
              <w:rPr>
                <w:rFonts w:ascii="宋体" w:hAnsi="宋体"/>
                <w:szCs w:val="21"/>
              </w:rPr>
            </w:pPr>
          </w:p>
        </w:tc>
        <w:tc>
          <w:tcPr>
            <w:tcW w:w="1251" w:type="pct"/>
            <w:vAlign w:val="center"/>
          </w:tcPr>
          <w:p w14:paraId="50A1EE2D">
            <w:pPr>
              <w:jc w:val="center"/>
              <w:rPr>
                <w:rFonts w:ascii="宋体" w:hAnsi="宋体"/>
                <w:szCs w:val="21"/>
              </w:rPr>
            </w:pPr>
          </w:p>
        </w:tc>
        <w:tc>
          <w:tcPr>
            <w:tcW w:w="415" w:type="pct"/>
            <w:vAlign w:val="center"/>
          </w:tcPr>
          <w:p w14:paraId="79E1F42B">
            <w:pPr>
              <w:jc w:val="center"/>
              <w:rPr>
                <w:rFonts w:ascii="宋体" w:hAnsi="宋体"/>
                <w:szCs w:val="21"/>
              </w:rPr>
            </w:pPr>
          </w:p>
        </w:tc>
      </w:tr>
      <w:tr w14:paraId="575C9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23215AF9">
            <w:pPr>
              <w:jc w:val="center"/>
              <w:rPr>
                <w:rFonts w:ascii="宋体" w:hAnsi="宋体"/>
                <w:szCs w:val="21"/>
              </w:rPr>
            </w:pPr>
          </w:p>
        </w:tc>
        <w:tc>
          <w:tcPr>
            <w:tcW w:w="416" w:type="pct"/>
            <w:vAlign w:val="center"/>
          </w:tcPr>
          <w:p w14:paraId="084607D5">
            <w:pPr>
              <w:jc w:val="center"/>
              <w:rPr>
                <w:rFonts w:ascii="宋体" w:hAnsi="宋体"/>
                <w:szCs w:val="21"/>
              </w:rPr>
            </w:pPr>
          </w:p>
        </w:tc>
        <w:tc>
          <w:tcPr>
            <w:tcW w:w="416" w:type="pct"/>
            <w:vAlign w:val="center"/>
          </w:tcPr>
          <w:p w14:paraId="2E14EE5F">
            <w:pPr>
              <w:jc w:val="center"/>
              <w:rPr>
                <w:rFonts w:ascii="宋体" w:hAnsi="宋体"/>
                <w:szCs w:val="21"/>
              </w:rPr>
            </w:pPr>
          </w:p>
        </w:tc>
        <w:tc>
          <w:tcPr>
            <w:tcW w:w="666" w:type="pct"/>
            <w:vAlign w:val="center"/>
          </w:tcPr>
          <w:p w14:paraId="6176DA22">
            <w:pPr>
              <w:jc w:val="center"/>
              <w:rPr>
                <w:rFonts w:ascii="宋体" w:hAnsi="宋体"/>
                <w:szCs w:val="21"/>
              </w:rPr>
            </w:pPr>
          </w:p>
        </w:tc>
        <w:tc>
          <w:tcPr>
            <w:tcW w:w="452" w:type="pct"/>
            <w:vAlign w:val="center"/>
          </w:tcPr>
          <w:p w14:paraId="52361437">
            <w:pPr>
              <w:jc w:val="center"/>
              <w:rPr>
                <w:rFonts w:ascii="宋体" w:hAnsi="宋体"/>
                <w:szCs w:val="21"/>
              </w:rPr>
            </w:pPr>
          </w:p>
        </w:tc>
        <w:tc>
          <w:tcPr>
            <w:tcW w:w="463" w:type="pct"/>
            <w:vAlign w:val="center"/>
          </w:tcPr>
          <w:p w14:paraId="14D8E995">
            <w:pPr>
              <w:jc w:val="center"/>
              <w:rPr>
                <w:rFonts w:ascii="宋体" w:hAnsi="宋体"/>
                <w:szCs w:val="21"/>
              </w:rPr>
            </w:pPr>
          </w:p>
        </w:tc>
        <w:tc>
          <w:tcPr>
            <w:tcW w:w="499" w:type="pct"/>
            <w:vAlign w:val="center"/>
          </w:tcPr>
          <w:p w14:paraId="445B272C">
            <w:pPr>
              <w:jc w:val="center"/>
              <w:rPr>
                <w:rFonts w:ascii="宋体" w:hAnsi="宋体"/>
                <w:szCs w:val="21"/>
              </w:rPr>
            </w:pPr>
          </w:p>
        </w:tc>
        <w:tc>
          <w:tcPr>
            <w:tcW w:w="1251" w:type="pct"/>
            <w:vAlign w:val="center"/>
          </w:tcPr>
          <w:p w14:paraId="009BE4C1">
            <w:pPr>
              <w:jc w:val="center"/>
              <w:rPr>
                <w:rFonts w:ascii="宋体" w:hAnsi="宋体"/>
                <w:szCs w:val="21"/>
              </w:rPr>
            </w:pPr>
          </w:p>
        </w:tc>
        <w:tc>
          <w:tcPr>
            <w:tcW w:w="415" w:type="pct"/>
            <w:vAlign w:val="center"/>
          </w:tcPr>
          <w:p w14:paraId="75A492C5">
            <w:pPr>
              <w:jc w:val="center"/>
              <w:rPr>
                <w:rFonts w:ascii="宋体" w:hAnsi="宋体"/>
                <w:szCs w:val="21"/>
              </w:rPr>
            </w:pPr>
          </w:p>
        </w:tc>
      </w:tr>
      <w:tr w14:paraId="0965C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78238BFC">
            <w:pPr>
              <w:jc w:val="center"/>
              <w:rPr>
                <w:rFonts w:ascii="宋体" w:hAnsi="宋体"/>
                <w:szCs w:val="21"/>
              </w:rPr>
            </w:pPr>
          </w:p>
        </w:tc>
        <w:tc>
          <w:tcPr>
            <w:tcW w:w="416" w:type="pct"/>
            <w:vAlign w:val="center"/>
          </w:tcPr>
          <w:p w14:paraId="68737678">
            <w:pPr>
              <w:jc w:val="center"/>
              <w:rPr>
                <w:rFonts w:ascii="宋体" w:hAnsi="宋体"/>
                <w:szCs w:val="21"/>
              </w:rPr>
            </w:pPr>
          </w:p>
        </w:tc>
        <w:tc>
          <w:tcPr>
            <w:tcW w:w="416" w:type="pct"/>
            <w:vAlign w:val="center"/>
          </w:tcPr>
          <w:p w14:paraId="3C106F1C">
            <w:pPr>
              <w:jc w:val="center"/>
              <w:rPr>
                <w:rFonts w:ascii="宋体" w:hAnsi="宋体"/>
                <w:szCs w:val="21"/>
              </w:rPr>
            </w:pPr>
          </w:p>
        </w:tc>
        <w:tc>
          <w:tcPr>
            <w:tcW w:w="666" w:type="pct"/>
            <w:vAlign w:val="center"/>
          </w:tcPr>
          <w:p w14:paraId="4D657568">
            <w:pPr>
              <w:jc w:val="center"/>
              <w:rPr>
                <w:rFonts w:ascii="宋体" w:hAnsi="宋体"/>
                <w:szCs w:val="21"/>
              </w:rPr>
            </w:pPr>
          </w:p>
        </w:tc>
        <w:tc>
          <w:tcPr>
            <w:tcW w:w="452" w:type="pct"/>
            <w:vAlign w:val="center"/>
          </w:tcPr>
          <w:p w14:paraId="6334BC76">
            <w:pPr>
              <w:jc w:val="center"/>
              <w:rPr>
                <w:rFonts w:ascii="宋体" w:hAnsi="宋体"/>
                <w:szCs w:val="21"/>
              </w:rPr>
            </w:pPr>
          </w:p>
        </w:tc>
        <w:tc>
          <w:tcPr>
            <w:tcW w:w="463" w:type="pct"/>
            <w:vAlign w:val="center"/>
          </w:tcPr>
          <w:p w14:paraId="4FBBFEE2">
            <w:pPr>
              <w:jc w:val="center"/>
              <w:rPr>
                <w:rFonts w:ascii="宋体" w:hAnsi="宋体"/>
                <w:szCs w:val="21"/>
              </w:rPr>
            </w:pPr>
          </w:p>
        </w:tc>
        <w:tc>
          <w:tcPr>
            <w:tcW w:w="499" w:type="pct"/>
            <w:vAlign w:val="center"/>
          </w:tcPr>
          <w:p w14:paraId="144ACEA0">
            <w:pPr>
              <w:jc w:val="center"/>
              <w:rPr>
                <w:rFonts w:ascii="宋体" w:hAnsi="宋体"/>
                <w:szCs w:val="21"/>
              </w:rPr>
            </w:pPr>
          </w:p>
        </w:tc>
        <w:tc>
          <w:tcPr>
            <w:tcW w:w="1251" w:type="pct"/>
            <w:vAlign w:val="center"/>
          </w:tcPr>
          <w:p w14:paraId="1E521660">
            <w:pPr>
              <w:jc w:val="center"/>
              <w:rPr>
                <w:rFonts w:ascii="宋体" w:hAnsi="宋体"/>
                <w:szCs w:val="21"/>
              </w:rPr>
            </w:pPr>
          </w:p>
        </w:tc>
        <w:tc>
          <w:tcPr>
            <w:tcW w:w="415" w:type="pct"/>
            <w:vAlign w:val="center"/>
          </w:tcPr>
          <w:p w14:paraId="29033742">
            <w:pPr>
              <w:jc w:val="center"/>
              <w:rPr>
                <w:rFonts w:ascii="宋体" w:hAnsi="宋体"/>
                <w:szCs w:val="21"/>
              </w:rPr>
            </w:pPr>
          </w:p>
        </w:tc>
      </w:tr>
      <w:tr w14:paraId="62B02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31ACD433">
            <w:pPr>
              <w:jc w:val="center"/>
              <w:rPr>
                <w:rFonts w:ascii="宋体" w:hAnsi="宋体"/>
                <w:szCs w:val="21"/>
              </w:rPr>
            </w:pPr>
          </w:p>
        </w:tc>
        <w:tc>
          <w:tcPr>
            <w:tcW w:w="416" w:type="pct"/>
            <w:vAlign w:val="center"/>
          </w:tcPr>
          <w:p w14:paraId="59CDFD4E">
            <w:pPr>
              <w:jc w:val="center"/>
              <w:rPr>
                <w:rFonts w:ascii="宋体" w:hAnsi="宋体"/>
                <w:szCs w:val="21"/>
              </w:rPr>
            </w:pPr>
          </w:p>
        </w:tc>
        <w:tc>
          <w:tcPr>
            <w:tcW w:w="416" w:type="pct"/>
            <w:vAlign w:val="center"/>
          </w:tcPr>
          <w:p w14:paraId="492C7B06">
            <w:pPr>
              <w:jc w:val="center"/>
              <w:rPr>
                <w:rFonts w:ascii="宋体" w:hAnsi="宋体"/>
                <w:szCs w:val="21"/>
              </w:rPr>
            </w:pPr>
          </w:p>
        </w:tc>
        <w:tc>
          <w:tcPr>
            <w:tcW w:w="666" w:type="pct"/>
            <w:vAlign w:val="center"/>
          </w:tcPr>
          <w:p w14:paraId="36AAB20A">
            <w:pPr>
              <w:jc w:val="center"/>
              <w:rPr>
                <w:rFonts w:ascii="宋体" w:hAnsi="宋体"/>
                <w:szCs w:val="21"/>
              </w:rPr>
            </w:pPr>
          </w:p>
        </w:tc>
        <w:tc>
          <w:tcPr>
            <w:tcW w:w="452" w:type="pct"/>
            <w:vAlign w:val="center"/>
          </w:tcPr>
          <w:p w14:paraId="34A88734">
            <w:pPr>
              <w:jc w:val="center"/>
              <w:rPr>
                <w:rFonts w:ascii="宋体" w:hAnsi="宋体"/>
                <w:szCs w:val="21"/>
              </w:rPr>
            </w:pPr>
          </w:p>
        </w:tc>
        <w:tc>
          <w:tcPr>
            <w:tcW w:w="463" w:type="pct"/>
            <w:vAlign w:val="center"/>
          </w:tcPr>
          <w:p w14:paraId="121A0D42">
            <w:pPr>
              <w:jc w:val="center"/>
              <w:rPr>
                <w:rFonts w:ascii="宋体" w:hAnsi="宋体"/>
                <w:szCs w:val="21"/>
              </w:rPr>
            </w:pPr>
          </w:p>
        </w:tc>
        <w:tc>
          <w:tcPr>
            <w:tcW w:w="499" w:type="pct"/>
            <w:vAlign w:val="center"/>
          </w:tcPr>
          <w:p w14:paraId="314E2112">
            <w:pPr>
              <w:jc w:val="center"/>
              <w:rPr>
                <w:rFonts w:ascii="宋体" w:hAnsi="宋体"/>
                <w:szCs w:val="21"/>
              </w:rPr>
            </w:pPr>
          </w:p>
        </w:tc>
        <w:tc>
          <w:tcPr>
            <w:tcW w:w="1251" w:type="pct"/>
            <w:vAlign w:val="center"/>
          </w:tcPr>
          <w:p w14:paraId="09F56165">
            <w:pPr>
              <w:jc w:val="center"/>
              <w:rPr>
                <w:rFonts w:ascii="宋体" w:hAnsi="宋体"/>
                <w:szCs w:val="21"/>
              </w:rPr>
            </w:pPr>
          </w:p>
        </w:tc>
        <w:tc>
          <w:tcPr>
            <w:tcW w:w="415" w:type="pct"/>
            <w:vAlign w:val="center"/>
          </w:tcPr>
          <w:p w14:paraId="5FDA117F">
            <w:pPr>
              <w:jc w:val="center"/>
              <w:rPr>
                <w:rFonts w:ascii="宋体" w:hAnsi="宋体"/>
                <w:szCs w:val="21"/>
              </w:rPr>
            </w:pPr>
          </w:p>
        </w:tc>
      </w:tr>
      <w:tr w14:paraId="14C0A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37F48B5D">
            <w:pPr>
              <w:jc w:val="center"/>
              <w:rPr>
                <w:rFonts w:ascii="宋体" w:hAnsi="宋体"/>
                <w:szCs w:val="21"/>
              </w:rPr>
            </w:pPr>
          </w:p>
        </w:tc>
        <w:tc>
          <w:tcPr>
            <w:tcW w:w="416" w:type="pct"/>
            <w:vAlign w:val="center"/>
          </w:tcPr>
          <w:p w14:paraId="45EF89E7">
            <w:pPr>
              <w:jc w:val="center"/>
              <w:rPr>
                <w:rFonts w:ascii="宋体" w:hAnsi="宋体"/>
                <w:szCs w:val="21"/>
              </w:rPr>
            </w:pPr>
          </w:p>
        </w:tc>
        <w:tc>
          <w:tcPr>
            <w:tcW w:w="416" w:type="pct"/>
            <w:vAlign w:val="center"/>
          </w:tcPr>
          <w:p w14:paraId="54634B54">
            <w:pPr>
              <w:jc w:val="center"/>
              <w:rPr>
                <w:rFonts w:ascii="宋体" w:hAnsi="宋体"/>
                <w:szCs w:val="21"/>
              </w:rPr>
            </w:pPr>
          </w:p>
        </w:tc>
        <w:tc>
          <w:tcPr>
            <w:tcW w:w="666" w:type="pct"/>
            <w:vAlign w:val="center"/>
          </w:tcPr>
          <w:p w14:paraId="35BAB040">
            <w:pPr>
              <w:jc w:val="center"/>
              <w:rPr>
                <w:rFonts w:ascii="宋体" w:hAnsi="宋体"/>
                <w:szCs w:val="21"/>
              </w:rPr>
            </w:pPr>
          </w:p>
        </w:tc>
        <w:tc>
          <w:tcPr>
            <w:tcW w:w="452" w:type="pct"/>
            <w:vAlign w:val="center"/>
          </w:tcPr>
          <w:p w14:paraId="4357786D">
            <w:pPr>
              <w:jc w:val="center"/>
              <w:rPr>
                <w:rFonts w:ascii="宋体" w:hAnsi="宋体"/>
                <w:szCs w:val="21"/>
              </w:rPr>
            </w:pPr>
          </w:p>
        </w:tc>
        <w:tc>
          <w:tcPr>
            <w:tcW w:w="463" w:type="pct"/>
            <w:vAlign w:val="center"/>
          </w:tcPr>
          <w:p w14:paraId="01D90C61">
            <w:pPr>
              <w:jc w:val="center"/>
              <w:rPr>
                <w:rFonts w:ascii="宋体" w:hAnsi="宋体"/>
                <w:szCs w:val="21"/>
              </w:rPr>
            </w:pPr>
          </w:p>
        </w:tc>
        <w:tc>
          <w:tcPr>
            <w:tcW w:w="499" w:type="pct"/>
            <w:vAlign w:val="center"/>
          </w:tcPr>
          <w:p w14:paraId="7B490075">
            <w:pPr>
              <w:jc w:val="center"/>
              <w:rPr>
                <w:rFonts w:ascii="宋体" w:hAnsi="宋体"/>
                <w:szCs w:val="21"/>
              </w:rPr>
            </w:pPr>
          </w:p>
        </w:tc>
        <w:tc>
          <w:tcPr>
            <w:tcW w:w="1251" w:type="pct"/>
            <w:vAlign w:val="center"/>
          </w:tcPr>
          <w:p w14:paraId="114653B3">
            <w:pPr>
              <w:jc w:val="center"/>
              <w:rPr>
                <w:rFonts w:ascii="宋体" w:hAnsi="宋体"/>
                <w:szCs w:val="21"/>
              </w:rPr>
            </w:pPr>
          </w:p>
        </w:tc>
        <w:tc>
          <w:tcPr>
            <w:tcW w:w="415" w:type="pct"/>
            <w:vAlign w:val="center"/>
          </w:tcPr>
          <w:p w14:paraId="7974B1EB">
            <w:pPr>
              <w:jc w:val="center"/>
              <w:rPr>
                <w:rFonts w:ascii="宋体" w:hAnsi="宋体"/>
                <w:szCs w:val="21"/>
              </w:rPr>
            </w:pPr>
          </w:p>
        </w:tc>
      </w:tr>
      <w:tr w14:paraId="587E4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3620F976">
            <w:pPr>
              <w:jc w:val="center"/>
              <w:rPr>
                <w:rFonts w:ascii="宋体" w:hAnsi="宋体"/>
                <w:szCs w:val="21"/>
              </w:rPr>
            </w:pPr>
          </w:p>
        </w:tc>
        <w:tc>
          <w:tcPr>
            <w:tcW w:w="416" w:type="pct"/>
            <w:vAlign w:val="center"/>
          </w:tcPr>
          <w:p w14:paraId="74F68B31">
            <w:pPr>
              <w:jc w:val="center"/>
              <w:rPr>
                <w:rFonts w:ascii="宋体" w:hAnsi="宋体"/>
                <w:szCs w:val="21"/>
              </w:rPr>
            </w:pPr>
          </w:p>
        </w:tc>
        <w:tc>
          <w:tcPr>
            <w:tcW w:w="416" w:type="pct"/>
            <w:vAlign w:val="center"/>
          </w:tcPr>
          <w:p w14:paraId="138D4981">
            <w:pPr>
              <w:jc w:val="center"/>
              <w:rPr>
                <w:rFonts w:ascii="宋体" w:hAnsi="宋体"/>
                <w:szCs w:val="21"/>
              </w:rPr>
            </w:pPr>
          </w:p>
        </w:tc>
        <w:tc>
          <w:tcPr>
            <w:tcW w:w="666" w:type="pct"/>
            <w:vAlign w:val="center"/>
          </w:tcPr>
          <w:p w14:paraId="2F37C14B">
            <w:pPr>
              <w:jc w:val="center"/>
              <w:rPr>
                <w:rFonts w:ascii="宋体" w:hAnsi="宋体"/>
                <w:szCs w:val="21"/>
              </w:rPr>
            </w:pPr>
          </w:p>
        </w:tc>
        <w:tc>
          <w:tcPr>
            <w:tcW w:w="452" w:type="pct"/>
            <w:vAlign w:val="center"/>
          </w:tcPr>
          <w:p w14:paraId="51D32389">
            <w:pPr>
              <w:jc w:val="center"/>
              <w:rPr>
                <w:rFonts w:ascii="宋体" w:hAnsi="宋体"/>
                <w:szCs w:val="21"/>
              </w:rPr>
            </w:pPr>
          </w:p>
        </w:tc>
        <w:tc>
          <w:tcPr>
            <w:tcW w:w="463" w:type="pct"/>
            <w:vAlign w:val="center"/>
          </w:tcPr>
          <w:p w14:paraId="04191D96">
            <w:pPr>
              <w:jc w:val="center"/>
              <w:rPr>
                <w:rFonts w:ascii="宋体" w:hAnsi="宋体"/>
                <w:szCs w:val="21"/>
              </w:rPr>
            </w:pPr>
          </w:p>
        </w:tc>
        <w:tc>
          <w:tcPr>
            <w:tcW w:w="499" w:type="pct"/>
            <w:vAlign w:val="center"/>
          </w:tcPr>
          <w:p w14:paraId="42E6FDFD">
            <w:pPr>
              <w:jc w:val="center"/>
              <w:rPr>
                <w:rFonts w:ascii="宋体" w:hAnsi="宋体"/>
                <w:szCs w:val="21"/>
              </w:rPr>
            </w:pPr>
          </w:p>
        </w:tc>
        <w:tc>
          <w:tcPr>
            <w:tcW w:w="1251" w:type="pct"/>
            <w:vAlign w:val="center"/>
          </w:tcPr>
          <w:p w14:paraId="16C03489">
            <w:pPr>
              <w:jc w:val="center"/>
              <w:rPr>
                <w:rFonts w:ascii="宋体" w:hAnsi="宋体"/>
                <w:szCs w:val="21"/>
              </w:rPr>
            </w:pPr>
          </w:p>
        </w:tc>
        <w:tc>
          <w:tcPr>
            <w:tcW w:w="415" w:type="pct"/>
            <w:vAlign w:val="center"/>
          </w:tcPr>
          <w:p w14:paraId="72ED7C84">
            <w:pPr>
              <w:jc w:val="center"/>
              <w:rPr>
                <w:rFonts w:ascii="宋体" w:hAnsi="宋体"/>
                <w:szCs w:val="21"/>
              </w:rPr>
            </w:pPr>
          </w:p>
        </w:tc>
      </w:tr>
      <w:tr w14:paraId="4368C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3B8D1795">
            <w:pPr>
              <w:jc w:val="center"/>
              <w:rPr>
                <w:rFonts w:ascii="宋体" w:hAnsi="宋体"/>
                <w:szCs w:val="21"/>
              </w:rPr>
            </w:pPr>
          </w:p>
        </w:tc>
        <w:tc>
          <w:tcPr>
            <w:tcW w:w="416" w:type="pct"/>
            <w:vAlign w:val="center"/>
          </w:tcPr>
          <w:p w14:paraId="2C2F9F23">
            <w:pPr>
              <w:jc w:val="center"/>
              <w:rPr>
                <w:rFonts w:ascii="宋体" w:hAnsi="宋体"/>
                <w:szCs w:val="21"/>
              </w:rPr>
            </w:pPr>
          </w:p>
        </w:tc>
        <w:tc>
          <w:tcPr>
            <w:tcW w:w="416" w:type="pct"/>
            <w:vAlign w:val="center"/>
          </w:tcPr>
          <w:p w14:paraId="0656519E">
            <w:pPr>
              <w:jc w:val="center"/>
              <w:rPr>
                <w:rFonts w:ascii="宋体" w:hAnsi="宋体"/>
                <w:szCs w:val="21"/>
              </w:rPr>
            </w:pPr>
          </w:p>
        </w:tc>
        <w:tc>
          <w:tcPr>
            <w:tcW w:w="666" w:type="pct"/>
            <w:vAlign w:val="center"/>
          </w:tcPr>
          <w:p w14:paraId="4CE641FB">
            <w:pPr>
              <w:jc w:val="center"/>
              <w:rPr>
                <w:rFonts w:ascii="宋体" w:hAnsi="宋体"/>
                <w:szCs w:val="21"/>
              </w:rPr>
            </w:pPr>
          </w:p>
        </w:tc>
        <w:tc>
          <w:tcPr>
            <w:tcW w:w="452" w:type="pct"/>
            <w:vAlign w:val="center"/>
          </w:tcPr>
          <w:p w14:paraId="3248A7DF">
            <w:pPr>
              <w:jc w:val="center"/>
              <w:rPr>
                <w:rFonts w:ascii="宋体" w:hAnsi="宋体"/>
                <w:szCs w:val="21"/>
              </w:rPr>
            </w:pPr>
          </w:p>
        </w:tc>
        <w:tc>
          <w:tcPr>
            <w:tcW w:w="463" w:type="pct"/>
            <w:vAlign w:val="center"/>
          </w:tcPr>
          <w:p w14:paraId="392D3A08">
            <w:pPr>
              <w:jc w:val="center"/>
              <w:rPr>
                <w:rFonts w:ascii="宋体" w:hAnsi="宋体"/>
                <w:szCs w:val="21"/>
              </w:rPr>
            </w:pPr>
          </w:p>
        </w:tc>
        <w:tc>
          <w:tcPr>
            <w:tcW w:w="499" w:type="pct"/>
            <w:vAlign w:val="center"/>
          </w:tcPr>
          <w:p w14:paraId="609BC2EB">
            <w:pPr>
              <w:jc w:val="center"/>
              <w:rPr>
                <w:rFonts w:ascii="宋体" w:hAnsi="宋体"/>
                <w:szCs w:val="21"/>
              </w:rPr>
            </w:pPr>
          </w:p>
        </w:tc>
        <w:tc>
          <w:tcPr>
            <w:tcW w:w="1251" w:type="pct"/>
            <w:vAlign w:val="center"/>
          </w:tcPr>
          <w:p w14:paraId="373F1E8F">
            <w:pPr>
              <w:jc w:val="center"/>
              <w:rPr>
                <w:rFonts w:ascii="宋体" w:hAnsi="宋体"/>
                <w:szCs w:val="21"/>
              </w:rPr>
            </w:pPr>
          </w:p>
        </w:tc>
        <w:tc>
          <w:tcPr>
            <w:tcW w:w="415" w:type="pct"/>
            <w:vAlign w:val="center"/>
          </w:tcPr>
          <w:p w14:paraId="3E385F86">
            <w:pPr>
              <w:jc w:val="center"/>
              <w:rPr>
                <w:rFonts w:ascii="宋体" w:hAnsi="宋体"/>
                <w:szCs w:val="21"/>
              </w:rPr>
            </w:pPr>
          </w:p>
        </w:tc>
      </w:tr>
      <w:tr w14:paraId="66387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47995863">
            <w:pPr>
              <w:jc w:val="center"/>
              <w:rPr>
                <w:rFonts w:ascii="宋体" w:hAnsi="宋体"/>
                <w:szCs w:val="21"/>
              </w:rPr>
            </w:pPr>
          </w:p>
        </w:tc>
        <w:tc>
          <w:tcPr>
            <w:tcW w:w="416" w:type="pct"/>
            <w:vAlign w:val="center"/>
          </w:tcPr>
          <w:p w14:paraId="3572941F">
            <w:pPr>
              <w:jc w:val="center"/>
              <w:rPr>
                <w:rFonts w:ascii="宋体" w:hAnsi="宋体"/>
                <w:szCs w:val="21"/>
              </w:rPr>
            </w:pPr>
          </w:p>
        </w:tc>
        <w:tc>
          <w:tcPr>
            <w:tcW w:w="416" w:type="pct"/>
            <w:vAlign w:val="center"/>
          </w:tcPr>
          <w:p w14:paraId="542756BA">
            <w:pPr>
              <w:jc w:val="center"/>
              <w:rPr>
                <w:rFonts w:ascii="宋体" w:hAnsi="宋体"/>
                <w:szCs w:val="21"/>
              </w:rPr>
            </w:pPr>
          </w:p>
        </w:tc>
        <w:tc>
          <w:tcPr>
            <w:tcW w:w="666" w:type="pct"/>
            <w:vAlign w:val="center"/>
          </w:tcPr>
          <w:p w14:paraId="7C780BB5">
            <w:pPr>
              <w:jc w:val="center"/>
              <w:rPr>
                <w:rFonts w:ascii="宋体" w:hAnsi="宋体"/>
                <w:szCs w:val="21"/>
              </w:rPr>
            </w:pPr>
          </w:p>
        </w:tc>
        <w:tc>
          <w:tcPr>
            <w:tcW w:w="452" w:type="pct"/>
            <w:vAlign w:val="center"/>
          </w:tcPr>
          <w:p w14:paraId="2497F19F">
            <w:pPr>
              <w:jc w:val="center"/>
              <w:rPr>
                <w:rFonts w:ascii="宋体" w:hAnsi="宋体"/>
                <w:szCs w:val="21"/>
              </w:rPr>
            </w:pPr>
          </w:p>
        </w:tc>
        <w:tc>
          <w:tcPr>
            <w:tcW w:w="463" w:type="pct"/>
            <w:vAlign w:val="center"/>
          </w:tcPr>
          <w:p w14:paraId="3E979574">
            <w:pPr>
              <w:jc w:val="center"/>
              <w:rPr>
                <w:rFonts w:ascii="宋体" w:hAnsi="宋体"/>
                <w:szCs w:val="21"/>
              </w:rPr>
            </w:pPr>
          </w:p>
        </w:tc>
        <w:tc>
          <w:tcPr>
            <w:tcW w:w="499" w:type="pct"/>
            <w:vAlign w:val="center"/>
          </w:tcPr>
          <w:p w14:paraId="661AE878">
            <w:pPr>
              <w:jc w:val="center"/>
              <w:rPr>
                <w:rFonts w:ascii="宋体" w:hAnsi="宋体"/>
                <w:szCs w:val="21"/>
              </w:rPr>
            </w:pPr>
          </w:p>
        </w:tc>
        <w:tc>
          <w:tcPr>
            <w:tcW w:w="1251" w:type="pct"/>
            <w:vAlign w:val="center"/>
          </w:tcPr>
          <w:p w14:paraId="3FAB10A0">
            <w:pPr>
              <w:jc w:val="center"/>
              <w:rPr>
                <w:rFonts w:ascii="宋体" w:hAnsi="宋体"/>
                <w:szCs w:val="21"/>
              </w:rPr>
            </w:pPr>
          </w:p>
        </w:tc>
        <w:tc>
          <w:tcPr>
            <w:tcW w:w="415" w:type="pct"/>
            <w:vAlign w:val="center"/>
          </w:tcPr>
          <w:p w14:paraId="29007387">
            <w:pPr>
              <w:jc w:val="center"/>
              <w:rPr>
                <w:rFonts w:ascii="宋体" w:hAnsi="宋体"/>
                <w:szCs w:val="21"/>
              </w:rPr>
            </w:pPr>
          </w:p>
        </w:tc>
      </w:tr>
      <w:tr w14:paraId="0B38F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0305190D">
            <w:pPr>
              <w:jc w:val="center"/>
              <w:rPr>
                <w:rFonts w:ascii="宋体" w:hAnsi="宋体"/>
                <w:szCs w:val="21"/>
              </w:rPr>
            </w:pPr>
          </w:p>
        </w:tc>
        <w:tc>
          <w:tcPr>
            <w:tcW w:w="416" w:type="pct"/>
            <w:vAlign w:val="center"/>
          </w:tcPr>
          <w:p w14:paraId="02084351">
            <w:pPr>
              <w:jc w:val="center"/>
              <w:rPr>
                <w:rFonts w:ascii="宋体" w:hAnsi="宋体"/>
                <w:szCs w:val="21"/>
              </w:rPr>
            </w:pPr>
          </w:p>
        </w:tc>
        <w:tc>
          <w:tcPr>
            <w:tcW w:w="416" w:type="pct"/>
            <w:vAlign w:val="center"/>
          </w:tcPr>
          <w:p w14:paraId="138475BC">
            <w:pPr>
              <w:jc w:val="center"/>
              <w:rPr>
                <w:rFonts w:ascii="宋体" w:hAnsi="宋体"/>
                <w:szCs w:val="21"/>
              </w:rPr>
            </w:pPr>
          </w:p>
        </w:tc>
        <w:tc>
          <w:tcPr>
            <w:tcW w:w="666" w:type="pct"/>
            <w:vAlign w:val="center"/>
          </w:tcPr>
          <w:p w14:paraId="78F3FC54">
            <w:pPr>
              <w:jc w:val="center"/>
              <w:rPr>
                <w:rFonts w:ascii="宋体" w:hAnsi="宋体"/>
                <w:szCs w:val="21"/>
              </w:rPr>
            </w:pPr>
          </w:p>
        </w:tc>
        <w:tc>
          <w:tcPr>
            <w:tcW w:w="452" w:type="pct"/>
            <w:vAlign w:val="center"/>
          </w:tcPr>
          <w:p w14:paraId="5EB97B55">
            <w:pPr>
              <w:jc w:val="center"/>
              <w:rPr>
                <w:rFonts w:ascii="宋体" w:hAnsi="宋体"/>
                <w:szCs w:val="21"/>
              </w:rPr>
            </w:pPr>
          </w:p>
        </w:tc>
        <w:tc>
          <w:tcPr>
            <w:tcW w:w="463" w:type="pct"/>
            <w:vAlign w:val="center"/>
          </w:tcPr>
          <w:p w14:paraId="0062C3BA">
            <w:pPr>
              <w:jc w:val="center"/>
              <w:rPr>
                <w:rFonts w:ascii="宋体" w:hAnsi="宋体"/>
                <w:szCs w:val="21"/>
              </w:rPr>
            </w:pPr>
          </w:p>
        </w:tc>
        <w:tc>
          <w:tcPr>
            <w:tcW w:w="499" w:type="pct"/>
            <w:vAlign w:val="center"/>
          </w:tcPr>
          <w:p w14:paraId="3BB8B87F">
            <w:pPr>
              <w:jc w:val="center"/>
              <w:rPr>
                <w:rFonts w:ascii="宋体" w:hAnsi="宋体"/>
                <w:szCs w:val="21"/>
              </w:rPr>
            </w:pPr>
          </w:p>
        </w:tc>
        <w:tc>
          <w:tcPr>
            <w:tcW w:w="1251" w:type="pct"/>
            <w:vAlign w:val="center"/>
          </w:tcPr>
          <w:p w14:paraId="732C315C">
            <w:pPr>
              <w:jc w:val="center"/>
              <w:rPr>
                <w:rFonts w:ascii="宋体" w:hAnsi="宋体"/>
                <w:szCs w:val="21"/>
              </w:rPr>
            </w:pPr>
          </w:p>
        </w:tc>
        <w:tc>
          <w:tcPr>
            <w:tcW w:w="415" w:type="pct"/>
            <w:vAlign w:val="center"/>
          </w:tcPr>
          <w:p w14:paraId="3C9D6590">
            <w:pPr>
              <w:jc w:val="center"/>
              <w:rPr>
                <w:rFonts w:ascii="宋体" w:hAnsi="宋体"/>
                <w:szCs w:val="21"/>
              </w:rPr>
            </w:pPr>
          </w:p>
        </w:tc>
      </w:tr>
      <w:tr w14:paraId="48B37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62FBE715">
            <w:pPr>
              <w:jc w:val="center"/>
              <w:rPr>
                <w:rFonts w:ascii="宋体" w:hAnsi="宋体"/>
                <w:szCs w:val="21"/>
              </w:rPr>
            </w:pPr>
          </w:p>
        </w:tc>
        <w:tc>
          <w:tcPr>
            <w:tcW w:w="416" w:type="pct"/>
            <w:vAlign w:val="center"/>
          </w:tcPr>
          <w:p w14:paraId="37CF726D">
            <w:pPr>
              <w:jc w:val="center"/>
              <w:rPr>
                <w:rFonts w:ascii="宋体" w:hAnsi="宋体"/>
                <w:szCs w:val="21"/>
              </w:rPr>
            </w:pPr>
          </w:p>
        </w:tc>
        <w:tc>
          <w:tcPr>
            <w:tcW w:w="416" w:type="pct"/>
            <w:vAlign w:val="center"/>
          </w:tcPr>
          <w:p w14:paraId="2F6A4A49">
            <w:pPr>
              <w:jc w:val="center"/>
              <w:rPr>
                <w:rFonts w:ascii="宋体" w:hAnsi="宋体"/>
                <w:szCs w:val="21"/>
              </w:rPr>
            </w:pPr>
          </w:p>
        </w:tc>
        <w:tc>
          <w:tcPr>
            <w:tcW w:w="666" w:type="pct"/>
            <w:vAlign w:val="center"/>
          </w:tcPr>
          <w:p w14:paraId="1215F8D3">
            <w:pPr>
              <w:jc w:val="center"/>
              <w:rPr>
                <w:rFonts w:ascii="宋体" w:hAnsi="宋体"/>
                <w:szCs w:val="21"/>
              </w:rPr>
            </w:pPr>
          </w:p>
        </w:tc>
        <w:tc>
          <w:tcPr>
            <w:tcW w:w="452" w:type="pct"/>
            <w:vAlign w:val="center"/>
          </w:tcPr>
          <w:p w14:paraId="3EFE8FD2">
            <w:pPr>
              <w:jc w:val="center"/>
              <w:rPr>
                <w:rFonts w:ascii="宋体" w:hAnsi="宋体"/>
                <w:szCs w:val="21"/>
              </w:rPr>
            </w:pPr>
          </w:p>
        </w:tc>
        <w:tc>
          <w:tcPr>
            <w:tcW w:w="463" w:type="pct"/>
            <w:vAlign w:val="center"/>
          </w:tcPr>
          <w:p w14:paraId="76E6A7E5">
            <w:pPr>
              <w:jc w:val="center"/>
              <w:rPr>
                <w:rFonts w:ascii="宋体" w:hAnsi="宋体"/>
                <w:szCs w:val="21"/>
              </w:rPr>
            </w:pPr>
          </w:p>
        </w:tc>
        <w:tc>
          <w:tcPr>
            <w:tcW w:w="499" w:type="pct"/>
            <w:vAlign w:val="center"/>
          </w:tcPr>
          <w:p w14:paraId="6D8F504C">
            <w:pPr>
              <w:jc w:val="center"/>
              <w:rPr>
                <w:rFonts w:ascii="宋体" w:hAnsi="宋体"/>
                <w:szCs w:val="21"/>
              </w:rPr>
            </w:pPr>
          </w:p>
        </w:tc>
        <w:tc>
          <w:tcPr>
            <w:tcW w:w="1251" w:type="pct"/>
            <w:vAlign w:val="center"/>
          </w:tcPr>
          <w:p w14:paraId="3DC9C9B6">
            <w:pPr>
              <w:jc w:val="center"/>
              <w:rPr>
                <w:rFonts w:ascii="宋体" w:hAnsi="宋体"/>
                <w:szCs w:val="21"/>
              </w:rPr>
            </w:pPr>
          </w:p>
        </w:tc>
        <w:tc>
          <w:tcPr>
            <w:tcW w:w="415" w:type="pct"/>
            <w:vAlign w:val="center"/>
          </w:tcPr>
          <w:p w14:paraId="312F5D04">
            <w:pPr>
              <w:jc w:val="center"/>
              <w:rPr>
                <w:rFonts w:ascii="宋体" w:hAnsi="宋体"/>
                <w:szCs w:val="21"/>
              </w:rPr>
            </w:pPr>
          </w:p>
        </w:tc>
      </w:tr>
      <w:tr w14:paraId="7C3AB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15AC11BC">
            <w:pPr>
              <w:jc w:val="center"/>
              <w:rPr>
                <w:rFonts w:ascii="宋体" w:hAnsi="宋体"/>
                <w:szCs w:val="21"/>
              </w:rPr>
            </w:pPr>
          </w:p>
        </w:tc>
        <w:tc>
          <w:tcPr>
            <w:tcW w:w="416" w:type="pct"/>
            <w:vAlign w:val="center"/>
          </w:tcPr>
          <w:p w14:paraId="66DDD109">
            <w:pPr>
              <w:jc w:val="center"/>
              <w:rPr>
                <w:rFonts w:ascii="宋体" w:hAnsi="宋体"/>
                <w:szCs w:val="21"/>
              </w:rPr>
            </w:pPr>
          </w:p>
        </w:tc>
        <w:tc>
          <w:tcPr>
            <w:tcW w:w="416" w:type="pct"/>
            <w:vAlign w:val="center"/>
          </w:tcPr>
          <w:p w14:paraId="12073868">
            <w:pPr>
              <w:jc w:val="center"/>
              <w:rPr>
                <w:rFonts w:ascii="宋体" w:hAnsi="宋体"/>
                <w:szCs w:val="21"/>
              </w:rPr>
            </w:pPr>
          </w:p>
        </w:tc>
        <w:tc>
          <w:tcPr>
            <w:tcW w:w="666" w:type="pct"/>
            <w:vAlign w:val="center"/>
          </w:tcPr>
          <w:p w14:paraId="31B268AC">
            <w:pPr>
              <w:jc w:val="center"/>
              <w:rPr>
                <w:rFonts w:ascii="宋体" w:hAnsi="宋体"/>
                <w:szCs w:val="21"/>
              </w:rPr>
            </w:pPr>
          </w:p>
        </w:tc>
        <w:tc>
          <w:tcPr>
            <w:tcW w:w="452" w:type="pct"/>
            <w:vAlign w:val="center"/>
          </w:tcPr>
          <w:p w14:paraId="1451E459">
            <w:pPr>
              <w:jc w:val="center"/>
              <w:rPr>
                <w:rFonts w:ascii="宋体" w:hAnsi="宋体"/>
                <w:szCs w:val="21"/>
              </w:rPr>
            </w:pPr>
          </w:p>
        </w:tc>
        <w:tc>
          <w:tcPr>
            <w:tcW w:w="463" w:type="pct"/>
            <w:vAlign w:val="center"/>
          </w:tcPr>
          <w:p w14:paraId="5C9B4EEF">
            <w:pPr>
              <w:jc w:val="center"/>
              <w:rPr>
                <w:rFonts w:ascii="宋体" w:hAnsi="宋体"/>
                <w:szCs w:val="21"/>
              </w:rPr>
            </w:pPr>
          </w:p>
        </w:tc>
        <w:tc>
          <w:tcPr>
            <w:tcW w:w="499" w:type="pct"/>
            <w:vAlign w:val="center"/>
          </w:tcPr>
          <w:p w14:paraId="4F10638C">
            <w:pPr>
              <w:jc w:val="center"/>
              <w:rPr>
                <w:rFonts w:ascii="宋体" w:hAnsi="宋体"/>
                <w:szCs w:val="21"/>
              </w:rPr>
            </w:pPr>
          </w:p>
        </w:tc>
        <w:tc>
          <w:tcPr>
            <w:tcW w:w="1251" w:type="pct"/>
            <w:vAlign w:val="center"/>
          </w:tcPr>
          <w:p w14:paraId="7E3D29BD">
            <w:pPr>
              <w:jc w:val="center"/>
              <w:rPr>
                <w:rFonts w:ascii="宋体" w:hAnsi="宋体"/>
                <w:szCs w:val="21"/>
              </w:rPr>
            </w:pPr>
          </w:p>
        </w:tc>
        <w:tc>
          <w:tcPr>
            <w:tcW w:w="415" w:type="pct"/>
            <w:vAlign w:val="center"/>
          </w:tcPr>
          <w:p w14:paraId="55254AB0">
            <w:pPr>
              <w:jc w:val="center"/>
              <w:rPr>
                <w:rFonts w:ascii="宋体" w:hAnsi="宋体"/>
                <w:szCs w:val="21"/>
              </w:rPr>
            </w:pPr>
          </w:p>
        </w:tc>
      </w:tr>
      <w:tr w14:paraId="3324C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71C9802E">
            <w:pPr>
              <w:jc w:val="center"/>
              <w:rPr>
                <w:rFonts w:ascii="宋体" w:hAnsi="宋体"/>
                <w:szCs w:val="21"/>
              </w:rPr>
            </w:pPr>
          </w:p>
        </w:tc>
        <w:tc>
          <w:tcPr>
            <w:tcW w:w="416" w:type="pct"/>
            <w:vAlign w:val="center"/>
          </w:tcPr>
          <w:p w14:paraId="19929A7D">
            <w:pPr>
              <w:jc w:val="center"/>
              <w:rPr>
                <w:rFonts w:ascii="宋体" w:hAnsi="宋体"/>
                <w:szCs w:val="21"/>
              </w:rPr>
            </w:pPr>
          </w:p>
        </w:tc>
        <w:tc>
          <w:tcPr>
            <w:tcW w:w="416" w:type="pct"/>
            <w:vAlign w:val="center"/>
          </w:tcPr>
          <w:p w14:paraId="45CD30EA">
            <w:pPr>
              <w:jc w:val="center"/>
              <w:rPr>
                <w:rFonts w:ascii="宋体" w:hAnsi="宋体"/>
                <w:szCs w:val="21"/>
              </w:rPr>
            </w:pPr>
          </w:p>
        </w:tc>
        <w:tc>
          <w:tcPr>
            <w:tcW w:w="666" w:type="pct"/>
            <w:vAlign w:val="center"/>
          </w:tcPr>
          <w:p w14:paraId="613BE0BF">
            <w:pPr>
              <w:jc w:val="center"/>
              <w:rPr>
                <w:rFonts w:ascii="宋体" w:hAnsi="宋体"/>
                <w:szCs w:val="21"/>
              </w:rPr>
            </w:pPr>
          </w:p>
        </w:tc>
        <w:tc>
          <w:tcPr>
            <w:tcW w:w="452" w:type="pct"/>
            <w:vAlign w:val="center"/>
          </w:tcPr>
          <w:p w14:paraId="3B1DDB89">
            <w:pPr>
              <w:jc w:val="center"/>
              <w:rPr>
                <w:rFonts w:ascii="宋体" w:hAnsi="宋体"/>
                <w:szCs w:val="21"/>
              </w:rPr>
            </w:pPr>
          </w:p>
        </w:tc>
        <w:tc>
          <w:tcPr>
            <w:tcW w:w="463" w:type="pct"/>
            <w:vAlign w:val="center"/>
          </w:tcPr>
          <w:p w14:paraId="10B2299C">
            <w:pPr>
              <w:jc w:val="center"/>
              <w:rPr>
                <w:rFonts w:ascii="宋体" w:hAnsi="宋体"/>
                <w:szCs w:val="21"/>
              </w:rPr>
            </w:pPr>
          </w:p>
        </w:tc>
        <w:tc>
          <w:tcPr>
            <w:tcW w:w="499" w:type="pct"/>
            <w:vAlign w:val="center"/>
          </w:tcPr>
          <w:p w14:paraId="10D7861E">
            <w:pPr>
              <w:jc w:val="center"/>
              <w:rPr>
                <w:rFonts w:ascii="宋体" w:hAnsi="宋体"/>
                <w:szCs w:val="21"/>
              </w:rPr>
            </w:pPr>
          </w:p>
        </w:tc>
        <w:tc>
          <w:tcPr>
            <w:tcW w:w="1251" w:type="pct"/>
            <w:vAlign w:val="center"/>
          </w:tcPr>
          <w:p w14:paraId="1C0FB684">
            <w:pPr>
              <w:jc w:val="center"/>
              <w:rPr>
                <w:rFonts w:ascii="宋体" w:hAnsi="宋体"/>
                <w:szCs w:val="21"/>
              </w:rPr>
            </w:pPr>
          </w:p>
        </w:tc>
        <w:tc>
          <w:tcPr>
            <w:tcW w:w="415" w:type="pct"/>
            <w:vAlign w:val="center"/>
          </w:tcPr>
          <w:p w14:paraId="22016176">
            <w:pPr>
              <w:jc w:val="center"/>
              <w:rPr>
                <w:rFonts w:ascii="宋体" w:hAnsi="宋体"/>
                <w:szCs w:val="21"/>
              </w:rPr>
            </w:pPr>
          </w:p>
        </w:tc>
      </w:tr>
      <w:tr w14:paraId="4149F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0EE49C7E">
            <w:pPr>
              <w:jc w:val="center"/>
              <w:rPr>
                <w:rFonts w:ascii="宋体" w:hAnsi="宋体"/>
                <w:szCs w:val="21"/>
              </w:rPr>
            </w:pPr>
          </w:p>
        </w:tc>
        <w:tc>
          <w:tcPr>
            <w:tcW w:w="416" w:type="pct"/>
            <w:vAlign w:val="center"/>
          </w:tcPr>
          <w:p w14:paraId="44B9D8B7">
            <w:pPr>
              <w:jc w:val="center"/>
              <w:rPr>
                <w:rFonts w:ascii="宋体" w:hAnsi="宋体"/>
                <w:szCs w:val="21"/>
              </w:rPr>
            </w:pPr>
          </w:p>
        </w:tc>
        <w:tc>
          <w:tcPr>
            <w:tcW w:w="416" w:type="pct"/>
            <w:vAlign w:val="center"/>
          </w:tcPr>
          <w:p w14:paraId="62832A2A">
            <w:pPr>
              <w:jc w:val="center"/>
              <w:rPr>
                <w:rFonts w:ascii="宋体" w:hAnsi="宋体"/>
                <w:szCs w:val="21"/>
              </w:rPr>
            </w:pPr>
          </w:p>
        </w:tc>
        <w:tc>
          <w:tcPr>
            <w:tcW w:w="666" w:type="pct"/>
            <w:vAlign w:val="center"/>
          </w:tcPr>
          <w:p w14:paraId="47CC595E">
            <w:pPr>
              <w:jc w:val="center"/>
              <w:rPr>
                <w:rFonts w:ascii="宋体" w:hAnsi="宋体"/>
                <w:szCs w:val="21"/>
              </w:rPr>
            </w:pPr>
          </w:p>
        </w:tc>
        <w:tc>
          <w:tcPr>
            <w:tcW w:w="452" w:type="pct"/>
            <w:vAlign w:val="center"/>
          </w:tcPr>
          <w:p w14:paraId="52FF3413">
            <w:pPr>
              <w:jc w:val="center"/>
              <w:rPr>
                <w:rFonts w:ascii="宋体" w:hAnsi="宋体"/>
                <w:szCs w:val="21"/>
              </w:rPr>
            </w:pPr>
          </w:p>
        </w:tc>
        <w:tc>
          <w:tcPr>
            <w:tcW w:w="463" w:type="pct"/>
            <w:vAlign w:val="center"/>
          </w:tcPr>
          <w:p w14:paraId="3C05F195">
            <w:pPr>
              <w:jc w:val="center"/>
              <w:rPr>
                <w:rFonts w:ascii="宋体" w:hAnsi="宋体"/>
                <w:szCs w:val="21"/>
              </w:rPr>
            </w:pPr>
          </w:p>
        </w:tc>
        <w:tc>
          <w:tcPr>
            <w:tcW w:w="499" w:type="pct"/>
            <w:vAlign w:val="center"/>
          </w:tcPr>
          <w:p w14:paraId="5582C910">
            <w:pPr>
              <w:jc w:val="center"/>
              <w:rPr>
                <w:rFonts w:ascii="宋体" w:hAnsi="宋体"/>
                <w:szCs w:val="21"/>
              </w:rPr>
            </w:pPr>
          </w:p>
        </w:tc>
        <w:tc>
          <w:tcPr>
            <w:tcW w:w="1251" w:type="pct"/>
            <w:vAlign w:val="center"/>
          </w:tcPr>
          <w:p w14:paraId="39B360C0">
            <w:pPr>
              <w:jc w:val="center"/>
              <w:rPr>
                <w:rFonts w:ascii="宋体" w:hAnsi="宋体"/>
                <w:szCs w:val="21"/>
              </w:rPr>
            </w:pPr>
          </w:p>
        </w:tc>
        <w:tc>
          <w:tcPr>
            <w:tcW w:w="415" w:type="pct"/>
            <w:vAlign w:val="center"/>
          </w:tcPr>
          <w:p w14:paraId="4EFC2EC1">
            <w:pPr>
              <w:jc w:val="center"/>
              <w:rPr>
                <w:rFonts w:ascii="宋体" w:hAnsi="宋体"/>
                <w:szCs w:val="21"/>
              </w:rPr>
            </w:pPr>
          </w:p>
        </w:tc>
      </w:tr>
      <w:tr w14:paraId="2BE72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48E62A9A">
            <w:pPr>
              <w:jc w:val="center"/>
              <w:rPr>
                <w:rFonts w:ascii="宋体" w:hAnsi="宋体"/>
                <w:szCs w:val="21"/>
              </w:rPr>
            </w:pPr>
          </w:p>
        </w:tc>
        <w:tc>
          <w:tcPr>
            <w:tcW w:w="416" w:type="pct"/>
            <w:vAlign w:val="center"/>
          </w:tcPr>
          <w:p w14:paraId="5279EA40">
            <w:pPr>
              <w:jc w:val="center"/>
              <w:rPr>
                <w:rFonts w:ascii="宋体" w:hAnsi="宋体"/>
                <w:szCs w:val="21"/>
              </w:rPr>
            </w:pPr>
          </w:p>
        </w:tc>
        <w:tc>
          <w:tcPr>
            <w:tcW w:w="416" w:type="pct"/>
            <w:vAlign w:val="center"/>
          </w:tcPr>
          <w:p w14:paraId="0242E3B6">
            <w:pPr>
              <w:jc w:val="center"/>
              <w:rPr>
                <w:rFonts w:ascii="宋体" w:hAnsi="宋体"/>
                <w:szCs w:val="21"/>
              </w:rPr>
            </w:pPr>
          </w:p>
        </w:tc>
        <w:tc>
          <w:tcPr>
            <w:tcW w:w="666" w:type="pct"/>
            <w:vAlign w:val="center"/>
          </w:tcPr>
          <w:p w14:paraId="1CB8BCA6">
            <w:pPr>
              <w:jc w:val="center"/>
              <w:rPr>
                <w:rFonts w:ascii="宋体" w:hAnsi="宋体"/>
                <w:szCs w:val="21"/>
              </w:rPr>
            </w:pPr>
          </w:p>
        </w:tc>
        <w:tc>
          <w:tcPr>
            <w:tcW w:w="452" w:type="pct"/>
            <w:vAlign w:val="center"/>
          </w:tcPr>
          <w:p w14:paraId="630F8EFA">
            <w:pPr>
              <w:jc w:val="center"/>
              <w:rPr>
                <w:rFonts w:ascii="宋体" w:hAnsi="宋体"/>
                <w:szCs w:val="21"/>
              </w:rPr>
            </w:pPr>
          </w:p>
        </w:tc>
        <w:tc>
          <w:tcPr>
            <w:tcW w:w="463" w:type="pct"/>
            <w:vAlign w:val="center"/>
          </w:tcPr>
          <w:p w14:paraId="3DD3C1D3">
            <w:pPr>
              <w:jc w:val="center"/>
              <w:rPr>
                <w:rFonts w:ascii="宋体" w:hAnsi="宋体"/>
                <w:szCs w:val="21"/>
              </w:rPr>
            </w:pPr>
          </w:p>
        </w:tc>
        <w:tc>
          <w:tcPr>
            <w:tcW w:w="499" w:type="pct"/>
            <w:vAlign w:val="center"/>
          </w:tcPr>
          <w:p w14:paraId="560B2ECD">
            <w:pPr>
              <w:jc w:val="center"/>
              <w:rPr>
                <w:rFonts w:ascii="宋体" w:hAnsi="宋体"/>
                <w:szCs w:val="21"/>
              </w:rPr>
            </w:pPr>
          </w:p>
        </w:tc>
        <w:tc>
          <w:tcPr>
            <w:tcW w:w="1251" w:type="pct"/>
            <w:vAlign w:val="center"/>
          </w:tcPr>
          <w:p w14:paraId="479500D8">
            <w:pPr>
              <w:jc w:val="center"/>
              <w:rPr>
                <w:rFonts w:ascii="宋体" w:hAnsi="宋体"/>
                <w:szCs w:val="21"/>
              </w:rPr>
            </w:pPr>
          </w:p>
        </w:tc>
        <w:tc>
          <w:tcPr>
            <w:tcW w:w="415" w:type="pct"/>
            <w:vAlign w:val="center"/>
          </w:tcPr>
          <w:p w14:paraId="482F0BE4">
            <w:pPr>
              <w:jc w:val="center"/>
              <w:rPr>
                <w:rFonts w:ascii="宋体" w:hAnsi="宋体"/>
                <w:szCs w:val="21"/>
              </w:rPr>
            </w:pPr>
          </w:p>
        </w:tc>
      </w:tr>
      <w:tr w14:paraId="3C882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62D3176B">
            <w:pPr>
              <w:jc w:val="center"/>
              <w:rPr>
                <w:rFonts w:ascii="宋体" w:hAnsi="宋体"/>
                <w:szCs w:val="21"/>
              </w:rPr>
            </w:pPr>
          </w:p>
        </w:tc>
        <w:tc>
          <w:tcPr>
            <w:tcW w:w="416" w:type="pct"/>
            <w:vAlign w:val="center"/>
          </w:tcPr>
          <w:p w14:paraId="2857B63B">
            <w:pPr>
              <w:jc w:val="center"/>
              <w:rPr>
                <w:rFonts w:ascii="宋体" w:hAnsi="宋体"/>
                <w:szCs w:val="21"/>
              </w:rPr>
            </w:pPr>
          </w:p>
        </w:tc>
        <w:tc>
          <w:tcPr>
            <w:tcW w:w="416" w:type="pct"/>
            <w:vAlign w:val="center"/>
          </w:tcPr>
          <w:p w14:paraId="661CB39F">
            <w:pPr>
              <w:jc w:val="center"/>
              <w:rPr>
                <w:rFonts w:ascii="宋体" w:hAnsi="宋体"/>
                <w:szCs w:val="21"/>
              </w:rPr>
            </w:pPr>
          </w:p>
        </w:tc>
        <w:tc>
          <w:tcPr>
            <w:tcW w:w="666" w:type="pct"/>
            <w:vAlign w:val="center"/>
          </w:tcPr>
          <w:p w14:paraId="4B8CD279">
            <w:pPr>
              <w:jc w:val="center"/>
              <w:rPr>
                <w:rFonts w:ascii="宋体" w:hAnsi="宋体"/>
                <w:szCs w:val="21"/>
              </w:rPr>
            </w:pPr>
          </w:p>
        </w:tc>
        <w:tc>
          <w:tcPr>
            <w:tcW w:w="452" w:type="pct"/>
            <w:vAlign w:val="center"/>
          </w:tcPr>
          <w:p w14:paraId="1BE7A547">
            <w:pPr>
              <w:jc w:val="center"/>
              <w:rPr>
                <w:rFonts w:ascii="宋体" w:hAnsi="宋体"/>
                <w:szCs w:val="21"/>
              </w:rPr>
            </w:pPr>
          </w:p>
        </w:tc>
        <w:tc>
          <w:tcPr>
            <w:tcW w:w="463" w:type="pct"/>
            <w:vAlign w:val="center"/>
          </w:tcPr>
          <w:p w14:paraId="6C7B5071">
            <w:pPr>
              <w:jc w:val="center"/>
              <w:rPr>
                <w:rFonts w:ascii="宋体" w:hAnsi="宋体"/>
                <w:szCs w:val="21"/>
              </w:rPr>
            </w:pPr>
          </w:p>
        </w:tc>
        <w:tc>
          <w:tcPr>
            <w:tcW w:w="499" w:type="pct"/>
            <w:vAlign w:val="center"/>
          </w:tcPr>
          <w:p w14:paraId="3D6C3610">
            <w:pPr>
              <w:jc w:val="center"/>
              <w:rPr>
                <w:rFonts w:ascii="宋体" w:hAnsi="宋体"/>
                <w:szCs w:val="21"/>
              </w:rPr>
            </w:pPr>
          </w:p>
        </w:tc>
        <w:tc>
          <w:tcPr>
            <w:tcW w:w="1251" w:type="pct"/>
            <w:vAlign w:val="center"/>
          </w:tcPr>
          <w:p w14:paraId="0777F878">
            <w:pPr>
              <w:jc w:val="center"/>
              <w:rPr>
                <w:rFonts w:ascii="宋体" w:hAnsi="宋体"/>
                <w:szCs w:val="21"/>
              </w:rPr>
            </w:pPr>
          </w:p>
        </w:tc>
        <w:tc>
          <w:tcPr>
            <w:tcW w:w="415" w:type="pct"/>
            <w:vAlign w:val="center"/>
          </w:tcPr>
          <w:p w14:paraId="21056C57">
            <w:pPr>
              <w:jc w:val="center"/>
              <w:rPr>
                <w:rFonts w:ascii="宋体" w:hAnsi="宋体"/>
                <w:szCs w:val="21"/>
              </w:rPr>
            </w:pPr>
          </w:p>
        </w:tc>
      </w:tr>
      <w:tr w14:paraId="53DB6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573C50B2">
            <w:pPr>
              <w:jc w:val="center"/>
              <w:rPr>
                <w:rFonts w:ascii="宋体" w:hAnsi="宋体"/>
                <w:szCs w:val="21"/>
              </w:rPr>
            </w:pPr>
          </w:p>
        </w:tc>
        <w:tc>
          <w:tcPr>
            <w:tcW w:w="416" w:type="pct"/>
            <w:vAlign w:val="center"/>
          </w:tcPr>
          <w:p w14:paraId="6393CED9">
            <w:pPr>
              <w:jc w:val="center"/>
              <w:rPr>
                <w:rFonts w:ascii="宋体" w:hAnsi="宋体"/>
                <w:szCs w:val="21"/>
              </w:rPr>
            </w:pPr>
          </w:p>
        </w:tc>
        <w:tc>
          <w:tcPr>
            <w:tcW w:w="416" w:type="pct"/>
            <w:vAlign w:val="center"/>
          </w:tcPr>
          <w:p w14:paraId="21CFAF61">
            <w:pPr>
              <w:jc w:val="center"/>
              <w:rPr>
                <w:rFonts w:ascii="宋体" w:hAnsi="宋体"/>
                <w:szCs w:val="21"/>
              </w:rPr>
            </w:pPr>
          </w:p>
        </w:tc>
        <w:tc>
          <w:tcPr>
            <w:tcW w:w="666" w:type="pct"/>
            <w:vAlign w:val="center"/>
          </w:tcPr>
          <w:p w14:paraId="4F64F1C1">
            <w:pPr>
              <w:jc w:val="center"/>
              <w:rPr>
                <w:rFonts w:ascii="宋体" w:hAnsi="宋体"/>
                <w:szCs w:val="21"/>
              </w:rPr>
            </w:pPr>
          </w:p>
        </w:tc>
        <w:tc>
          <w:tcPr>
            <w:tcW w:w="452" w:type="pct"/>
            <w:vAlign w:val="center"/>
          </w:tcPr>
          <w:p w14:paraId="589C9327">
            <w:pPr>
              <w:jc w:val="center"/>
              <w:rPr>
                <w:rFonts w:ascii="宋体" w:hAnsi="宋体"/>
                <w:szCs w:val="21"/>
              </w:rPr>
            </w:pPr>
          </w:p>
        </w:tc>
        <w:tc>
          <w:tcPr>
            <w:tcW w:w="463" w:type="pct"/>
            <w:vAlign w:val="center"/>
          </w:tcPr>
          <w:p w14:paraId="1F2C16D1">
            <w:pPr>
              <w:jc w:val="center"/>
              <w:rPr>
                <w:rFonts w:ascii="宋体" w:hAnsi="宋体"/>
                <w:szCs w:val="21"/>
              </w:rPr>
            </w:pPr>
          </w:p>
        </w:tc>
        <w:tc>
          <w:tcPr>
            <w:tcW w:w="499" w:type="pct"/>
            <w:vAlign w:val="center"/>
          </w:tcPr>
          <w:p w14:paraId="00E17B9E">
            <w:pPr>
              <w:jc w:val="center"/>
              <w:rPr>
                <w:rFonts w:ascii="宋体" w:hAnsi="宋体"/>
                <w:szCs w:val="21"/>
              </w:rPr>
            </w:pPr>
          </w:p>
        </w:tc>
        <w:tc>
          <w:tcPr>
            <w:tcW w:w="1251" w:type="pct"/>
            <w:vAlign w:val="center"/>
          </w:tcPr>
          <w:p w14:paraId="16BF652E">
            <w:pPr>
              <w:jc w:val="center"/>
              <w:rPr>
                <w:rFonts w:ascii="宋体" w:hAnsi="宋体"/>
                <w:szCs w:val="21"/>
              </w:rPr>
            </w:pPr>
          </w:p>
        </w:tc>
        <w:tc>
          <w:tcPr>
            <w:tcW w:w="415" w:type="pct"/>
            <w:vAlign w:val="center"/>
          </w:tcPr>
          <w:p w14:paraId="333D659D">
            <w:pPr>
              <w:jc w:val="center"/>
              <w:rPr>
                <w:rFonts w:ascii="宋体" w:hAnsi="宋体"/>
                <w:szCs w:val="21"/>
              </w:rPr>
            </w:pPr>
          </w:p>
        </w:tc>
      </w:tr>
      <w:tr w14:paraId="45C39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1D656014">
            <w:pPr>
              <w:jc w:val="center"/>
              <w:rPr>
                <w:rFonts w:ascii="宋体" w:hAnsi="宋体"/>
                <w:szCs w:val="21"/>
              </w:rPr>
            </w:pPr>
          </w:p>
        </w:tc>
        <w:tc>
          <w:tcPr>
            <w:tcW w:w="416" w:type="pct"/>
            <w:vAlign w:val="center"/>
          </w:tcPr>
          <w:p w14:paraId="4A55DE2B">
            <w:pPr>
              <w:jc w:val="center"/>
              <w:rPr>
                <w:rFonts w:ascii="宋体" w:hAnsi="宋体"/>
                <w:szCs w:val="21"/>
              </w:rPr>
            </w:pPr>
          </w:p>
        </w:tc>
        <w:tc>
          <w:tcPr>
            <w:tcW w:w="416" w:type="pct"/>
            <w:vAlign w:val="center"/>
          </w:tcPr>
          <w:p w14:paraId="2C371872">
            <w:pPr>
              <w:jc w:val="center"/>
              <w:rPr>
                <w:rFonts w:ascii="宋体" w:hAnsi="宋体"/>
                <w:szCs w:val="21"/>
              </w:rPr>
            </w:pPr>
          </w:p>
        </w:tc>
        <w:tc>
          <w:tcPr>
            <w:tcW w:w="666" w:type="pct"/>
            <w:vAlign w:val="center"/>
          </w:tcPr>
          <w:p w14:paraId="554E40E3">
            <w:pPr>
              <w:jc w:val="center"/>
              <w:rPr>
                <w:rFonts w:ascii="宋体" w:hAnsi="宋体"/>
                <w:szCs w:val="21"/>
              </w:rPr>
            </w:pPr>
          </w:p>
        </w:tc>
        <w:tc>
          <w:tcPr>
            <w:tcW w:w="452" w:type="pct"/>
            <w:vAlign w:val="center"/>
          </w:tcPr>
          <w:p w14:paraId="165E44D8">
            <w:pPr>
              <w:jc w:val="center"/>
              <w:rPr>
                <w:rFonts w:ascii="宋体" w:hAnsi="宋体"/>
                <w:szCs w:val="21"/>
              </w:rPr>
            </w:pPr>
          </w:p>
        </w:tc>
        <w:tc>
          <w:tcPr>
            <w:tcW w:w="463" w:type="pct"/>
            <w:vAlign w:val="center"/>
          </w:tcPr>
          <w:p w14:paraId="1EC19097">
            <w:pPr>
              <w:jc w:val="center"/>
              <w:rPr>
                <w:rFonts w:ascii="宋体" w:hAnsi="宋体"/>
                <w:szCs w:val="21"/>
              </w:rPr>
            </w:pPr>
          </w:p>
        </w:tc>
        <w:tc>
          <w:tcPr>
            <w:tcW w:w="499" w:type="pct"/>
            <w:vAlign w:val="center"/>
          </w:tcPr>
          <w:p w14:paraId="7A894E03">
            <w:pPr>
              <w:jc w:val="center"/>
              <w:rPr>
                <w:rFonts w:ascii="宋体" w:hAnsi="宋体"/>
                <w:szCs w:val="21"/>
              </w:rPr>
            </w:pPr>
          </w:p>
        </w:tc>
        <w:tc>
          <w:tcPr>
            <w:tcW w:w="1251" w:type="pct"/>
            <w:vAlign w:val="center"/>
          </w:tcPr>
          <w:p w14:paraId="76183476">
            <w:pPr>
              <w:jc w:val="center"/>
              <w:rPr>
                <w:rFonts w:ascii="宋体" w:hAnsi="宋体"/>
                <w:szCs w:val="21"/>
              </w:rPr>
            </w:pPr>
          </w:p>
        </w:tc>
        <w:tc>
          <w:tcPr>
            <w:tcW w:w="415" w:type="pct"/>
            <w:vAlign w:val="center"/>
          </w:tcPr>
          <w:p w14:paraId="5DC5329D">
            <w:pPr>
              <w:jc w:val="center"/>
              <w:rPr>
                <w:rFonts w:ascii="宋体" w:hAnsi="宋体"/>
                <w:szCs w:val="21"/>
              </w:rPr>
            </w:pPr>
          </w:p>
        </w:tc>
      </w:tr>
      <w:tr w14:paraId="224AF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0D4E445C">
            <w:pPr>
              <w:jc w:val="center"/>
              <w:rPr>
                <w:rFonts w:ascii="宋体" w:hAnsi="宋体"/>
                <w:szCs w:val="21"/>
              </w:rPr>
            </w:pPr>
          </w:p>
        </w:tc>
        <w:tc>
          <w:tcPr>
            <w:tcW w:w="416" w:type="pct"/>
            <w:vAlign w:val="center"/>
          </w:tcPr>
          <w:p w14:paraId="7E9DDC75">
            <w:pPr>
              <w:jc w:val="center"/>
              <w:rPr>
                <w:rFonts w:ascii="宋体" w:hAnsi="宋体"/>
                <w:szCs w:val="21"/>
              </w:rPr>
            </w:pPr>
          </w:p>
        </w:tc>
        <w:tc>
          <w:tcPr>
            <w:tcW w:w="416" w:type="pct"/>
            <w:vAlign w:val="center"/>
          </w:tcPr>
          <w:p w14:paraId="62D54B3E">
            <w:pPr>
              <w:jc w:val="center"/>
              <w:rPr>
                <w:rFonts w:ascii="宋体" w:hAnsi="宋体"/>
                <w:szCs w:val="21"/>
              </w:rPr>
            </w:pPr>
          </w:p>
        </w:tc>
        <w:tc>
          <w:tcPr>
            <w:tcW w:w="666" w:type="pct"/>
            <w:vAlign w:val="center"/>
          </w:tcPr>
          <w:p w14:paraId="2FA2CC4B">
            <w:pPr>
              <w:jc w:val="center"/>
              <w:rPr>
                <w:rFonts w:ascii="宋体" w:hAnsi="宋体"/>
                <w:szCs w:val="21"/>
              </w:rPr>
            </w:pPr>
          </w:p>
        </w:tc>
        <w:tc>
          <w:tcPr>
            <w:tcW w:w="452" w:type="pct"/>
            <w:vAlign w:val="center"/>
          </w:tcPr>
          <w:p w14:paraId="7B07286D">
            <w:pPr>
              <w:jc w:val="center"/>
              <w:rPr>
                <w:rFonts w:ascii="宋体" w:hAnsi="宋体"/>
                <w:szCs w:val="21"/>
              </w:rPr>
            </w:pPr>
          </w:p>
        </w:tc>
        <w:tc>
          <w:tcPr>
            <w:tcW w:w="463" w:type="pct"/>
            <w:vAlign w:val="center"/>
          </w:tcPr>
          <w:p w14:paraId="6B7E9C00">
            <w:pPr>
              <w:jc w:val="center"/>
              <w:rPr>
                <w:rFonts w:ascii="宋体" w:hAnsi="宋体"/>
                <w:szCs w:val="21"/>
              </w:rPr>
            </w:pPr>
          </w:p>
        </w:tc>
        <w:tc>
          <w:tcPr>
            <w:tcW w:w="499" w:type="pct"/>
            <w:vAlign w:val="center"/>
          </w:tcPr>
          <w:p w14:paraId="3E93E6FE">
            <w:pPr>
              <w:jc w:val="center"/>
              <w:rPr>
                <w:rFonts w:ascii="宋体" w:hAnsi="宋体"/>
                <w:szCs w:val="21"/>
              </w:rPr>
            </w:pPr>
          </w:p>
        </w:tc>
        <w:tc>
          <w:tcPr>
            <w:tcW w:w="1251" w:type="pct"/>
            <w:vAlign w:val="center"/>
          </w:tcPr>
          <w:p w14:paraId="697FF5E0">
            <w:pPr>
              <w:jc w:val="center"/>
              <w:rPr>
                <w:rFonts w:ascii="宋体" w:hAnsi="宋体"/>
                <w:szCs w:val="21"/>
              </w:rPr>
            </w:pPr>
          </w:p>
        </w:tc>
        <w:tc>
          <w:tcPr>
            <w:tcW w:w="415" w:type="pct"/>
            <w:vAlign w:val="center"/>
          </w:tcPr>
          <w:p w14:paraId="56F40A98">
            <w:pPr>
              <w:jc w:val="center"/>
              <w:rPr>
                <w:rFonts w:ascii="宋体" w:hAnsi="宋体"/>
                <w:szCs w:val="21"/>
              </w:rPr>
            </w:pPr>
          </w:p>
        </w:tc>
      </w:tr>
      <w:tr w14:paraId="1BD75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18B5C78B">
            <w:pPr>
              <w:jc w:val="center"/>
              <w:rPr>
                <w:rFonts w:ascii="宋体" w:hAnsi="宋体"/>
                <w:szCs w:val="21"/>
              </w:rPr>
            </w:pPr>
          </w:p>
        </w:tc>
        <w:tc>
          <w:tcPr>
            <w:tcW w:w="416" w:type="pct"/>
            <w:vAlign w:val="center"/>
          </w:tcPr>
          <w:p w14:paraId="06A17A07">
            <w:pPr>
              <w:jc w:val="center"/>
              <w:rPr>
                <w:rFonts w:ascii="宋体" w:hAnsi="宋体"/>
                <w:szCs w:val="21"/>
              </w:rPr>
            </w:pPr>
          </w:p>
        </w:tc>
        <w:tc>
          <w:tcPr>
            <w:tcW w:w="416" w:type="pct"/>
            <w:vAlign w:val="center"/>
          </w:tcPr>
          <w:p w14:paraId="77E8BDA4">
            <w:pPr>
              <w:jc w:val="center"/>
              <w:rPr>
                <w:rFonts w:ascii="宋体" w:hAnsi="宋体"/>
                <w:szCs w:val="21"/>
              </w:rPr>
            </w:pPr>
          </w:p>
        </w:tc>
        <w:tc>
          <w:tcPr>
            <w:tcW w:w="666" w:type="pct"/>
            <w:vAlign w:val="center"/>
          </w:tcPr>
          <w:p w14:paraId="546654F0">
            <w:pPr>
              <w:jc w:val="center"/>
              <w:rPr>
                <w:rFonts w:ascii="宋体" w:hAnsi="宋体"/>
                <w:szCs w:val="21"/>
              </w:rPr>
            </w:pPr>
          </w:p>
        </w:tc>
        <w:tc>
          <w:tcPr>
            <w:tcW w:w="452" w:type="pct"/>
            <w:vAlign w:val="center"/>
          </w:tcPr>
          <w:p w14:paraId="3927795D">
            <w:pPr>
              <w:jc w:val="center"/>
              <w:rPr>
                <w:rFonts w:ascii="宋体" w:hAnsi="宋体"/>
                <w:szCs w:val="21"/>
              </w:rPr>
            </w:pPr>
          </w:p>
        </w:tc>
        <w:tc>
          <w:tcPr>
            <w:tcW w:w="463" w:type="pct"/>
            <w:vAlign w:val="center"/>
          </w:tcPr>
          <w:p w14:paraId="023EF6F4">
            <w:pPr>
              <w:jc w:val="center"/>
              <w:rPr>
                <w:rFonts w:ascii="宋体" w:hAnsi="宋体"/>
                <w:szCs w:val="21"/>
              </w:rPr>
            </w:pPr>
          </w:p>
        </w:tc>
        <w:tc>
          <w:tcPr>
            <w:tcW w:w="499" w:type="pct"/>
            <w:vAlign w:val="center"/>
          </w:tcPr>
          <w:p w14:paraId="7825095B">
            <w:pPr>
              <w:jc w:val="center"/>
              <w:rPr>
                <w:rFonts w:ascii="宋体" w:hAnsi="宋体"/>
                <w:szCs w:val="21"/>
              </w:rPr>
            </w:pPr>
          </w:p>
        </w:tc>
        <w:tc>
          <w:tcPr>
            <w:tcW w:w="1251" w:type="pct"/>
            <w:vAlign w:val="center"/>
          </w:tcPr>
          <w:p w14:paraId="2BB98C52">
            <w:pPr>
              <w:jc w:val="center"/>
              <w:rPr>
                <w:rFonts w:ascii="宋体" w:hAnsi="宋体"/>
                <w:szCs w:val="21"/>
              </w:rPr>
            </w:pPr>
          </w:p>
        </w:tc>
        <w:tc>
          <w:tcPr>
            <w:tcW w:w="415" w:type="pct"/>
            <w:vAlign w:val="center"/>
          </w:tcPr>
          <w:p w14:paraId="43636C17">
            <w:pPr>
              <w:jc w:val="center"/>
              <w:rPr>
                <w:rFonts w:ascii="宋体" w:hAnsi="宋体"/>
                <w:szCs w:val="21"/>
              </w:rPr>
            </w:pPr>
          </w:p>
        </w:tc>
      </w:tr>
      <w:tr w14:paraId="23733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6" w:type="pct"/>
            <w:vAlign w:val="center"/>
          </w:tcPr>
          <w:p w14:paraId="6AA3A00F">
            <w:pPr>
              <w:jc w:val="center"/>
              <w:rPr>
                <w:rFonts w:ascii="宋体" w:hAnsi="宋体"/>
                <w:szCs w:val="21"/>
              </w:rPr>
            </w:pPr>
          </w:p>
        </w:tc>
        <w:tc>
          <w:tcPr>
            <w:tcW w:w="416" w:type="pct"/>
            <w:vAlign w:val="center"/>
          </w:tcPr>
          <w:p w14:paraId="0449C62A">
            <w:pPr>
              <w:jc w:val="center"/>
              <w:rPr>
                <w:rFonts w:ascii="宋体" w:hAnsi="宋体"/>
                <w:szCs w:val="21"/>
              </w:rPr>
            </w:pPr>
          </w:p>
        </w:tc>
        <w:tc>
          <w:tcPr>
            <w:tcW w:w="416" w:type="pct"/>
            <w:vAlign w:val="center"/>
          </w:tcPr>
          <w:p w14:paraId="0200D0B7">
            <w:pPr>
              <w:jc w:val="center"/>
              <w:rPr>
                <w:rFonts w:ascii="宋体" w:hAnsi="宋体"/>
                <w:szCs w:val="21"/>
              </w:rPr>
            </w:pPr>
          </w:p>
        </w:tc>
        <w:tc>
          <w:tcPr>
            <w:tcW w:w="666" w:type="pct"/>
            <w:vAlign w:val="center"/>
          </w:tcPr>
          <w:p w14:paraId="504EBD24">
            <w:pPr>
              <w:jc w:val="center"/>
              <w:rPr>
                <w:rFonts w:ascii="宋体" w:hAnsi="宋体"/>
                <w:szCs w:val="21"/>
              </w:rPr>
            </w:pPr>
          </w:p>
        </w:tc>
        <w:tc>
          <w:tcPr>
            <w:tcW w:w="452" w:type="pct"/>
            <w:vAlign w:val="center"/>
          </w:tcPr>
          <w:p w14:paraId="2E57E53A">
            <w:pPr>
              <w:jc w:val="center"/>
              <w:rPr>
                <w:rFonts w:ascii="宋体" w:hAnsi="宋体"/>
                <w:szCs w:val="21"/>
              </w:rPr>
            </w:pPr>
          </w:p>
        </w:tc>
        <w:tc>
          <w:tcPr>
            <w:tcW w:w="463" w:type="pct"/>
            <w:vAlign w:val="center"/>
          </w:tcPr>
          <w:p w14:paraId="3580FF38">
            <w:pPr>
              <w:jc w:val="center"/>
              <w:rPr>
                <w:rFonts w:ascii="宋体" w:hAnsi="宋体"/>
                <w:szCs w:val="21"/>
              </w:rPr>
            </w:pPr>
          </w:p>
        </w:tc>
        <w:tc>
          <w:tcPr>
            <w:tcW w:w="499" w:type="pct"/>
            <w:vAlign w:val="center"/>
          </w:tcPr>
          <w:p w14:paraId="4B7289A9">
            <w:pPr>
              <w:jc w:val="center"/>
              <w:rPr>
                <w:rFonts w:ascii="宋体" w:hAnsi="宋体"/>
                <w:szCs w:val="21"/>
              </w:rPr>
            </w:pPr>
          </w:p>
        </w:tc>
        <w:tc>
          <w:tcPr>
            <w:tcW w:w="1251" w:type="pct"/>
            <w:vAlign w:val="center"/>
          </w:tcPr>
          <w:p w14:paraId="1A8CBE83">
            <w:pPr>
              <w:jc w:val="center"/>
              <w:rPr>
                <w:rFonts w:ascii="宋体" w:hAnsi="宋体"/>
                <w:szCs w:val="21"/>
              </w:rPr>
            </w:pPr>
          </w:p>
        </w:tc>
        <w:tc>
          <w:tcPr>
            <w:tcW w:w="415" w:type="pct"/>
            <w:vAlign w:val="center"/>
          </w:tcPr>
          <w:p w14:paraId="3D0C86BB">
            <w:pPr>
              <w:jc w:val="center"/>
              <w:rPr>
                <w:rFonts w:ascii="宋体" w:hAnsi="宋体"/>
                <w:szCs w:val="21"/>
              </w:rPr>
            </w:pPr>
          </w:p>
        </w:tc>
      </w:tr>
    </w:tbl>
    <w:p w14:paraId="41A856C3">
      <w:pPr>
        <w:spacing w:line="420" w:lineRule="exact"/>
        <w:rPr>
          <w:rFonts w:ascii="宋体" w:hAnsi="宋体"/>
          <w:szCs w:val="21"/>
        </w:rPr>
      </w:pPr>
    </w:p>
    <w:p w14:paraId="6FAE362B">
      <w:pPr>
        <w:spacing w:beforeLines="50" w:afterLines="100" w:line="420" w:lineRule="exact"/>
        <w:outlineLvl w:val="2"/>
        <w:rPr>
          <w:rFonts w:hint="eastAsia" w:ascii="宋体" w:hAnsi="宋体" w:eastAsia="宋体" w:cs="宋体"/>
          <w:b/>
          <w:bCs/>
          <w:sz w:val="32"/>
          <w:szCs w:val="32"/>
        </w:rPr>
      </w:pPr>
      <w:r>
        <w:rPr>
          <w:rFonts w:ascii="宋体" w:hAnsi="宋体"/>
          <w:szCs w:val="21"/>
        </w:rPr>
        <w:br w:type="page"/>
      </w:r>
      <w:bookmarkStart w:id="936" w:name="_Toc11628"/>
      <w:bookmarkStart w:id="937" w:name="_Toc25279"/>
      <w:r>
        <w:rPr>
          <w:rFonts w:hint="eastAsia" w:ascii="宋体" w:hAnsi="宋体" w:eastAsia="宋体" w:cs="宋体"/>
          <w:b/>
          <w:bCs/>
          <w:sz w:val="32"/>
          <w:szCs w:val="32"/>
        </w:rPr>
        <w:t>（二）主要人员简历表</w:t>
      </w:r>
      <w:bookmarkEnd w:id="936"/>
      <w:bookmarkEnd w:id="937"/>
    </w:p>
    <w:p w14:paraId="5C5BBB3C">
      <w:pPr>
        <w:spacing w:beforeLines="50" w:afterLines="100" w:line="420" w:lineRule="exact"/>
        <w:outlineLvl w:val="1"/>
        <w:rPr>
          <w:rFonts w:ascii="黑体" w:hAnsi="宋体" w:eastAsia="黑体"/>
          <w:sz w:val="24"/>
        </w:rPr>
      </w:pPr>
      <w:bookmarkStart w:id="938" w:name="_Toc12703"/>
      <w:bookmarkStart w:id="939" w:name="_Toc22890"/>
      <w:r>
        <w:rPr>
          <w:rFonts w:hint="eastAsia" w:ascii="黑体" w:hAnsi="宋体" w:eastAsia="黑体"/>
          <w:sz w:val="24"/>
        </w:rPr>
        <w:t>附1：项目经理简历表</w:t>
      </w:r>
      <w:bookmarkEnd w:id="938"/>
      <w:bookmarkEnd w:id="939"/>
    </w:p>
    <w:p w14:paraId="43702CD9">
      <w:pPr>
        <w:spacing w:line="420" w:lineRule="exact"/>
        <w:ind w:firstLine="420" w:firstLineChars="200"/>
        <w:rPr>
          <w:rFonts w:ascii="宋体" w:hAnsi="宋体"/>
          <w:szCs w:val="21"/>
        </w:rPr>
      </w:pPr>
      <w:r>
        <w:rPr>
          <w:rFonts w:hint="eastAsia" w:ascii="宋体" w:hAnsi="宋体"/>
          <w:szCs w:val="21"/>
        </w:rPr>
        <w:t>项目经理应附建造师执业资格证书、注册证书、安全生产考核合格证书、身份证、职称证、养老保险复印件及未担任其他在施建设工程项目项目经理的承诺书，管理过的项目业绩须附</w:t>
      </w:r>
      <w:r>
        <w:rPr>
          <w:rFonts w:hint="eastAsia" w:ascii="宋体" w:hAnsi="宋体"/>
          <w:color w:val="000000"/>
          <w:szCs w:val="21"/>
        </w:rPr>
        <w:t>合同（应为已竣工且在住房和城乡建设行政主管部门备案的合同）及竣工验收报告</w:t>
      </w:r>
      <w:r>
        <w:rPr>
          <w:rFonts w:hint="eastAsia" w:ascii="宋体" w:hAnsi="宋体"/>
          <w:szCs w:val="21"/>
        </w:rPr>
        <w:t>复印件。类似项目限于以项目经理身份参与的项目。</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342"/>
        <w:gridCol w:w="693"/>
        <w:gridCol w:w="269"/>
        <w:gridCol w:w="868"/>
        <w:gridCol w:w="1277"/>
        <w:gridCol w:w="1844"/>
        <w:gridCol w:w="2129"/>
      </w:tblGrid>
      <w:tr w14:paraId="5801F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42" w:type="pct"/>
            <w:gridSpan w:val="2"/>
            <w:vAlign w:val="center"/>
          </w:tcPr>
          <w:p w14:paraId="69B1EADE">
            <w:pPr>
              <w:jc w:val="center"/>
              <w:rPr>
                <w:rFonts w:ascii="宋体" w:hAnsi="宋体"/>
                <w:szCs w:val="21"/>
              </w:rPr>
            </w:pPr>
            <w:r>
              <w:rPr>
                <w:rFonts w:hint="eastAsia" w:ascii="宋体" w:hAnsi="宋体"/>
                <w:szCs w:val="21"/>
              </w:rPr>
              <w:t>姓  名</w:t>
            </w:r>
          </w:p>
        </w:tc>
        <w:tc>
          <w:tcPr>
            <w:tcW w:w="565" w:type="pct"/>
            <w:gridSpan w:val="2"/>
            <w:vAlign w:val="center"/>
          </w:tcPr>
          <w:p w14:paraId="0707B5AE">
            <w:pPr>
              <w:jc w:val="center"/>
              <w:rPr>
                <w:rFonts w:ascii="宋体" w:hAnsi="宋体"/>
                <w:szCs w:val="21"/>
              </w:rPr>
            </w:pPr>
          </w:p>
        </w:tc>
        <w:tc>
          <w:tcPr>
            <w:tcW w:w="508" w:type="pct"/>
            <w:vAlign w:val="center"/>
          </w:tcPr>
          <w:p w14:paraId="5744682C">
            <w:pPr>
              <w:jc w:val="center"/>
              <w:rPr>
                <w:rFonts w:ascii="宋体" w:hAnsi="宋体"/>
                <w:szCs w:val="21"/>
              </w:rPr>
            </w:pPr>
            <w:r>
              <w:rPr>
                <w:rFonts w:hint="eastAsia" w:ascii="宋体" w:hAnsi="宋体"/>
                <w:szCs w:val="21"/>
              </w:rPr>
              <w:t>年  龄</w:t>
            </w:r>
          </w:p>
        </w:tc>
        <w:tc>
          <w:tcPr>
            <w:tcW w:w="749" w:type="pct"/>
            <w:vAlign w:val="center"/>
          </w:tcPr>
          <w:p w14:paraId="16323B29">
            <w:pPr>
              <w:jc w:val="center"/>
              <w:rPr>
                <w:rFonts w:ascii="宋体" w:hAnsi="宋体"/>
                <w:szCs w:val="21"/>
              </w:rPr>
            </w:pPr>
          </w:p>
        </w:tc>
        <w:tc>
          <w:tcPr>
            <w:tcW w:w="1083" w:type="pct"/>
            <w:vAlign w:val="center"/>
          </w:tcPr>
          <w:p w14:paraId="0B5B949F">
            <w:pPr>
              <w:jc w:val="center"/>
              <w:rPr>
                <w:rFonts w:ascii="宋体" w:hAnsi="宋体"/>
                <w:szCs w:val="21"/>
              </w:rPr>
            </w:pPr>
            <w:r>
              <w:rPr>
                <w:rFonts w:hint="eastAsia" w:ascii="宋体" w:hAnsi="宋体"/>
                <w:szCs w:val="21"/>
              </w:rPr>
              <w:t>职  称</w:t>
            </w:r>
          </w:p>
        </w:tc>
        <w:tc>
          <w:tcPr>
            <w:tcW w:w="1249" w:type="pct"/>
            <w:vAlign w:val="center"/>
          </w:tcPr>
          <w:p w14:paraId="2289F968">
            <w:pPr>
              <w:jc w:val="center"/>
              <w:rPr>
                <w:rFonts w:ascii="宋体" w:hAnsi="宋体"/>
                <w:szCs w:val="21"/>
              </w:rPr>
            </w:pPr>
          </w:p>
        </w:tc>
      </w:tr>
      <w:tr w14:paraId="3FE16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42" w:type="pct"/>
            <w:gridSpan w:val="2"/>
            <w:vAlign w:val="center"/>
          </w:tcPr>
          <w:p w14:paraId="65005CC4">
            <w:pPr>
              <w:jc w:val="center"/>
              <w:rPr>
                <w:rFonts w:ascii="宋体" w:hAnsi="宋体"/>
                <w:szCs w:val="21"/>
              </w:rPr>
            </w:pPr>
            <w:r>
              <w:rPr>
                <w:rFonts w:hint="eastAsia" w:ascii="宋体" w:hAnsi="宋体"/>
                <w:szCs w:val="21"/>
              </w:rPr>
              <w:t>建造师专业</w:t>
            </w:r>
          </w:p>
        </w:tc>
        <w:tc>
          <w:tcPr>
            <w:tcW w:w="1823" w:type="pct"/>
            <w:gridSpan w:val="4"/>
            <w:vAlign w:val="center"/>
          </w:tcPr>
          <w:p w14:paraId="31A81C66">
            <w:pPr>
              <w:jc w:val="center"/>
              <w:rPr>
                <w:rFonts w:ascii="宋体" w:hAnsi="宋体"/>
                <w:szCs w:val="21"/>
              </w:rPr>
            </w:pPr>
          </w:p>
        </w:tc>
        <w:tc>
          <w:tcPr>
            <w:tcW w:w="1083" w:type="pct"/>
            <w:vAlign w:val="center"/>
          </w:tcPr>
          <w:p w14:paraId="34144EA6">
            <w:pPr>
              <w:jc w:val="center"/>
              <w:rPr>
                <w:rFonts w:ascii="宋体" w:hAnsi="宋体"/>
                <w:szCs w:val="21"/>
              </w:rPr>
            </w:pPr>
            <w:r>
              <w:rPr>
                <w:rFonts w:hint="eastAsia" w:ascii="宋体" w:hAnsi="宋体"/>
                <w:szCs w:val="21"/>
              </w:rPr>
              <w:t>拟在本工程任职</w:t>
            </w:r>
          </w:p>
        </w:tc>
        <w:tc>
          <w:tcPr>
            <w:tcW w:w="1249" w:type="pct"/>
            <w:vAlign w:val="center"/>
          </w:tcPr>
          <w:p w14:paraId="6FCB5676">
            <w:pPr>
              <w:jc w:val="center"/>
              <w:rPr>
                <w:rFonts w:ascii="宋体" w:hAnsi="宋体"/>
                <w:szCs w:val="21"/>
              </w:rPr>
            </w:pPr>
            <w:r>
              <w:rPr>
                <w:rFonts w:hint="eastAsia" w:ascii="宋体" w:hAnsi="宋体"/>
                <w:szCs w:val="21"/>
              </w:rPr>
              <w:t>项目经理</w:t>
            </w:r>
          </w:p>
        </w:tc>
      </w:tr>
      <w:tr w14:paraId="7E536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17" w:type="pct"/>
            <w:gridSpan w:val="5"/>
            <w:vAlign w:val="center"/>
          </w:tcPr>
          <w:p w14:paraId="5703A8AE">
            <w:pPr>
              <w:jc w:val="center"/>
              <w:rPr>
                <w:rFonts w:ascii="宋体" w:hAnsi="宋体"/>
                <w:szCs w:val="21"/>
              </w:rPr>
            </w:pPr>
            <w:r>
              <w:rPr>
                <w:rFonts w:hint="eastAsia" w:ascii="宋体" w:hAnsi="宋体"/>
                <w:szCs w:val="21"/>
              </w:rPr>
              <w:t>注册建造师执业资格等级</w:t>
            </w:r>
          </w:p>
        </w:tc>
        <w:tc>
          <w:tcPr>
            <w:tcW w:w="3082" w:type="pct"/>
            <w:gridSpan w:val="3"/>
            <w:vAlign w:val="center"/>
          </w:tcPr>
          <w:p w14:paraId="444AD42C">
            <w:pPr>
              <w:jc w:val="center"/>
              <w:rPr>
                <w:rFonts w:ascii="宋体" w:hAnsi="宋体"/>
                <w:szCs w:val="21"/>
              </w:rPr>
            </w:pPr>
            <w:r>
              <w:rPr>
                <w:rFonts w:hint="eastAsia" w:ascii="宋体" w:hAnsi="宋体"/>
                <w:szCs w:val="21"/>
              </w:rPr>
              <w:t xml:space="preserve">      级</w:t>
            </w:r>
          </w:p>
        </w:tc>
      </w:tr>
      <w:tr w14:paraId="5A93F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17" w:type="pct"/>
            <w:gridSpan w:val="5"/>
            <w:vAlign w:val="center"/>
          </w:tcPr>
          <w:p w14:paraId="1DF9D559">
            <w:pPr>
              <w:jc w:val="center"/>
              <w:rPr>
                <w:rFonts w:ascii="宋体" w:hAnsi="宋体"/>
                <w:szCs w:val="21"/>
              </w:rPr>
            </w:pPr>
            <w:r>
              <w:rPr>
                <w:rFonts w:hint="eastAsia" w:ascii="宋体" w:hAnsi="宋体"/>
                <w:szCs w:val="21"/>
              </w:rPr>
              <w:t>安全生产考核合格证书</w:t>
            </w:r>
          </w:p>
        </w:tc>
        <w:tc>
          <w:tcPr>
            <w:tcW w:w="3082" w:type="pct"/>
            <w:gridSpan w:val="3"/>
            <w:vAlign w:val="center"/>
          </w:tcPr>
          <w:p w14:paraId="65381786">
            <w:pPr>
              <w:jc w:val="center"/>
              <w:rPr>
                <w:rFonts w:ascii="宋体" w:hAnsi="宋体"/>
                <w:szCs w:val="21"/>
              </w:rPr>
            </w:pPr>
          </w:p>
        </w:tc>
      </w:tr>
      <w:tr w14:paraId="60091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5000" w:type="pct"/>
            <w:gridSpan w:val="8"/>
            <w:vAlign w:val="center"/>
          </w:tcPr>
          <w:p w14:paraId="7B47981E">
            <w:pPr>
              <w:jc w:val="center"/>
              <w:rPr>
                <w:rFonts w:ascii="宋体" w:hAnsi="宋体"/>
                <w:szCs w:val="21"/>
              </w:rPr>
            </w:pPr>
            <w:r>
              <w:rPr>
                <w:rFonts w:hint="eastAsia" w:ascii="宋体" w:hAnsi="宋体"/>
                <w:szCs w:val="21"/>
              </w:rPr>
              <w:t>主要工作经历</w:t>
            </w:r>
          </w:p>
        </w:tc>
      </w:tr>
      <w:tr w14:paraId="33FA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1" w:type="pct"/>
            <w:vAlign w:val="center"/>
          </w:tcPr>
          <w:p w14:paraId="5B6899AE">
            <w:pPr>
              <w:jc w:val="center"/>
              <w:rPr>
                <w:rFonts w:ascii="宋体" w:hAnsi="宋体"/>
                <w:szCs w:val="21"/>
              </w:rPr>
            </w:pPr>
            <w:r>
              <w:rPr>
                <w:rFonts w:hint="eastAsia" w:ascii="宋体" w:hAnsi="宋体"/>
                <w:szCs w:val="21"/>
              </w:rPr>
              <w:t>时  间</w:t>
            </w:r>
          </w:p>
        </w:tc>
        <w:tc>
          <w:tcPr>
            <w:tcW w:w="2024" w:type="pct"/>
            <w:gridSpan w:val="5"/>
            <w:vAlign w:val="center"/>
          </w:tcPr>
          <w:p w14:paraId="082EAAF2">
            <w:pPr>
              <w:jc w:val="center"/>
              <w:rPr>
                <w:rFonts w:ascii="宋体" w:hAnsi="宋体"/>
                <w:szCs w:val="21"/>
              </w:rPr>
            </w:pPr>
            <w:r>
              <w:rPr>
                <w:rFonts w:hint="eastAsia" w:ascii="宋体" w:hAnsi="宋体"/>
                <w:szCs w:val="21"/>
              </w:rPr>
              <w:t>参加过的类似项目名称</w:t>
            </w:r>
          </w:p>
        </w:tc>
        <w:tc>
          <w:tcPr>
            <w:tcW w:w="1083" w:type="pct"/>
            <w:vAlign w:val="center"/>
          </w:tcPr>
          <w:p w14:paraId="4D7F00EA">
            <w:pPr>
              <w:jc w:val="center"/>
              <w:rPr>
                <w:rFonts w:ascii="宋体" w:hAnsi="宋体"/>
                <w:szCs w:val="21"/>
              </w:rPr>
            </w:pPr>
            <w:r>
              <w:rPr>
                <w:rFonts w:hint="eastAsia" w:ascii="宋体" w:hAnsi="宋体"/>
                <w:szCs w:val="21"/>
              </w:rPr>
              <w:t>工程概况说明</w:t>
            </w:r>
          </w:p>
        </w:tc>
        <w:tc>
          <w:tcPr>
            <w:tcW w:w="1249" w:type="pct"/>
            <w:vAlign w:val="center"/>
          </w:tcPr>
          <w:p w14:paraId="65DA19BA">
            <w:pPr>
              <w:jc w:val="center"/>
              <w:rPr>
                <w:rFonts w:ascii="宋体" w:hAnsi="宋体"/>
                <w:szCs w:val="21"/>
              </w:rPr>
            </w:pPr>
            <w:r>
              <w:rPr>
                <w:rFonts w:hint="eastAsia" w:ascii="宋体" w:hAnsi="宋体"/>
                <w:szCs w:val="21"/>
              </w:rPr>
              <w:t>发包人及联系电话</w:t>
            </w:r>
          </w:p>
        </w:tc>
      </w:tr>
      <w:tr w14:paraId="18679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23AE3083">
            <w:pPr>
              <w:jc w:val="center"/>
              <w:rPr>
                <w:rFonts w:ascii="宋体" w:hAnsi="宋体"/>
                <w:szCs w:val="21"/>
              </w:rPr>
            </w:pPr>
          </w:p>
        </w:tc>
        <w:tc>
          <w:tcPr>
            <w:tcW w:w="608" w:type="pct"/>
            <w:gridSpan w:val="2"/>
            <w:vAlign w:val="center"/>
          </w:tcPr>
          <w:p w14:paraId="067A6A77">
            <w:pPr>
              <w:jc w:val="center"/>
              <w:rPr>
                <w:rFonts w:ascii="宋体" w:hAnsi="宋体"/>
                <w:szCs w:val="21"/>
              </w:rPr>
            </w:pPr>
          </w:p>
        </w:tc>
        <w:tc>
          <w:tcPr>
            <w:tcW w:w="666" w:type="pct"/>
            <w:gridSpan w:val="2"/>
            <w:vAlign w:val="center"/>
          </w:tcPr>
          <w:p w14:paraId="1FF209DF">
            <w:pPr>
              <w:jc w:val="center"/>
              <w:rPr>
                <w:rFonts w:ascii="宋体" w:hAnsi="宋体"/>
                <w:szCs w:val="21"/>
              </w:rPr>
            </w:pPr>
          </w:p>
        </w:tc>
        <w:tc>
          <w:tcPr>
            <w:tcW w:w="749" w:type="pct"/>
            <w:vAlign w:val="center"/>
          </w:tcPr>
          <w:p w14:paraId="771A7BBC">
            <w:pPr>
              <w:jc w:val="center"/>
              <w:rPr>
                <w:rFonts w:ascii="宋体" w:hAnsi="宋体"/>
                <w:szCs w:val="21"/>
              </w:rPr>
            </w:pPr>
          </w:p>
        </w:tc>
        <w:tc>
          <w:tcPr>
            <w:tcW w:w="1083" w:type="pct"/>
            <w:vAlign w:val="center"/>
          </w:tcPr>
          <w:p w14:paraId="132DD3AD">
            <w:pPr>
              <w:jc w:val="center"/>
              <w:rPr>
                <w:rFonts w:ascii="宋体" w:hAnsi="宋体"/>
                <w:szCs w:val="21"/>
              </w:rPr>
            </w:pPr>
          </w:p>
        </w:tc>
        <w:tc>
          <w:tcPr>
            <w:tcW w:w="1249" w:type="pct"/>
            <w:vAlign w:val="center"/>
          </w:tcPr>
          <w:p w14:paraId="38DFEE21">
            <w:pPr>
              <w:jc w:val="center"/>
              <w:rPr>
                <w:rFonts w:ascii="宋体" w:hAnsi="宋体"/>
                <w:szCs w:val="21"/>
              </w:rPr>
            </w:pPr>
          </w:p>
        </w:tc>
      </w:tr>
      <w:tr w14:paraId="7468E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3BE1BB77">
            <w:pPr>
              <w:jc w:val="center"/>
              <w:rPr>
                <w:rFonts w:ascii="宋体" w:hAnsi="宋体"/>
                <w:szCs w:val="21"/>
              </w:rPr>
            </w:pPr>
          </w:p>
        </w:tc>
        <w:tc>
          <w:tcPr>
            <w:tcW w:w="608" w:type="pct"/>
            <w:gridSpan w:val="2"/>
            <w:vAlign w:val="center"/>
          </w:tcPr>
          <w:p w14:paraId="69A04A89">
            <w:pPr>
              <w:jc w:val="center"/>
              <w:rPr>
                <w:rFonts w:ascii="宋体" w:hAnsi="宋体"/>
                <w:szCs w:val="21"/>
              </w:rPr>
            </w:pPr>
          </w:p>
        </w:tc>
        <w:tc>
          <w:tcPr>
            <w:tcW w:w="666" w:type="pct"/>
            <w:gridSpan w:val="2"/>
            <w:vAlign w:val="center"/>
          </w:tcPr>
          <w:p w14:paraId="14FFDD6E">
            <w:pPr>
              <w:jc w:val="center"/>
              <w:rPr>
                <w:rFonts w:ascii="宋体" w:hAnsi="宋体"/>
                <w:szCs w:val="21"/>
              </w:rPr>
            </w:pPr>
          </w:p>
        </w:tc>
        <w:tc>
          <w:tcPr>
            <w:tcW w:w="749" w:type="pct"/>
            <w:vAlign w:val="center"/>
          </w:tcPr>
          <w:p w14:paraId="0057C9C4">
            <w:pPr>
              <w:jc w:val="center"/>
              <w:rPr>
                <w:rFonts w:ascii="宋体" w:hAnsi="宋体"/>
                <w:szCs w:val="21"/>
              </w:rPr>
            </w:pPr>
          </w:p>
        </w:tc>
        <w:tc>
          <w:tcPr>
            <w:tcW w:w="1083" w:type="pct"/>
            <w:vAlign w:val="center"/>
          </w:tcPr>
          <w:p w14:paraId="508A00D8">
            <w:pPr>
              <w:jc w:val="center"/>
              <w:rPr>
                <w:rFonts w:ascii="宋体" w:hAnsi="宋体"/>
                <w:szCs w:val="21"/>
              </w:rPr>
            </w:pPr>
          </w:p>
        </w:tc>
        <w:tc>
          <w:tcPr>
            <w:tcW w:w="1249" w:type="pct"/>
            <w:vAlign w:val="center"/>
          </w:tcPr>
          <w:p w14:paraId="74445A0E">
            <w:pPr>
              <w:jc w:val="center"/>
              <w:rPr>
                <w:rFonts w:ascii="宋体" w:hAnsi="宋体"/>
                <w:szCs w:val="21"/>
              </w:rPr>
            </w:pPr>
          </w:p>
        </w:tc>
      </w:tr>
      <w:tr w14:paraId="00054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6A35A3C3">
            <w:pPr>
              <w:jc w:val="center"/>
              <w:rPr>
                <w:rFonts w:ascii="宋体" w:hAnsi="宋体"/>
                <w:szCs w:val="21"/>
              </w:rPr>
            </w:pPr>
          </w:p>
        </w:tc>
        <w:tc>
          <w:tcPr>
            <w:tcW w:w="608" w:type="pct"/>
            <w:gridSpan w:val="2"/>
            <w:vAlign w:val="center"/>
          </w:tcPr>
          <w:p w14:paraId="0E887B0E">
            <w:pPr>
              <w:jc w:val="center"/>
              <w:rPr>
                <w:rFonts w:ascii="宋体" w:hAnsi="宋体"/>
                <w:szCs w:val="21"/>
              </w:rPr>
            </w:pPr>
          </w:p>
        </w:tc>
        <w:tc>
          <w:tcPr>
            <w:tcW w:w="666" w:type="pct"/>
            <w:gridSpan w:val="2"/>
            <w:vAlign w:val="center"/>
          </w:tcPr>
          <w:p w14:paraId="10F45643">
            <w:pPr>
              <w:jc w:val="center"/>
              <w:rPr>
                <w:rFonts w:ascii="宋体" w:hAnsi="宋体"/>
                <w:szCs w:val="21"/>
              </w:rPr>
            </w:pPr>
          </w:p>
        </w:tc>
        <w:tc>
          <w:tcPr>
            <w:tcW w:w="749" w:type="pct"/>
            <w:vAlign w:val="center"/>
          </w:tcPr>
          <w:p w14:paraId="070A6A0C">
            <w:pPr>
              <w:jc w:val="center"/>
              <w:rPr>
                <w:rFonts w:ascii="宋体" w:hAnsi="宋体"/>
                <w:szCs w:val="21"/>
              </w:rPr>
            </w:pPr>
          </w:p>
        </w:tc>
        <w:tc>
          <w:tcPr>
            <w:tcW w:w="1083" w:type="pct"/>
            <w:vAlign w:val="center"/>
          </w:tcPr>
          <w:p w14:paraId="73318E13">
            <w:pPr>
              <w:jc w:val="center"/>
              <w:rPr>
                <w:rFonts w:ascii="宋体" w:hAnsi="宋体"/>
                <w:szCs w:val="21"/>
              </w:rPr>
            </w:pPr>
          </w:p>
        </w:tc>
        <w:tc>
          <w:tcPr>
            <w:tcW w:w="1249" w:type="pct"/>
            <w:vAlign w:val="center"/>
          </w:tcPr>
          <w:p w14:paraId="54DDBCF8">
            <w:pPr>
              <w:jc w:val="center"/>
              <w:rPr>
                <w:rFonts w:ascii="宋体" w:hAnsi="宋体"/>
                <w:szCs w:val="21"/>
              </w:rPr>
            </w:pPr>
          </w:p>
        </w:tc>
      </w:tr>
      <w:tr w14:paraId="56D27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2F9CC229">
            <w:pPr>
              <w:jc w:val="center"/>
              <w:rPr>
                <w:rFonts w:ascii="宋体" w:hAnsi="宋体"/>
                <w:szCs w:val="21"/>
              </w:rPr>
            </w:pPr>
          </w:p>
        </w:tc>
        <w:tc>
          <w:tcPr>
            <w:tcW w:w="608" w:type="pct"/>
            <w:gridSpan w:val="2"/>
            <w:vAlign w:val="center"/>
          </w:tcPr>
          <w:p w14:paraId="7E6DAE39">
            <w:pPr>
              <w:jc w:val="center"/>
              <w:rPr>
                <w:rFonts w:ascii="宋体" w:hAnsi="宋体"/>
                <w:szCs w:val="21"/>
              </w:rPr>
            </w:pPr>
          </w:p>
        </w:tc>
        <w:tc>
          <w:tcPr>
            <w:tcW w:w="666" w:type="pct"/>
            <w:gridSpan w:val="2"/>
            <w:vAlign w:val="center"/>
          </w:tcPr>
          <w:p w14:paraId="69577D77">
            <w:pPr>
              <w:jc w:val="center"/>
              <w:rPr>
                <w:rFonts w:ascii="宋体" w:hAnsi="宋体"/>
                <w:szCs w:val="21"/>
              </w:rPr>
            </w:pPr>
          </w:p>
        </w:tc>
        <w:tc>
          <w:tcPr>
            <w:tcW w:w="749" w:type="pct"/>
            <w:vAlign w:val="center"/>
          </w:tcPr>
          <w:p w14:paraId="186572B4">
            <w:pPr>
              <w:jc w:val="center"/>
              <w:rPr>
                <w:rFonts w:ascii="宋体" w:hAnsi="宋体"/>
                <w:szCs w:val="21"/>
              </w:rPr>
            </w:pPr>
          </w:p>
        </w:tc>
        <w:tc>
          <w:tcPr>
            <w:tcW w:w="1083" w:type="pct"/>
            <w:vAlign w:val="center"/>
          </w:tcPr>
          <w:p w14:paraId="05E51533">
            <w:pPr>
              <w:jc w:val="center"/>
              <w:rPr>
                <w:rFonts w:ascii="宋体" w:hAnsi="宋体"/>
                <w:szCs w:val="21"/>
              </w:rPr>
            </w:pPr>
          </w:p>
        </w:tc>
        <w:tc>
          <w:tcPr>
            <w:tcW w:w="1249" w:type="pct"/>
            <w:vAlign w:val="center"/>
          </w:tcPr>
          <w:p w14:paraId="6D909AE9">
            <w:pPr>
              <w:jc w:val="center"/>
              <w:rPr>
                <w:rFonts w:ascii="宋体" w:hAnsi="宋体"/>
                <w:szCs w:val="21"/>
              </w:rPr>
            </w:pPr>
          </w:p>
        </w:tc>
      </w:tr>
      <w:tr w14:paraId="5EDAE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678D4934">
            <w:pPr>
              <w:jc w:val="center"/>
              <w:rPr>
                <w:rFonts w:ascii="宋体" w:hAnsi="宋体"/>
                <w:szCs w:val="21"/>
              </w:rPr>
            </w:pPr>
          </w:p>
        </w:tc>
        <w:tc>
          <w:tcPr>
            <w:tcW w:w="608" w:type="pct"/>
            <w:gridSpan w:val="2"/>
            <w:vAlign w:val="center"/>
          </w:tcPr>
          <w:p w14:paraId="216DDFE2">
            <w:pPr>
              <w:jc w:val="center"/>
              <w:rPr>
                <w:rFonts w:ascii="宋体" w:hAnsi="宋体"/>
                <w:szCs w:val="21"/>
              </w:rPr>
            </w:pPr>
          </w:p>
        </w:tc>
        <w:tc>
          <w:tcPr>
            <w:tcW w:w="666" w:type="pct"/>
            <w:gridSpan w:val="2"/>
            <w:vAlign w:val="center"/>
          </w:tcPr>
          <w:p w14:paraId="26068802">
            <w:pPr>
              <w:jc w:val="center"/>
              <w:rPr>
                <w:rFonts w:ascii="宋体" w:hAnsi="宋体"/>
                <w:szCs w:val="21"/>
              </w:rPr>
            </w:pPr>
          </w:p>
        </w:tc>
        <w:tc>
          <w:tcPr>
            <w:tcW w:w="749" w:type="pct"/>
            <w:vAlign w:val="center"/>
          </w:tcPr>
          <w:p w14:paraId="7DDFC572">
            <w:pPr>
              <w:jc w:val="center"/>
              <w:rPr>
                <w:rFonts w:ascii="宋体" w:hAnsi="宋体"/>
                <w:szCs w:val="21"/>
              </w:rPr>
            </w:pPr>
          </w:p>
        </w:tc>
        <w:tc>
          <w:tcPr>
            <w:tcW w:w="1083" w:type="pct"/>
            <w:vAlign w:val="center"/>
          </w:tcPr>
          <w:p w14:paraId="54EC2CB3">
            <w:pPr>
              <w:jc w:val="center"/>
              <w:rPr>
                <w:rFonts w:ascii="宋体" w:hAnsi="宋体"/>
                <w:szCs w:val="21"/>
              </w:rPr>
            </w:pPr>
          </w:p>
        </w:tc>
        <w:tc>
          <w:tcPr>
            <w:tcW w:w="1249" w:type="pct"/>
            <w:vAlign w:val="center"/>
          </w:tcPr>
          <w:p w14:paraId="131D0DBE">
            <w:pPr>
              <w:jc w:val="center"/>
              <w:rPr>
                <w:rFonts w:ascii="宋体" w:hAnsi="宋体"/>
                <w:szCs w:val="21"/>
              </w:rPr>
            </w:pPr>
          </w:p>
        </w:tc>
      </w:tr>
      <w:tr w14:paraId="28A0D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094667F9">
            <w:pPr>
              <w:jc w:val="center"/>
              <w:rPr>
                <w:rFonts w:ascii="宋体" w:hAnsi="宋体"/>
                <w:szCs w:val="21"/>
              </w:rPr>
            </w:pPr>
          </w:p>
        </w:tc>
        <w:tc>
          <w:tcPr>
            <w:tcW w:w="608" w:type="pct"/>
            <w:gridSpan w:val="2"/>
            <w:vAlign w:val="center"/>
          </w:tcPr>
          <w:p w14:paraId="5DB86B53">
            <w:pPr>
              <w:jc w:val="center"/>
              <w:rPr>
                <w:rFonts w:ascii="宋体" w:hAnsi="宋体"/>
                <w:szCs w:val="21"/>
              </w:rPr>
            </w:pPr>
          </w:p>
        </w:tc>
        <w:tc>
          <w:tcPr>
            <w:tcW w:w="666" w:type="pct"/>
            <w:gridSpan w:val="2"/>
            <w:vAlign w:val="center"/>
          </w:tcPr>
          <w:p w14:paraId="25CC2603">
            <w:pPr>
              <w:jc w:val="center"/>
              <w:rPr>
                <w:rFonts w:ascii="宋体" w:hAnsi="宋体"/>
                <w:szCs w:val="21"/>
              </w:rPr>
            </w:pPr>
          </w:p>
        </w:tc>
        <w:tc>
          <w:tcPr>
            <w:tcW w:w="749" w:type="pct"/>
            <w:vAlign w:val="center"/>
          </w:tcPr>
          <w:p w14:paraId="106576D7">
            <w:pPr>
              <w:jc w:val="center"/>
              <w:rPr>
                <w:rFonts w:ascii="宋体" w:hAnsi="宋体"/>
                <w:szCs w:val="21"/>
              </w:rPr>
            </w:pPr>
          </w:p>
        </w:tc>
        <w:tc>
          <w:tcPr>
            <w:tcW w:w="1083" w:type="pct"/>
            <w:vAlign w:val="center"/>
          </w:tcPr>
          <w:p w14:paraId="1A0EFF0C">
            <w:pPr>
              <w:jc w:val="center"/>
              <w:rPr>
                <w:rFonts w:ascii="宋体" w:hAnsi="宋体"/>
                <w:szCs w:val="21"/>
              </w:rPr>
            </w:pPr>
          </w:p>
        </w:tc>
        <w:tc>
          <w:tcPr>
            <w:tcW w:w="1249" w:type="pct"/>
            <w:vAlign w:val="center"/>
          </w:tcPr>
          <w:p w14:paraId="1226F4E4">
            <w:pPr>
              <w:jc w:val="center"/>
              <w:rPr>
                <w:rFonts w:ascii="宋体" w:hAnsi="宋体"/>
                <w:szCs w:val="21"/>
              </w:rPr>
            </w:pPr>
          </w:p>
        </w:tc>
      </w:tr>
      <w:tr w14:paraId="66B06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trPr>
        <w:tc>
          <w:tcPr>
            <w:tcW w:w="641" w:type="pct"/>
            <w:vAlign w:val="center"/>
          </w:tcPr>
          <w:p w14:paraId="6C00769E">
            <w:pPr>
              <w:jc w:val="center"/>
              <w:rPr>
                <w:rFonts w:ascii="宋体" w:hAnsi="宋体"/>
                <w:szCs w:val="21"/>
              </w:rPr>
            </w:pPr>
          </w:p>
        </w:tc>
        <w:tc>
          <w:tcPr>
            <w:tcW w:w="608" w:type="pct"/>
            <w:gridSpan w:val="2"/>
            <w:vAlign w:val="center"/>
          </w:tcPr>
          <w:p w14:paraId="4360555C">
            <w:pPr>
              <w:jc w:val="center"/>
              <w:rPr>
                <w:rFonts w:ascii="宋体" w:hAnsi="宋体"/>
                <w:szCs w:val="21"/>
              </w:rPr>
            </w:pPr>
          </w:p>
        </w:tc>
        <w:tc>
          <w:tcPr>
            <w:tcW w:w="666" w:type="pct"/>
            <w:gridSpan w:val="2"/>
            <w:vAlign w:val="center"/>
          </w:tcPr>
          <w:p w14:paraId="170C259A">
            <w:pPr>
              <w:jc w:val="center"/>
              <w:rPr>
                <w:rFonts w:ascii="宋体" w:hAnsi="宋体"/>
                <w:szCs w:val="21"/>
              </w:rPr>
            </w:pPr>
          </w:p>
        </w:tc>
        <w:tc>
          <w:tcPr>
            <w:tcW w:w="749" w:type="pct"/>
            <w:vAlign w:val="center"/>
          </w:tcPr>
          <w:p w14:paraId="7117709E">
            <w:pPr>
              <w:jc w:val="center"/>
              <w:rPr>
                <w:rFonts w:ascii="宋体" w:hAnsi="宋体"/>
                <w:szCs w:val="21"/>
              </w:rPr>
            </w:pPr>
          </w:p>
        </w:tc>
        <w:tc>
          <w:tcPr>
            <w:tcW w:w="1083" w:type="pct"/>
            <w:vAlign w:val="center"/>
          </w:tcPr>
          <w:p w14:paraId="56CFA932">
            <w:pPr>
              <w:jc w:val="center"/>
              <w:rPr>
                <w:rFonts w:ascii="宋体" w:hAnsi="宋体"/>
                <w:szCs w:val="21"/>
              </w:rPr>
            </w:pPr>
          </w:p>
        </w:tc>
        <w:tc>
          <w:tcPr>
            <w:tcW w:w="1249" w:type="pct"/>
            <w:vAlign w:val="center"/>
          </w:tcPr>
          <w:p w14:paraId="71F6EE4B">
            <w:pPr>
              <w:jc w:val="center"/>
              <w:rPr>
                <w:rFonts w:ascii="宋体" w:hAnsi="宋体"/>
                <w:szCs w:val="21"/>
              </w:rPr>
            </w:pPr>
          </w:p>
        </w:tc>
      </w:tr>
      <w:tr w14:paraId="06163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2E7A897C">
            <w:pPr>
              <w:jc w:val="center"/>
              <w:rPr>
                <w:rFonts w:ascii="宋体" w:hAnsi="宋体"/>
                <w:szCs w:val="21"/>
              </w:rPr>
            </w:pPr>
          </w:p>
        </w:tc>
        <w:tc>
          <w:tcPr>
            <w:tcW w:w="608" w:type="pct"/>
            <w:gridSpan w:val="2"/>
            <w:vAlign w:val="center"/>
          </w:tcPr>
          <w:p w14:paraId="4EC7D374">
            <w:pPr>
              <w:jc w:val="center"/>
              <w:rPr>
                <w:rFonts w:ascii="宋体" w:hAnsi="宋体"/>
                <w:szCs w:val="21"/>
              </w:rPr>
            </w:pPr>
          </w:p>
        </w:tc>
        <w:tc>
          <w:tcPr>
            <w:tcW w:w="666" w:type="pct"/>
            <w:gridSpan w:val="2"/>
            <w:vAlign w:val="center"/>
          </w:tcPr>
          <w:p w14:paraId="33B61DA6">
            <w:pPr>
              <w:jc w:val="center"/>
              <w:rPr>
                <w:rFonts w:ascii="宋体" w:hAnsi="宋体"/>
                <w:szCs w:val="21"/>
              </w:rPr>
            </w:pPr>
          </w:p>
        </w:tc>
        <w:tc>
          <w:tcPr>
            <w:tcW w:w="749" w:type="pct"/>
            <w:vAlign w:val="center"/>
          </w:tcPr>
          <w:p w14:paraId="14B6A227">
            <w:pPr>
              <w:jc w:val="center"/>
              <w:rPr>
                <w:rFonts w:ascii="宋体" w:hAnsi="宋体"/>
                <w:szCs w:val="21"/>
              </w:rPr>
            </w:pPr>
          </w:p>
        </w:tc>
        <w:tc>
          <w:tcPr>
            <w:tcW w:w="1083" w:type="pct"/>
            <w:vAlign w:val="center"/>
          </w:tcPr>
          <w:p w14:paraId="5BD3674F">
            <w:pPr>
              <w:jc w:val="center"/>
              <w:rPr>
                <w:rFonts w:ascii="宋体" w:hAnsi="宋体"/>
                <w:szCs w:val="21"/>
              </w:rPr>
            </w:pPr>
          </w:p>
        </w:tc>
        <w:tc>
          <w:tcPr>
            <w:tcW w:w="1249" w:type="pct"/>
            <w:vAlign w:val="center"/>
          </w:tcPr>
          <w:p w14:paraId="7092BD1E">
            <w:pPr>
              <w:jc w:val="center"/>
              <w:rPr>
                <w:rFonts w:ascii="宋体" w:hAnsi="宋体"/>
                <w:szCs w:val="21"/>
              </w:rPr>
            </w:pPr>
          </w:p>
        </w:tc>
      </w:tr>
      <w:tr w14:paraId="38C6C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690C9DA8">
            <w:pPr>
              <w:jc w:val="center"/>
              <w:rPr>
                <w:rFonts w:ascii="宋体" w:hAnsi="宋体"/>
                <w:szCs w:val="21"/>
              </w:rPr>
            </w:pPr>
          </w:p>
        </w:tc>
        <w:tc>
          <w:tcPr>
            <w:tcW w:w="608" w:type="pct"/>
            <w:gridSpan w:val="2"/>
            <w:vAlign w:val="center"/>
          </w:tcPr>
          <w:p w14:paraId="7E52E6B7">
            <w:pPr>
              <w:jc w:val="center"/>
              <w:rPr>
                <w:rFonts w:ascii="宋体" w:hAnsi="宋体"/>
                <w:szCs w:val="21"/>
              </w:rPr>
            </w:pPr>
          </w:p>
        </w:tc>
        <w:tc>
          <w:tcPr>
            <w:tcW w:w="666" w:type="pct"/>
            <w:gridSpan w:val="2"/>
            <w:vAlign w:val="center"/>
          </w:tcPr>
          <w:p w14:paraId="5D913C2B">
            <w:pPr>
              <w:jc w:val="center"/>
              <w:rPr>
                <w:rFonts w:ascii="宋体" w:hAnsi="宋体"/>
                <w:szCs w:val="21"/>
              </w:rPr>
            </w:pPr>
          </w:p>
        </w:tc>
        <w:tc>
          <w:tcPr>
            <w:tcW w:w="749" w:type="pct"/>
            <w:vAlign w:val="center"/>
          </w:tcPr>
          <w:p w14:paraId="37907B39">
            <w:pPr>
              <w:jc w:val="center"/>
              <w:rPr>
                <w:rFonts w:ascii="宋体" w:hAnsi="宋体"/>
                <w:szCs w:val="21"/>
              </w:rPr>
            </w:pPr>
          </w:p>
        </w:tc>
        <w:tc>
          <w:tcPr>
            <w:tcW w:w="1083" w:type="pct"/>
            <w:vAlign w:val="center"/>
          </w:tcPr>
          <w:p w14:paraId="1928E3A0">
            <w:pPr>
              <w:jc w:val="center"/>
              <w:rPr>
                <w:rFonts w:ascii="宋体" w:hAnsi="宋体"/>
                <w:szCs w:val="21"/>
              </w:rPr>
            </w:pPr>
          </w:p>
        </w:tc>
        <w:tc>
          <w:tcPr>
            <w:tcW w:w="1249" w:type="pct"/>
            <w:vAlign w:val="center"/>
          </w:tcPr>
          <w:p w14:paraId="38F2A37C">
            <w:pPr>
              <w:jc w:val="center"/>
              <w:rPr>
                <w:rFonts w:ascii="宋体" w:hAnsi="宋体"/>
                <w:szCs w:val="21"/>
              </w:rPr>
            </w:pPr>
          </w:p>
        </w:tc>
      </w:tr>
      <w:tr w14:paraId="3AB47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41" w:type="pct"/>
            <w:vAlign w:val="center"/>
          </w:tcPr>
          <w:p w14:paraId="36362B5C">
            <w:pPr>
              <w:jc w:val="center"/>
              <w:rPr>
                <w:rFonts w:ascii="宋体" w:hAnsi="宋体"/>
                <w:szCs w:val="21"/>
              </w:rPr>
            </w:pPr>
          </w:p>
        </w:tc>
        <w:tc>
          <w:tcPr>
            <w:tcW w:w="608" w:type="pct"/>
            <w:gridSpan w:val="2"/>
            <w:vAlign w:val="center"/>
          </w:tcPr>
          <w:p w14:paraId="3DE0E51B">
            <w:pPr>
              <w:jc w:val="center"/>
              <w:rPr>
                <w:rFonts w:ascii="宋体" w:hAnsi="宋体"/>
                <w:szCs w:val="21"/>
              </w:rPr>
            </w:pPr>
          </w:p>
        </w:tc>
        <w:tc>
          <w:tcPr>
            <w:tcW w:w="666" w:type="pct"/>
            <w:gridSpan w:val="2"/>
            <w:vAlign w:val="center"/>
          </w:tcPr>
          <w:p w14:paraId="7412D528">
            <w:pPr>
              <w:jc w:val="center"/>
              <w:rPr>
                <w:rFonts w:ascii="宋体" w:hAnsi="宋体"/>
                <w:szCs w:val="21"/>
              </w:rPr>
            </w:pPr>
          </w:p>
        </w:tc>
        <w:tc>
          <w:tcPr>
            <w:tcW w:w="749" w:type="pct"/>
            <w:vAlign w:val="center"/>
          </w:tcPr>
          <w:p w14:paraId="69255F8B">
            <w:pPr>
              <w:jc w:val="center"/>
              <w:rPr>
                <w:rFonts w:ascii="宋体" w:hAnsi="宋体"/>
                <w:szCs w:val="21"/>
              </w:rPr>
            </w:pPr>
          </w:p>
        </w:tc>
        <w:tc>
          <w:tcPr>
            <w:tcW w:w="1083" w:type="pct"/>
            <w:vAlign w:val="center"/>
          </w:tcPr>
          <w:p w14:paraId="773B7E3C">
            <w:pPr>
              <w:jc w:val="center"/>
              <w:rPr>
                <w:rFonts w:ascii="宋体" w:hAnsi="宋体"/>
                <w:szCs w:val="21"/>
              </w:rPr>
            </w:pPr>
          </w:p>
        </w:tc>
        <w:tc>
          <w:tcPr>
            <w:tcW w:w="1249" w:type="pct"/>
            <w:vAlign w:val="center"/>
          </w:tcPr>
          <w:p w14:paraId="146B9C36">
            <w:pPr>
              <w:jc w:val="center"/>
              <w:rPr>
                <w:rFonts w:ascii="宋体" w:hAnsi="宋体"/>
                <w:szCs w:val="21"/>
              </w:rPr>
            </w:pPr>
          </w:p>
        </w:tc>
      </w:tr>
    </w:tbl>
    <w:p w14:paraId="48BB8B8F">
      <w:pPr>
        <w:spacing w:line="420" w:lineRule="exact"/>
        <w:rPr>
          <w:rFonts w:ascii="宋体" w:hAnsi="宋体"/>
          <w:szCs w:val="21"/>
        </w:rPr>
      </w:pPr>
    </w:p>
    <w:p w14:paraId="6F2258BE">
      <w:pPr>
        <w:spacing w:beforeLines="50" w:afterLines="100" w:line="420" w:lineRule="exact"/>
        <w:outlineLvl w:val="3"/>
        <w:rPr>
          <w:rFonts w:ascii="黑体" w:hAnsi="宋体" w:eastAsia="黑体"/>
          <w:sz w:val="24"/>
        </w:rPr>
      </w:pPr>
      <w:r>
        <w:rPr>
          <w:rFonts w:ascii="宋体" w:hAnsi="宋体"/>
          <w:szCs w:val="21"/>
        </w:rPr>
        <w:br w:type="page"/>
      </w:r>
      <w:r>
        <w:rPr>
          <w:rFonts w:hint="eastAsia" w:ascii="黑体" w:hAnsi="宋体" w:eastAsia="黑体"/>
          <w:sz w:val="24"/>
        </w:rPr>
        <w:t>附2：主要项目管理人员简历表</w:t>
      </w:r>
    </w:p>
    <w:p w14:paraId="02FD5252">
      <w:pPr>
        <w:spacing w:line="420" w:lineRule="exact"/>
        <w:ind w:firstLine="420" w:firstLineChars="200"/>
        <w:rPr>
          <w:rFonts w:ascii="宋体" w:hAnsi="宋体"/>
          <w:szCs w:val="21"/>
        </w:rPr>
      </w:pPr>
      <w:r>
        <w:rPr>
          <w:rFonts w:hint="eastAsia" w:ascii="宋体" w:hAnsi="宋体"/>
          <w:szCs w:val="21"/>
        </w:rPr>
        <w:t>主要项目管理人员指项目副经理、技术负责人、合同商务负责人、专职安全生产管理人员等岗位人员。应附注册资格证书、身份证、职称证、养老保险复印件，专职安全生产管理人员应附安全生产考核合格证书，主要业绩须附合同协议书。</w:t>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29"/>
        <w:gridCol w:w="2129"/>
        <w:gridCol w:w="2129"/>
      </w:tblGrid>
      <w:tr w14:paraId="3D410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14:paraId="2BDE50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岗位名称</w:t>
            </w:r>
          </w:p>
        </w:tc>
        <w:tc>
          <w:tcPr>
            <w:tcW w:w="3750" w:type="pct"/>
            <w:gridSpan w:val="3"/>
            <w:vAlign w:val="center"/>
          </w:tcPr>
          <w:p w14:paraId="43B8F11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r>
      <w:tr w14:paraId="1E22B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14:paraId="2ECF158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姓    名</w:t>
            </w:r>
          </w:p>
        </w:tc>
        <w:tc>
          <w:tcPr>
            <w:tcW w:w="1250" w:type="pct"/>
            <w:vAlign w:val="center"/>
          </w:tcPr>
          <w:p w14:paraId="357C880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c>
          <w:tcPr>
            <w:tcW w:w="1250" w:type="pct"/>
            <w:vAlign w:val="center"/>
          </w:tcPr>
          <w:p w14:paraId="3D8B30B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年    龄</w:t>
            </w:r>
          </w:p>
        </w:tc>
        <w:tc>
          <w:tcPr>
            <w:tcW w:w="1250" w:type="pct"/>
            <w:vAlign w:val="center"/>
          </w:tcPr>
          <w:p w14:paraId="365E48C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r>
      <w:tr w14:paraId="45B2C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14:paraId="365B58C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性    别</w:t>
            </w:r>
          </w:p>
        </w:tc>
        <w:tc>
          <w:tcPr>
            <w:tcW w:w="1250" w:type="pct"/>
            <w:vAlign w:val="center"/>
          </w:tcPr>
          <w:p w14:paraId="042AB92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c>
          <w:tcPr>
            <w:tcW w:w="1250" w:type="pct"/>
            <w:vAlign w:val="center"/>
          </w:tcPr>
          <w:p w14:paraId="53CB6EC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拥有的执业资格</w:t>
            </w:r>
          </w:p>
        </w:tc>
        <w:tc>
          <w:tcPr>
            <w:tcW w:w="1250" w:type="pct"/>
            <w:vAlign w:val="center"/>
          </w:tcPr>
          <w:p w14:paraId="2CD7949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r>
      <w:tr w14:paraId="22439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14:paraId="431AFD5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专业职称和工作年限</w:t>
            </w:r>
          </w:p>
        </w:tc>
        <w:tc>
          <w:tcPr>
            <w:tcW w:w="1250" w:type="pct"/>
            <w:vAlign w:val="center"/>
          </w:tcPr>
          <w:p w14:paraId="4D72B65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c>
          <w:tcPr>
            <w:tcW w:w="1250" w:type="pct"/>
            <w:vAlign w:val="center"/>
          </w:tcPr>
          <w:p w14:paraId="712E7B8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执业资格证书编号</w:t>
            </w:r>
          </w:p>
        </w:tc>
        <w:tc>
          <w:tcPr>
            <w:tcW w:w="1250" w:type="pct"/>
            <w:vAlign w:val="center"/>
          </w:tcPr>
          <w:p w14:paraId="2AAF54E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r>
      <w:tr w14:paraId="60976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jc w:val="center"/>
        </w:trPr>
        <w:tc>
          <w:tcPr>
            <w:tcW w:w="1250" w:type="pct"/>
            <w:vAlign w:val="center"/>
          </w:tcPr>
          <w:p w14:paraId="34B668B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r>
              <w:rPr>
                <w:rFonts w:hint="eastAsia" w:ascii="宋体" w:hAnsi="宋体"/>
                <w:szCs w:val="21"/>
              </w:rPr>
              <w:t>主要工作业绩及担任的主要工作</w:t>
            </w:r>
          </w:p>
        </w:tc>
        <w:tc>
          <w:tcPr>
            <w:tcW w:w="3750" w:type="pct"/>
            <w:gridSpan w:val="3"/>
            <w:vAlign w:val="center"/>
          </w:tcPr>
          <w:p w14:paraId="30A1102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Cs w:val="21"/>
              </w:rPr>
            </w:pPr>
          </w:p>
        </w:tc>
      </w:tr>
    </w:tbl>
    <w:p w14:paraId="4ED1CCD7">
      <w:pPr>
        <w:spacing w:line="640" w:lineRule="exact"/>
        <w:rPr>
          <w:rFonts w:ascii="宋体" w:hAnsi="宋体"/>
          <w:szCs w:val="21"/>
        </w:rPr>
      </w:pPr>
    </w:p>
    <w:p w14:paraId="787302D7">
      <w:pPr>
        <w:spacing w:beforeLines="50" w:afterLines="100" w:line="420" w:lineRule="exact"/>
        <w:outlineLvl w:val="3"/>
        <w:rPr>
          <w:rFonts w:ascii="黑体" w:hAnsi="宋体" w:eastAsia="黑体"/>
          <w:sz w:val="24"/>
        </w:rPr>
      </w:pPr>
      <w:r>
        <w:rPr>
          <w:rFonts w:ascii="宋体" w:hAnsi="宋体"/>
          <w:szCs w:val="21"/>
        </w:rPr>
        <w:br w:type="page"/>
      </w:r>
      <w:r>
        <w:rPr>
          <w:rFonts w:hint="eastAsia" w:ascii="黑体" w:hAnsi="宋体" w:eastAsia="黑体"/>
          <w:sz w:val="24"/>
        </w:rPr>
        <w:t>附3：承诺书</w:t>
      </w:r>
    </w:p>
    <w:p w14:paraId="790C07E4">
      <w:pPr>
        <w:spacing w:beforeLines="100" w:afterLines="100"/>
        <w:jc w:val="center"/>
        <w:rPr>
          <w:rFonts w:ascii="黑体" w:hAnsi="宋体" w:eastAsia="黑体"/>
          <w:sz w:val="32"/>
          <w:szCs w:val="32"/>
        </w:rPr>
      </w:pPr>
      <w:r>
        <w:rPr>
          <w:rFonts w:hint="eastAsia" w:ascii="黑体" w:hAnsi="宋体" w:eastAsia="黑体"/>
          <w:sz w:val="32"/>
          <w:szCs w:val="32"/>
        </w:rPr>
        <w:t>承诺书</w:t>
      </w:r>
    </w:p>
    <w:p w14:paraId="4252E02E">
      <w:pPr>
        <w:spacing w:afterLines="100" w:line="440" w:lineRule="exact"/>
        <w:rPr>
          <w:rFonts w:ascii="宋体" w:hAnsi="宋体"/>
          <w:szCs w:val="21"/>
        </w:rPr>
      </w:pPr>
      <w:r>
        <w:rPr>
          <w:rFonts w:hint="eastAsia" w:ascii="宋体" w:hAnsi="宋体"/>
          <w:position w:val="-7"/>
          <w:szCs w:val="21"/>
          <w:u w:val="single"/>
        </w:rPr>
        <w:t xml:space="preserve">                 </w:t>
      </w:r>
      <w:r>
        <w:rPr>
          <w:rFonts w:hint="eastAsia" w:ascii="宋体" w:hAnsi="宋体"/>
          <w:szCs w:val="21"/>
        </w:rPr>
        <w:t>（招标人名称）：</w:t>
      </w:r>
    </w:p>
    <w:p w14:paraId="0935D3F7">
      <w:pPr>
        <w:spacing w:line="440" w:lineRule="exact"/>
        <w:ind w:firstLine="420" w:firstLineChars="200"/>
        <w:rPr>
          <w:rFonts w:ascii="宋体" w:hAnsi="宋体"/>
          <w:szCs w:val="21"/>
        </w:rPr>
      </w:pPr>
      <w:r>
        <w:rPr>
          <w:rFonts w:hint="eastAsia" w:ascii="宋体" w:hAnsi="宋体"/>
          <w:szCs w:val="21"/>
        </w:rPr>
        <w:t>我方在此声明，我方拟派往</w:t>
      </w:r>
      <w:r>
        <w:rPr>
          <w:rFonts w:hint="eastAsia" w:ascii="宋体" w:hAnsi="宋体"/>
          <w:szCs w:val="21"/>
          <w:u w:val="single"/>
        </w:rPr>
        <w:t xml:space="preserve">        </w:t>
      </w:r>
      <w:r>
        <w:rPr>
          <w:rFonts w:hint="eastAsia" w:ascii="宋体" w:hAnsi="宋体"/>
          <w:szCs w:val="21"/>
        </w:rPr>
        <w:t>（项目名称）</w:t>
      </w:r>
      <w:r>
        <w:rPr>
          <w:rFonts w:hint="eastAsia" w:ascii="宋体" w:hAnsi="宋体"/>
          <w:szCs w:val="21"/>
          <w:u w:val="single"/>
        </w:rPr>
        <w:t xml:space="preserve">      </w:t>
      </w:r>
      <w:r>
        <w:rPr>
          <w:rFonts w:hint="eastAsia" w:ascii="宋体" w:hAnsi="宋体"/>
          <w:szCs w:val="21"/>
        </w:rPr>
        <w:t>标段（以下简称“本工程”）的项目经理</w:t>
      </w:r>
      <w:r>
        <w:rPr>
          <w:rFonts w:hint="eastAsia" w:ascii="宋体" w:hAnsi="宋体"/>
          <w:szCs w:val="21"/>
          <w:u w:val="single"/>
        </w:rPr>
        <w:t xml:space="preserve">           </w:t>
      </w:r>
      <w:r>
        <w:rPr>
          <w:rFonts w:hint="eastAsia" w:ascii="宋体" w:hAnsi="宋体"/>
          <w:szCs w:val="21"/>
        </w:rPr>
        <w:t>（项目经理姓名）现阶段没有担任任何在施建设工程项目的项目经理。</w:t>
      </w:r>
    </w:p>
    <w:p w14:paraId="0C6FEAB6">
      <w:pPr>
        <w:spacing w:line="440" w:lineRule="exact"/>
        <w:ind w:firstLine="420" w:firstLineChars="200"/>
        <w:rPr>
          <w:rFonts w:ascii="宋体" w:hAnsi="宋体"/>
          <w:szCs w:val="21"/>
        </w:rPr>
      </w:pPr>
      <w:r>
        <w:rPr>
          <w:rFonts w:hint="eastAsia" w:ascii="宋体" w:hAnsi="宋体"/>
          <w:szCs w:val="21"/>
        </w:rPr>
        <w:t>我方保证上述信息的真实和准确，并愿意承担因我方就此弄虚作假所引起的一切法律后果。</w:t>
      </w:r>
    </w:p>
    <w:p w14:paraId="25CE8099">
      <w:pPr>
        <w:spacing w:line="440" w:lineRule="exact"/>
        <w:ind w:firstLine="420" w:firstLineChars="200"/>
        <w:rPr>
          <w:rFonts w:ascii="宋体" w:hAnsi="宋体"/>
          <w:szCs w:val="21"/>
        </w:rPr>
      </w:pPr>
    </w:p>
    <w:p w14:paraId="56FD2642">
      <w:pPr>
        <w:spacing w:line="440" w:lineRule="exact"/>
        <w:ind w:firstLine="420" w:firstLineChars="200"/>
        <w:rPr>
          <w:rFonts w:ascii="宋体" w:hAnsi="宋体"/>
          <w:szCs w:val="21"/>
        </w:rPr>
      </w:pPr>
    </w:p>
    <w:p w14:paraId="36D6962B">
      <w:pPr>
        <w:spacing w:line="440" w:lineRule="exact"/>
        <w:ind w:firstLine="420" w:firstLineChars="200"/>
        <w:rPr>
          <w:rFonts w:ascii="宋体" w:hAnsi="宋体"/>
          <w:szCs w:val="21"/>
        </w:rPr>
      </w:pPr>
      <w:r>
        <w:rPr>
          <w:rFonts w:hint="eastAsia" w:ascii="宋体" w:hAnsi="宋体"/>
          <w:szCs w:val="21"/>
        </w:rPr>
        <w:t>特此承诺</w:t>
      </w:r>
    </w:p>
    <w:p w14:paraId="3822C867">
      <w:pPr>
        <w:spacing w:line="440" w:lineRule="exact"/>
        <w:ind w:firstLine="420" w:firstLineChars="200"/>
        <w:rPr>
          <w:rFonts w:ascii="宋体" w:hAnsi="宋体"/>
          <w:szCs w:val="21"/>
        </w:rPr>
      </w:pPr>
    </w:p>
    <w:p w14:paraId="78C01F57">
      <w:pPr>
        <w:spacing w:line="440" w:lineRule="exact"/>
        <w:ind w:firstLine="420" w:firstLineChars="200"/>
        <w:rPr>
          <w:rFonts w:ascii="宋体" w:hAnsi="宋体"/>
          <w:szCs w:val="21"/>
        </w:rPr>
      </w:pPr>
    </w:p>
    <w:p w14:paraId="4BECFEAE">
      <w:pPr>
        <w:spacing w:line="440" w:lineRule="exact"/>
        <w:ind w:firstLine="420" w:firstLineChars="200"/>
        <w:rPr>
          <w:rFonts w:ascii="宋体" w:hAnsi="宋体"/>
          <w:szCs w:val="21"/>
        </w:rPr>
      </w:pPr>
    </w:p>
    <w:p w14:paraId="56B4C897">
      <w:pPr>
        <w:spacing w:line="440" w:lineRule="exact"/>
        <w:ind w:firstLine="420" w:firstLineChars="200"/>
        <w:rPr>
          <w:rFonts w:ascii="宋体" w:hAnsi="宋体"/>
          <w:szCs w:val="21"/>
        </w:rPr>
      </w:pPr>
    </w:p>
    <w:p w14:paraId="43BDE4DF">
      <w:pPr>
        <w:spacing w:line="440" w:lineRule="exact"/>
        <w:ind w:firstLine="420" w:firstLineChars="200"/>
        <w:rPr>
          <w:rFonts w:ascii="宋体" w:hAnsi="宋体"/>
          <w:szCs w:val="21"/>
        </w:rPr>
      </w:pPr>
    </w:p>
    <w:p w14:paraId="3A38010F">
      <w:pPr>
        <w:spacing w:line="440" w:lineRule="exact"/>
        <w:ind w:firstLine="420" w:firstLineChars="200"/>
        <w:rPr>
          <w:rFonts w:ascii="宋体" w:hAnsi="宋体"/>
          <w:szCs w:val="21"/>
        </w:rPr>
      </w:pPr>
    </w:p>
    <w:p w14:paraId="35B65847">
      <w:pPr>
        <w:spacing w:line="440" w:lineRule="exact"/>
        <w:jc w:val="right"/>
        <w:rPr>
          <w:rFonts w:ascii="宋体" w:hAnsi="宋体"/>
          <w:szCs w:val="21"/>
        </w:rPr>
      </w:pPr>
      <w:r>
        <w:rPr>
          <w:rFonts w:hint="eastAsia" w:ascii="宋体" w:hAnsi="宋体"/>
          <w:szCs w:val="21"/>
        </w:rPr>
        <w:t>投标人：</w:t>
      </w:r>
      <w:r>
        <w:rPr>
          <w:rFonts w:hint="eastAsia" w:ascii="宋体" w:hAnsi="宋体"/>
          <w:szCs w:val="21"/>
          <w:u w:val="single"/>
        </w:rPr>
        <w:t xml:space="preserve">                             </w:t>
      </w:r>
      <w:r>
        <w:rPr>
          <w:rFonts w:hint="eastAsia" w:ascii="宋体" w:hAnsi="宋体"/>
          <w:szCs w:val="21"/>
        </w:rPr>
        <w:t>（盖单位章）</w:t>
      </w:r>
    </w:p>
    <w:p w14:paraId="7A4491CD">
      <w:pPr>
        <w:spacing w:line="440" w:lineRule="exact"/>
        <w:jc w:val="right"/>
        <w:rPr>
          <w:rFonts w:ascii="宋体" w:hAnsi="宋体"/>
          <w:szCs w:val="21"/>
        </w:rPr>
      </w:pPr>
      <w:r>
        <w:rPr>
          <w:rFonts w:hint="eastAsia" w:ascii="宋体" w:hAnsi="宋体"/>
          <w:szCs w:val="21"/>
        </w:rPr>
        <w:t>法定代表人或其委托代理人：</w:t>
      </w:r>
      <w:r>
        <w:rPr>
          <w:rFonts w:hint="eastAsia" w:ascii="宋体" w:hAnsi="宋体"/>
          <w:szCs w:val="21"/>
          <w:u w:val="single"/>
        </w:rPr>
        <w:t xml:space="preserve">               </w:t>
      </w:r>
      <w:r>
        <w:rPr>
          <w:rFonts w:hint="eastAsia" w:ascii="宋体" w:hAnsi="宋体"/>
          <w:szCs w:val="21"/>
        </w:rPr>
        <w:t>（签字）</w:t>
      </w:r>
    </w:p>
    <w:p w14:paraId="4824DE6E">
      <w:pPr>
        <w:spacing w:line="440" w:lineRule="exact"/>
        <w:jc w:val="right"/>
        <w:rPr>
          <w:rFonts w:ascii="宋体" w:hAnsi="宋体"/>
          <w:szCs w:val="21"/>
        </w:rPr>
      </w:pPr>
    </w:p>
    <w:p w14:paraId="23C09A51">
      <w:pPr>
        <w:spacing w:line="440" w:lineRule="exact"/>
        <w:jc w:val="right"/>
        <w:rPr>
          <w:rFonts w:ascii="宋体" w:hAnsi="宋体"/>
          <w:szCs w:val="21"/>
        </w:rPr>
      </w:pP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14:paraId="54D03FB8">
      <w:pPr>
        <w:spacing w:beforeLines="50" w:afterLines="100" w:line="440" w:lineRule="exact"/>
        <w:ind w:right="420"/>
        <w:jc w:val="center"/>
        <w:outlineLvl w:val="1"/>
        <w:rPr>
          <w:rFonts w:ascii="黑体" w:hAnsi="宋体" w:eastAsia="黑体"/>
          <w:b/>
          <w:bCs/>
          <w:sz w:val="32"/>
          <w:szCs w:val="32"/>
        </w:rPr>
      </w:pPr>
      <w:r>
        <w:rPr>
          <w:rFonts w:ascii="宋体" w:hAnsi="宋体"/>
          <w:szCs w:val="21"/>
        </w:rPr>
        <w:br w:type="page"/>
      </w:r>
      <w:bookmarkStart w:id="940" w:name="_Toc3551"/>
      <w:bookmarkStart w:id="941" w:name="_Toc353448540"/>
      <w:bookmarkStart w:id="942" w:name="_Toc14722"/>
      <w:bookmarkStart w:id="943" w:name="_Toc2929"/>
      <w:bookmarkStart w:id="944" w:name="_Toc10285"/>
      <w:r>
        <w:rPr>
          <w:rFonts w:hint="eastAsia" w:ascii="黑体" w:hAnsi="宋体" w:eastAsia="黑体"/>
          <w:b/>
          <w:bCs/>
          <w:sz w:val="32"/>
          <w:szCs w:val="32"/>
        </w:rPr>
        <w:t>八、拟分包计划表</w:t>
      </w:r>
      <w:bookmarkEnd w:id="940"/>
      <w:bookmarkEnd w:id="941"/>
      <w:bookmarkEnd w:id="942"/>
      <w:bookmarkEnd w:id="943"/>
      <w:bookmarkEnd w:id="944"/>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1845"/>
        <w:gridCol w:w="751"/>
        <w:gridCol w:w="952"/>
        <w:gridCol w:w="1124"/>
        <w:gridCol w:w="1090"/>
        <w:gridCol w:w="1201"/>
        <w:gridCol w:w="983"/>
      </w:tblGrid>
      <w:tr w14:paraId="07188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restart"/>
            <w:tcMar>
              <w:left w:w="108" w:type="dxa"/>
              <w:right w:w="108" w:type="dxa"/>
            </w:tcMar>
            <w:vAlign w:val="center"/>
          </w:tcPr>
          <w:p w14:paraId="07670EE9">
            <w:pPr>
              <w:jc w:val="center"/>
              <w:rPr>
                <w:rFonts w:ascii="宋体" w:hAnsi="宋体"/>
                <w:szCs w:val="21"/>
              </w:rPr>
            </w:pPr>
            <w:r>
              <w:rPr>
                <w:rFonts w:hint="eastAsia" w:ascii="宋体" w:hAnsi="宋体"/>
                <w:szCs w:val="21"/>
              </w:rPr>
              <w:t>序</w:t>
            </w:r>
          </w:p>
          <w:p w14:paraId="1D64D3AE">
            <w:pPr>
              <w:jc w:val="center"/>
              <w:rPr>
                <w:rFonts w:ascii="宋体" w:hAnsi="宋体"/>
                <w:szCs w:val="21"/>
              </w:rPr>
            </w:pPr>
            <w:r>
              <w:rPr>
                <w:rFonts w:hint="eastAsia" w:ascii="宋体" w:hAnsi="宋体"/>
                <w:szCs w:val="21"/>
              </w:rPr>
              <w:t>号</w:t>
            </w:r>
          </w:p>
        </w:tc>
        <w:tc>
          <w:tcPr>
            <w:tcW w:w="1083" w:type="pct"/>
            <w:vMerge w:val="restart"/>
            <w:tcMar>
              <w:left w:w="108" w:type="dxa"/>
              <w:right w:w="108" w:type="dxa"/>
            </w:tcMar>
            <w:vAlign w:val="center"/>
          </w:tcPr>
          <w:p w14:paraId="209D915A">
            <w:pPr>
              <w:jc w:val="center"/>
              <w:rPr>
                <w:rFonts w:ascii="宋体" w:hAnsi="宋体"/>
                <w:szCs w:val="21"/>
              </w:rPr>
            </w:pPr>
            <w:r>
              <w:rPr>
                <w:rFonts w:hint="eastAsia" w:ascii="宋体" w:hAnsi="宋体"/>
                <w:szCs w:val="21"/>
              </w:rPr>
              <w:t>拟分包项目名称、范围及理由</w:t>
            </w:r>
          </w:p>
        </w:tc>
        <w:tc>
          <w:tcPr>
            <w:tcW w:w="3005" w:type="pct"/>
            <w:gridSpan w:val="5"/>
            <w:tcMar>
              <w:left w:w="108" w:type="dxa"/>
              <w:right w:w="108" w:type="dxa"/>
            </w:tcMar>
            <w:vAlign w:val="center"/>
          </w:tcPr>
          <w:p w14:paraId="7C3908BB">
            <w:pPr>
              <w:jc w:val="center"/>
              <w:rPr>
                <w:rFonts w:ascii="宋体" w:hAnsi="宋体"/>
                <w:szCs w:val="21"/>
              </w:rPr>
            </w:pPr>
            <w:r>
              <w:rPr>
                <w:rFonts w:hint="eastAsia" w:ascii="宋体" w:hAnsi="宋体"/>
                <w:szCs w:val="21"/>
              </w:rPr>
              <w:t>拟选分包人</w:t>
            </w:r>
          </w:p>
        </w:tc>
        <w:tc>
          <w:tcPr>
            <w:tcW w:w="577" w:type="pct"/>
            <w:vMerge w:val="restart"/>
            <w:tcMar>
              <w:left w:w="108" w:type="dxa"/>
              <w:right w:w="108" w:type="dxa"/>
            </w:tcMar>
            <w:vAlign w:val="center"/>
          </w:tcPr>
          <w:p w14:paraId="06AE6EB0">
            <w:pPr>
              <w:jc w:val="center"/>
              <w:rPr>
                <w:rFonts w:ascii="宋体" w:hAnsi="宋体"/>
                <w:szCs w:val="21"/>
              </w:rPr>
            </w:pPr>
            <w:r>
              <w:rPr>
                <w:rFonts w:hint="eastAsia" w:ascii="宋体" w:hAnsi="宋体"/>
                <w:szCs w:val="21"/>
              </w:rPr>
              <w:t>备注</w:t>
            </w:r>
          </w:p>
        </w:tc>
      </w:tr>
      <w:tr w14:paraId="4B544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16363534">
            <w:pPr>
              <w:jc w:val="center"/>
              <w:rPr>
                <w:rFonts w:ascii="宋体" w:hAnsi="宋体"/>
                <w:szCs w:val="21"/>
              </w:rPr>
            </w:pPr>
          </w:p>
        </w:tc>
        <w:tc>
          <w:tcPr>
            <w:tcW w:w="1083" w:type="pct"/>
            <w:vMerge w:val="continue"/>
            <w:tcMar>
              <w:left w:w="108" w:type="dxa"/>
              <w:right w:w="108" w:type="dxa"/>
            </w:tcMar>
            <w:vAlign w:val="center"/>
          </w:tcPr>
          <w:p w14:paraId="48DC2596">
            <w:pPr>
              <w:jc w:val="center"/>
              <w:rPr>
                <w:rFonts w:ascii="宋体" w:hAnsi="宋体"/>
                <w:szCs w:val="21"/>
              </w:rPr>
            </w:pPr>
          </w:p>
        </w:tc>
        <w:tc>
          <w:tcPr>
            <w:tcW w:w="1000" w:type="pct"/>
            <w:gridSpan w:val="2"/>
            <w:tcMar>
              <w:left w:w="108" w:type="dxa"/>
              <w:right w:w="108" w:type="dxa"/>
            </w:tcMar>
            <w:vAlign w:val="center"/>
          </w:tcPr>
          <w:p w14:paraId="146FB6E7">
            <w:pPr>
              <w:jc w:val="center"/>
              <w:rPr>
                <w:rFonts w:ascii="宋体" w:hAnsi="宋体"/>
                <w:szCs w:val="21"/>
              </w:rPr>
            </w:pPr>
            <w:r>
              <w:rPr>
                <w:rFonts w:hint="eastAsia" w:ascii="宋体" w:hAnsi="宋体"/>
                <w:szCs w:val="21"/>
              </w:rPr>
              <w:t>拟选分包人名称</w:t>
            </w:r>
          </w:p>
        </w:tc>
        <w:tc>
          <w:tcPr>
            <w:tcW w:w="660" w:type="pct"/>
            <w:tcMar>
              <w:left w:w="108" w:type="dxa"/>
              <w:right w:w="108" w:type="dxa"/>
            </w:tcMar>
            <w:vAlign w:val="center"/>
          </w:tcPr>
          <w:p w14:paraId="46FAD062">
            <w:pPr>
              <w:jc w:val="center"/>
              <w:rPr>
                <w:rFonts w:ascii="宋体" w:hAnsi="宋体"/>
                <w:szCs w:val="21"/>
              </w:rPr>
            </w:pPr>
            <w:r>
              <w:rPr>
                <w:rFonts w:hint="eastAsia" w:ascii="宋体" w:hAnsi="宋体"/>
                <w:szCs w:val="21"/>
              </w:rPr>
              <w:t>注册地点</w:t>
            </w:r>
          </w:p>
        </w:tc>
        <w:tc>
          <w:tcPr>
            <w:tcW w:w="640" w:type="pct"/>
            <w:tcMar>
              <w:left w:w="108" w:type="dxa"/>
              <w:right w:w="108" w:type="dxa"/>
            </w:tcMar>
            <w:vAlign w:val="center"/>
          </w:tcPr>
          <w:p w14:paraId="1482B1DA">
            <w:pPr>
              <w:jc w:val="center"/>
              <w:rPr>
                <w:rFonts w:ascii="宋体" w:hAnsi="宋体"/>
                <w:szCs w:val="21"/>
              </w:rPr>
            </w:pPr>
            <w:r>
              <w:rPr>
                <w:rFonts w:hint="eastAsia" w:ascii="宋体" w:hAnsi="宋体"/>
                <w:szCs w:val="21"/>
              </w:rPr>
              <w:t>企业资质</w:t>
            </w:r>
          </w:p>
        </w:tc>
        <w:tc>
          <w:tcPr>
            <w:tcW w:w="704" w:type="pct"/>
            <w:tcMar>
              <w:left w:w="108" w:type="dxa"/>
              <w:right w:w="108" w:type="dxa"/>
            </w:tcMar>
            <w:vAlign w:val="center"/>
          </w:tcPr>
          <w:p w14:paraId="1D4DAB99">
            <w:pPr>
              <w:jc w:val="center"/>
              <w:rPr>
                <w:rFonts w:ascii="宋体" w:hAnsi="宋体"/>
                <w:szCs w:val="21"/>
              </w:rPr>
            </w:pPr>
            <w:r>
              <w:rPr>
                <w:rFonts w:hint="eastAsia" w:ascii="宋体" w:hAnsi="宋体"/>
                <w:szCs w:val="21"/>
              </w:rPr>
              <w:t>有关业绩</w:t>
            </w:r>
          </w:p>
        </w:tc>
        <w:tc>
          <w:tcPr>
            <w:tcW w:w="577" w:type="pct"/>
            <w:vMerge w:val="continue"/>
            <w:tcMar>
              <w:left w:w="108" w:type="dxa"/>
              <w:right w:w="108" w:type="dxa"/>
            </w:tcMar>
            <w:vAlign w:val="center"/>
          </w:tcPr>
          <w:p w14:paraId="7446E8E0">
            <w:pPr>
              <w:jc w:val="center"/>
              <w:rPr>
                <w:rFonts w:ascii="宋体" w:hAnsi="宋体"/>
                <w:szCs w:val="21"/>
              </w:rPr>
            </w:pPr>
          </w:p>
        </w:tc>
      </w:tr>
      <w:tr w14:paraId="47627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restart"/>
            <w:tcMar>
              <w:left w:w="108" w:type="dxa"/>
              <w:right w:w="108" w:type="dxa"/>
            </w:tcMar>
            <w:vAlign w:val="center"/>
          </w:tcPr>
          <w:p w14:paraId="7018A348">
            <w:pPr>
              <w:jc w:val="center"/>
              <w:rPr>
                <w:rFonts w:ascii="宋体" w:hAnsi="宋体"/>
                <w:szCs w:val="21"/>
              </w:rPr>
            </w:pPr>
          </w:p>
        </w:tc>
        <w:tc>
          <w:tcPr>
            <w:tcW w:w="1083" w:type="pct"/>
            <w:vMerge w:val="restart"/>
            <w:tcMar>
              <w:left w:w="108" w:type="dxa"/>
              <w:right w:w="108" w:type="dxa"/>
            </w:tcMar>
            <w:vAlign w:val="center"/>
          </w:tcPr>
          <w:p w14:paraId="0B4358F7">
            <w:pPr>
              <w:jc w:val="center"/>
              <w:rPr>
                <w:rFonts w:ascii="宋体" w:hAnsi="宋体"/>
                <w:szCs w:val="21"/>
              </w:rPr>
            </w:pPr>
          </w:p>
        </w:tc>
        <w:tc>
          <w:tcPr>
            <w:tcW w:w="441" w:type="pct"/>
            <w:tcMar>
              <w:left w:w="108" w:type="dxa"/>
              <w:right w:w="108" w:type="dxa"/>
            </w:tcMar>
            <w:vAlign w:val="center"/>
          </w:tcPr>
          <w:p w14:paraId="0EA390AB">
            <w:pPr>
              <w:jc w:val="center"/>
              <w:rPr>
                <w:rFonts w:ascii="黑体" w:hAnsi="宋体" w:eastAsia="黑体"/>
                <w:szCs w:val="21"/>
              </w:rPr>
            </w:pPr>
            <w:r>
              <w:rPr>
                <w:rFonts w:hint="eastAsia" w:ascii="黑体" w:hAnsi="宋体" w:eastAsia="黑体"/>
                <w:szCs w:val="21"/>
              </w:rPr>
              <w:t>1</w:t>
            </w:r>
          </w:p>
        </w:tc>
        <w:tc>
          <w:tcPr>
            <w:tcW w:w="559" w:type="pct"/>
            <w:tcMar>
              <w:left w:w="108" w:type="dxa"/>
              <w:right w:w="108" w:type="dxa"/>
            </w:tcMar>
            <w:vAlign w:val="center"/>
          </w:tcPr>
          <w:p w14:paraId="708B7F49">
            <w:pPr>
              <w:jc w:val="center"/>
              <w:rPr>
                <w:rFonts w:ascii="宋体" w:hAnsi="宋体"/>
                <w:szCs w:val="21"/>
              </w:rPr>
            </w:pPr>
          </w:p>
        </w:tc>
        <w:tc>
          <w:tcPr>
            <w:tcW w:w="660" w:type="pct"/>
            <w:tcMar>
              <w:left w:w="108" w:type="dxa"/>
              <w:right w:w="108" w:type="dxa"/>
            </w:tcMar>
            <w:vAlign w:val="center"/>
          </w:tcPr>
          <w:p w14:paraId="78C5AD84">
            <w:pPr>
              <w:jc w:val="center"/>
              <w:rPr>
                <w:rFonts w:ascii="宋体" w:hAnsi="宋体"/>
                <w:szCs w:val="21"/>
              </w:rPr>
            </w:pPr>
          </w:p>
        </w:tc>
        <w:tc>
          <w:tcPr>
            <w:tcW w:w="640" w:type="pct"/>
            <w:tcMar>
              <w:left w:w="108" w:type="dxa"/>
              <w:right w:w="108" w:type="dxa"/>
            </w:tcMar>
            <w:vAlign w:val="center"/>
          </w:tcPr>
          <w:p w14:paraId="544FA91E">
            <w:pPr>
              <w:jc w:val="center"/>
              <w:rPr>
                <w:rFonts w:ascii="宋体" w:hAnsi="宋体"/>
                <w:szCs w:val="21"/>
              </w:rPr>
            </w:pPr>
          </w:p>
        </w:tc>
        <w:tc>
          <w:tcPr>
            <w:tcW w:w="704" w:type="pct"/>
            <w:tcMar>
              <w:left w:w="108" w:type="dxa"/>
              <w:right w:w="108" w:type="dxa"/>
            </w:tcMar>
            <w:vAlign w:val="center"/>
          </w:tcPr>
          <w:p w14:paraId="55151EF0">
            <w:pPr>
              <w:jc w:val="center"/>
              <w:rPr>
                <w:rFonts w:ascii="宋体" w:hAnsi="宋体"/>
                <w:szCs w:val="21"/>
              </w:rPr>
            </w:pPr>
          </w:p>
        </w:tc>
        <w:tc>
          <w:tcPr>
            <w:tcW w:w="577" w:type="pct"/>
            <w:tcMar>
              <w:left w:w="108" w:type="dxa"/>
              <w:right w:w="108" w:type="dxa"/>
            </w:tcMar>
            <w:vAlign w:val="center"/>
          </w:tcPr>
          <w:p w14:paraId="04155C9F">
            <w:pPr>
              <w:jc w:val="center"/>
              <w:rPr>
                <w:rFonts w:ascii="宋体" w:hAnsi="宋体"/>
                <w:szCs w:val="21"/>
              </w:rPr>
            </w:pPr>
          </w:p>
        </w:tc>
      </w:tr>
      <w:tr w14:paraId="329D2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0FBA223E">
            <w:pPr>
              <w:jc w:val="center"/>
              <w:rPr>
                <w:rFonts w:ascii="宋体" w:hAnsi="宋体"/>
                <w:szCs w:val="21"/>
              </w:rPr>
            </w:pPr>
          </w:p>
        </w:tc>
        <w:tc>
          <w:tcPr>
            <w:tcW w:w="1083" w:type="pct"/>
            <w:vMerge w:val="continue"/>
            <w:tcMar>
              <w:left w:w="108" w:type="dxa"/>
              <w:right w:w="108" w:type="dxa"/>
            </w:tcMar>
            <w:vAlign w:val="center"/>
          </w:tcPr>
          <w:p w14:paraId="47A083DC">
            <w:pPr>
              <w:jc w:val="center"/>
              <w:rPr>
                <w:rFonts w:ascii="宋体" w:hAnsi="宋体"/>
                <w:szCs w:val="21"/>
              </w:rPr>
            </w:pPr>
          </w:p>
        </w:tc>
        <w:tc>
          <w:tcPr>
            <w:tcW w:w="441" w:type="pct"/>
            <w:tcMar>
              <w:left w:w="108" w:type="dxa"/>
              <w:right w:w="108" w:type="dxa"/>
            </w:tcMar>
            <w:vAlign w:val="center"/>
          </w:tcPr>
          <w:p w14:paraId="69898135">
            <w:pPr>
              <w:jc w:val="center"/>
              <w:rPr>
                <w:rFonts w:ascii="黑体" w:hAnsi="宋体" w:eastAsia="黑体"/>
                <w:szCs w:val="21"/>
              </w:rPr>
            </w:pPr>
            <w:r>
              <w:rPr>
                <w:rFonts w:hint="eastAsia" w:ascii="黑体" w:hAnsi="宋体" w:eastAsia="黑体"/>
                <w:szCs w:val="21"/>
              </w:rPr>
              <w:t>2</w:t>
            </w:r>
          </w:p>
        </w:tc>
        <w:tc>
          <w:tcPr>
            <w:tcW w:w="559" w:type="pct"/>
            <w:tcMar>
              <w:left w:w="108" w:type="dxa"/>
              <w:right w:w="108" w:type="dxa"/>
            </w:tcMar>
            <w:vAlign w:val="center"/>
          </w:tcPr>
          <w:p w14:paraId="2FAECFC6">
            <w:pPr>
              <w:jc w:val="center"/>
              <w:rPr>
                <w:rFonts w:ascii="宋体" w:hAnsi="宋体"/>
                <w:szCs w:val="21"/>
              </w:rPr>
            </w:pPr>
          </w:p>
        </w:tc>
        <w:tc>
          <w:tcPr>
            <w:tcW w:w="660" w:type="pct"/>
            <w:tcMar>
              <w:left w:w="108" w:type="dxa"/>
              <w:right w:w="108" w:type="dxa"/>
            </w:tcMar>
            <w:vAlign w:val="center"/>
          </w:tcPr>
          <w:p w14:paraId="48802FF2">
            <w:pPr>
              <w:jc w:val="center"/>
              <w:rPr>
                <w:rFonts w:ascii="宋体" w:hAnsi="宋体"/>
                <w:szCs w:val="21"/>
              </w:rPr>
            </w:pPr>
          </w:p>
        </w:tc>
        <w:tc>
          <w:tcPr>
            <w:tcW w:w="640" w:type="pct"/>
            <w:tcMar>
              <w:left w:w="108" w:type="dxa"/>
              <w:right w:w="108" w:type="dxa"/>
            </w:tcMar>
            <w:vAlign w:val="center"/>
          </w:tcPr>
          <w:p w14:paraId="6CCAEA5D">
            <w:pPr>
              <w:jc w:val="center"/>
              <w:rPr>
                <w:rFonts w:ascii="宋体" w:hAnsi="宋体"/>
                <w:szCs w:val="21"/>
              </w:rPr>
            </w:pPr>
          </w:p>
        </w:tc>
        <w:tc>
          <w:tcPr>
            <w:tcW w:w="704" w:type="pct"/>
            <w:tcMar>
              <w:left w:w="108" w:type="dxa"/>
              <w:right w:w="108" w:type="dxa"/>
            </w:tcMar>
            <w:vAlign w:val="center"/>
          </w:tcPr>
          <w:p w14:paraId="078EE899">
            <w:pPr>
              <w:jc w:val="center"/>
              <w:rPr>
                <w:rFonts w:ascii="宋体" w:hAnsi="宋体"/>
                <w:szCs w:val="21"/>
              </w:rPr>
            </w:pPr>
          </w:p>
        </w:tc>
        <w:tc>
          <w:tcPr>
            <w:tcW w:w="577" w:type="pct"/>
            <w:tcMar>
              <w:left w:w="108" w:type="dxa"/>
              <w:right w:w="108" w:type="dxa"/>
            </w:tcMar>
            <w:vAlign w:val="center"/>
          </w:tcPr>
          <w:p w14:paraId="321CD9EA">
            <w:pPr>
              <w:jc w:val="center"/>
              <w:rPr>
                <w:rFonts w:ascii="宋体" w:hAnsi="宋体"/>
                <w:szCs w:val="21"/>
              </w:rPr>
            </w:pPr>
          </w:p>
        </w:tc>
      </w:tr>
      <w:tr w14:paraId="58FF9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2D7C237A">
            <w:pPr>
              <w:jc w:val="center"/>
              <w:rPr>
                <w:rFonts w:ascii="宋体" w:hAnsi="宋体"/>
                <w:szCs w:val="21"/>
              </w:rPr>
            </w:pPr>
          </w:p>
        </w:tc>
        <w:tc>
          <w:tcPr>
            <w:tcW w:w="1083" w:type="pct"/>
            <w:vMerge w:val="continue"/>
            <w:tcMar>
              <w:left w:w="108" w:type="dxa"/>
              <w:right w:w="108" w:type="dxa"/>
            </w:tcMar>
            <w:vAlign w:val="center"/>
          </w:tcPr>
          <w:p w14:paraId="54FE50C4">
            <w:pPr>
              <w:jc w:val="center"/>
              <w:rPr>
                <w:rFonts w:ascii="宋体" w:hAnsi="宋体"/>
                <w:szCs w:val="21"/>
              </w:rPr>
            </w:pPr>
          </w:p>
        </w:tc>
        <w:tc>
          <w:tcPr>
            <w:tcW w:w="441" w:type="pct"/>
            <w:tcMar>
              <w:left w:w="108" w:type="dxa"/>
              <w:right w:w="108" w:type="dxa"/>
            </w:tcMar>
            <w:vAlign w:val="center"/>
          </w:tcPr>
          <w:p w14:paraId="5100D9F0">
            <w:pPr>
              <w:jc w:val="center"/>
              <w:rPr>
                <w:rFonts w:ascii="黑体" w:hAnsi="宋体" w:eastAsia="黑体"/>
                <w:szCs w:val="21"/>
              </w:rPr>
            </w:pPr>
            <w:r>
              <w:rPr>
                <w:rFonts w:hint="eastAsia" w:ascii="黑体" w:hAnsi="宋体" w:eastAsia="黑体"/>
                <w:szCs w:val="21"/>
              </w:rPr>
              <w:t>3</w:t>
            </w:r>
          </w:p>
        </w:tc>
        <w:tc>
          <w:tcPr>
            <w:tcW w:w="559" w:type="pct"/>
            <w:tcMar>
              <w:left w:w="108" w:type="dxa"/>
              <w:right w:w="108" w:type="dxa"/>
            </w:tcMar>
            <w:vAlign w:val="center"/>
          </w:tcPr>
          <w:p w14:paraId="7F886753">
            <w:pPr>
              <w:jc w:val="center"/>
              <w:rPr>
                <w:rFonts w:ascii="宋体" w:hAnsi="宋体"/>
                <w:szCs w:val="21"/>
              </w:rPr>
            </w:pPr>
          </w:p>
        </w:tc>
        <w:tc>
          <w:tcPr>
            <w:tcW w:w="660" w:type="pct"/>
            <w:tcMar>
              <w:left w:w="108" w:type="dxa"/>
              <w:right w:w="108" w:type="dxa"/>
            </w:tcMar>
            <w:vAlign w:val="center"/>
          </w:tcPr>
          <w:p w14:paraId="0BB61A57">
            <w:pPr>
              <w:jc w:val="center"/>
              <w:rPr>
                <w:rFonts w:ascii="宋体" w:hAnsi="宋体"/>
                <w:szCs w:val="21"/>
              </w:rPr>
            </w:pPr>
          </w:p>
        </w:tc>
        <w:tc>
          <w:tcPr>
            <w:tcW w:w="640" w:type="pct"/>
            <w:tcMar>
              <w:left w:w="108" w:type="dxa"/>
              <w:right w:w="108" w:type="dxa"/>
            </w:tcMar>
            <w:vAlign w:val="center"/>
          </w:tcPr>
          <w:p w14:paraId="4BA42D16">
            <w:pPr>
              <w:jc w:val="center"/>
              <w:rPr>
                <w:rFonts w:ascii="宋体" w:hAnsi="宋体"/>
                <w:szCs w:val="21"/>
              </w:rPr>
            </w:pPr>
          </w:p>
        </w:tc>
        <w:tc>
          <w:tcPr>
            <w:tcW w:w="704" w:type="pct"/>
            <w:tcMar>
              <w:left w:w="108" w:type="dxa"/>
              <w:right w:w="108" w:type="dxa"/>
            </w:tcMar>
            <w:vAlign w:val="center"/>
          </w:tcPr>
          <w:p w14:paraId="686ED0DC">
            <w:pPr>
              <w:jc w:val="center"/>
              <w:rPr>
                <w:rFonts w:ascii="宋体" w:hAnsi="宋体"/>
                <w:szCs w:val="21"/>
              </w:rPr>
            </w:pPr>
          </w:p>
        </w:tc>
        <w:tc>
          <w:tcPr>
            <w:tcW w:w="577" w:type="pct"/>
            <w:tcMar>
              <w:left w:w="108" w:type="dxa"/>
              <w:right w:w="108" w:type="dxa"/>
            </w:tcMar>
            <w:vAlign w:val="center"/>
          </w:tcPr>
          <w:p w14:paraId="674BDBB8">
            <w:pPr>
              <w:jc w:val="center"/>
              <w:rPr>
                <w:rFonts w:ascii="宋体" w:hAnsi="宋体"/>
                <w:szCs w:val="21"/>
              </w:rPr>
            </w:pPr>
          </w:p>
        </w:tc>
      </w:tr>
      <w:tr w14:paraId="0351E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restart"/>
            <w:tcMar>
              <w:left w:w="108" w:type="dxa"/>
              <w:right w:w="108" w:type="dxa"/>
            </w:tcMar>
            <w:vAlign w:val="center"/>
          </w:tcPr>
          <w:p w14:paraId="623A184C">
            <w:pPr>
              <w:jc w:val="center"/>
              <w:rPr>
                <w:rFonts w:ascii="宋体" w:hAnsi="宋体"/>
                <w:szCs w:val="21"/>
              </w:rPr>
            </w:pPr>
          </w:p>
        </w:tc>
        <w:tc>
          <w:tcPr>
            <w:tcW w:w="1083" w:type="pct"/>
            <w:vMerge w:val="restart"/>
            <w:tcMar>
              <w:left w:w="108" w:type="dxa"/>
              <w:right w:w="108" w:type="dxa"/>
            </w:tcMar>
            <w:vAlign w:val="center"/>
          </w:tcPr>
          <w:p w14:paraId="22251590">
            <w:pPr>
              <w:jc w:val="center"/>
              <w:rPr>
                <w:rFonts w:ascii="宋体" w:hAnsi="宋体"/>
                <w:szCs w:val="21"/>
              </w:rPr>
            </w:pPr>
          </w:p>
        </w:tc>
        <w:tc>
          <w:tcPr>
            <w:tcW w:w="441" w:type="pct"/>
            <w:tcMar>
              <w:left w:w="108" w:type="dxa"/>
              <w:right w:w="108" w:type="dxa"/>
            </w:tcMar>
            <w:vAlign w:val="center"/>
          </w:tcPr>
          <w:p w14:paraId="569BE502">
            <w:pPr>
              <w:jc w:val="center"/>
              <w:rPr>
                <w:rFonts w:ascii="黑体" w:hAnsi="宋体" w:eastAsia="黑体"/>
                <w:szCs w:val="21"/>
              </w:rPr>
            </w:pPr>
            <w:r>
              <w:rPr>
                <w:rFonts w:hint="eastAsia" w:ascii="黑体" w:hAnsi="宋体" w:eastAsia="黑体"/>
                <w:szCs w:val="21"/>
              </w:rPr>
              <w:t>1</w:t>
            </w:r>
          </w:p>
        </w:tc>
        <w:tc>
          <w:tcPr>
            <w:tcW w:w="559" w:type="pct"/>
            <w:tcMar>
              <w:left w:w="108" w:type="dxa"/>
              <w:right w:w="108" w:type="dxa"/>
            </w:tcMar>
            <w:vAlign w:val="center"/>
          </w:tcPr>
          <w:p w14:paraId="46C61F20">
            <w:pPr>
              <w:jc w:val="center"/>
              <w:rPr>
                <w:rFonts w:ascii="宋体" w:hAnsi="宋体"/>
                <w:szCs w:val="21"/>
              </w:rPr>
            </w:pPr>
          </w:p>
        </w:tc>
        <w:tc>
          <w:tcPr>
            <w:tcW w:w="660" w:type="pct"/>
            <w:tcMar>
              <w:left w:w="108" w:type="dxa"/>
              <w:right w:w="108" w:type="dxa"/>
            </w:tcMar>
            <w:vAlign w:val="center"/>
          </w:tcPr>
          <w:p w14:paraId="4CD8DAAA">
            <w:pPr>
              <w:jc w:val="center"/>
              <w:rPr>
                <w:rFonts w:ascii="宋体" w:hAnsi="宋体"/>
                <w:szCs w:val="21"/>
              </w:rPr>
            </w:pPr>
          </w:p>
        </w:tc>
        <w:tc>
          <w:tcPr>
            <w:tcW w:w="640" w:type="pct"/>
            <w:tcMar>
              <w:left w:w="108" w:type="dxa"/>
              <w:right w:w="108" w:type="dxa"/>
            </w:tcMar>
            <w:vAlign w:val="center"/>
          </w:tcPr>
          <w:p w14:paraId="4496082C">
            <w:pPr>
              <w:jc w:val="center"/>
              <w:rPr>
                <w:rFonts w:ascii="宋体" w:hAnsi="宋体"/>
                <w:szCs w:val="21"/>
              </w:rPr>
            </w:pPr>
          </w:p>
        </w:tc>
        <w:tc>
          <w:tcPr>
            <w:tcW w:w="704" w:type="pct"/>
            <w:tcMar>
              <w:left w:w="108" w:type="dxa"/>
              <w:right w:w="108" w:type="dxa"/>
            </w:tcMar>
            <w:vAlign w:val="center"/>
          </w:tcPr>
          <w:p w14:paraId="49773C8D">
            <w:pPr>
              <w:jc w:val="center"/>
              <w:rPr>
                <w:rFonts w:ascii="宋体" w:hAnsi="宋体"/>
                <w:szCs w:val="21"/>
              </w:rPr>
            </w:pPr>
          </w:p>
        </w:tc>
        <w:tc>
          <w:tcPr>
            <w:tcW w:w="577" w:type="pct"/>
            <w:tcMar>
              <w:left w:w="108" w:type="dxa"/>
              <w:right w:w="108" w:type="dxa"/>
            </w:tcMar>
            <w:vAlign w:val="center"/>
          </w:tcPr>
          <w:p w14:paraId="779DFCDC">
            <w:pPr>
              <w:jc w:val="center"/>
              <w:rPr>
                <w:rFonts w:ascii="宋体" w:hAnsi="宋体"/>
                <w:szCs w:val="21"/>
              </w:rPr>
            </w:pPr>
          </w:p>
        </w:tc>
      </w:tr>
      <w:tr w14:paraId="790FA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5FD3AA93">
            <w:pPr>
              <w:jc w:val="center"/>
              <w:rPr>
                <w:rFonts w:ascii="宋体" w:hAnsi="宋体"/>
                <w:szCs w:val="21"/>
              </w:rPr>
            </w:pPr>
          </w:p>
        </w:tc>
        <w:tc>
          <w:tcPr>
            <w:tcW w:w="1083" w:type="pct"/>
            <w:vMerge w:val="continue"/>
            <w:tcMar>
              <w:left w:w="108" w:type="dxa"/>
              <w:right w:w="108" w:type="dxa"/>
            </w:tcMar>
            <w:vAlign w:val="center"/>
          </w:tcPr>
          <w:p w14:paraId="05D94F91">
            <w:pPr>
              <w:jc w:val="center"/>
              <w:rPr>
                <w:rFonts w:ascii="宋体" w:hAnsi="宋体"/>
                <w:szCs w:val="21"/>
              </w:rPr>
            </w:pPr>
          </w:p>
        </w:tc>
        <w:tc>
          <w:tcPr>
            <w:tcW w:w="441" w:type="pct"/>
            <w:tcMar>
              <w:left w:w="108" w:type="dxa"/>
              <w:right w:w="108" w:type="dxa"/>
            </w:tcMar>
            <w:vAlign w:val="center"/>
          </w:tcPr>
          <w:p w14:paraId="12009286">
            <w:pPr>
              <w:jc w:val="center"/>
              <w:rPr>
                <w:rFonts w:ascii="黑体" w:hAnsi="宋体" w:eastAsia="黑体"/>
                <w:szCs w:val="21"/>
              </w:rPr>
            </w:pPr>
            <w:r>
              <w:rPr>
                <w:rFonts w:hint="eastAsia" w:ascii="黑体" w:hAnsi="宋体" w:eastAsia="黑体"/>
                <w:szCs w:val="21"/>
              </w:rPr>
              <w:t>2</w:t>
            </w:r>
          </w:p>
        </w:tc>
        <w:tc>
          <w:tcPr>
            <w:tcW w:w="559" w:type="pct"/>
            <w:tcMar>
              <w:left w:w="108" w:type="dxa"/>
              <w:right w:w="108" w:type="dxa"/>
            </w:tcMar>
            <w:vAlign w:val="center"/>
          </w:tcPr>
          <w:p w14:paraId="49E0AC0A">
            <w:pPr>
              <w:jc w:val="center"/>
              <w:rPr>
                <w:rFonts w:ascii="宋体" w:hAnsi="宋体"/>
                <w:szCs w:val="21"/>
              </w:rPr>
            </w:pPr>
          </w:p>
        </w:tc>
        <w:tc>
          <w:tcPr>
            <w:tcW w:w="660" w:type="pct"/>
            <w:tcMar>
              <w:left w:w="108" w:type="dxa"/>
              <w:right w:w="108" w:type="dxa"/>
            </w:tcMar>
            <w:vAlign w:val="center"/>
          </w:tcPr>
          <w:p w14:paraId="2D4FE7A2">
            <w:pPr>
              <w:jc w:val="center"/>
              <w:rPr>
                <w:rFonts w:ascii="宋体" w:hAnsi="宋体"/>
                <w:szCs w:val="21"/>
              </w:rPr>
            </w:pPr>
          </w:p>
        </w:tc>
        <w:tc>
          <w:tcPr>
            <w:tcW w:w="640" w:type="pct"/>
            <w:tcMar>
              <w:left w:w="108" w:type="dxa"/>
              <w:right w:w="108" w:type="dxa"/>
            </w:tcMar>
            <w:vAlign w:val="center"/>
          </w:tcPr>
          <w:p w14:paraId="7873A9D4">
            <w:pPr>
              <w:jc w:val="center"/>
              <w:rPr>
                <w:rFonts w:ascii="宋体" w:hAnsi="宋体"/>
                <w:szCs w:val="21"/>
              </w:rPr>
            </w:pPr>
          </w:p>
        </w:tc>
        <w:tc>
          <w:tcPr>
            <w:tcW w:w="704" w:type="pct"/>
            <w:tcMar>
              <w:left w:w="108" w:type="dxa"/>
              <w:right w:w="108" w:type="dxa"/>
            </w:tcMar>
            <w:vAlign w:val="center"/>
          </w:tcPr>
          <w:p w14:paraId="32AB022A">
            <w:pPr>
              <w:jc w:val="center"/>
              <w:rPr>
                <w:rFonts w:ascii="宋体" w:hAnsi="宋体"/>
                <w:szCs w:val="21"/>
              </w:rPr>
            </w:pPr>
          </w:p>
        </w:tc>
        <w:tc>
          <w:tcPr>
            <w:tcW w:w="577" w:type="pct"/>
            <w:tcMar>
              <w:left w:w="108" w:type="dxa"/>
              <w:right w:w="108" w:type="dxa"/>
            </w:tcMar>
            <w:vAlign w:val="center"/>
          </w:tcPr>
          <w:p w14:paraId="2B4A278D">
            <w:pPr>
              <w:jc w:val="center"/>
              <w:rPr>
                <w:rFonts w:ascii="宋体" w:hAnsi="宋体"/>
                <w:szCs w:val="21"/>
              </w:rPr>
            </w:pPr>
          </w:p>
        </w:tc>
      </w:tr>
      <w:tr w14:paraId="6A448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76D207AF">
            <w:pPr>
              <w:jc w:val="center"/>
              <w:rPr>
                <w:rFonts w:ascii="宋体" w:hAnsi="宋体"/>
                <w:szCs w:val="21"/>
              </w:rPr>
            </w:pPr>
          </w:p>
        </w:tc>
        <w:tc>
          <w:tcPr>
            <w:tcW w:w="1083" w:type="pct"/>
            <w:vMerge w:val="continue"/>
            <w:tcMar>
              <w:left w:w="108" w:type="dxa"/>
              <w:right w:w="108" w:type="dxa"/>
            </w:tcMar>
            <w:vAlign w:val="center"/>
          </w:tcPr>
          <w:p w14:paraId="4D87BFB0">
            <w:pPr>
              <w:jc w:val="center"/>
              <w:rPr>
                <w:rFonts w:ascii="宋体" w:hAnsi="宋体"/>
                <w:szCs w:val="21"/>
              </w:rPr>
            </w:pPr>
          </w:p>
        </w:tc>
        <w:tc>
          <w:tcPr>
            <w:tcW w:w="441" w:type="pct"/>
            <w:tcMar>
              <w:left w:w="108" w:type="dxa"/>
              <w:right w:w="108" w:type="dxa"/>
            </w:tcMar>
            <w:vAlign w:val="center"/>
          </w:tcPr>
          <w:p w14:paraId="1C4CBA18">
            <w:pPr>
              <w:jc w:val="center"/>
              <w:rPr>
                <w:rFonts w:ascii="黑体" w:hAnsi="宋体" w:eastAsia="黑体"/>
                <w:szCs w:val="21"/>
              </w:rPr>
            </w:pPr>
            <w:r>
              <w:rPr>
                <w:rFonts w:hint="eastAsia" w:ascii="黑体" w:hAnsi="宋体" w:eastAsia="黑体"/>
                <w:szCs w:val="21"/>
              </w:rPr>
              <w:t>3</w:t>
            </w:r>
          </w:p>
        </w:tc>
        <w:tc>
          <w:tcPr>
            <w:tcW w:w="559" w:type="pct"/>
            <w:tcMar>
              <w:left w:w="108" w:type="dxa"/>
              <w:right w:w="108" w:type="dxa"/>
            </w:tcMar>
            <w:vAlign w:val="center"/>
          </w:tcPr>
          <w:p w14:paraId="535F03BB">
            <w:pPr>
              <w:jc w:val="center"/>
              <w:rPr>
                <w:rFonts w:ascii="宋体" w:hAnsi="宋体"/>
                <w:szCs w:val="21"/>
              </w:rPr>
            </w:pPr>
          </w:p>
        </w:tc>
        <w:tc>
          <w:tcPr>
            <w:tcW w:w="660" w:type="pct"/>
            <w:tcMar>
              <w:left w:w="108" w:type="dxa"/>
              <w:right w:w="108" w:type="dxa"/>
            </w:tcMar>
            <w:vAlign w:val="center"/>
          </w:tcPr>
          <w:p w14:paraId="6D566664">
            <w:pPr>
              <w:jc w:val="center"/>
              <w:rPr>
                <w:rFonts w:ascii="宋体" w:hAnsi="宋体"/>
                <w:szCs w:val="21"/>
              </w:rPr>
            </w:pPr>
          </w:p>
        </w:tc>
        <w:tc>
          <w:tcPr>
            <w:tcW w:w="640" w:type="pct"/>
            <w:tcMar>
              <w:left w:w="108" w:type="dxa"/>
              <w:right w:w="108" w:type="dxa"/>
            </w:tcMar>
            <w:vAlign w:val="center"/>
          </w:tcPr>
          <w:p w14:paraId="4C0F4011">
            <w:pPr>
              <w:jc w:val="center"/>
              <w:rPr>
                <w:rFonts w:ascii="宋体" w:hAnsi="宋体"/>
                <w:szCs w:val="21"/>
              </w:rPr>
            </w:pPr>
          </w:p>
        </w:tc>
        <w:tc>
          <w:tcPr>
            <w:tcW w:w="704" w:type="pct"/>
            <w:tcMar>
              <w:left w:w="108" w:type="dxa"/>
              <w:right w:w="108" w:type="dxa"/>
            </w:tcMar>
            <w:vAlign w:val="center"/>
          </w:tcPr>
          <w:p w14:paraId="446331FE">
            <w:pPr>
              <w:jc w:val="center"/>
              <w:rPr>
                <w:rFonts w:ascii="宋体" w:hAnsi="宋体"/>
                <w:szCs w:val="21"/>
              </w:rPr>
            </w:pPr>
          </w:p>
        </w:tc>
        <w:tc>
          <w:tcPr>
            <w:tcW w:w="577" w:type="pct"/>
            <w:tcMar>
              <w:left w:w="108" w:type="dxa"/>
              <w:right w:w="108" w:type="dxa"/>
            </w:tcMar>
            <w:vAlign w:val="center"/>
          </w:tcPr>
          <w:p w14:paraId="6823C87B">
            <w:pPr>
              <w:jc w:val="center"/>
              <w:rPr>
                <w:rFonts w:ascii="宋体" w:hAnsi="宋体"/>
                <w:szCs w:val="21"/>
              </w:rPr>
            </w:pPr>
          </w:p>
        </w:tc>
      </w:tr>
      <w:tr w14:paraId="166CE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restart"/>
            <w:tcMar>
              <w:left w:w="108" w:type="dxa"/>
              <w:right w:w="108" w:type="dxa"/>
            </w:tcMar>
            <w:vAlign w:val="center"/>
          </w:tcPr>
          <w:p w14:paraId="7FD6B5D1">
            <w:pPr>
              <w:jc w:val="center"/>
              <w:rPr>
                <w:rFonts w:ascii="宋体" w:hAnsi="宋体"/>
                <w:szCs w:val="21"/>
              </w:rPr>
            </w:pPr>
          </w:p>
        </w:tc>
        <w:tc>
          <w:tcPr>
            <w:tcW w:w="1083" w:type="pct"/>
            <w:vMerge w:val="restart"/>
            <w:tcMar>
              <w:left w:w="108" w:type="dxa"/>
              <w:right w:w="108" w:type="dxa"/>
            </w:tcMar>
            <w:vAlign w:val="center"/>
          </w:tcPr>
          <w:p w14:paraId="55F37AE6">
            <w:pPr>
              <w:jc w:val="center"/>
              <w:rPr>
                <w:rFonts w:ascii="宋体" w:hAnsi="宋体"/>
                <w:szCs w:val="21"/>
              </w:rPr>
            </w:pPr>
          </w:p>
        </w:tc>
        <w:tc>
          <w:tcPr>
            <w:tcW w:w="441" w:type="pct"/>
            <w:tcMar>
              <w:left w:w="108" w:type="dxa"/>
              <w:right w:w="108" w:type="dxa"/>
            </w:tcMar>
            <w:vAlign w:val="center"/>
          </w:tcPr>
          <w:p w14:paraId="1042EAEB">
            <w:pPr>
              <w:jc w:val="center"/>
              <w:rPr>
                <w:rFonts w:ascii="黑体" w:hAnsi="宋体" w:eastAsia="黑体"/>
                <w:szCs w:val="21"/>
              </w:rPr>
            </w:pPr>
            <w:r>
              <w:rPr>
                <w:rFonts w:hint="eastAsia" w:ascii="黑体" w:hAnsi="宋体" w:eastAsia="黑体"/>
                <w:szCs w:val="21"/>
              </w:rPr>
              <w:t>1</w:t>
            </w:r>
          </w:p>
        </w:tc>
        <w:tc>
          <w:tcPr>
            <w:tcW w:w="559" w:type="pct"/>
            <w:tcMar>
              <w:left w:w="108" w:type="dxa"/>
              <w:right w:w="108" w:type="dxa"/>
            </w:tcMar>
            <w:vAlign w:val="center"/>
          </w:tcPr>
          <w:p w14:paraId="3CC0728F">
            <w:pPr>
              <w:jc w:val="center"/>
              <w:rPr>
                <w:rFonts w:ascii="宋体" w:hAnsi="宋体"/>
                <w:szCs w:val="21"/>
              </w:rPr>
            </w:pPr>
          </w:p>
        </w:tc>
        <w:tc>
          <w:tcPr>
            <w:tcW w:w="660" w:type="pct"/>
            <w:tcMar>
              <w:left w:w="108" w:type="dxa"/>
              <w:right w:w="108" w:type="dxa"/>
            </w:tcMar>
            <w:vAlign w:val="center"/>
          </w:tcPr>
          <w:p w14:paraId="291F5C6C">
            <w:pPr>
              <w:jc w:val="center"/>
              <w:rPr>
                <w:rFonts w:ascii="宋体" w:hAnsi="宋体"/>
                <w:szCs w:val="21"/>
              </w:rPr>
            </w:pPr>
          </w:p>
        </w:tc>
        <w:tc>
          <w:tcPr>
            <w:tcW w:w="640" w:type="pct"/>
            <w:tcMar>
              <w:left w:w="108" w:type="dxa"/>
              <w:right w:w="108" w:type="dxa"/>
            </w:tcMar>
            <w:vAlign w:val="center"/>
          </w:tcPr>
          <w:p w14:paraId="69A46B90">
            <w:pPr>
              <w:jc w:val="center"/>
              <w:rPr>
                <w:rFonts w:ascii="宋体" w:hAnsi="宋体"/>
                <w:szCs w:val="21"/>
              </w:rPr>
            </w:pPr>
          </w:p>
        </w:tc>
        <w:tc>
          <w:tcPr>
            <w:tcW w:w="704" w:type="pct"/>
            <w:tcMar>
              <w:left w:w="108" w:type="dxa"/>
              <w:right w:w="108" w:type="dxa"/>
            </w:tcMar>
            <w:vAlign w:val="center"/>
          </w:tcPr>
          <w:p w14:paraId="4C1B9312">
            <w:pPr>
              <w:jc w:val="center"/>
              <w:rPr>
                <w:rFonts w:ascii="宋体" w:hAnsi="宋体"/>
                <w:szCs w:val="21"/>
              </w:rPr>
            </w:pPr>
          </w:p>
        </w:tc>
        <w:tc>
          <w:tcPr>
            <w:tcW w:w="577" w:type="pct"/>
            <w:tcMar>
              <w:left w:w="108" w:type="dxa"/>
              <w:right w:w="108" w:type="dxa"/>
            </w:tcMar>
            <w:vAlign w:val="center"/>
          </w:tcPr>
          <w:p w14:paraId="540B1F61">
            <w:pPr>
              <w:jc w:val="center"/>
              <w:rPr>
                <w:rFonts w:ascii="宋体" w:hAnsi="宋体"/>
                <w:szCs w:val="21"/>
              </w:rPr>
            </w:pPr>
          </w:p>
        </w:tc>
      </w:tr>
      <w:tr w14:paraId="26740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2B09730E">
            <w:pPr>
              <w:jc w:val="center"/>
              <w:rPr>
                <w:rFonts w:ascii="宋体" w:hAnsi="宋体"/>
                <w:szCs w:val="21"/>
              </w:rPr>
            </w:pPr>
          </w:p>
        </w:tc>
        <w:tc>
          <w:tcPr>
            <w:tcW w:w="1083" w:type="pct"/>
            <w:vMerge w:val="continue"/>
            <w:tcMar>
              <w:left w:w="108" w:type="dxa"/>
              <w:right w:w="108" w:type="dxa"/>
            </w:tcMar>
            <w:vAlign w:val="center"/>
          </w:tcPr>
          <w:p w14:paraId="4CC6C7EC">
            <w:pPr>
              <w:jc w:val="center"/>
              <w:rPr>
                <w:rFonts w:ascii="宋体" w:hAnsi="宋体"/>
                <w:szCs w:val="21"/>
              </w:rPr>
            </w:pPr>
          </w:p>
        </w:tc>
        <w:tc>
          <w:tcPr>
            <w:tcW w:w="441" w:type="pct"/>
            <w:tcMar>
              <w:left w:w="108" w:type="dxa"/>
              <w:right w:w="108" w:type="dxa"/>
            </w:tcMar>
            <w:vAlign w:val="center"/>
          </w:tcPr>
          <w:p w14:paraId="0C1DA18C">
            <w:pPr>
              <w:jc w:val="center"/>
              <w:rPr>
                <w:rFonts w:ascii="黑体" w:hAnsi="宋体" w:eastAsia="黑体"/>
                <w:szCs w:val="21"/>
              </w:rPr>
            </w:pPr>
            <w:r>
              <w:rPr>
                <w:rFonts w:hint="eastAsia" w:ascii="黑体" w:hAnsi="宋体" w:eastAsia="黑体"/>
                <w:szCs w:val="21"/>
              </w:rPr>
              <w:t>2</w:t>
            </w:r>
          </w:p>
        </w:tc>
        <w:tc>
          <w:tcPr>
            <w:tcW w:w="559" w:type="pct"/>
            <w:tcMar>
              <w:left w:w="108" w:type="dxa"/>
              <w:right w:w="108" w:type="dxa"/>
            </w:tcMar>
            <w:vAlign w:val="center"/>
          </w:tcPr>
          <w:p w14:paraId="01CBA382">
            <w:pPr>
              <w:jc w:val="center"/>
              <w:rPr>
                <w:rFonts w:ascii="宋体" w:hAnsi="宋体"/>
                <w:szCs w:val="21"/>
              </w:rPr>
            </w:pPr>
          </w:p>
        </w:tc>
        <w:tc>
          <w:tcPr>
            <w:tcW w:w="660" w:type="pct"/>
            <w:tcMar>
              <w:left w:w="108" w:type="dxa"/>
              <w:right w:w="108" w:type="dxa"/>
            </w:tcMar>
            <w:vAlign w:val="center"/>
          </w:tcPr>
          <w:p w14:paraId="363BCD5F">
            <w:pPr>
              <w:jc w:val="center"/>
              <w:rPr>
                <w:rFonts w:ascii="宋体" w:hAnsi="宋体"/>
                <w:szCs w:val="21"/>
              </w:rPr>
            </w:pPr>
          </w:p>
        </w:tc>
        <w:tc>
          <w:tcPr>
            <w:tcW w:w="640" w:type="pct"/>
            <w:tcMar>
              <w:left w:w="108" w:type="dxa"/>
              <w:right w:w="108" w:type="dxa"/>
            </w:tcMar>
            <w:vAlign w:val="center"/>
          </w:tcPr>
          <w:p w14:paraId="51694AC7">
            <w:pPr>
              <w:jc w:val="center"/>
              <w:rPr>
                <w:rFonts w:ascii="宋体" w:hAnsi="宋体"/>
                <w:szCs w:val="21"/>
              </w:rPr>
            </w:pPr>
          </w:p>
        </w:tc>
        <w:tc>
          <w:tcPr>
            <w:tcW w:w="704" w:type="pct"/>
            <w:tcMar>
              <w:left w:w="108" w:type="dxa"/>
              <w:right w:w="108" w:type="dxa"/>
            </w:tcMar>
            <w:vAlign w:val="center"/>
          </w:tcPr>
          <w:p w14:paraId="6A97EA74">
            <w:pPr>
              <w:jc w:val="center"/>
              <w:rPr>
                <w:rFonts w:ascii="宋体" w:hAnsi="宋体"/>
                <w:szCs w:val="21"/>
              </w:rPr>
            </w:pPr>
          </w:p>
        </w:tc>
        <w:tc>
          <w:tcPr>
            <w:tcW w:w="577" w:type="pct"/>
            <w:tcMar>
              <w:left w:w="108" w:type="dxa"/>
              <w:right w:w="108" w:type="dxa"/>
            </w:tcMar>
            <w:vAlign w:val="center"/>
          </w:tcPr>
          <w:p w14:paraId="02F48284">
            <w:pPr>
              <w:jc w:val="center"/>
              <w:rPr>
                <w:rFonts w:ascii="宋体" w:hAnsi="宋体"/>
                <w:szCs w:val="21"/>
              </w:rPr>
            </w:pPr>
          </w:p>
        </w:tc>
      </w:tr>
      <w:tr w14:paraId="5A7ED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5101D65B">
            <w:pPr>
              <w:jc w:val="center"/>
              <w:rPr>
                <w:rFonts w:ascii="宋体" w:hAnsi="宋体"/>
                <w:szCs w:val="21"/>
              </w:rPr>
            </w:pPr>
          </w:p>
        </w:tc>
        <w:tc>
          <w:tcPr>
            <w:tcW w:w="1083" w:type="pct"/>
            <w:vMerge w:val="continue"/>
            <w:tcMar>
              <w:left w:w="108" w:type="dxa"/>
              <w:right w:w="108" w:type="dxa"/>
            </w:tcMar>
            <w:vAlign w:val="center"/>
          </w:tcPr>
          <w:p w14:paraId="0816C26A">
            <w:pPr>
              <w:jc w:val="center"/>
              <w:rPr>
                <w:rFonts w:ascii="宋体" w:hAnsi="宋体"/>
                <w:szCs w:val="21"/>
              </w:rPr>
            </w:pPr>
          </w:p>
        </w:tc>
        <w:tc>
          <w:tcPr>
            <w:tcW w:w="441" w:type="pct"/>
            <w:tcMar>
              <w:left w:w="108" w:type="dxa"/>
              <w:right w:w="108" w:type="dxa"/>
            </w:tcMar>
            <w:vAlign w:val="center"/>
          </w:tcPr>
          <w:p w14:paraId="2F16C7C0">
            <w:pPr>
              <w:jc w:val="center"/>
              <w:rPr>
                <w:rFonts w:ascii="黑体" w:hAnsi="宋体" w:eastAsia="黑体"/>
                <w:szCs w:val="21"/>
              </w:rPr>
            </w:pPr>
            <w:r>
              <w:rPr>
                <w:rFonts w:hint="eastAsia" w:ascii="黑体" w:hAnsi="宋体" w:eastAsia="黑体"/>
                <w:szCs w:val="21"/>
              </w:rPr>
              <w:t>3</w:t>
            </w:r>
          </w:p>
        </w:tc>
        <w:tc>
          <w:tcPr>
            <w:tcW w:w="559" w:type="pct"/>
            <w:tcMar>
              <w:left w:w="108" w:type="dxa"/>
              <w:right w:w="108" w:type="dxa"/>
            </w:tcMar>
            <w:vAlign w:val="center"/>
          </w:tcPr>
          <w:p w14:paraId="06629117">
            <w:pPr>
              <w:jc w:val="center"/>
              <w:rPr>
                <w:rFonts w:ascii="宋体" w:hAnsi="宋体"/>
                <w:szCs w:val="21"/>
              </w:rPr>
            </w:pPr>
          </w:p>
        </w:tc>
        <w:tc>
          <w:tcPr>
            <w:tcW w:w="660" w:type="pct"/>
            <w:tcMar>
              <w:left w:w="108" w:type="dxa"/>
              <w:right w:w="108" w:type="dxa"/>
            </w:tcMar>
            <w:vAlign w:val="center"/>
          </w:tcPr>
          <w:p w14:paraId="55733CA9">
            <w:pPr>
              <w:jc w:val="center"/>
              <w:rPr>
                <w:rFonts w:ascii="宋体" w:hAnsi="宋体"/>
                <w:szCs w:val="21"/>
              </w:rPr>
            </w:pPr>
          </w:p>
        </w:tc>
        <w:tc>
          <w:tcPr>
            <w:tcW w:w="640" w:type="pct"/>
            <w:tcMar>
              <w:left w:w="108" w:type="dxa"/>
              <w:right w:w="108" w:type="dxa"/>
            </w:tcMar>
            <w:vAlign w:val="center"/>
          </w:tcPr>
          <w:p w14:paraId="28241BD9">
            <w:pPr>
              <w:jc w:val="center"/>
              <w:rPr>
                <w:rFonts w:ascii="宋体" w:hAnsi="宋体"/>
                <w:szCs w:val="21"/>
              </w:rPr>
            </w:pPr>
          </w:p>
        </w:tc>
        <w:tc>
          <w:tcPr>
            <w:tcW w:w="704" w:type="pct"/>
            <w:tcMar>
              <w:left w:w="108" w:type="dxa"/>
              <w:right w:w="108" w:type="dxa"/>
            </w:tcMar>
            <w:vAlign w:val="center"/>
          </w:tcPr>
          <w:p w14:paraId="05EE478A">
            <w:pPr>
              <w:jc w:val="center"/>
              <w:rPr>
                <w:rFonts w:ascii="宋体" w:hAnsi="宋体"/>
                <w:szCs w:val="21"/>
              </w:rPr>
            </w:pPr>
          </w:p>
        </w:tc>
        <w:tc>
          <w:tcPr>
            <w:tcW w:w="577" w:type="pct"/>
            <w:tcMar>
              <w:left w:w="108" w:type="dxa"/>
              <w:right w:w="108" w:type="dxa"/>
            </w:tcMar>
            <w:vAlign w:val="center"/>
          </w:tcPr>
          <w:p w14:paraId="3BE8D266">
            <w:pPr>
              <w:jc w:val="center"/>
              <w:rPr>
                <w:rFonts w:ascii="宋体" w:hAnsi="宋体"/>
                <w:szCs w:val="21"/>
              </w:rPr>
            </w:pPr>
          </w:p>
        </w:tc>
      </w:tr>
      <w:tr w14:paraId="64433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restart"/>
            <w:tcMar>
              <w:left w:w="108" w:type="dxa"/>
              <w:right w:w="108" w:type="dxa"/>
            </w:tcMar>
            <w:vAlign w:val="center"/>
          </w:tcPr>
          <w:p w14:paraId="3E255B25">
            <w:pPr>
              <w:jc w:val="center"/>
              <w:rPr>
                <w:rFonts w:ascii="宋体" w:hAnsi="宋体"/>
                <w:szCs w:val="21"/>
              </w:rPr>
            </w:pPr>
          </w:p>
        </w:tc>
        <w:tc>
          <w:tcPr>
            <w:tcW w:w="1083" w:type="pct"/>
            <w:vMerge w:val="restart"/>
            <w:tcMar>
              <w:left w:w="108" w:type="dxa"/>
              <w:right w:w="108" w:type="dxa"/>
            </w:tcMar>
            <w:vAlign w:val="center"/>
          </w:tcPr>
          <w:p w14:paraId="7E25C1FC">
            <w:pPr>
              <w:jc w:val="center"/>
              <w:rPr>
                <w:rFonts w:ascii="宋体" w:hAnsi="宋体"/>
                <w:szCs w:val="21"/>
              </w:rPr>
            </w:pPr>
          </w:p>
        </w:tc>
        <w:tc>
          <w:tcPr>
            <w:tcW w:w="441" w:type="pct"/>
            <w:tcMar>
              <w:left w:w="108" w:type="dxa"/>
              <w:right w:w="108" w:type="dxa"/>
            </w:tcMar>
            <w:vAlign w:val="center"/>
          </w:tcPr>
          <w:p w14:paraId="1E3B0062">
            <w:pPr>
              <w:jc w:val="center"/>
              <w:rPr>
                <w:rFonts w:ascii="黑体" w:hAnsi="宋体" w:eastAsia="黑体"/>
                <w:szCs w:val="21"/>
              </w:rPr>
            </w:pPr>
            <w:r>
              <w:rPr>
                <w:rFonts w:hint="eastAsia" w:ascii="黑体" w:hAnsi="宋体" w:eastAsia="黑体"/>
                <w:szCs w:val="21"/>
              </w:rPr>
              <w:t>1</w:t>
            </w:r>
          </w:p>
        </w:tc>
        <w:tc>
          <w:tcPr>
            <w:tcW w:w="559" w:type="pct"/>
            <w:tcMar>
              <w:left w:w="108" w:type="dxa"/>
              <w:right w:w="108" w:type="dxa"/>
            </w:tcMar>
            <w:vAlign w:val="center"/>
          </w:tcPr>
          <w:p w14:paraId="7A17B911">
            <w:pPr>
              <w:jc w:val="center"/>
              <w:rPr>
                <w:rFonts w:ascii="宋体" w:hAnsi="宋体"/>
                <w:szCs w:val="21"/>
              </w:rPr>
            </w:pPr>
          </w:p>
        </w:tc>
        <w:tc>
          <w:tcPr>
            <w:tcW w:w="660" w:type="pct"/>
            <w:tcMar>
              <w:left w:w="108" w:type="dxa"/>
              <w:right w:w="108" w:type="dxa"/>
            </w:tcMar>
            <w:vAlign w:val="center"/>
          </w:tcPr>
          <w:p w14:paraId="01153E12">
            <w:pPr>
              <w:jc w:val="center"/>
              <w:rPr>
                <w:rFonts w:ascii="宋体" w:hAnsi="宋体"/>
                <w:szCs w:val="21"/>
              </w:rPr>
            </w:pPr>
          </w:p>
        </w:tc>
        <w:tc>
          <w:tcPr>
            <w:tcW w:w="640" w:type="pct"/>
            <w:tcMar>
              <w:left w:w="108" w:type="dxa"/>
              <w:right w:w="108" w:type="dxa"/>
            </w:tcMar>
            <w:vAlign w:val="center"/>
          </w:tcPr>
          <w:p w14:paraId="4B01DC30">
            <w:pPr>
              <w:jc w:val="center"/>
              <w:rPr>
                <w:rFonts w:ascii="宋体" w:hAnsi="宋体"/>
                <w:szCs w:val="21"/>
              </w:rPr>
            </w:pPr>
          </w:p>
        </w:tc>
        <w:tc>
          <w:tcPr>
            <w:tcW w:w="704" w:type="pct"/>
            <w:tcMar>
              <w:left w:w="108" w:type="dxa"/>
              <w:right w:w="108" w:type="dxa"/>
            </w:tcMar>
            <w:vAlign w:val="center"/>
          </w:tcPr>
          <w:p w14:paraId="4D31F21C">
            <w:pPr>
              <w:jc w:val="center"/>
              <w:rPr>
                <w:rFonts w:ascii="宋体" w:hAnsi="宋体"/>
                <w:szCs w:val="21"/>
              </w:rPr>
            </w:pPr>
          </w:p>
        </w:tc>
        <w:tc>
          <w:tcPr>
            <w:tcW w:w="577" w:type="pct"/>
            <w:tcMar>
              <w:left w:w="108" w:type="dxa"/>
              <w:right w:w="108" w:type="dxa"/>
            </w:tcMar>
            <w:vAlign w:val="center"/>
          </w:tcPr>
          <w:p w14:paraId="655837B3">
            <w:pPr>
              <w:jc w:val="center"/>
              <w:rPr>
                <w:rFonts w:ascii="宋体" w:hAnsi="宋体"/>
                <w:szCs w:val="21"/>
              </w:rPr>
            </w:pPr>
          </w:p>
        </w:tc>
      </w:tr>
      <w:tr w14:paraId="3090D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22F43E7F">
            <w:pPr>
              <w:jc w:val="center"/>
              <w:rPr>
                <w:rFonts w:ascii="宋体" w:hAnsi="宋体"/>
                <w:szCs w:val="21"/>
              </w:rPr>
            </w:pPr>
          </w:p>
        </w:tc>
        <w:tc>
          <w:tcPr>
            <w:tcW w:w="1083" w:type="pct"/>
            <w:vMerge w:val="continue"/>
            <w:tcMar>
              <w:left w:w="108" w:type="dxa"/>
              <w:right w:w="108" w:type="dxa"/>
            </w:tcMar>
            <w:vAlign w:val="center"/>
          </w:tcPr>
          <w:p w14:paraId="6E5CAE4E">
            <w:pPr>
              <w:jc w:val="center"/>
              <w:rPr>
                <w:rFonts w:ascii="宋体" w:hAnsi="宋体"/>
                <w:szCs w:val="21"/>
              </w:rPr>
            </w:pPr>
          </w:p>
        </w:tc>
        <w:tc>
          <w:tcPr>
            <w:tcW w:w="441" w:type="pct"/>
            <w:tcMar>
              <w:left w:w="108" w:type="dxa"/>
              <w:right w:w="108" w:type="dxa"/>
            </w:tcMar>
            <w:vAlign w:val="center"/>
          </w:tcPr>
          <w:p w14:paraId="02E7C144">
            <w:pPr>
              <w:jc w:val="center"/>
              <w:rPr>
                <w:rFonts w:ascii="黑体" w:hAnsi="宋体" w:eastAsia="黑体"/>
                <w:szCs w:val="21"/>
              </w:rPr>
            </w:pPr>
            <w:r>
              <w:rPr>
                <w:rFonts w:hint="eastAsia" w:ascii="黑体" w:hAnsi="宋体" w:eastAsia="黑体"/>
                <w:szCs w:val="21"/>
              </w:rPr>
              <w:t>2</w:t>
            </w:r>
          </w:p>
        </w:tc>
        <w:tc>
          <w:tcPr>
            <w:tcW w:w="559" w:type="pct"/>
            <w:tcMar>
              <w:left w:w="108" w:type="dxa"/>
              <w:right w:w="108" w:type="dxa"/>
            </w:tcMar>
            <w:vAlign w:val="center"/>
          </w:tcPr>
          <w:p w14:paraId="58CCC578">
            <w:pPr>
              <w:jc w:val="center"/>
              <w:rPr>
                <w:rFonts w:ascii="宋体" w:hAnsi="宋体"/>
                <w:szCs w:val="21"/>
              </w:rPr>
            </w:pPr>
          </w:p>
        </w:tc>
        <w:tc>
          <w:tcPr>
            <w:tcW w:w="660" w:type="pct"/>
            <w:tcMar>
              <w:left w:w="108" w:type="dxa"/>
              <w:right w:w="108" w:type="dxa"/>
            </w:tcMar>
            <w:vAlign w:val="center"/>
          </w:tcPr>
          <w:p w14:paraId="5C6B7A4E">
            <w:pPr>
              <w:jc w:val="center"/>
              <w:rPr>
                <w:rFonts w:ascii="宋体" w:hAnsi="宋体"/>
                <w:szCs w:val="21"/>
              </w:rPr>
            </w:pPr>
          </w:p>
        </w:tc>
        <w:tc>
          <w:tcPr>
            <w:tcW w:w="640" w:type="pct"/>
            <w:tcMar>
              <w:left w:w="108" w:type="dxa"/>
              <w:right w:w="108" w:type="dxa"/>
            </w:tcMar>
            <w:vAlign w:val="center"/>
          </w:tcPr>
          <w:p w14:paraId="7CCD10A4">
            <w:pPr>
              <w:jc w:val="center"/>
              <w:rPr>
                <w:rFonts w:ascii="宋体" w:hAnsi="宋体"/>
                <w:szCs w:val="21"/>
              </w:rPr>
            </w:pPr>
          </w:p>
        </w:tc>
        <w:tc>
          <w:tcPr>
            <w:tcW w:w="704" w:type="pct"/>
            <w:tcMar>
              <w:left w:w="108" w:type="dxa"/>
              <w:right w:w="108" w:type="dxa"/>
            </w:tcMar>
            <w:vAlign w:val="center"/>
          </w:tcPr>
          <w:p w14:paraId="083490B0">
            <w:pPr>
              <w:jc w:val="center"/>
              <w:rPr>
                <w:rFonts w:ascii="宋体" w:hAnsi="宋体"/>
                <w:szCs w:val="21"/>
              </w:rPr>
            </w:pPr>
          </w:p>
        </w:tc>
        <w:tc>
          <w:tcPr>
            <w:tcW w:w="577" w:type="pct"/>
            <w:tcMar>
              <w:left w:w="108" w:type="dxa"/>
              <w:right w:w="108" w:type="dxa"/>
            </w:tcMar>
            <w:vAlign w:val="center"/>
          </w:tcPr>
          <w:p w14:paraId="20C3392B">
            <w:pPr>
              <w:jc w:val="center"/>
              <w:rPr>
                <w:rFonts w:ascii="宋体" w:hAnsi="宋体"/>
                <w:szCs w:val="21"/>
              </w:rPr>
            </w:pPr>
          </w:p>
        </w:tc>
      </w:tr>
      <w:tr w14:paraId="5CC18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3" w:type="pct"/>
            <w:vMerge w:val="continue"/>
            <w:tcMar>
              <w:left w:w="108" w:type="dxa"/>
              <w:right w:w="108" w:type="dxa"/>
            </w:tcMar>
            <w:vAlign w:val="center"/>
          </w:tcPr>
          <w:p w14:paraId="60CDFD13">
            <w:pPr>
              <w:jc w:val="center"/>
              <w:rPr>
                <w:rFonts w:ascii="宋体" w:hAnsi="宋体"/>
                <w:szCs w:val="21"/>
              </w:rPr>
            </w:pPr>
          </w:p>
        </w:tc>
        <w:tc>
          <w:tcPr>
            <w:tcW w:w="1083" w:type="pct"/>
            <w:vMerge w:val="continue"/>
            <w:tcMar>
              <w:left w:w="108" w:type="dxa"/>
              <w:right w:w="108" w:type="dxa"/>
            </w:tcMar>
            <w:vAlign w:val="center"/>
          </w:tcPr>
          <w:p w14:paraId="2E2B2EAB">
            <w:pPr>
              <w:jc w:val="center"/>
              <w:rPr>
                <w:rFonts w:ascii="宋体" w:hAnsi="宋体"/>
                <w:szCs w:val="21"/>
              </w:rPr>
            </w:pPr>
          </w:p>
        </w:tc>
        <w:tc>
          <w:tcPr>
            <w:tcW w:w="441" w:type="pct"/>
            <w:tcMar>
              <w:left w:w="108" w:type="dxa"/>
              <w:right w:w="108" w:type="dxa"/>
            </w:tcMar>
            <w:vAlign w:val="center"/>
          </w:tcPr>
          <w:p w14:paraId="2734DA3F">
            <w:pPr>
              <w:jc w:val="center"/>
              <w:rPr>
                <w:rFonts w:ascii="黑体" w:hAnsi="宋体" w:eastAsia="黑体"/>
                <w:szCs w:val="21"/>
              </w:rPr>
            </w:pPr>
            <w:r>
              <w:rPr>
                <w:rFonts w:hint="eastAsia" w:ascii="黑体" w:hAnsi="宋体" w:eastAsia="黑体"/>
                <w:szCs w:val="21"/>
              </w:rPr>
              <w:t>3</w:t>
            </w:r>
          </w:p>
        </w:tc>
        <w:tc>
          <w:tcPr>
            <w:tcW w:w="559" w:type="pct"/>
            <w:tcMar>
              <w:left w:w="108" w:type="dxa"/>
              <w:right w:w="108" w:type="dxa"/>
            </w:tcMar>
            <w:vAlign w:val="center"/>
          </w:tcPr>
          <w:p w14:paraId="1D26D623">
            <w:pPr>
              <w:jc w:val="center"/>
              <w:rPr>
                <w:rFonts w:ascii="宋体" w:hAnsi="宋体"/>
                <w:szCs w:val="21"/>
              </w:rPr>
            </w:pPr>
          </w:p>
        </w:tc>
        <w:tc>
          <w:tcPr>
            <w:tcW w:w="660" w:type="pct"/>
            <w:tcMar>
              <w:left w:w="108" w:type="dxa"/>
              <w:right w:w="108" w:type="dxa"/>
            </w:tcMar>
            <w:vAlign w:val="center"/>
          </w:tcPr>
          <w:p w14:paraId="6A59F27C">
            <w:pPr>
              <w:jc w:val="center"/>
              <w:rPr>
                <w:rFonts w:ascii="宋体" w:hAnsi="宋体"/>
                <w:szCs w:val="21"/>
              </w:rPr>
            </w:pPr>
          </w:p>
        </w:tc>
        <w:tc>
          <w:tcPr>
            <w:tcW w:w="640" w:type="pct"/>
            <w:tcMar>
              <w:left w:w="108" w:type="dxa"/>
              <w:right w:w="108" w:type="dxa"/>
            </w:tcMar>
            <w:vAlign w:val="center"/>
          </w:tcPr>
          <w:p w14:paraId="71891424">
            <w:pPr>
              <w:jc w:val="center"/>
              <w:rPr>
                <w:rFonts w:ascii="宋体" w:hAnsi="宋体"/>
                <w:szCs w:val="21"/>
              </w:rPr>
            </w:pPr>
          </w:p>
        </w:tc>
        <w:tc>
          <w:tcPr>
            <w:tcW w:w="704" w:type="pct"/>
            <w:tcMar>
              <w:left w:w="108" w:type="dxa"/>
              <w:right w:w="108" w:type="dxa"/>
            </w:tcMar>
            <w:vAlign w:val="center"/>
          </w:tcPr>
          <w:p w14:paraId="7608E677">
            <w:pPr>
              <w:jc w:val="center"/>
              <w:rPr>
                <w:rFonts w:ascii="宋体" w:hAnsi="宋体"/>
                <w:szCs w:val="21"/>
              </w:rPr>
            </w:pPr>
          </w:p>
        </w:tc>
        <w:tc>
          <w:tcPr>
            <w:tcW w:w="577" w:type="pct"/>
            <w:tcMar>
              <w:left w:w="108" w:type="dxa"/>
              <w:right w:w="108" w:type="dxa"/>
            </w:tcMar>
            <w:vAlign w:val="center"/>
          </w:tcPr>
          <w:p w14:paraId="36382EF3">
            <w:pPr>
              <w:jc w:val="center"/>
              <w:rPr>
                <w:rFonts w:ascii="宋体" w:hAnsi="宋体"/>
                <w:szCs w:val="21"/>
              </w:rPr>
            </w:pPr>
          </w:p>
        </w:tc>
      </w:tr>
    </w:tbl>
    <w:p w14:paraId="3FC450C8">
      <w:pPr>
        <w:spacing w:line="440" w:lineRule="exact"/>
        <w:ind w:right="420"/>
        <w:rPr>
          <w:rFonts w:ascii="宋体" w:hAnsi="宋体"/>
          <w:szCs w:val="21"/>
        </w:rPr>
      </w:pPr>
      <w:r>
        <w:rPr>
          <w:rFonts w:hint="eastAsia" w:ascii="黑体" w:hAnsi="宋体" w:eastAsia="黑体"/>
          <w:szCs w:val="21"/>
        </w:rPr>
        <w:t>备注：</w:t>
      </w:r>
      <w:r>
        <w:rPr>
          <w:rFonts w:hint="eastAsia" w:ascii="宋体" w:hAnsi="宋体"/>
          <w:szCs w:val="21"/>
        </w:rPr>
        <w:t>本表所列分包仅限于承包人自行施工范围内的非主体、非关键工程。</w:t>
      </w:r>
    </w:p>
    <w:p w14:paraId="39B2DC19">
      <w:pPr>
        <w:wordWrap w:val="0"/>
        <w:spacing w:line="440" w:lineRule="exact"/>
        <w:ind w:right="420"/>
        <w:jc w:val="right"/>
        <w:rPr>
          <w:rFonts w:ascii="宋体" w:hAnsi="宋体"/>
          <w:szCs w:val="21"/>
        </w:rPr>
      </w:pPr>
      <w:r>
        <w:rPr>
          <w:rFonts w:hint="eastAsia" w:ascii="宋体" w:hAnsi="宋体"/>
          <w:szCs w:val="21"/>
        </w:rPr>
        <w:t>日    期：</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 xml:space="preserve">日  </w:t>
      </w:r>
    </w:p>
    <w:p w14:paraId="5C8B3EAE">
      <w:pPr>
        <w:spacing w:beforeLines="50" w:afterLines="100" w:line="440" w:lineRule="exact"/>
        <w:ind w:right="420"/>
        <w:jc w:val="center"/>
        <w:outlineLvl w:val="1"/>
        <w:rPr>
          <w:rFonts w:ascii="黑体" w:hAnsi="宋体" w:eastAsia="黑体"/>
          <w:b/>
          <w:bCs/>
          <w:sz w:val="32"/>
          <w:szCs w:val="32"/>
        </w:rPr>
      </w:pPr>
      <w:r>
        <w:rPr>
          <w:rFonts w:ascii="宋体" w:hAnsi="宋体"/>
          <w:szCs w:val="21"/>
        </w:rPr>
        <w:br w:type="page"/>
      </w:r>
      <w:bookmarkStart w:id="945" w:name="_Toc12517"/>
      <w:bookmarkStart w:id="946" w:name="_Toc5864"/>
      <w:bookmarkStart w:id="947" w:name="_Toc19081"/>
      <w:bookmarkStart w:id="948" w:name="_Toc10652"/>
      <w:bookmarkStart w:id="949" w:name="_Toc353448541"/>
      <w:r>
        <w:rPr>
          <w:rFonts w:hint="eastAsia" w:ascii="黑体" w:hAnsi="宋体" w:eastAsia="黑体"/>
          <w:b/>
          <w:bCs/>
          <w:sz w:val="32"/>
          <w:szCs w:val="32"/>
        </w:rPr>
        <w:t>九、资格审查资料</w:t>
      </w:r>
      <w:bookmarkEnd w:id="945"/>
      <w:bookmarkEnd w:id="946"/>
      <w:bookmarkEnd w:id="947"/>
      <w:bookmarkEnd w:id="948"/>
      <w:bookmarkEnd w:id="949"/>
    </w:p>
    <w:p w14:paraId="18F6DBDA">
      <w:pPr>
        <w:spacing w:beforeLines="50" w:afterLines="50" w:line="440" w:lineRule="exact"/>
        <w:ind w:left="720" w:hanging="964" w:hangingChars="300"/>
        <w:outlineLvl w:val="2"/>
        <w:rPr>
          <w:rFonts w:hint="eastAsia" w:ascii="宋体" w:hAnsi="宋体" w:eastAsia="宋体" w:cs="宋体"/>
          <w:b/>
          <w:bCs/>
          <w:sz w:val="32"/>
          <w:szCs w:val="32"/>
        </w:rPr>
      </w:pPr>
      <w:bookmarkStart w:id="950" w:name="_Toc2453"/>
      <w:bookmarkStart w:id="951" w:name="_Toc8117"/>
      <w:r>
        <w:rPr>
          <w:rFonts w:hint="eastAsia" w:ascii="宋体" w:hAnsi="宋体" w:eastAsia="宋体" w:cs="宋体"/>
          <w:b/>
          <w:bCs/>
          <w:sz w:val="32"/>
          <w:szCs w:val="32"/>
        </w:rPr>
        <w:t>（一）投标人基本情况表</w:t>
      </w:r>
      <w:bookmarkEnd w:id="950"/>
      <w:bookmarkEnd w:id="951"/>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897"/>
        <w:gridCol w:w="1022"/>
        <w:gridCol w:w="993"/>
        <w:gridCol w:w="283"/>
        <w:gridCol w:w="198"/>
        <w:gridCol w:w="1247"/>
        <w:gridCol w:w="259"/>
        <w:gridCol w:w="709"/>
        <w:gridCol w:w="1422"/>
      </w:tblGrid>
      <w:tr w14:paraId="26780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69A640BF">
            <w:pPr>
              <w:jc w:val="center"/>
              <w:rPr>
                <w:rFonts w:ascii="宋体" w:hAnsi="宋体"/>
                <w:szCs w:val="21"/>
              </w:rPr>
            </w:pPr>
            <w:r>
              <w:rPr>
                <w:rFonts w:hint="eastAsia" w:ascii="宋体" w:hAnsi="宋体"/>
                <w:szCs w:val="21"/>
              </w:rPr>
              <w:t>投标人名称</w:t>
            </w:r>
          </w:p>
        </w:tc>
        <w:tc>
          <w:tcPr>
            <w:tcW w:w="4127" w:type="pct"/>
            <w:gridSpan w:val="9"/>
            <w:vAlign w:val="center"/>
          </w:tcPr>
          <w:p w14:paraId="1BDBA149">
            <w:pPr>
              <w:jc w:val="center"/>
              <w:rPr>
                <w:rFonts w:ascii="宋体" w:hAnsi="宋体"/>
                <w:szCs w:val="21"/>
              </w:rPr>
            </w:pPr>
          </w:p>
        </w:tc>
      </w:tr>
      <w:tr w14:paraId="16AE5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2415524C">
            <w:pPr>
              <w:jc w:val="center"/>
              <w:rPr>
                <w:rFonts w:ascii="宋体" w:hAnsi="宋体"/>
                <w:szCs w:val="21"/>
              </w:rPr>
            </w:pPr>
            <w:r>
              <w:rPr>
                <w:rFonts w:hint="eastAsia" w:ascii="宋体" w:hAnsi="宋体"/>
                <w:szCs w:val="21"/>
              </w:rPr>
              <w:t>注册地址</w:t>
            </w:r>
          </w:p>
        </w:tc>
        <w:tc>
          <w:tcPr>
            <w:tcW w:w="1992" w:type="pct"/>
            <w:gridSpan w:val="5"/>
            <w:vAlign w:val="center"/>
          </w:tcPr>
          <w:p w14:paraId="3587741E">
            <w:pPr>
              <w:jc w:val="center"/>
              <w:rPr>
                <w:rFonts w:ascii="宋体" w:hAnsi="宋体"/>
                <w:szCs w:val="21"/>
              </w:rPr>
            </w:pPr>
          </w:p>
        </w:tc>
        <w:tc>
          <w:tcPr>
            <w:tcW w:w="732" w:type="pct"/>
            <w:vAlign w:val="center"/>
          </w:tcPr>
          <w:p w14:paraId="77367C01">
            <w:pPr>
              <w:jc w:val="center"/>
              <w:rPr>
                <w:rFonts w:ascii="宋体" w:hAnsi="宋体"/>
                <w:szCs w:val="21"/>
              </w:rPr>
            </w:pPr>
            <w:r>
              <w:rPr>
                <w:rFonts w:hint="eastAsia" w:ascii="宋体" w:hAnsi="宋体"/>
                <w:szCs w:val="21"/>
              </w:rPr>
              <w:t>邮政编码</w:t>
            </w:r>
          </w:p>
        </w:tc>
        <w:tc>
          <w:tcPr>
            <w:tcW w:w="1402" w:type="pct"/>
            <w:gridSpan w:val="3"/>
            <w:vAlign w:val="center"/>
          </w:tcPr>
          <w:p w14:paraId="182AC0B2">
            <w:pPr>
              <w:jc w:val="center"/>
              <w:rPr>
                <w:rFonts w:ascii="宋体" w:hAnsi="宋体"/>
                <w:szCs w:val="21"/>
              </w:rPr>
            </w:pPr>
          </w:p>
        </w:tc>
      </w:tr>
      <w:tr w14:paraId="6B471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Merge w:val="restart"/>
            <w:vAlign w:val="center"/>
          </w:tcPr>
          <w:p w14:paraId="6403E4DF">
            <w:pPr>
              <w:jc w:val="center"/>
              <w:rPr>
                <w:rFonts w:ascii="宋体" w:hAnsi="宋体"/>
                <w:szCs w:val="21"/>
              </w:rPr>
            </w:pPr>
            <w:r>
              <w:rPr>
                <w:rFonts w:hint="eastAsia" w:ascii="宋体" w:hAnsi="宋体"/>
                <w:szCs w:val="21"/>
              </w:rPr>
              <w:t>联系方式</w:t>
            </w:r>
          </w:p>
        </w:tc>
        <w:tc>
          <w:tcPr>
            <w:tcW w:w="527" w:type="pct"/>
            <w:vAlign w:val="center"/>
          </w:tcPr>
          <w:p w14:paraId="3E3039E4">
            <w:pPr>
              <w:jc w:val="center"/>
              <w:rPr>
                <w:rFonts w:ascii="宋体" w:hAnsi="宋体"/>
                <w:szCs w:val="21"/>
              </w:rPr>
            </w:pPr>
            <w:r>
              <w:rPr>
                <w:rFonts w:hint="eastAsia" w:ascii="宋体" w:hAnsi="宋体"/>
                <w:szCs w:val="21"/>
              </w:rPr>
              <w:t>联系人</w:t>
            </w:r>
          </w:p>
        </w:tc>
        <w:tc>
          <w:tcPr>
            <w:tcW w:w="1465" w:type="pct"/>
            <w:gridSpan w:val="4"/>
            <w:vAlign w:val="center"/>
          </w:tcPr>
          <w:p w14:paraId="3DFCF47A">
            <w:pPr>
              <w:jc w:val="center"/>
              <w:rPr>
                <w:rFonts w:ascii="宋体" w:hAnsi="宋体"/>
                <w:szCs w:val="21"/>
              </w:rPr>
            </w:pPr>
          </w:p>
        </w:tc>
        <w:tc>
          <w:tcPr>
            <w:tcW w:w="732" w:type="pct"/>
            <w:vAlign w:val="center"/>
          </w:tcPr>
          <w:p w14:paraId="63212607">
            <w:pPr>
              <w:jc w:val="center"/>
              <w:rPr>
                <w:rFonts w:ascii="宋体" w:hAnsi="宋体"/>
                <w:szCs w:val="21"/>
              </w:rPr>
            </w:pPr>
            <w:r>
              <w:rPr>
                <w:rFonts w:hint="eastAsia" w:ascii="宋体" w:hAnsi="宋体"/>
                <w:szCs w:val="21"/>
              </w:rPr>
              <w:t>电  话</w:t>
            </w:r>
          </w:p>
        </w:tc>
        <w:tc>
          <w:tcPr>
            <w:tcW w:w="1402" w:type="pct"/>
            <w:gridSpan w:val="3"/>
            <w:vAlign w:val="center"/>
          </w:tcPr>
          <w:p w14:paraId="4CB0A4F2">
            <w:pPr>
              <w:jc w:val="center"/>
              <w:rPr>
                <w:rFonts w:ascii="宋体" w:hAnsi="宋体"/>
                <w:szCs w:val="21"/>
              </w:rPr>
            </w:pPr>
          </w:p>
        </w:tc>
      </w:tr>
      <w:tr w14:paraId="69128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Merge w:val="continue"/>
            <w:vAlign w:val="center"/>
          </w:tcPr>
          <w:p w14:paraId="160791F6">
            <w:pPr>
              <w:jc w:val="center"/>
              <w:rPr>
                <w:rFonts w:ascii="宋体" w:hAnsi="宋体"/>
                <w:szCs w:val="21"/>
              </w:rPr>
            </w:pPr>
          </w:p>
        </w:tc>
        <w:tc>
          <w:tcPr>
            <w:tcW w:w="527" w:type="pct"/>
            <w:vAlign w:val="center"/>
          </w:tcPr>
          <w:p w14:paraId="654CF56F">
            <w:pPr>
              <w:jc w:val="center"/>
              <w:rPr>
                <w:rFonts w:ascii="宋体" w:hAnsi="宋体"/>
                <w:szCs w:val="21"/>
              </w:rPr>
            </w:pPr>
            <w:r>
              <w:rPr>
                <w:rFonts w:hint="eastAsia" w:ascii="宋体" w:hAnsi="宋体"/>
                <w:szCs w:val="21"/>
              </w:rPr>
              <w:t>传  真</w:t>
            </w:r>
          </w:p>
        </w:tc>
        <w:tc>
          <w:tcPr>
            <w:tcW w:w="1465" w:type="pct"/>
            <w:gridSpan w:val="4"/>
            <w:vAlign w:val="center"/>
          </w:tcPr>
          <w:p w14:paraId="0F6D0F6D">
            <w:pPr>
              <w:jc w:val="center"/>
              <w:rPr>
                <w:rFonts w:ascii="宋体" w:hAnsi="宋体"/>
                <w:szCs w:val="21"/>
              </w:rPr>
            </w:pPr>
          </w:p>
        </w:tc>
        <w:tc>
          <w:tcPr>
            <w:tcW w:w="732" w:type="pct"/>
            <w:vAlign w:val="center"/>
          </w:tcPr>
          <w:p w14:paraId="1D62BA8E">
            <w:pPr>
              <w:jc w:val="center"/>
              <w:rPr>
                <w:rFonts w:ascii="宋体" w:hAnsi="宋体"/>
                <w:szCs w:val="21"/>
              </w:rPr>
            </w:pPr>
            <w:r>
              <w:rPr>
                <w:rFonts w:hint="eastAsia" w:ascii="宋体" w:hAnsi="宋体"/>
                <w:szCs w:val="21"/>
              </w:rPr>
              <w:t>网  址</w:t>
            </w:r>
          </w:p>
        </w:tc>
        <w:tc>
          <w:tcPr>
            <w:tcW w:w="1402" w:type="pct"/>
            <w:gridSpan w:val="3"/>
            <w:vAlign w:val="center"/>
          </w:tcPr>
          <w:p w14:paraId="4622DABC">
            <w:pPr>
              <w:jc w:val="center"/>
              <w:rPr>
                <w:rFonts w:ascii="宋体" w:hAnsi="宋体"/>
                <w:szCs w:val="21"/>
              </w:rPr>
            </w:pPr>
          </w:p>
        </w:tc>
      </w:tr>
      <w:tr w14:paraId="1A834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20D4E3EC">
            <w:pPr>
              <w:jc w:val="center"/>
              <w:rPr>
                <w:rFonts w:ascii="宋体" w:hAnsi="宋体"/>
                <w:szCs w:val="21"/>
              </w:rPr>
            </w:pPr>
            <w:r>
              <w:rPr>
                <w:rFonts w:hint="eastAsia" w:ascii="宋体" w:hAnsi="宋体"/>
                <w:szCs w:val="21"/>
              </w:rPr>
              <w:t>组织结构</w:t>
            </w:r>
          </w:p>
        </w:tc>
        <w:tc>
          <w:tcPr>
            <w:tcW w:w="4127" w:type="pct"/>
            <w:gridSpan w:val="9"/>
            <w:vAlign w:val="center"/>
          </w:tcPr>
          <w:p w14:paraId="4B1AC0EB">
            <w:pPr>
              <w:jc w:val="center"/>
              <w:rPr>
                <w:rFonts w:ascii="宋体" w:hAnsi="宋体"/>
                <w:szCs w:val="21"/>
              </w:rPr>
            </w:pPr>
          </w:p>
        </w:tc>
      </w:tr>
      <w:tr w14:paraId="1AB4F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3ACD7FAC">
            <w:pPr>
              <w:jc w:val="center"/>
              <w:rPr>
                <w:rFonts w:ascii="宋体" w:hAnsi="宋体"/>
                <w:szCs w:val="21"/>
              </w:rPr>
            </w:pPr>
            <w:r>
              <w:rPr>
                <w:rFonts w:hint="eastAsia" w:ascii="宋体" w:hAnsi="宋体"/>
                <w:szCs w:val="21"/>
              </w:rPr>
              <w:t>法定代表人</w:t>
            </w:r>
          </w:p>
        </w:tc>
        <w:tc>
          <w:tcPr>
            <w:tcW w:w="527" w:type="pct"/>
            <w:vAlign w:val="center"/>
          </w:tcPr>
          <w:p w14:paraId="0B39C85F">
            <w:pPr>
              <w:jc w:val="center"/>
              <w:rPr>
                <w:rFonts w:ascii="宋体" w:hAnsi="宋体"/>
                <w:szCs w:val="21"/>
              </w:rPr>
            </w:pPr>
            <w:r>
              <w:rPr>
                <w:rFonts w:hint="eastAsia" w:ascii="宋体" w:hAnsi="宋体"/>
                <w:szCs w:val="21"/>
              </w:rPr>
              <w:t>姓名</w:t>
            </w:r>
          </w:p>
        </w:tc>
        <w:tc>
          <w:tcPr>
            <w:tcW w:w="600" w:type="pct"/>
            <w:vAlign w:val="center"/>
          </w:tcPr>
          <w:p w14:paraId="12909F77">
            <w:pPr>
              <w:jc w:val="center"/>
              <w:rPr>
                <w:rFonts w:ascii="宋体" w:hAnsi="宋体"/>
                <w:szCs w:val="21"/>
              </w:rPr>
            </w:pPr>
          </w:p>
        </w:tc>
        <w:tc>
          <w:tcPr>
            <w:tcW w:w="749" w:type="pct"/>
            <w:gridSpan w:val="2"/>
            <w:vAlign w:val="center"/>
          </w:tcPr>
          <w:p w14:paraId="29402E7D">
            <w:pPr>
              <w:jc w:val="center"/>
              <w:rPr>
                <w:rFonts w:ascii="宋体" w:hAnsi="宋体"/>
                <w:szCs w:val="21"/>
              </w:rPr>
            </w:pPr>
            <w:r>
              <w:rPr>
                <w:rFonts w:hint="eastAsia" w:ascii="宋体" w:hAnsi="宋体"/>
                <w:szCs w:val="21"/>
              </w:rPr>
              <w:t>技术职称</w:t>
            </w:r>
          </w:p>
        </w:tc>
        <w:tc>
          <w:tcPr>
            <w:tcW w:w="1000" w:type="pct"/>
            <w:gridSpan w:val="3"/>
            <w:vAlign w:val="center"/>
          </w:tcPr>
          <w:p w14:paraId="5F538242">
            <w:pPr>
              <w:jc w:val="center"/>
              <w:rPr>
                <w:rFonts w:ascii="宋体" w:hAnsi="宋体"/>
                <w:szCs w:val="21"/>
              </w:rPr>
            </w:pPr>
          </w:p>
        </w:tc>
        <w:tc>
          <w:tcPr>
            <w:tcW w:w="416" w:type="pct"/>
            <w:vAlign w:val="center"/>
          </w:tcPr>
          <w:p w14:paraId="369B4AF9">
            <w:pPr>
              <w:jc w:val="center"/>
              <w:rPr>
                <w:rFonts w:ascii="宋体" w:hAnsi="宋体"/>
                <w:szCs w:val="21"/>
              </w:rPr>
            </w:pPr>
            <w:r>
              <w:rPr>
                <w:rFonts w:hint="eastAsia" w:ascii="宋体" w:hAnsi="宋体"/>
                <w:szCs w:val="21"/>
              </w:rPr>
              <w:t>电话</w:t>
            </w:r>
          </w:p>
        </w:tc>
        <w:tc>
          <w:tcPr>
            <w:tcW w:w="833" w:type="pct"/>
            <w:vAlign w:val="center"/>
          </w:tcPr>
          <w:p w14:paraId="382BB3A2">
            <w:pPr>
              <w:jc w:val="center"/>
              <w:rPr>
                <w:rFonts w:ascii="宋体" w:hAnsi="宋体"/>
                <w:szCs w:val="21"/>
              </w:rPr>
            </w:pPr>
          </w:p>
        </w:tc>
      </w:tr>
      <w:tr w14:paraId="7EED4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0E31BBB3">
            <w:pPr>
              <w:jc w:val="center"/>
              <w:rPr>
                <w:rFonts w:ascii="宋体" w:hAnsi="宋体"/>
                <w:szCs w:val="21"/>
              </w:rPr>
            </w:pPr>
            <w:r>
              <w:rPr>
                <w:rFonts w:hint="eastAsia" w:ascii="宋体" w:hAnsi="宋体"/>
                <w:szCs w:val="21"/>
              </w:rPr>
              <w:t>技术负责人</w:t>
            </w:r>
          </w:p>
        </w:tc>
        <w:tc>
          <w:tcPr>
            <w:tcW w:w="527" w:type="pct"/>
            <w:vAlign w:val="center"/>
          </w:tcPr>
          <w:p w14:paraId="4B79627F">
            <w:pPr>
              <w:jc w:val="center"/>
              <w:rPr>
                <w:rFonts w:ascii="宋体" w:hAnsi="宋体"/>
                <w:szCs w:val="21"/>
              </w:rPr>
            </w:pPr>
            <w:r>
              <w:rPr>
                <w:rFonts w:hint="eastAsia" w:ascii="宋体" w:hAnsi="宋体"/>
                <w:szCs w:val="21"/>
              </w:rPr>
              <w:t>姓名</w:t>
            </w:r>
          </w:p>
        </w:tc>
        <w:tc>
          <w:tcPr>
            <w:tcW w:w="600" w:type="pct"/>
            <w:vAlign w:val="center"/>
          </w:tcPr>
          <w:p w14:paraId="77F8A656">
            <w:pPr>
              <w:jc w:val="center"/>
              <w:rPr>
                <w:rFonts w:ascii="宋体" w:hAnsi="宋体"/>
                <w:szCs w:val="21"/>
              </w:rPr>
            </w:pPr>
          </w:p>
        </w:tc>
        <w:tc>
          <w:tcPr>
            <w:tcW w:w="749" w:type="pct"/>
            <w:gridSpan w:val="2"/>
            <w:vAlign w:val="center"/>
          </w:tcPr>
          <w:p w14:paraId="2ED28866">
            <w:pPr>
              <w:jc w:val="center"/>
              <w:rPr>
                <w:rFonts w:ascii="宋体" w:hAnsi="宋体"/>
                <w:szCs w:val="21"/>
              </w:rPr>
            </w:pPr>
            <w:r>
              <w:rPr>
                <w:rFonts w:hint="eastAsia" w:ascii="宋体" w:hAnsi="宋体"/>
                <w:szCs w:val="21"/>
              </w:rPr>
              <w:t>技术职称</w:t>
            </w:r>
          </w:p>
        </w:tc>
        <w:tc>
          <w:tcPr>
            <w:tcW w:w="1000" w:type="pct"/>
            <w:gridSpan w:val="3"/>
            <w:vAlign w:val="center"/>
          </w:tcPr>
          <w:p w14:paraId="71255041">
            <w:pPr>
              <w:jc w:val="center"/>
              <w:rPr>
                <w:rFonts w:ascii="宋体" w:hAnsi="宋体"/>
                <w:szCs w:val="21"/>
              </w:rPr>
            </w:pPr>
          </w:p>
        </w:tc>
        <w:tc>
          <w:tcPr>
            <w:tcW w:w="416" w:type="pct"/>
            <w:vAlign w:val="center"/>
          </w:tcPr>
          <w:p w14:paraId="7838BDF6">
            <w:pPr>
              <w:jc w:val="center"/>
              <w:rPr>
                <w:rFonts w:ascii="宋体" w:hAnsi="宋体"/>
                <w:szCs w:val="21"/>
              </w:rPr>
            </w:pPr>
            <w:r>
              <w:rPr>
                <w:rFonts w:hint="eastAsia" w:ascii="宋体" w:hAnsi="宋体"/>
                <w:szCs w:val="21"/>
              </w:rPr>
              <w:t>电话</w:t>
            </w:r>
          </w:p>
        </w:tc>
        <w:tc>
          <w:tcPr>
            <w:tcW w:w="833" w:type="pct"/>
            <w:vAlign w:val="center"/>
          </w:tcPr>
          <w:p w14:paraId="7AEAADFD">
            <w:pPr>
              <w:jc w:val="center"/>
              <w:rPr>
                <w:rFonts w:ascii="宋体" w:hAnsi="宋体"/>
                <w:szCs w:val="21"/>
              </w:rPr>
            </w:pPr>
          </w:p>
        </w:tc>
      </w:tr>
      <w:tr w14:paraId="3FD22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3DF5CCD2">
            <w:pPr>
              <w:jc w:val="center"/>
              <w:rPr>
                <w:rFonts w:ascii="宋体" w:hAnsi="宋体"/>
                <w:szCs w:val="21"/>
              </w:rPr>
            </w:pPr>
            <w:r>
              <w:rPr>
                <w:rFonts w:hint="eastAsia" w:ascii="宋体" w:hAnsi="宋体"/>
                <w:szCs w:val="21"/>
              </w:rPr>
              <w:t>成立时间</w:t>
            </w:r>
          </w:p>
        </w:tc>
        <w:tc>
          <w:tcPr>
            <w:tcW w:w="1127" w:type="pct"/>
            <w:gridSpan w:val="2"/>
            <w:vAlign w:val="center"/>
          </w:tcPr>
          <w:p w14:paraId="79BC63CF">
            <w:pPr>
              <w:jc w:val="center"/>
              <w:rPr>
                <w:rFonts w:ascii="宋体" w:hAnsi="宋体"/>
                <w:szCs w:val="21"/>
              </w:rPr>
            </w:pPr>
          </w:p>
        </w:tc>
        <w:tc>
          <w:tcPr>
            <w:tcW w:w="3000" w:type="pct"/>
            <w:gridSpan w:val="7"/>
            <w:vAlign w:val="center"/>
          </w:tcPr>
          <w:p w14:paraId="4D5D64A1">
            <w:pPr>
              <w:jc w:val="center"/>
              <w:rPr>
                <w:rFonts w:ascii="宋体" w:hAnsi="宋体"/>
                <w:szCs w:val="21"/>
              </w:rPr>
            </w:pPr>
            <w:r>
              <w:rPr>
                <w:rFonts w:hint="eastAsia" w:ascii="宋体" w:hAnsi="宋体"/>
                <w:szCs w:val="21"/>
              </w:rPr>
              <w:t>员工总人数：</w:t>
            </w:r>
          </w:p>
        </w:tc>
      </w:tr>
      <w:tr w14:paraId="3AA01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7656C5F7">
            <w:pPr>
              <w:jc w:val="center"/>
              <w:rPr>
                <w:rFonts w:ascii="宋体" w:hAnsi="宋体"/>
                <w:szCs w:val="21"/>
              </w:rPr>
            </w:pPr>
            <w:r>
              <w:rPr>
                <w:rFonts w:hint="eastAsia" w:ascii="宋体" w:hAnsi="宋体"/>
                <w:szCs w:val="21"/>
              </w:rPr>
              <w:t>企业资质等级</w:t>
            </w:r>
          </w:p>
        </w:tc>
        <w:tc>
          <w:tcPr>
            <w:tcW w:w="527" w:type="pct"/>
            <w:vAlign w:val="center"/>
          </w:tcPr>
          <w:p w14:paraId="3FE39827">
            <w:pPr>
              <w:jc w:val="center"/>
              <w:rPr>
                <w:rFonts w:ascii="宋体" w:hAnsi="宋体"/>
                <w:szCs w:val="21"/>
              </w:rPr>
            </w:pPr>
          </w:p>
        </w:tc>
        <w:tc>
          <w:tcPr>
            <w:tcW w:w="600" w:type="pct"/>
            <w:vAlign w:val="center"/>
          </w:tcPr>
          <w:p w14:paraId="2F1C36AC">
            <w:pPr>
              <w:jc w:val="center"/>
              <w:rPr>
                <w:rFonts w:ascii="宋体" w:hAnsi="宋体"/>
                <w:szCs w:val="21"/>
              </w:rPr>
            </w:pPr>
          </w:p>
        </w:tc>
        <w:tc>
          <w:tcPr>
            <w:tcW w:w="583" w:type="pct"/>
            <w:vMerge w:val="restart"/>
            <w:vAlign w:val="center"/>
          </w:tcPr>
          <w:p w14:paraId="059423BA">
            <w:pPr>
              <w:jc w:val="center"/>
              <w:rPr>
                <w:rFonts w:ascii="宋体" w:hAnsi="宋体"/>
                <w:szCs w:val="21"/>
              </w:rPr>
            </w:pPr>
            <w:r>
              <w:rPr>
                <w:rFonts w:hint="eastAsia" w:ascii="宋体" w:hAnsi="宋体"/>
                <w:szCs w:val="21"/>
              </w:rPr>
              <w:t>其中</w:t>
            </w:r>
          </w:p>
        </w:tc>
        <w:tc>
          <w:tcPr>
            <w:tcW w:w="1166" w:type="pct"/>
            <w:gridSpan w:val="4"/>
            <w:vAlign w:val="center"/>
          </w:tcPr>
          <w:p w14:paraId="738D4294">
            <w:pPr>
              <w:jc w:val="center"/>
              <w:rPr>
                <w:rFonts w:ascii="宋体" w:hAnsi="宋体"/>
                <w:szCs w:val="21"/>
              </w:rPr>
            </w:pPr>
            <w:r>
              <w:rPr>
                <w:rFonts w:hint="eastAsia" w:ascii="宋体" w:hAnsi="宋体"/>
                <w:szCs w:val="21"/>
              </w:rPr>
              <w:t>项目经理</w:t>
            </w:r>
          </w:p>
        </w:tc>
        <w:tc>
          <w:tcPr>
            <w:tcW w:w="1250" w:type="pct"/>
            <w:gridSpan w:val="2"/>
            <w:vAlign w:val="center"/>
          </w:tcPr>
          <w:p w14:paraId="7CC56A4B">
            <w:pPr>
              <w:jc w:val="center"/>
              <w:rPr>
                <w:rFonts w:ascii="宋体" w:hAnsi="宋体"/>
                <w:szCs w:val="21"/>
              </w:rPr>
            </w:pPr>
          </w:p>
        </w:tc>
      </w:tr>
      <w:tr w14:paraId="3D390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3D821232">
            <w:pPr>
              <w:jc w:val="center"/>
              <w:rPr>
                <w:rFonts w:ascii="宋体" w:hAnsi="宋体"/>
                <w:szCs w:val="21"/>
              </w:rPr>
            </w:pPr>
            <w:r>
              <w:rPr>
                <w:rFonts w:hint="eastAsia" w:ascii="宋体" w:hAnsi="宋体"/>
                <w:szCs w:val="21"/>
              </w:rPr>
              <w:t>营业执照号</w:t>
            </w:r>
          </w:p>
        </w:tc>
        <w:tc>
          <w:tcPr>
            <w:tcW w:w="527" w:type="pct"/>
            <w:vAlign w:val="center"/>
          </w:tcPr>
          <w:p w14:paraId="0B59403D">
            <w:pPr>
              <w:jc w:val="center"/>
              <w:rPr>
                <w:rFonts w:ascii="宋体" w:hAnsi="宋体"/>
                <w:szCs w:val="21"/>
              </w:rPr>
            </w:pPr>
          </w:p>
        </w:tc>
        <w:tc>
          <w:tcPr>
            <w:tcW w:w="600" w:type="pct"/>
            <w:vAlign w:val="center"/>
          </w:tcPr>
          <w:p w14:paraId="4631D5A7">
            <w:pPr>
              <w:jc w:val="center"/>
              <w:rPr>
                <w:rFonts w:ascii="宋体" w:hAnsi="宋体"/>
                <w:szCs w:val="21"/>
              </w:rPr>
            </w:pPr>
          </w:p>
        </w:tc>
        <w:tc>
          <w:tcPr>
            <w:tcW w:w="583" w:type="pct"/>
            <w:vMerge w:val="continue"/>
            <w:vAlign w:val="center"/>
          </w:tcPr>
          <w:p w14:paraId="624E03FA">
            <w:pPr>
              <w:jc w:val="center"/>
              <w:rPr>
                <w:rFonts w:ascii="宋体" w:hAnsi="宋体"/>
                <w:szCs w:val="21"/>
              </w:rPr>
            </w:pPr>
          </w:p>
        </w:tc>
        <w:tc>
          <w:tcPr>
            <w:tcW w:w="1166" w:type="pct"/>
            <w:gridSpan w:val="4"/>
            <w:vAlign w:val="center"/>
          </w:tcPr>
          <w:p w14:paraId="77C16CAD">
            <w:pPr>
              <w:jc w:val="center"/>
              <w:rPr>
                <w:rFonts w:ascii="宋体" w:hAnsi="宋体"/>
                <w:szCs w:val="21"/>
              </w:rPr>
            </w:pPr>
            <w:r>
              <w:rPr>
                <w:rFonts w:hint="eastAsia" w:ascii="宋体" w:hAnsi="宋体"/>
                <w:szCs w:val="21"/>
              </w:rPr>
              <w:t>高级职称人员</w:t>
            </w:r>
          </w:p>
        </w:tc>
        <w:tc>
          <w:tcPr>
            <w:tcW w:w="1250" w:type="pct"/>
            <w:gridSpan w:val="2"/>
            <w:vAlign w:val="center"/>
          </w:tcPr>
          <w:p w14:paraId="0D018CB0">
            <w:pPr>
              <w:jc w:val="center"/>
              <w:rPr>
                <w:rFonts w:ascii="宋体" w:hAnsi="宋体"/>
                <w:szCs w:val="21"/>
              </w:rPr>
            </w:pPr>
          </w:p>
        </w:tc>
      </w:tr>
      <w:tr w14:paraId="35A38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42138998">
            <w:pPr>
              <w:jc w:val="center"/>
              <w:rPr>
                <w:rFonts w:ascii="宋体" w:hAnsi="宋体"/>
                <w:szCs w:val="21"/>
              </w:rPr>
            </w:pPr>
            <w:r>
              <w:rPr>
                <w:rFonts w:hint="eastAsia" w:ascii="宋体" w:hAnsi="宋体"/>
                <w:szCs w:val="21"/>
              </w:rPr>
              <w:t>注册资金</w:t>
            </w:r>
          </w:p>
        </w:tc>
        <w:tc>
          <w:tcPr>
            <w:tcW w:w="527" w:type="pct"/>
            <w:vAlign w:val="center"/>
          </w:tcPr>
          <w:p w14:paraId="7828B3B4">
            <w:pPr>
              <w:jc w:val="center"/>
              <w:rPr>
                <w:rFonts w:ascii="宋体" w:hAnsi="宋体"/>
                <w:szCs w:val="21"/>
              </w:rPr>
            </w:pPr>
          </w:p>
        </w:tc>
        <w:tc>
          <w:tcPr>
            <w:tcW w:w="600" w:type="pct"/>
            <w:vAlign w:val="center"/>
          </w:tcPr>
          <w:p w14:paraId="7EC78F2D">
            <w:pPr>
              <w:jc w:val="center"/>
              <w:rPr>
                <w:rFonts w:ascii="宋体" w:hAnsi="宋体"/>
                <w:szCs w:val="21"/>
              </w:rPr>
            </w:pPr>
          </w:p>
        </w:tc>
        <w:tc>
          <w:tcPr>
            <w:tcW w:w="583" w:type="pct"/>
            <w:vMerge w:val="continue"/>
            <w:vAlign w:val="center"/>
          </w:tcPr>
          <w:p w14:paraId="15F49431">
            <w:pPr>
              <w:jc w:val="center"/>
              <w:rPr>
                <w:rFonts w:ascii="宋体" w:hAnsi="宋体"/>
                <w:szCs w:val="21"/>
              </w:rPr>
            </w:pPr>
          </w:p>
        </w:tc>
        <w:tc>
          <w:tcPr>
            <w:tcW w:w="1166" w:type="pct"/>
            <w:gridSpan w:val="4"/>
            <w:vAlign w:val="center"/>
          </w:tcPr>
          <w:p w14:paraId="41A29D24">
            <w:pPr>
              <w:jc w:val="center"/>
              <w:rPr>
                <w:rFonts w:ascii="宋体" w:hAnsi="宋体"/>
                <w:szCs w:val="21"/>
              </w:rPr>
            </w:pPr>
            <w:r>
              <w:rPr>
                <w:rFonts w:hint="eastAsia" w:ascii="宋体" w:hAnsi="宋体"/>
                <w:szCs w:val="21"/>
              </w:rPr>
              <w:t>中级职称人员</w:t>
            </w:r>
          </w:p>
        </w:tc>
        <w:tc>
          <w:tcPr>
            <w:tcW w:w="1250" w:type="pct"/>
            <w:gridSpan w:val="2"/>
            <w:vAlign w:val="center"/>
          </w:tcPr>
          <w:p w14:paraId="4FFCB1C6">
            <w:pPr>
              <w:jc w:val="center"/>
              <w:rPr>
                <w:rFonts w:ascii="宋体" w:hAnsi="宋体"/>
                <w:szCs w:val="21"/>
              </w:rPr>
            </w:pPr>
          </w:p>
        </w:tc>
      </w:tr>
      <w:tr w14:paraId="1266C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25B759F0">
            <w:pPr>
              <w:jc w:val="center"/>
              <w:rPr>
                <w:rFonts w:ascii="宋体" w:hAnsi="宋体"/>
                <w:szCs w:val="21"/>
              </w:rPr>
            </w:pPr>
            <w:r>
              <w:rPr>
                <w:rFonts w:hint="eastAsia" w:ascii="宋体" w:hAnsi="宋体"/>
                <w:szCs w:val="21"/>
              </w:rPr>
              <w:t>开户银行</w:t>
            </w:r>
          </w:p>
        </w:tc>
        <w:tc>
          <w:tcPr>
            <w:tcW w:w="527" w:type="pct"/>
            <w:vAlign w:val="center"/>
          </w:tcPr>
          <w:p w14:paraId="0D0825CC">
            <w:pPr>
              <w:jc w:val="center"/>
              <w:rPr>
                <w:rFonts w:ascii="宋体" w:hAnsi="宋体"/>
                <w:szCs w:val="21"/>
              </w:rPr>
            </w:pPr>
          </w:p>
        </w:tc>
        <w:tc>
          <w:tcPr>
            <w:tcW w:w="600" w:type="pct"/>
            <w:vAlign w:val="center"/>
          </w:tcPr>
          <w:p w14:paraId="4AA8CC29">
            <w:pPr>
              <w:jc w:val="center"/>
              <w:rPr>
                <w:rFonts w:ascii="宋体" w:hAnsi="宋体"/>
                <w:szCs w:val="21"/>
              </w:rPr>
            </w:pPr>
          </w:p>
        </w:tc>
        <w:tc>
          <w:tcPr>
            <w:tcW w:w="583" w:type="pct"/>
            <w:vMerge w:val="continue"/>
            <w:vAlign w:val="center"/>
          </w:tcPr>
          <w:p w14:paraId="0FB5A6BF">
            <w:pPr>
              <w:jc w:val="center"/>
              <w:rPr>
                <w:rFonts w:ascii="宋体" w:hAnsi="宋体"/>
                <w:szCs w:val="21"/>
              </w:rPr>
            </w:pPr>
          </w:p>
        </w:tc>
        <w:tc>
          <w:tcPr>
            <w:tcW w:w="1166" w:type="pct"/>
            <w:gridSpan w:val="4"/>
            <w:vAlign w:val="center"/>
          </w:tcPr>
          <w:p w14:paraId="1089AF0E">
            <w:pPr>
              <w:jc w:val="center"/>
              <w:rPr>
                <w:rFonts w:ascii="宋体" w:hAnsi="宋体"/>
                <w:szCs w:val="21"/>
              </w:rPr>
            </w:pPr>
            <w:r>
              <w:rPr>
                <w:rFonts w:hint="eastAsia" w:ascii="宋体" w:hAnsi="宋体"/>
                <w:szCs w:val="21"/>
              </w:rPr>
              <w:t>初级职称人员</w:t>
            </w:r>
          </w:p>
        </w:tc>
        <w:tc>
          <w:tcPr>
            <w:tcW w:w="1250" w:type="pct"/>
            <w:gridSpan w:val="2"/>
            <w:vAlign w:val="center"/>
          </w:tcPr>
          <w:p w14:paraId="764474CE">
            <w:pPr>
              <w:jc w:val="center"/>
              <w:rPr>
                <w:rFonts w:ascii="宋体" w:hAnsi="宋体"/>
                <w:szCs w:val="21"/>
              </w:rPr>
            </w:pPr>
          </w:p>
        </w:tc>
      </w:tr>
      <w:tr w14:paraId="2F718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35B0109F">
            <w:pPr>
              <w:jc w:val="center"/>
              <w:rPr>
                <w:rFonts w:ascii="宋体" w:hAnsi="宋体"/>
                <w:szCs w:val="21"/>
              </w:rPr>
            </w:pPr>
            <w:r>
              <w:rPr>
                <w:rFonts w:hint="eastAsia" w:ascii="宋体" w:hAnsi="宋体"/>
                <w:szCs w:val="21"/>
              </w:rPr>
              <w:t>账号</w:t>
            </w:r>
          </w:p>
        </w:tc>
        <w:tc>
          <w:tcPr>
            <w:tcW w:w="527" w:type="pct"/>
            <w:vAlign w:val="center"/>
          </w:tcPr>
          <w:p w14:paraId="16265A1E">
            <w:pPr>
              <w:jc w:val="center"/>
              <w:rPr>
                <w:rFonts w:ascii="宋体" w:hAnsi="宋体"/>
                <w:szCs w:val="21"/>
              </w:rPr>
            </w:pPr>
          </w:p>
        </w:tc>
        <w:tc>
          <w:tcPr>
            <w:tcW w:w="600" w:type="pct"/>
            <w:vAlign w:val="center"/>
          </w:tcPr>
          <w:p w14:paraId="73D91B15">
            <w:pPr>
              <w:jc w:val="center"/>
              <w:rPr>
                <w:rFonts w:ascii="宋体" w:hAnsi="宋体"/>
                <w:szCs w:val="21"/>
              </w:rPr>
            </w:pPr>
          </w:p>
        </w:tc>
        <w:tc>
          <w:tcPr>
            <w:tcW w:w="583" w:type="pct"/>
            <w:vMerge w:val="continue"/>
            <w:vAlign w:val="center"/>
          </w:tcPr>
          <w:p w14:paraId="4A53F8A8">
            <w:pPr>
              <w:jc w:val="center"/>
              <w:rPr>
                <w:rFonts w:ascii="宋体" w:hAnsi="宋体"/>
                <w:szCs w:val="21"/>
              </w:rPr>
            </w:pPr>
          </w:p>
        </w:tc>
        <w:tc>
          <w:tcPr>
            <w:tcW w:w="1166" w:type="pct"/>
            <w:gridSpan w:val="4"/>
            <w:vAlign w:val="center"/>
          </w:tcPr>
          <w:p w14:paraId="3E1D51F9">
            <w:pPr>
              <w:jc w:val="center"/>
              <w:rPr>
                <w:rFonts w:ascii="宋体" w:hAnsi="宋体"/>
                <w:szCs w:val="21"/>
              </w:rPr>
            </w:pPr>
            <w:r>
              <w:rPr>
                <w:rFonts w:hint="eastAsia" w:ascii="宋体" w:hAnsi="宋体"/>
                <w:szCs w:val="21"/>
              </w:rPr>
              <w:t>技  工</w:t>
            </w:r>
          </w:p>
        </w:tc>
        <w:tc>
          <w:tcPr>
            <w:tcW w:w="1250" w:type="pct"/>
            <w:gridSpan w:val="2"/>
            <w:vAlign w:val="center"/>
          </w:tcPr>
          <w:p w14:paraId="17FA307F">
            <w:pPr>
              <w:jc w:val="center"/>
              <w:rPr>
                <w:rFonts w:ascii="宋体" w:hAnsi="宋体"/>
                <w:szCs w:val="21"/>
              </w:rPr>
            </w:pPr>
          </w:p>
        </w:tc>
      </w:tr>
      <w:tr w14:paraId="50F37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jc w:val="center"/>
        </w:trPr>
        <w:tc>
          <w:tcPr>
            <w:tcW w:w="872" w:type="pct"/>
            <w:vAlign w:val="center"/>
          </w:tcPr>
          <w:p w14:paraId="0734B6CF">
            <w:pPr>
              <w:jc w:val="center"/>
              <w:rPr>
                <w:rFonts w:ascii="宋体" w:hAnsi="宋体"/>
                <w:szCs w:val="21"/>
              </w:rPr>
            </w:pPr>
            <w:r>
              <w:rPr>
                <w:rFonts w:hint="eastAsia" w:ascii="宋体" w:hAnsi="宋体"/>
                <w:szCs w:val="21"/>
              </w:rPr>
              <w:t>经营范围</w:t>
            </w:r>
          </w:p>
        </w:tc>
        <w:tc>
          <w:tcPr>
            <w:tcW w:w="4127" w:type="pct"/>
            <w:gridSpan w:val="9"/>
            <w:vAlign w:val="center"/>
          </w:tcPr>
          <w:p w14:paraId="12CD8D93">
            <w:pPr>
              <w:jc w:val="center"/>
              <w:rPr>
                <w:rFonts w:ascii="宋体" w:hAnsi="宋体"/>
                <w:szCs w:val="21"/>
              </w:rPr>
            </w:pPr>
          </w:p>
        </w:tc>
      </w:tr>
      <w:tr w14:paraId="3990A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2" w:type="pct"/>
            <w:vAlign w:val="center"/>
          </w:tcPr>
          <w:p w14:paraId="7EF31D6C">
            <w:pPr>
              <w:jc w:val="center"/>
              <w:rPr>
                <w:rFonts w:ascii="宋体" w:hAnsi="宋体"/>
                <w:szCs w:val="21"/>
              </w:rPr>
            </w:pPr>
            <w:r>
              <w:rPr>
                <w:rFonts w:hint="eastAsia" w:ascii="宋体" w:hAnsi="宋体"/>
                <w:szCs w:val="21"/>
              </w:rPr>
              <w:t>备注</w:t>
            </w:r>
          </w:p>
        </w:tc>
        <w:tc>
          <w:tcPr>
            <w:tcW w:w="4127" w:type="pct"/>
            <w:gridSpan w:val="9"/>
            <w:vAlign w:val="center"/>
          </w:tcPr>
          <w:p w14:paraId="3E041160">
            <w:pPr>
              <w:jc w:val="center"/>
              <w:rPr>
                <w:rFonts w:ascii="宋体" w:hAnsi="宋体"/>
                <w:szCs w:val="21"/>
              </w:rPr>
            </w:pPr>
          </w:p>
        </w:tc>
      </w:tr>
    </w:tbl>
    <w:p w14:paraId="5640AFD5">
      <w:pPr>
        <w:spacing w:line="440" w:lineRule="exact"/>
        <w:rPr>
          <w:rFonts w:ascii="宋体" w:hAnsi="宋体"/>
          <w:szCs w:val="21"/>
        </w:rPr>
      </w:pPr>
      <w:r>
        <w:rPr>
          <w:rFonts w:hint="eastAsia" w:ascii="黑体" w:hAnsi="宋体" w:eastAsia="黑体"/>
          <w:szCs w:val="21"/>
        </w:rPr>
        <w:t>备注：</w:t>
      </w:r>
      <w:r>
        <w:rPr>
          <w:rFonts w:hint="eastAsia" w:ascii="宋体" w:hAnsi="宋体"/>
          <w:szCs w:val="21"/>
        </w:rPr>
        <w:t>本表后应附企业法人营业执照、企业资质证书、安全生产许可证等材料的复印件。</w:t>
      </w:r>
    </w:p>
    <w:p w14:paraId="6970EE23">
      <w:pPr>
        <w:spacing w:line="440" w:lineRule="exact"/>
        <w:ind w:left="630" w:hanging="630" w:hangingChars="300"/>
        <w:outlineLvl w:val="2"/>
        <w:rPr>
          <w:rFonts w:hint="eastAsia" w:ascii="宋体" w:hAnsi="宋体" w:eastAsia="宋体" w:cs="宋体"/>
          <w:b/>
          <w:bCs/>
          <w:sz w:val="32"/>
          <w:szCs w:val="32"/>
        </w:rPr>
      </w:pPr>
      <w:r>
        <w:rPr>
          <w:rFonts w:ascii="宋体" w:hAnsi="宋体"/>
          <w:szCs w:val="21"/>
        </w:rPr>
        <w:br w:type="page"/>
      </w:r>
      <w:bookmarkStart w:id="952" w:name="_Toc25022"/>
      <w:bookmarkStart w:id="953" w:name="_Toc29033"/>
      <w:r>
        <w:rPr>
          <w:rFonts w:hint="eastAsia" w:ascii="宋体" w:hAnsi="宋体" w:eastAsia="宋体" w:cs="宋体"/>
          <w:b/>
          <w:bCs/>
          <w:sz w:val="32"/>
          <w:szCs w:val="32"/>
        </w:rPr>
        <w:t>（二）近年完成的类似项目情况表</w:t>
      </w:r>
      <w:bookmarkEnd w:id="952"/>
      <w:bookmarkEnd w:id="953"/>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3"/>
        <w:gridCol w:w="6101"/>
      </w:tblGrid>
      <w:tr w14:paraId="7CF7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698A599B">
            <w:pPr>
              <w:jc w:val="center"/>
              <w:rPr>
                <w:rFonts w:ascii="宋体" w:hAnsi="宋体"/>
                <w:szCs w:val="21"/>
              </w:rPr>
            </w:pPr>
            <w:r>
              <w:rPr>
                <w:rFonts w:hint="eastAsia" w:ascii="宋体" w:hAnsi="宋体"/>
                <w:szCs w:val="21"/>
              </w:rPr>
              <w:t>项目名称</w:t>
            </w:r>
          </w:p>
        </w:tc>
        <w:tc>
          <w:tcPr>
            <w:tcW w:w="3582" w:type="pct"/>
            <w:vAlign w:val="center"/>
          </w:tcPr>
          <w:p w14:paraId="4C89D52B">
            <w:pPr>
              <w:jc w:val="center"/>
              <w:rPr>
                <w:rFonts w:ascii="宋体" w:hAnsi="宋体"/>
                <w:szCs w:val="21"/>
              </w:rPr>
            </w:pPr>
          </w:p>
        </w:tc>
      </w:tr>
      <w:tr w14:paraId="02BAD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7804B0C8">
            <w:pPr>
              <w:jc w:val="center"/>
              <w:rPr>
                <w:rFonts w:ascii="宋体" w:hAnsi="宋体"/>
                <w:szCs w:val="21"/>
              </w:rPr>
            </w:pPr>
            <w:r>
              <w:rPr>
                <w:rFonts w:hint="eastAsia" w:ascii="宋体" w:hAnsi="宋体"/>
                <w:szCs w:val="21"/>
              </w:rPr>
              <w:t>项目所在地</w:t>
            </w:r>
          </w:p>
        </w:tc>
        <w:tc>
          <w:tcPr>
            <w:tcW w:w="3582" w:type="pct"/>
            <w:vAlign w:val="center"/>
          </w:tcPr>
          <w:p w14:paraId="7CE75A8D">
            <w:pPr>
              <w:jc w:val="center"/>
              <w:rPr>
                <w:rFonts w:ascii="宋体" w:hAnsi="宋体"/>
                <w:szCs w:val="21"/>
              </w:rPr>
            </w:pPr>
          </w:p>
        </w:tc>
      </w:tr>
      <w:tr w14:paraId="71403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6D067DC4">
            <w:pPr>
              <w:jc w:val="center"/>
              <w:rPr>
                <w:rFonts w:ascii="宋体" w:hAnsi="宋体"/>
                <w:szCs w:val="21"/>
              </w:rPr>
            </w:pPr>
            <w:r>
              <w:rPr>
                <w:rFonts w:hint="eastAsia" w:ascii="宋体" w:hAnsi="宋体"/>
                <w:szCs w:val="21"/>
              </w:rPr>
              <w:t>发包人名称</w:t>
            </w:r>
          </w:p>
        </w:tc>
        <w:tc>
          <w:tcPr>
            <w:tcW w:w="3582" w:type="pct"/>
            <w:vAlign w:val="center"/>
          </w:tcPr>
          <w:p w14:paraId="04DB55F9">
            <w:pPr>
              <w:jc w:val="center"/>
              <w:rPr>
                <w:rFonts w:ascii="宋体" w:hAnsi="宋体"/>
                <w:szCs w:val="21"/>
              </w:rPr>
            </w:pPr>
          </w:p>
        </w:tc>
      </w:tr>
      <w:tr w14:paraId="4BF0E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122EFE1A">
            <w:pPr>
              <w:jc w:val="center"/>
              <w:rPr>
                <w:rFonts w:ascii="宋体" w:hAnsi="宋体"/>
                <w:szCs w:val="21"/>
              </w:rPr>
            </w:pPr>
            <w:r>
              <w:rPr>
                <w:rFonts w:hint="eastAsia" w:ascii="宋体" w:hAnsi="宋体"/>
                <w:szCs w:val="21"/>
              </w:rPr>
              <w:t>发包人地址</w:t>
            </w:r>
          </w:p>
        </w:tc>
        <w:tc>
          <w:tcPr>
            <w:tcW w:w="3582" w:type="pct"/>
            <w:vAlign w:val="center"/>
          </w:tcPr>
          <w:p w14:paraId="3E5F9790">
            <w:pPr>
              <w:jc w:val="center"/>
              <w:rPr>
                <w:rFonts w:ascii="宋体" w:hAnsi="宋体"/>
                <w:szCs w:val="21"/>
              </w:rPr>
            </w:pPr>
          </w:p>
        </w:tc>
      </w:tr>
      <w:tr w14:paraId="54BF3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0BE4FACE">
            <w:pPr>
              <w:jc w:val="center"/>
              <w:rPr>
                <w:rFonts w:ascii="宋体" w:hAnsi="宋体"/>
                <w:szCs w:val="21"/>
              </w:rPr>
            </w:pPr>
            <w:r>
              <w:rPr>
                <w:rFonts w:hint="eastAsia" w:ascii="宋体" w:hAnsi="宋体"/>
                <w:szCs w:val="21"/>
              </w:rPr>
              <w:t>发包人联系人及电话</w:t>
            </w:r>
          </w:p>
        </w:tc>
        <w:tc>
          <w:tcPr>
            <w:tcW w:w="3582" w:type="pct"/>
            <w:vAlign w:val="center"/>
          </w:tcPr>
          <w:p w14:paraId="2A663F0C">
            <w:pPr>
              <w:jc w:val="center"/>
              <w:rPr>
                <w:rFonts w:ascii="宋体" w:hAnsi="宋体"/>
                <w:szCs w:val="21"/>
              </w:rPr>
            </w:pPr>
          </w:p>
        </w:tc>
      </w:tr>
      <w:tr w14:paraId="7D581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5B2E5CE4">
            <w:pPr>
              <w:jc w:val="center"/>
              <w:rPr>
                <w:rFonts w:ascii="宋体" w:hAnsi="宋体"/>
                <w:szCs w:val="21"/>
              </w:rPr>
            </w:pPr>
            <w:r>
              <w:rPr>
                <w:rFonts w:hint="eastAsia" w:ascii="宋体" w:hAnsi="宋体"/>
                <w:szCs w:val="21"/>
              </w:rPr>
              <w:t>合同价格</w:t>
            </w:r>
          </w:p>
        </w:tc>
        <w:tc>
          <w:tcPr>
            <w:tcW w:w="3582" w:type="pct"/>
            <w:vAlign w:val="center"/>
          </w:tcPr>
          <w:p w14:paraId="7B7AC42E">
            <w:pPr>
              <w:jc w:val="center"/>
              <w:rPr>
                <w:rFonts w:ascii="宋体" w:hAnsi="宋体"/>
                <w:szCs w:val="21"/>
              </w:rPr>
            </w:pPr>
          </w:p>
        </w:tc>
      </w:tr>
      <w:tr w14:paraId="740B2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3CCF5721">
            <w:pPr>
              <w:jc w:val="center"/>
              <w:rPr>
                <w:rFonts w:ascii="宋体" w:hAnsi="宋体"/>
                <w:szCs w:val="21"/>
              </w:rPr>
            </w:pPr>
            <w:r>
              <w:rPr>
                <w:rFonts w:hint="eastAsia" w:ascii="宋体" w:hAnsi="宋体"/>
                <w:szCs w:val="21"/>
              </w:rPr>
              <w:t>开工日期</w:t>
            </w:r>
          </w:p>
        </w:tc>
        <w:tc>
          <w:tcPr>
            <w:tcW w:w="3582" w:type="pct"/>
            <w:vAlign w:val="center"/>
          </w:tcPr>
          <w:p w14:paraId="2614840F">
            <w:pPr>
              <w:jc w:val="center"/>
              <w:rPr>
                <w:rFonts w:ascii="宋体" w:hAnsi="宋体"/>
                <w:szCs w:val="21"/>
              </w:rPr>
            </w:pPr>
          </w:p>
        </w:tc>
      </w:tr>
      <w:tr w14:paraId="606B5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5189644C">
            <w:pPr>
              <w:jc w:val="center"/>
              <w:rPr>
                <w:rFonts w:ascii="宋体" w:hAnsi="宋体"/>
                <w:szCs w:val="21"/>
              </w:rPr>
            </w:pPr>
            <w:r>
              <w:rPr>
                <w:rFonts w:hint="eastAsia" w:ascii="宋体" w:hAnsi="宋体"/>
                <w:szCs w:val="21"/>
              </w:rPr>
              <w:t>竣工日期</w:t>
            </w:r>
          </w:p>
        </w:tc>
        <w:tc>
          <w:tcPr>
            <w:tcW w:w="3582" w:type="pct"/>
            <w:vAlign w:val="center"/>
          </w:tcPr>
          <w:p w14:paraId="3151EF37">
            <w:pPr>
              <w:jc w:val="center"/>
              <w:rPr>
                <w:rFonts w:ascii="宋体" w:hAnsi="宋体"/>
                <w:szCs w:val="21"/>
              </w:rPr>
            </w:pPr>
          </w:p>
        </w:tc>
      </w:tr>
      <w:tr w14:paraId="23991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46A049DD">
            <w:pPr>
              <w:jc w:val="center"/>
              <w:rPr>
                <w:rFonts w:ascii="宋体" w:hAnsi="宋体"/>
                <w:szCs w:val="21"/>
              </w:rPr>
            </w:pPr>
            <w:r>
              <w:rPr>
                <w:rFonts w:hint="eastAsia" w:ascii="宋体" w:hAnsi="宋体"/>
                <w:szCs w:val="21"/>
              </w:rPr>
              <w:t>承担的工作</w:t>
            </w:r>
          </w:p>
        </w:tc>
        <w:tc>
          <w:tcPr>
            <w:tcW w:w="3582" w:type="pct"/>
            <w:vAlign w:val="center"/>
          </w:tcPr>
          <w:p w14:paraId="516D998B">
            <w:pPr>
              <w:jc w:val="center"/>
              <w:rPr>
                <w:rFonts w:ascii="宋体" w:hAnsi="宋体"/>
                <w:szCs w:val="21"/>
              </w:rPr>
            </w:pPr>
          </w:p>
        </w:tc>
      </w:tr>
      <w:tr w14:paraId="5BD3E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07E2BCDF">
            <w:pPr>
              <w:jc w:val="center"/>
              <w:rPr>
                <w:rFonts w:ascii="宋体" w:hAnsi="宋体"/>
                <w:szCs w:val="21"/>
              </w:rPr>
            </w:pPr>
            <w:r>
              <w:rPr>
                <w:rFonts w:hint="eastAsia" w:ascii="宋体" w:hAnsi="宋体"/>
                <w:szCs w:val="21"/>
              </w:rPr>
              <w:t>工程质量</w:t>
            </w:r>
          </w:p>
        </w:tc>
        <w:tc>
          <w:tcPr>
            <w:tcW w:w="3582" w:type="pct"/>
            <w:vAlign w:val="center"/>
          </w:tcPr>
          <w:p w14:paraId="02DD6274">
            <w:pPr>
              <w:jc w:val="center"/>
              <w:rPr>
                <w:rFonts w:ascii="宋体" w:hAnsi="宋体"/>
                <w:szCs w:val="21"/>
              </w:rPr>
            </w:pPr>
          </w:p>
        </w:tc>
      </w:tr>
      <w:tr w14:paraId="4E32D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1636DA41">
            <w:pPr>
              <w:jc w:val="center"/>
              <w:rPr>
                <w:rFonts w:ascii="宋体" w:hAnsi="宋体"/>
                <w:szCs w:val="21"/>
              </w:rPr>
            </w:pPr>
            <w:r>
              <w:rPr>
                <w:rFonts w:hint="eastAsia" w:ascii="宋体" w:hAnsi="宋体"/>
                <w:szCs w:val="21"/>
              </w:rPr>
              <w:t>项目经理</w:t>
            </w:r>
          </w:p>
        </w:tc>
        <w:tc>
          <w:tcPr>
            <w:tcW w:w="3582" w:type="pct"/>
            <w:vAlign w:val="center"/>
          </w:tcPr>
          <w:p w14:paraId="5DD21551">
            <w:pPr>
              <w:jc w:val="center"/>
              <w:rPr>
                <w:rFonts w:ascii="宋体" w:hAnsi="宋体"/>
                <w:szCs w:val="21"/>
              </w:rPr>
            </w:pPr>
          </w:p>
        </w:tc>
      </w:tr>
      <w:tr w14:paraId="33A85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746474BB">
            <w:pPr>
              <w:jc w:val="center"/>
              <w:rPr>
                <w:rFonts w:ascii="宋体" w:hAnsi="宋体"/>
                <w:szCs w:val="21"/>
              </w:rPr>
            </w:pPr>
            <w:r>
              <w:rPr>
                <w:rFonts w:hint="eastAsia" w:ascii="宋体" w:hAnsi="宋体"/>
                <w:szCs w:val="21"/>
              </w:rPr>
              <w:t>技术负责人</w:t>
            </w:r>
          </w:p>
        </w:tc>
        <w:tc>
          <w:tcPr>
            <w:tcW w:w="3582" w:type="pct"/>
            <w:vAlign w:val="center"/>
          </w:tcPr>
          <w:p w14:paraId="3D88AABE">
            <w:pPr>
              <w:jc w:val="center"/>
              <w:rPr>
                <w:rFonts w:ascii="宋体" w:hAnsi="宋体"/>
                <w:szCs w:val="21"/>
              </w:rPr>
            </w:pPr>
          </w:p>
        </w:tc>
      </w:tr>
      <w:tr w14:paraId="17EFA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5F072E98">
            <w:pPr>
              <w:jc w:val="center"/>
              <w:rPr>
                <w:rFonts w:ascii="宋体" w:hAnsi="宋体"/>
                <w:szCs w:val="21"/>
              </w:rPr>
            </w:pPr>
            <w:r>
              <w:rPr>
                <w:rFonts w:hint="eastAsia" w:ascii="宋体" w:hAnsi="宋体"/>
                <w:szCs w:val="21"/>
              </w:rPr>
              <w:t>总监理工程师及电话</w:t>
            </w:r>
          </w:p>
        </w:tc>
        <w:tc>
          <w:tcPr>
            <w:tcW w:w="3582" w:type="pct"/>
            <w:vAlign w:val="center"/>
          </w:tcPr>
          <w:p w14:paraId="7074E838">
            <w:pPr>
              <w:jc w:val="center"/>
              <w:rPr>
                <w:rFonts w:ascii="宋体" w:hAnsi="宋体"/>
                <w:szCs w:val="21"/>
              </w:rPr>
            </w:pPr>
          </w:p>
        </w:tc>
      </w:tr>
      <w:tr w14:paraId="6D1F7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jc w:val="center"/>
        </w:trPr>
        <w:tc>
          <w:tcPr>
            <w:tcW w:w="1417" w:type="pct"/>
            <w:vAlign w:val="center"/>
          </w:tcPr>
          <w:p w14:paraId="1975529C">
            <w:pPr>
              <w:jc w:val="center"/>
              <w:rPr>
                <w:rFonts w:ascii="宋体" w:hAnsi="宋体"/>
                <w:szCs w:val="21"/>
              </w:rPr>
            </w:pPr>
            <w:r>
              <w:rPr>
                <w:rFonts w:hint="eastAsia" w:ascii="宋体" w:hAnsi="宋体"/>
                <w:szCs w:val="21"/>
              </w:rPr>
              <w:t>项目描述</w:t>
            </w:r>
          </w:p>
        </w:tc>
        <w:tc>
          <w:tcPr>
            <w:tcW w:w="3582" w:type="pct"/>
            <w:vAlign w:val="center"/>
          </w:tcPr>
          <w:p w14:paraId="2D5EDECD">
            <w:pPr>
              <w:jc w:val="center"/>
              <w:rPr>
                <w:rFonts w:ascii="宋体" w:hAnsi="宋体"/>
                <w:szCs w:val="21"/>
              </w:rPr>
            </w:pPr>
          </w:p>
        </w:tc>
      </w:tr>
      <w:tr w14:paraId="76635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7" w:type="pct"/>
            <w:vAlign w:val="center"/>
          </w:tcPr>
          <w:p w14:paraId="28EE8C03">
            <w:pPr>
              <w:jc w:val="center"/>
              <w:rPr>
                <w:rFonts w:ascii="宋体" w:hAnsi="宋体"/>
                <w:szCs w:val="21"/>
              </w:rPr>
            </w:pPr>
            <w:r>
              <w:rPr>
                <w:rFonts w:hint="eastAsia" w:ascii="宋体" w:hAnsi="宋体"/>
                <w:szCs w:val="21"/>
              </w:rPr>
              <w:t>备注</w:t>
            </w:r>
          </w:p>
        </w:tc>
        <w:tc>
          <w:tcPr>
            <w:tcW w:w="3582" w:type="pct"/>
            <w:vAlign w:val="center"/>
          </w:tcPr>
          <w:p w14:paraId="5806ADB9">
            <w:pPr>
              <w:jc w:val="center"/>
              <w:rPr>
                <w:rFonts w:ascii="宋体" w:hAnsi="宋体"/>
                <w:szCs w:val="21"/>
              </w:rPr>
            </w:pPr>
          </w:p>
        </w:tc>
      </w:tr>
    </w:tbl>
    <w:p w14:paraId="13C99C71">
      <w:pPr>
        <w:spacing w:line="440" w:lineRule="exact"/>
        <w:ind w:left="630" w:hanging="630" w:hangingChars="300"/>
        <w:rPr>
          <w:rFonts w:ascii="宋体" w:hAnsi="宋体"/>
          <w:szCs w:val="21"/>
        </w:rPr>
      </w:pPr>
      <w:r>
        <w:rPr>
          <w:rFonts w:hint="eastAsia" w:ascii="黑体" w:hAnsi="宋体" w:eastAsia="黑体"/>
          <w:szCs w:val="21"/>
        </w:rPr>
        <w:t>备注：</w:t>
      </w:r>
      <w:r>
        <w:rPr>
          <w:rFonts w:hint="eastAsia" w:ascii="宋体" w:hAnsi="宋体"/>
          <w:szCs w:val="21"/>
        </w:rPr>
        <w:t>1、类似项目指</w:t>
      </w:r>
      <w:r>
        <w:rPr>
          <w:rFonts w:hint="eastAsia" w:ascii="宋体" w:hAnsi="宋体"/>
          <w:szCs w:val="21"/>
          <w:u w:val="single"/>
        </w:rPr>
        <w:t xml:space="preserve">                                                        </w:t>
      </w:r>
      <w:r>
        <w:rPr>
          <w:rFonts w:hint="eastAsia" w:ascii="宋体" w:hAnsi="宋体"/>
          <w:szCs w:val="21"/>
        </w:rPr>
        <w:t>工程。</w:t>
      </w:r>
    </w:p>
    <w:p w14:paraId="3F9607E3">
      <w:pPr>
        <w:spacing w:line="440" w:lineRule="exact"/>
        <w:ind w:left="630" w:leftChars="300"/>
        <w:rPr>
          <w:rFonts w:ascii="宋体" w:hAnsi="宋体"/>
          <w:szCs w:val="21"/>
        </w:rPr>
      </w:pPr>
      <w:r>
        <w:rPr>
          <w:rFonts w:hint="eastAsia" w:ascii="宋体" w:hAnsi="宋体"/>
          <w:szCs w:val="21"/>
        </w:rPr>
        <w:t>2、本表后附</w:t>
      </w:r>
      <w:r>
        <w:rPr>
          <w:rFonts w:hint="eastAsia" w:ascii="宋体" w:hAnsi="宋体"/>
          <w:color w:val="000000"/>
          <w:szCs w:val="21"/>
        </w:rPr>
        <w:t>合同（应为已竣工且在住房和城乡建设行政主管部门备案的合同）及竣工验收报告</w:t>
      </w:r>
      <w:r>
        <w:rPr>
          <w:rFonts w:hint="eastAsia" w:ascii="宋体" w:hAnsi="宋体"/>
          <w:szCs w:val="21"/>
        </w:rPr>
        <w:t>的复印件。每张表格只填写一个项目，并标明序号。</w:t>
      </w:r>
    </w:p>
    <w:p w14:paraId="1E8F58E0">
      <w:pPr>
        <w:spacing w:beforeLines="50" w:afterLines="50" w:line="440" w:lineRule="exact"/>
        <w:ind w:left="630" w:hanging="630" w:hangingChars="300"/>
        <w:outlineLvl w:val="2"/>
        <w:rPr>
          <w:rFonts w:hint="eastAsia" w:ascii="宋体" w:hAnsi="宋体" w:eastAsia="宋体" w:cs="宋体"/>
          <w:b/>
          <w:bCs/>
          <w:sz w:val="32"/>
          <w:szCs w:val="32"/>
        </w:rPr>
      </w:pPr>
      <w:r>
        <w:rPr>
          <w:rFonts w:ascii="宋体" w:hAnsi="宋体"/>
          <w:szCs w:val="21"/>
        </w:rPr>
        <w:br w:type="page"/>
      </w:r>
      <w:bookmarkStart w:id="954" w:name="_Toc13318"/>
      <w:bookmarkStart w:id="955" w:name="_Toc32434"/>
      <w:r>
        <w:rPr>
          <w:rFonts w:hint="eastAsia" w:ascii="宋体" w:hAnsi="宋体" w:eastAsia="宋体" w:cs="宋体"/>
          <w:b/>
          <w:bCs/>
          <w:sz w:val="32"/>
          <w:szCs w:val="32"/>
        </w:rPr>
        <w:t>（三）正在施工的和新承接的项目情况表</w:t>
      </w:r>
      <w:bookmarkEnd w:id="954"/>
      <w:bookmarkEnd w:id="955"/>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6103"/>
      </w:tblGrid>
      <w:tr w14:paraId="62861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284298AC">
            <w:pPr>
              <w:jc w:val="center"/>
              <w:rPr>
                <w:rFonts w:ascii="宋体" w:hAnsi="宋体"/>
                <w:szCs w:val="21"/>
              </w:rPr>
            </w:pPr>
            <w:r>
              <w:rPr>
                <w:rFonts w:hint="eastAsia" w:ascii="宋体" w:hAnsi="宋体"/>
                <w:szCs w:val="21"/>
              </w:rPr>
              <w:t>项目名称</w:t>
            </w:r>
          </w:p>
        </w:tc>
        <w:tc>
          <w:tcPr>
            <w:tcW w:w="3583" w:type="pct"/>
            <w:vAlign w:val="center"/>
          </w:tcPr>
          <w:p w14:paraId="2C0831FB">
            <w:pPr>
              <w:jc w:val="center"/>
              <w:rPr>
                <w:rFonts w:ascii="宋体" w:hAnsi="宋体"/>
                <w:szCs w:val="21"/>
              </w:rPr>
            </w:pPr>
          </w:p>
        </w:tc>
      </w:tr>
      <w:tr w14:paraId="512FC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70F96652">
            <w:pPr>
              <w:jc w:val="center"/>
              <w:rPr>
                <w:rFonts w:ascii="宋体" w:hAnsi="宋体"/>
                <w:szCs w:val="21"/>
              </w:rPr>
            </w:pPr>
            <w:r>
              <w:rPr>
                <w:rFonts w:hint="eastAsia" w:ascii="宋体" w:hAnsi="宋体"/>
                <w:szCs w:val="21"/>
              </w:rPr>
              <w:t>项目所在地</w:t>
            </w:r>
          </w:p>
        </w:tc>
        <w:tc>
          <w:tcPr>
            <w:tcW w:w="3583" w:type="pct"/>
            <w:vAlign w:val="center"/>
          </w:tcPr>
          <w:p w14:paraId="256D6920">
            <w:pPr>
              <w:jc w:val="center"/>
              <w:rPr>
                <w:rFonts w:ascii="宋体" w:hAnsi="宋体"/>
                <w:szCs w:val="21"/>
              </w:rPr>
            </w:pPr>
          </w:p>
        </w:tc>
      </w:tr>
      <w:tr w14:paraId="1A4BA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79408949">
            <w:pPr>
              <w:jc w:val="center"/>
              <w:rPr>
                <w:rFonts w:ascii="宋体" w:hAnsi="宋体"/>
                <w:szCs w:val="21"/>
              </w:rPr>
            </w:pPr>
            <w:r>
              <w:rPr>
                <w:rFonts w:hint="eastAsia" w:ascii="宋体" w:hAnsi="宋体"/>
                <w:szCs w:val="21"/>
              </w:rPr>
              <w:t>发包人名称</w:t>
            </w:r>
          </w:p>
        </w:tc>
        <w:tc>
          <w:tcPr>
            <w:tcW w:w="3583" w:type="pct"/>
            <w:vAlign w:val="center"/>
          </w:tcPr>
          <w:p w14:paraId="64603D22">
            <w:pPr>
              <w:jc w:val="center"/>
              <w:rPr>
                <w:rFonts w:ascii="宋体" w:hAnsi="宋体"/>
                <w:szCs w:val="21"/>
              </w:rPr>
            </w:pPr>
          </w:p>
        </w:tc>
      </w:tr>
      <w:tr w14:paraId="7C5DE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494D31B4">
            <w:pPr>
              <w:jc w:val="center"/>
              <w:rPr>
                <w:rFonts w:ascii="宋体" w:hAnsi="宋体"/>
                <w:szCs w:val="21"/>
              </w:rPr>
            </w:pPr>
            <w:r>
              <w:rPr>
                <w:rFonts w:hint="eastAsia" w:ascii="宋体" w:hAnsi="宋体"/>
                <w:szCs w:val="21"/>
              </w:rPr>
              <w:t>发包人地址</w:t>
            </w:r>
          </w:p>
        </w:tc>
        <w:tc>
          <w:tcPr>
            <w:tcW w:w="3583" w:type="pct"/>
            <w:vAlign w:val="center"/>
          </w:tcPr>
          <w:p w14:paraId="16861977">
            <w:pPr>
              <w:jc w:val="center"/>
              <w:rPr>
                <w:rFonts w:ascii="宋体" w:hAnsi="宋体"/>
                <w:szCs w:val="21"/>
              </w:rPr>
            </w:pPr>
          </w:p>
        </w:tc>
      </w:tr>
      <w:tr w14:paraId="45F29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552F3392">
            <w:pPr>
              <w:jc w:val="center"/>
              <w:rPr>
                <w:rFonts w:ascii="宋体" w:hAnsi="宋体"/>
                <w:szCs w:val="21"/>
              </w:rPr>
            </w:pPr>
            <w:r>
              <w:rPr>
                <w:rFonts w:hint="eastAsia" w:ascii="宋体" w:hAnsi="宋体"/>
                <w:szCs w:val="21"/>
              </w:rPr>
              <w:t>发包人电话</w:t>
            </w:r>
          </w:p>
        </w:tc>
        <w:tc>
          <w:tcPr>
            <w:tcW w:w="3583" w:type="pct"/>
            <w:vAlign w:val="center"/>
          </w:tcPr>
          <w:p w14:paraId="15DFD6B1">
            <w:pPr>
              <w:jc w:val="center"/>
              <w:rPr>
                <w:rFonts w:ascii="宋体" w:hAnsi="宋体"/>
                <w:szCs w:val="21"/>
              </w:rPr>
            </w:pPr>
          </w:p>
        </w:tc>
      </w:tr>
      <w:tr w14:paraId="6950F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19B3DE79">
            <w:pPr>
              <w:jc w:val="center"/>
              <w:rPr>
                <w:rFonts w:ascii="宋体" w:hAnsi="宋体"/>
                <w:szCs w:val="21"/>
              </w:rPr>
            </w:pPr>
            <w:r>
              <w:rPr>
                <w:rFonts w:hint="eastAsia" w:ascii="宋体" w:hAnsi="宋体"/>
                <w:szCs w:val="21"/>
              </w:rPr>
              <w:t>签约合同价</w:t>
            </w:r>
          </w:p>
        </w:tc>
        <w:tc>
          <w:tcPr>
            <w:tcW w:w="3583" w:type="pct"/>
            <w:vAlign w:val="center"/>
          </w:tcPr>
          <w:p w14:paraId="6EBFC5CF">
            <w:pPr>
              <w:jc w:val="center"/>
              <w:rPr>
                <w:rFonts w:ascii="宋体" w:hAnsi="宋体"/>
                <w:szCs w:val="21"/>
              </w:rPr>
            </w:pPr>
          </w:p>
        </w:tc>
      </w:tr>
      <w:tr w14:paraId="20EAF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667D54AA">
            <w:pPr>
              <w:jc w:val="center"/>
              <w:rPr>
                <w:rFonts w:ascii="宋体" w:hAnsi="宋体"/>
                <w:szCs w:val="21"/>
              </w:rPr>
            </w:pPr>
            <w:r>
              <w:rPr>
                <w:rFonts w:hint="eastAsia" w:ascii="宋体" w:hAnsi="宋体"/>
                <w:szCs w:val="21"/>
              </w:rPr>
              <w:t>开工日期</w:t>
            </w:r>
          </w:p>
        </w:tc>
        <w:tc>
          <w:tcPr>
            <w:tcW w:w="3583" w:type="pct"/>
            <w:vAlign w:val="center"/>
          </w:tcPr>
          <w:p w14:paraId="1C76CD9D">
            <w:pPr>
              <w:jc w:val="center"/>
              <w:rPr>
                <w:rFonts w:ascii="宋体" w:hAnsi="宋体"/>
                <w:szCs w:val="21"/>
              </w:rPr>
            </w:pPr>
          </w:p>
        </w:tc>
      </w:tr>
      <w:tr w14:paraId="7AA66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49611B0D">
            <w:pPr>
              <w:jc w:val="center"/>
              <w:rPr>
                <w:rFonts w:ascii="宋体" w:hAnsi="宋体"/>
                <w:szCs w:val="21"/>
              </w:rPr>
            </w:pPr>
            <w:r>
              <w:rPr>
                <w:rFonts w:hint="eastAsia" w:ascii="宋体" w:hAnsi="宋体"/>
                <w:szCs w:val="21"/>
              </w:rPr>
              <w:t>计划竣工日期</w:t>
            </w:r>
          </w:p>
        </w:tc>
        <w:tc>
          <w:tcPr>
            <w:tcW w:w="3583" w:type="pct"/>
            <w:vAlign w:val="center"/>
          </w:tcPr>
          <w:p w14:paraId="01F62CB1">
            <w:pPr>
              <w:jc w:val="center"/>
              <w:rPr>
                <w:rFonts w:ascii="宋体" w:hAnsi="宋体"/>
                <w:szCs w:val="21"/>
              </w:rPr>
            </w:pPr>
          </w:p>
        </w:tc>
      </w:tr>
      <w:tr w14:paraId="286FA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27135F4E">
            <w:pPr>
              <w:jc w:val="center"/>
              <w:rPr>
                <w:rFonts w:ascii="宋体" w:hAnsi="宋体"/>
                <w:szCs w:val="21"/>
              </w:rPr>
            </w:pPr>
            <w:r>
              <w:rPr>
                <w:rFonts w:hint="eastAsia" w:ascii="宋体" w:hAnsi="宋体"/>
                <w:szCs w:val="21"/>
              </w:rPr>
              <w:t>承担的工作</w:t>
            </w:r>
          </w:p>
        </w:tc>
        <w:tc>
          <w:tcPr>
            <w:tcW w:w="3583" w:type="pct"/>
            <w:vAlign w:val="center"/>
          </w:tcPr>
          <w:p w14:paraId="4DE47D97">
            <w:pPr>
              <w:jc w:val="center"/>
              <w:rPr>
                <w:rFonts w:ascii="宋体" w:hAnsi="宋体"/>
                <w:szCs w:val="21"/>
              </w:rPr>
            </w:pPr>
          </w:p>
        </w:tc>
      </w:tr>
      <w:tr w14:paraId="69F20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41DC1074">
            <w:pPr>
              <w:jc w:val="center"/>
              <w:rPr>
                <w:rFonts w:ascii="宋体" w:hAnsi="宋体"/>
                <w:szCs w:val="21"/>
              </w:rPr>
            </w:pPr>
            <w:r>
              <w:rPr>
                <w:rFonts w:hint="eastAsia" w:ascii="宋体" w:hAnsi="宋体"/>
                <w:szCs w:val="21"/>
              </w:rPr>
              <w:t>工程质量</w:t>
            </w:r>
          </w:p>
        </w:tc>
        <w:tc>
          <w:tcPr>
            <w:tcW w:w="3583" w:type="pct"/>
            <w:vAlign w:val="center"/>
          </w:tcPr>
          <w:p w14:paraId="617FAA94">
            <w:pPr>
              <w:jc w:val="center"/>
              <w:rPr>
                <w:rFonts w:ascii="宋体" w:hAnsi="宋体"/>
                <w:szCs w:val="21"/>
              </w:rPr>
            </w:pPr>
          </w:p>
        </w:tc>
      </w:tr>
      <w:tr w14:paraId="4AF1C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237D6A67">
            <w:pPr>
              <w:jc w:val="center"/>
              <w:rPr>
                <w:rFonts w:ascii="宋体" w:hAnsi="宋体"/>
                <w:szCs w:val="21"/>
              </w:rPr>
            </w:pPr>
            <w:r>
              <w:rPr>
                <w:rFonts w:hint="eastAsia" w:ascii="宋体" w:hAnsi="宋体"/>
                <w:szCs w:val="21"/>
              </w:rPr>
              <w:t>项目经理</w:t>
            </w:r>
          </w:p>
        </w:tc>
        <w:tc>
          <w:tcPr>
            <w:tcW w:w="3583" w:type="pct"/>
            <w:vAlign w:val="center"/>
          </w:tcPr>
          <w:p w14:paraId="40140113">
            <w:pPr>
              <w:jc w:val="center"/>
              <w:rPr>
                <w:rFonts w:ascii="宋体" w:hAnsi="宋体"/>
                <w:szCs w:val="21"/>
              </w:rPr>
            </w:pPr>
          </w:p>
        </w:tc>
      </w:tr>
      <w:tr w14:paraId="4404A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7270EE09">
            <w:pPr>
              <w:jc w:val="center"/>
              <w:rPr>
                <w:rFonts w:ascii="宋体" w:hAnsi="宋体"/>
                <w:szCs w:val="21"/>
              </w:rPr>
            </w:pPr>
            <w:r>
              <w:rPr>
                <w:rFonts w:hint="eastAsia" w:ascii="宋体" w:hAnsi="宋体"/>
                <w:szCs w:val="21"/>
              </w:rPr>
              <w:t>技术负责人</w:t>
            </w:r>
          </w:p>
        </w:tc>
        <w:tc>
          <w:tcPr>
            <w:tcW w:w="3583" w:type="pct"/>
            <w:vAlign w:val="center"/>
          </w:tcPr>
          <w:p w14:paraId="0E48AB6D">
            <w:pPr>
              <w:jc w:val="center"/>
              <w:rPr>
                <w:rFonts w:ascii="宋体" w:hAnsi="宋体"/>
                <w:szCs w:val="21"/>
              </w:rPr>
            </w:pPr>
          </w:p>
        </w:tc>
      </w:tr>
      <w:tr w14:paraId="650F9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538AC488">
            <w:pPr>
              <w:jc w:val="center"/>
              <w:rPr>
                <w:rFonts w:ascii="宋体" w:hAnsi="宋体"/>
                <w:szCs w:val="21"/>
              </w:rPr>
            </w:pPr>
            <w:r>
              <w:rPr>
                <w:rFonts w:hint="eastAsia" w:ascii="宋体" w:hAnsi="宋体"/>
                <w:szCs w:val="21"/>
              </w:rPr>
              <w:t>总监理工程师及电话</w:t>
            </w:r>
          </w:p>
        </w:tc>
        <w:tc>
          <w:tcPr>
            <w:tcW w:w="3583" w:type="pct"/>
            <w:vAlign w:val="center"/>
          </w:tcPr>
          <w:p w14:paraId="407B4D00">
            <w:pPr>
              <w:jc w:val="center"/>
              <w:rPr>
                <w:rFonts w:ascii="宋体" w:hAnsi="宋体"/>
                <w:szCs w:val="21"/>
              </w:rPr>
            </w:pPr>
          </w:p>
        </w:tc>
      </w:tr>
      <w:tr w14:paraId="6234B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jc w:val="center"/>
        </w:trPr>
        <w:tc>
          <w:tcPr>
            <w:tcW w:w="1416" w:type="pct"/>
            <w:vAlign w:val="center"/>
          </w:tcPr>
          <w:p w14:paraId="6DFDB54B">
            <w:pPr>
              <w:jc w:val="center"/>
              <w:rPr>
                <w:rFonts w:ascii="宋体" w:hAnsi="宋体"/>
                <w:szCs w:val="21"/>
              </w:rPr>
            </w:pPr>
            <w:r>
              <w:rPr>
                <w:rFonts w:hint="eastAsia" w:ascii="宋体" w:hAnsi="宋体"/>
                <w:szCs w:val="21"/>
              </w:rPr>
              <w:t>项目描述</w:t>
            </w:r>
          </w:p>
        </w:tc>
        <w:tc>
          <w:tcPr>
            <w:tcW w:w="3583" w:type="pct"/>
            <w:vAlign w:val="center"/>
          </w:tcPr>
          <w:p w14:paraId="7B135FF0">
            <w:pPr>
              <w:jc w:val="center"/>
              <w:rPr>
                <w:rFonts w:ascii="宋体" w:hAnsi="宋体"/>
                <w:szCs w:val="21"/>
              </w:rPr>
            </w:pPr>
          </w:p>
        </w:tc>
      </w:tr>
      <w:tr w14:paraId="3D23F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16" w:type="pct"/>
            <w:vAlign w:val="center"/>
          </w:tcPr>
          <w:p w14:paraId="4815DD02">
            <w:pPr>
              <w:jc w:val="center"/>
              <w:rPr>
                <w:rFonts w:ascii="宋体" w:hAnsi="宋体"/>
                <w:szCs w:val="21"/>
              </w:rPr>
            </w:pPr>
            <w:r>
              <w:rPr>
                <w:rFonts w:hint="eastAsia" w:ascii="宋体" w:hAnsi="宋体"/>
                <w:szCs w:val="21"/>
              </w:rPr>
              <w:t>备注</w:t>
            </w:r>
          </w:p>
        </w:tc>
        <w:tc>
          <w:tcPr>
            <w:tcW w:w="3583" w:type="pct"/>
            <w:vAlign w:val="center"/>
          </w:tcPr>
          <w:p w14:paraId="241C2B4C">
            <w:pPr>
              <w:jc w:val="center"/>
              <w:rPr>
                <w:rFonts w:ascii="宋体" w:hAnsi="宋体"/>
                <w:szCs w:val="21"/>
              </w:rPr>
            </w:pPr>
          </w:p>
        </w:tc>
      </w:tr>
    </w:tbl>
    <w:p w14:paraId="20BEA5EB">
      <w:pPr>
        <w:spacing w:line="440" w:lineRule="exact"/>
        <w:rPr>
          <w:rFonts w:ascii="宋体" w:hAnsi="宋体"/>
          <w:szCs w:val="21"/>
        </w:rPr>
      </w:pPr>
      <w:r>
        <w:rPr>
          <w:rFonts w:hint="eastAsia" w:ascii="黑体" w:hAnsi="宋体" w:eastAsia="黑体"/>
          <w:szCs w:val="21"/>
        </w:rPr>
        <w:t>备注：</w:t>
      </w:r>
      <w:r>
        <w:rPr>
          <w:rFonts w:hint="eastAsia" w:ascii="宋体" w:hAnsi="宋体"/>
          <w:szCs w:val="21"/>
        </w:rPr>
        <w:t>本表后附</w:t>
      </w:r>
      <w:r>
        <w:rPr>
          <w:rFonts w:hint="eastAsia" w:ascii="宋体" w:hAnsi="宋体"/>
          <w:color w:val="000000"/>
          <w:szCs w:val="21"/>
        </w:rPr>
        <w:t>合同（应为已竣工且在住房和城乡建设行政主管部门备案的合同）</w:t>
      </w:r>
      <w:r>
        <w:rPr>
          <w:rFonts w:hint="eastAsia" w:ascii="宋体" w:hAnsi="宋体"/>
          <w:szCs w:val="21"/>
        </w:rPr>
        <w:t>复印件。每张表格只填写一个项目，并标明序号。</w:t>
      </w:r>
    </w:p>
    <w:p w14:paraId="7602E159">
      <w:pPr>
        <w:spacing w:line="440" w:lineRule="exact"/>
        <w:jc w:val="center"/>
        <w:rPr>
          <w:rFonts w:ascii="宋体" w:hAnsi="宋体"/>
          <w:szCs w:val="21"/>
        </w:rPr>
      </w:pPr>
      <w:r>
        <w:rPr>
          <w:rFonts w:ascii="宋体" w:hAnsi="宋体"/>
          <w:szCs w:val="21"/>
        </w:rPr>
        <w:br w:type="page"/>
      </w:r>
      <w:bookmarkStart w:id="956" w:name="_Toc27402"/>
      <w:bookmarkStart w:id="957" w:name="_Toc353448542"/>
    </w:p>
    <w:p w14:paraId="05D81A50">
      <w:pPr>
        <w:numPr>
          <w:ilvl w:val="0"/>
          <w:numId w:val="5"/>
        </w:numPr>
        <w:spacing w:line="440" w:lineRule="exact"/>
        <w:jc w:val="center"/>
        <w:outlineLvl w:val="1"/>
        <w:rPr>
          <w:rFonts w:ascii="黑体" w:hAnsi="宋体" w:eastAsia="黑体"/>
          <w:b/>
          <w:bCs/>
          <w:sz w:val="32"/>
          <w:szCs w:val="32"/>
        </w:rPr>
      </w:pPr>
      <w:bookmarkStart w:id="958" w:name="_Toc49"/>
      <w:bookmarkStart w:id="959" w:name="_Toc11002"/>
      <w:bookmarkStart w:id="960" w:name="_Toc31033"/>
      <w:r>
        <w:rPr>
          <w:rFonts w:hint="eastAsia" w:ascii="黑体" w:hAnsi="宋体" w:eastAsia="黑体"/>
          <w:b/>
          <w:bCs/>
          <w:sz w:val="32"/>
          <w:szCs w:val="32"/>
        </w:rPr>
        <w:t>其他材料</w:t>
      </w:r>
      <w:bookmarkEnd w:id="956"/>
      <w:bookmarkEnd w:id="957"/>
      <w:bookmarkEnd w:id="958"/>
      <w:bookmarkEnd w:id="959"/>
      <w:bookmarkEnd w:id="960"/>
    </w:p>
    <w:p w14:paraId="13422616">
      <w:pPr>
        <w:spacing w:line="440" w:lineRule="exact"/>
        <w:jc w:val="center"/>
        <w:outlineLvl w:val="9"/>
        <w:rPr>
          <w:rFonts w:ascii="黑体" w:hAnsi="宋体" w:eastAsia="黑体"/>
          <w:sz w:val="28"/>
          <w:szCs w:val="28"/>
        </w:rPr>
      </w:pPr>
    </w:p>
    <w:p w14:paraId="4F99A16D">
      <w:pPr>
        <w:spacing w:line="440" w:lineRule="exact"/>
        <w:jc w:val="center"/>
        <w:outlineLvl w:val="9"/>
        <w:rPr>
          <w:rFonts w:ascii="黑体" w:hAnsi="宋体" w:eastAsia="黑体"/>
          <w:sz w:val="28"/>
          <w:szCs w:val="28"/>
        </w:rPr>
      </w:pPr>
    </w:p>
    <w:p w14:paraId="68D89EA0">
      <w:pPr>
        <w:spacing w:line="440" w:lineRule="exact"/>
        <w:jc w:val="center"/>
        <w:outlineLvl w:val="9"/>
        <w:rPr>
          <w:rFonts w:ascii="黑体" w:hAnsi="宋体" w:eastAsia="黑体"/>
          <w:sz w:val="28"/>
          <w:szCs w:val="28"/>
        </w:rPr>
      </w:pPr>
    </w:p>
    <w:p w14:paraId="586391DD">
      <w:pPr>
        <w:spacing w:line="440" w:lineRule="exact"/>
        <w:jc w:val="center"/>
        <w:outlineLvl w:val="9"/>
        <w:rPr>
          <w:rFonts w:ascii="黑体" w:hAnsi="宋体" w:eastAsia="黑体"/>
          <w:sz w:val="28"/>
          <w:szCs w:val="28"/>
        </w:rPr>
      </w:pPr>
    </w:p>
    <w:p w14:paraId="3070EFD8">
      <w:pPr>
        <w:spacing w:line="440" w:lineRule="exact"/>
        <w:jc w:val="center"/>
        <w:outlineLvl w:val="9"/>
        <w:rPr>
          <w:rFonts w:ascii="黑体" w:hAnsi="宋体" w:eastAsia="黑体"/>
          <w:sz w:val="28"/>
          <w:szCs w:val="28"/>
        </w:rPr>
      </w:pPr>
    </w:p>
    <w:p w14:paraId="4887D129">
      <w:pPr>
        <w:spacing w:line="440" w:lineRule="exact"/>
        <w:jc w:val="center"/>
        <w:outlineLvl w:val="9"/>
        <w:rPr>
          <w:rFonts w:ascii="黑体" w:hAnsi="宋体" w:eastAsia="黑体"/>
          <w:sz w:val="28"/>
          <w:szCs w:val="28"/>
        </w:rPr>
      </w:pPr>
    </w:p>
    <w:p w14:paraId="7BE4DA93">
      <w:pPr>
        <w:spacing w:line="440" w:lineRule="exact"/>
        <w:jc w:val="center"/>
        <w:outlineLvl w:val="9"/>
        <w:rPr>
          <w:rFonts w:ascii="黑体" w:hAnsi="宋体" w:eastAsia="黑体"/>
          <w:sz w:val="28"/>
          <w:szCs w:val="28"/>
        </w:rPr>
      </w:pPr>
    </w:p>
    <w:p w14:paraId="1C271EF3">
      <w:pPr>
        <w:spacing w:line="440" w:lineRule="exact"/>
        <w:jc w:val="center"/>
        <w:outlineLvl w:val="9"/>
        <w:rPr>
          <w:rFonts w:ascii="黑体" w:hAnsi="宋体" w:eastAsia="黑体"/>
          <w:sz w:val="28"/>
          <w:szCs w:val="28"/>
        </w:rPr>
      </w:pPr>
    </w:p>
    <w:p w14:paraId="1EF88E17">
      <w:pPr>
        <w:spacing w:line="440" w:lineRule="exact"/>
        <w:jc w:val="center"/>
        <w:outlineLvl w:val="9"/>
        <w:rPr>
          <w:rFonts w:ascii="黑体" w:hAnsi="宋体" w:eastAsia="黑体"/>
          <w:sz w:val="28"/>
          <w:szCs w:val="28"/>
        </w:rPr>
      </w:pPr>
    </w:p>
    <w:p w14:paraId="50E65664">
      <w:pPr>
        <w:spacing w:line="440" w:lineRule="exact"/>
        <w:jc w:val="center"/>
        <w:outlineLvl w:val="9"/>
        <w:rPr>
          <w:rFonts w:ascii="黑体" w:hAnsi="宋体" w:eastAsia="黑体"/>
          <w:sz w:val="28"/>
          <w:szCs w:val="28"/>
        </w:rPr>
      </w:pPr>
    </w:p>
    <w:p w14:paraId="00FDC395">
      <w:pPr>
        <w:spacing w:line="440" w:lineRule="exact"/>
        <w:jc w:val="center"/>
        <w:outlineLvl w:val="9"/>
        <w:rPr>
          <w:rFonts w:ascii="黑体" w:hAnsi="宋体" w:eastAsia="黑体"/>
          <w:sz w:val="28"/>
          <w:szCs w:val="28"/>
        </w:rPr>
      </w:pPr>
    </w:p>
    <w:p w14:paraId="51607429">
      <w:pPr>
        <w:spacing w:line="440" w:lineRule="exact"/>
        <w:jc w:val="center"/>
        <w:outlineLvl w:val="9"/>
        <w:rPr>
          <w:rFonts w:ascii="黑体" w:hAnsi="宋体" w:eastAsia="黑体"/>
          <w:sz w:val="28"/>
          <w:szCs w:val="28"/>
        </w:rPr>
      </w:pPr>
    </w:p>
    <w:p w14:paraId="33576396">
      <w:pPr>
        <w:spacing w:line="440" w:lineRule="exact"/>
        <w:jc w:val="center"/>
        <w:outlineLvl w:val="9"/>
        <w:rPr>
          <w:rFonts w:ascii="黑体" w:hAnsi="宋体" w:eastAsia="黑体"/>
          <w:sz w:val="28"/>
          <w:szCs w:val="28"/>
        </w:rPr>
      </w:pPr>
    </w:p>
    <w:p w14:paraId="74717CA5">
      <w:pPr>
        <w:spacing w:line="440" w:lineRule="exact"/>
        <w:jc w:val="center"/>
        <w:outlineLvl w:val="9"/>
        <w:rPr>
          <w:rFonts w:ascii="黑体" w:hAnsi="宋体" w:eastAsia="黑体"/>
          <w:sz w:val="28"/>
          <w:szCs w:val="28"/>
        </w:rPr>
      </w:pPr>
    </w:p>
    <w:p w14:paraId="396164FE">
      <w:pPr>
        <w:spacing w:line="440" w:lineRule="exact"/>
        <w:jc w:val="center"/>
        <w:outlineLvl w:val="9"/>
        <w:rPr>
          <w:rFonts w:ascii="黑体" w:hAnsi="宋体" w:eastAsia="黑体"/>
          <w:sz w:val="28"/>
          <w:szCs w:val="28"/>
        </w:rPr>
      </w:pPr>
    </w:p>
    <w:p w14:paraId="60D92368">
      <w:pPr>
        <w:spacing w:line="440" w:lineRule="exact"/>
        <w:jc w:val="center"/>
        <w:outlineLvl w:val="9"/>
        <w:rPr>
          <w:rFonts w:ascii="黑体" w:hAnsi="宋体" w:eastAsia="黑体"/>
          <w:sz w:val="28"/>
          <w:szCs w:val="28"/>
        </w:rPr>
      </w:pPr>
    </w:p>
    <w:p w14:paraId="712C9EBB">
      <w:pPr>
        <w:spacing w:line="440" w:lineRule="exact"/>
        <w:jc w:val="center"/>
        <w:outlineLvl w:val="9"/>
        <w:rPr>
          <w:rFonts w:ascii="黑体" w:hAnsi="宋体" w:eastAsia="黑体"/>
          <w:sz w:val="28"/>
          <w:szCs w:val="28"/>
        </w:rPr>
      </w:pPr>
    </w:p>
    <w:p w14:paraId="72A98DFC">
      <w:pPr>
        <w:spacing w:line="440" w:lineRule="exact"/>
        <w:jc w:val="center"/>
        <w:outlineLvl w:val="9"/>
        <w:rPr>
          <w:rFonts w:ascii="黑体" w:hAnsi="宋体" w:eastAsia="黑体"/>
          <w:sz w:val="28"/>
          <w:szCs w:val="28"/>
        </w:rPr>
      </w:pPr>
    </w:p>
    <w:p w14:paraId="3EBAC59B">
      <w:pPr>
        <w:spacing w:line="440" w:lineRule="exact"/>
        <w:jc w:val="center"/>
        <w:outlineLvl w:val="9"/>
        <w:rPr>
          <w:rFonts w:ascii="黑体" w:hAnsi="宋体" w:eastAsia="黑体"/>
          <w:sz w:val="28"/>
          <w:szCs w:val="28"/>
        </w:rPr>
      </w:pPr>
    </w:p>
    <w:p w14:paraId="1B20992D">
      <w:pPr>
        <w:spacing w:line="440" w:lineRule="exact"/>
        <w:jc w:val="center"/>
        <w:outlineLvl w:val="9"/>
        <w:rPr>
          <w:rFonts w:ascii="黑体" w:hAnsi="宋体" w:eastAsia="黑体"/>
          <w:sz w:val="28"/>
          <w:szCs w:val="28"/>
        </w:rPr>
      </w:pPr>
    </w:p>
    <w:p w14:paraId="57279A09">
      <w:pPr>
        <w:spacing w:line="440" w:lineRule="exact"/>
        <w:jc w:val="center"/>
        <w:outlineLvl w:val="9"/>
        <w:rPr>
          <w:rFonts w:ascii="黑体" w:hAnsi="宋体" w:eastAsia="黑体"/>
          <w:sz w:val="28"/>
          <w:szCs w:val="28"/>
        </w:rPr>
      </w:pPr>
    </w:p>
    <w:p w14:paraId="02267EE2">
      <w:pPr>
        <w:spacing w:line="440" w:lineRule="exact"/>
        <w:jc w:val="center"/>
        <w:outlineLvl w:val="9"/>
        <w:rPr>
          <w:rFonts w:ascii="黑体" w:hAnsi="宋体" w:eastAsia="黑体"/>
          <w:sz w:val="28"/>
          <w:szCs w:val="28"/>
        </w:rPr>
      </w:pPr>
    </w:p>
    <w:p w14:paraId="242DC41C">
      <w:pPr>
        <w:spacing w:line="440" w:lineRule="exact"/>
        <w:jc w:val="center"/>
        <w:outlineLvl w:val="9"/>
        <w:rPr>
          <w:rFonts w:ascii="黑体" w:hAnsi="宋体" w:eastAsia="黑体"/>
          <w:sz w:val="28"/>
          <w:szCs w:val="28"/>
        </w:rPr>
      </w:pPr>
    </w:p>
    <w:p w14:paraId="69C4766F">
      <w:pPr>
        <w:spacing w:line="440" w:lineRule="exact"/>
        <w:jc w:val="center"/>
        <w:outlineLvl w:val="9"/>
        <w:rPr>
          <w:rFonts w:ascii="黑体" w:hAnsi="宋体" w:eastAsia="黑体"/>
          <w:sz w:val="28"/>
          <w:szCs w:val="28"/>
        </w:rPr>
      </w:pPr>
    </w:p>
    <w:p w14:paraId="5781E214">
      <w:pPr>
        <w:spacing w:line="440" w:lineRule="exact"/>
        <w:jc w:val="center"/>
        <w:outlineLvl w:val="9"/>
        <w:rPr>
          <w:rFonts w:ascii="黑体" w:hAnsi="宋体" w:eastAsia="黑体"/>
          <w:sz w:val="28"/>
          <w:szCs w:val="28"/>
        </w:rPr>
      </w:pPr>
    </w:p>
    <w:p w14:paraId="21ECC380">
      <w:pPr>
        <w:spacing w:line="440" w:lineRule="exact"/>
        <w:jc w:val="center"/>
        <w:outlineLvl w:val="9"/>
        <w:rPr>
          <w:rFonts w:ascii="黑体" w:hAnsi="宋体" w:eastAsia="黑体"/>
          <w:sz w:val="28"/>
          <w:szCs w:val="28"/>
        </w:rPr>
      </w:pPr>
    </w:p>
    <w:p w14:paraId="466D4CFF">
      <w:pPr>
        <w:spacing w:line="440" w:lineRule="exact"/>
        <w:jc w:val="center"/>
        <w:outlineLvl w:val="9"/>
        <w:rPr>
          <w:rFonts w:ascii="黑体" w:hAnsi="宋体" w:eastAsia="黑体"/>
          <w:sz w:val="28"/>
          <w:szCs w:val="28"/>
        </w:rPr>
      </w:pPr>
    </w:p>
    <w:p w14:paraId="28C141FB">
      <w:pPr>
        <w:spacing w:line="539" w:lineRule="exact"/>
        <w:ind w:left="3" w:right="1"/>
        <w:jc w:val="center"/>
        <w:rPr>
          <w:rFonts w:ascii="宋体" w:hAnsi="宋体" w:cs="宋体"/>
          <w:sz w:val="44"/>
          <w:szCs w:val="44"/>
        </w:rPr>
      </w:pPr>
    </w:p>
    <w:p w14:paraId="493A943F">
      <w:pPr>
        <w:spacing w:line="539" w:lineRule="exact"/>
        <w:ind w:left="3" w:right="1"/>
        <w:jc w:val="center"/>
        <w:rPr>
          <w:rFonts w:ascii="宋体" w:hAnsi="宋体" w:cs="宋体"/>
          <w:sz w:val="44"/>
          <w:szCs w:val="44"/>
        </w:rPr>
      </w:pPr>
    </w:p>
    <w:p w14:paraId="7EAA9F6B">
      <w:pPr>
        <w:spacing w:line="539" w:lineRule="exact"/>
        <w:ind w:left="3" w:right="1"/>
        <w:jc w:val="center"/>
        <w:rPr>
          <w:rFonts w:ascii="宋体" w:hAnsi="宋体" w:cs="宋体"/>
          <w:sz w:val="44"/>
          <w:szCs w:val="44"/>
        </w:rPr>
      </w:pPr>
    </w:p>
    <w:p w14:paraId="702C7A4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32"/>
          <w:szCs w:val="32"/>
          <w:u w:val="single"/>
        </w:rPr>
      </w:pPr>
    </w:p>
    <w:p w14:paraId="0B59B7EB">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eastAsia="黑体"/>
          <w:sz w:val="32"/>
          <w:szCs w:val="32"/>
          <w:u w:val="single"/>
        </w:rPr>
      </w:pPr>
    </w:p>
    <w:p w14:paraId="1B7EEE3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ascii="黑体" w:hAnsi="黑体" w:eastAsia="黑体" w:cs="黑体"/>
          <w:b w:val="0"/>
          <w:bCs w:val="0"/>
          <w:sz w:val="32"/>
          <w:szCs w:val="32"/>
        </w:rPr>
      </w:pPr>
      <w:r>
        <w:rPr>
          <w:rFonts w:hint="eastAsia" w:ascii="黑体" w:hAnsi="黑体" w:eastAsia="黑体" w:cs="黑体"/>
          <w:b w:val="0"/>
          <w:bCs w:val="0"/>
          <w:sz w:val="32"/>
          <w:szCs w:val="32"/>
          <w:u w:val="single"/>
        </w:rPr>
        <w:t xml:space="preserve">             </w:t>
      </w:r>
      <w:bookmarkStart w:id="961" w:name="_Toc4205"/>
      <w:bookmarkStart w:id="962" w:name="_Toc6117"/>
      <w:r>
        <w:rPr>
          <w:rFonts w:hint="eastAsia" w:ascii="黑体" w:hAnsi="黑体" w:eastAsia="黑体" w:cs="黑体"/>
          <w:b w:val="0"/>
          <w:bCs w:val="0"/>
          <w:sz w:val="32"/>
          <w:szCs w:val="32"/>
        </w:rPr>
        <w:t>（项目名称）</w:t>
      </w:r>
      <w:r>
        <w:rPr>
          <w:rFonts w:hint="eastAsia" w:ascii="黑体" w:hAnsi="黑体" w:eastAsia="黑体" w:cs="黑体"/>
          <w:b w:val="0"/>
          <w:bCs w:val="0"/>
          <w:sz w:val="32"/>
          <w:szCs w:val="32"/>
          <w:u w:val="single"/>
        </w:rPr>
        <w:t xml:space="preserve">      </w:t>
      </w:r>
      <w:r>
        <w:rPr>
          <w:rFonts w:hint="eastAsia" w:ascii="黑体" w:hAnsi="黑体" w:eastAsia="黑体" w:cs="黑体"/>
          <w:b w:val="0"/>
          <w:bCs w:val="0"/>
          <w:sz w:val="32"/>
          <w:szCs w:val="32"/>
        </w:rPr>
        <w:t>标段施工招标</w:t>
      </w:r>
      <w:bookmarkEnd w:id="961"/>
      <w:bookmarkEnd w:id="962"/>
    </w:p>
    <w:p w14:paraId="5D5CC0C7">
      <w:pPr>
        <w:keepNext w:val="0"/>
        <w:keepLines w:val="0"/>
        <w:pageBreakBefore w:val="0"/>
        <w:widowControl w:val="0"/>
        <w:kinsoku/>
        <w:wordWrap/>
        <w:overflowPunct/>
        <w:topLinePunct w:val="0"/>
        <w:autoSpaceDE/>
        <w:autoSpaceDN/>
        <w:bidi w:val="0"/>
        <w:adjustRightInd/>
        <w:snapToGrid/>
        <w:spacing w:beforeLines="100" w:line="360" w:lineRule="auto"/>
        <w:jc w:val="center"/>
        <w:textAlignment w:val="auto"/>
        <w:rPr>
          <w:rFonts w:hint="eastAsia" w:ascii="黑体" w:eastAsia="黑体"/>
          <w:sz w:val="44"/>
          <w:szCs w:val="44"/>
        </w:rPr>
      </w:pPr>
    </w:p>
    <w:p w14:paraId="55C73C1B">
      <w:pPr>
        <w:keepNext w:val="0"/>
        <w:keepLines w:val="0"/>
        <w:pageBreakBefore w:val="0"/>
        <w:widowControl w:val="0"/>
        <w:kinsoku/>
        <w:wordWrap/>
        <w:overflowPunct/>
        <w:topLinePunct w:val="0"/>
        <w:autoSpaceDE/>
        <w:autoSpaceDN/>
        <w:bidi w:val="0"/>
        <w:adjustRightInd/>
        <w:snapToGrid/>
        <w:spacing w:beforeLines="100" w:line="360" w:lineRule="auto"/>
        <w:jc w:val="center"/>
        <w:textAlignment w:val="auto"/>
        <w:rPr>
          <w:rFonts w:ascii="宋体" w:hAnsi="宋体" w:cs="宋体"/>
          <w:sz w:val="44"/>
          <w:szCs w:val="44"/>
        </w:rPr>
      </w:pPr>
      <w:r>
        <w:rPr>
          <w:rFonts w:hint="eastAsia" w:ascii="黑体" w:eastAsia="黑体"/>
          <w:sz w:val="44"/>
          <w:szCs w:val="44"/>
        </w:rPr>
        <w:t>投  标  文  件</w:t>
      </w:r>
    </w:p>
    <w:p w14:paraId="1F77040C">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cs="宋体"/>
          <w:sz w:val="44"/>
          <w:szCs w:val="44"/>
        </w:rPr>
      </w:pPr>
      <w:r>
        <w:rPr>
          <w:rFonts w:hint="eastAsia" w:ascii="宋体" w:hAnsi="宋体" w:cs="宋体"/>
          <w:sz w:val="44"/>
          <w:szCs w:val="44"/>
        </w:rPr>
        <w:t>技</w:t>
      </w:r>
      <w:r>
        <w:rPr>
          <w:rFonts w:hint="eastAsia" w:ascii="宋体" w:hAnsi="宋体" w:cs="宋体"/>
          <w:sz w:val="44"/>
          <w:szCs w:val="44"/>
          <w:lang w:val="en-US" w:eastAsia="zh-CN"/>
        </w:rPr>
        <w:t xml:space="preserve"> </w:t>
      </w:r>
      <w:r>
        <w:rPr>
          <w:rFonts w:hint="eastAsia" w:ascii="宋体" w:hAnsi="宋体" w:cs="宋体"/>
          <w:sz w:val="44"/>
          <w:szCs w:val="44"/>
        </w:rPr>
        <w:t>术</w:t>
      </w:r>
      <w:r>
        <w:rPr>
          <w:rFonts w:hint="eastAsia" w:ascii="宋体" w:hAnsi="宋体" w:cs="宋体"/>
          <w:sz w:val="44"/>
          <w:szCs w:val="44"/>
          <w:lang w:val="en-US" w:eastAsia="zh-CN"/>
        </w:rPr>
        <w:t xml:space="preserve"> </w:t>
      </w:r>
      <w:r>
        <w:rPr>
          <w:rFonts w:hint="eastAsia" w:ascii="宋体" w:hAnsi="宋体" w:cs="宋体"/>
          <w:sz w:val="44"/>
          <w:szCs w:val="44"/>
        </w:rPr>
        <w:t>部</w:t>
      </w:r>
      <w:r>
        <w:rPr>
          <w:rFonts w:hint="eastAsia" w:ascii="宋体" w:hAnsi="宋体" w:cs="宋体"/>
          <w:sz w:val="44"/>
          <w:szCs w:val="44"/>
          <w:lang w:val="en-US" w:eastAsia="zh-CN"/>
        </w:rPr>
        <w:t xml:space="preserve"> </w:t>
      </w:r>
      <w:r>
        <w:rPr>
          <w:rFonts w:hint="eastAsia" w:ascii="宋体" w:hAnsi="宋体" w:cs="宋体"/>
          <w:sz w:val="44"/>
          <w:szCs w:val="44"/>
        </w:rPr>
        <w:t>分（</w:t>
      </w:r>
      <w:r>
        <w:rPr>
          <w:rFonts w:hint="eastAsia" w:ascii="宋体" w:hAnsi="宋体" w:cs="宋体"/>
          <w:sz w:val="44"/>
          <w:szCs w:val="44"/>
          <w:lang w:eastAsia="zh-CN"/>
        </w:rPr>
        <w:t>明</w:t>
      </w:r>
      <w:r>
        <w:rPr>
          <w:rFonts w:hint="eastAsia" w:ascii="宋体" w:hAnsi="宋体" w:cs="宋体"/>
          <w:sz w:val="44"/>
          <w:szCs w:val="44"/>
        </w:rPr>
        <w:t>标）</w:t>
      </w:r>
    </w:p>
    <w:p w14:paraId="0760ABC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07597E36">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57057824">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4F70915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20A0283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4038D9C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7B07D95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53281206">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53F8E7B4">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1B28483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6A7A21E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34B792A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6B467BE6">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黑体" w:hAnsi="宋体" w:eastAsia="黑体"/>
          <w:sz w:val="28"/>
          <w:szCs w:val="28"/>
        </w:rPr>
      </w:pPr>
    </w:p>
    <w:p w14:paraId="63D77689">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黑体" w:hAnsi="宋体" w:eastAsia="黑体"/>
          <w:sz w:val="28"/>
          <w:szCs w:val="28"/>
        </w:rPr>
      </w:pPr>
    </w:p>
    <w:p w14:paraId="1FCDBB86">
      <w:pPr>
        <w:jc w:val="both"/>
        <w:outlineLvl w:val="9"/>
        <w:rPr>
          <w:rFonts w:hint="eastAsia" w:ascii="黑体" w:hAnsi="宋体" w:eastAsia="黑体"/>
          <w:sz w:val="28"/>
          <w:szCs w:val="28"/>
        </w:rPr>
      </w:pPr>
      <w:bookmarkStart w:id="963" w:name="_Toc353448538"/>
      <w:bookmarkStart w:id="964" w:name="_Toc5587"/>
      <w:bookmarkStart w:id="965" w:name="_Toc5084"/>
    </w:p>
    <w:p w14:paraId="2D18689A">
      <w:pPr>
        <w:jc w:val="center"/>
        <w:outlineLvl w:val="2"/>
        <w:rPr>
          <w:rFonts w:hint="eastAsia" w:ascii="黑体" w:hAnsi="宋体" w:eastAsia="黑体"/>
          <w:b/>
          <w:bCs/>
          <w:sz w:val="32"/>
          <w:szCs w:val="32"/>
          <w:lang w:eastAsia="zh-CN"/>
        </w:rPr>
      </w:pPr>
      <w:bookmarkStart w:id="966" w:name="_Toc11433"/>
      <w:r>
        <w:rPr>
          <w:rFonts w:hint="eastAsia" w:ascii="黑体" w:hAnsi="宋体" w:eastAsia="黑体"/>
          <w:b/>
          <w:bCs/>
          <w:sz w:val="32"/>
          <w:szCs w:val="32"/>
          <w:lang w:eastAsia="zh-CN"/>
        </w:rPr>
        <w:t>目</w:t>
      </w:r>
      <w:r>
        <w:rPr>
          <w:rFonts w:hint="eastAsia" w:ascii="黑体" w:hAnsi="宋体" w:eastAsia="黑体"/>
          <w:b/>
          <w:bCs/>
          <w:sz w:val="32"/>
          <w:szCs w:val="32"/>
          <w:lang w:val="en-US" w:eastAsia="zh-CN"/>
        </w:rPr>
        <w:t>　　</w:t>
      </w:r>
      <w:r>
        <w:rPr>
          <w:rFonts w:hint="eastAsia" w:ascii="黑体" w:hAnsi="宋体" w:eastAsia="黑体"/>
          <w:b/>
          <w:bCs/>
          <w:sz w:val="32"/>
          <w:szCs w:val="32"/>
          <w:lang w:eastAsia="zh-CN"/>
        </w:rPr>
        <w:t>录</w:t>
      </w:r>
      <w:bookmarkEnd w:id="966"/>
    </w:p>
    <w:p w14:paraId="0CCB59CA">
      <w:pPr>
        <w:jc w:val="both"/>
        <w:outlineLvl w:val="9"/>
        <w:rPr>
          <w:rFonts w:hint="eastAsia" w:ascii="黑体" w:hAnsi="宋体" w:eastAsia="黑体"/>
          <w:sz w:val="28"/>
          <w:szCs w:val="28"/>
          <w:lang w:eastAsia="zh-CN"/>
        </w:rPr>
      </w:pPr>
    </w:p>
    <w:p w14:paraId="608072CF">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sz w:val="21"/>
          <w:szCs w:val="21"/>
          <w:lang w:eastAsia="zh-CN"/>
        </w:rPr>
      </w:pPr>
      <w:bookmarkStart w:id="967" w:name="_Toc4058"/>
      <w:r>
        <w:rPr>
          <w:rFonts w:hint="eastAsia" w:ascii="宋体" w:hAnsi="宋体" w:eastAsia="宋体" w:cs="宋体"/>
          <w:sz w:val="21"/>
          <w:szCs w:val="21"/>
          <w:lang w:eastAsia="zh-CN"/>
        </w:rPr>
        <w:t>一、项目班子组成、资历情况</w:t>
      </w:r>
      <w:bookmarkEnd w:id="967"/>
    </w:p>
    <w:p w14:paraId="6D018DED">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sz w:val="21"/>
          <w:szCs w:val="21"/>
          <w:lang w:eastAsia="zh-CN"/>
        </w:rPr>
      </w:pPr>
      <w:bookmarkStart w:id="968" w:name="_Toc26182"/>
      <w:r>
        <w:rPr>
          <w:rFonts w:hint="eastAsia" w:ascii="宋体" w:hAnsi="宋体" w:eastAsia="宋体" w:cs="宋体"/>
          <w:sz w:val="21"/>
          <w:szCs w:val="21"/>
          <w:lang w:eastAsia="zh-CN"/>
        </w:rPr>
        <w:t>二、投标人类似项目业绩</w:t>
      </w:r>
      <w:bookmarkEnd w:id="968"/>
    </w:p>
    <w:p w14:paraId="3D427E3B">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sz w:val="21"/>
          <w:szCs w:val="21"/>
          <w:lang w:eastAsia="zh-CN"/>
        </w:rPr>
      </w:pPr>
      <w:bookmarkStart w:id="969" w:name="_Toc11258"/>
      <w:r>
        <w:rPr>
          <w:rFonts w:hint="eastAsia" w:ascii="宋体" w:hAnsi="宋体" w:eastAsia="宋体" w:cs="宋体"/>
          <w:sz w:val="21"/>
          <w:szCs w:val="21"/>
          <w:lang w:eastAsia="zh-CN"/>
        </w:rPr>
        <w:t>三、拟投入本项目项目经理类似项目业绩</w:t>
      </w:r>
      <w:bookmarkEnd w:id="969"/>
    </w:p>
    <w:p w14:paraId="648E20E8">
      <w:pPr>
        <w:jc w:val="center"/>
        <w:outlineLvl w:val="9"/>
        <w:rPr>
          <w:rFonts w:hint="eastAsia" w:ascii="黑体" w:hAnsi="宋体" w:eastAsia="黑体"/>
          <w:sz w:val="28"/>
          <w:szCs w:val="28"/>
        </w:rPr>
      </w:pPr>
    </w:p>
    <w:p w14:paraId="4D848BE2">
      <w:pPr>
        <w:jc w:val="center"/>
        <w:outlineLvl w:val="9"/>
        <w:rPr>
          <w:rFonts w:hint="eastAsia" w:ascii="黑体" w:hAnsi="宋体" w:eastAsia="黑体"/>
          <w:sz w:val="28"/>
          <w:szCs w:val="28"/>
        </w:rPr>
      </w:pPr>
    </w:p>
    <w:p w14:paraId="560E89BD">
      <w:pPr>
        <w:jc w:val="center"/>
        <w:outlineLvl w:val="9"/>
        <w:rPr>
          <w:rFonts w:hint="eastAsia" w:ascii="黑体" w:hAnsi="宋体" w:eastAsia="黑体"/>
          <w:sz w:val="28"/>
          <w:szCs w:val="28"/>
        </w:rPr>
      </w:pPr>
    </w:p>
    <w:p w14:paraId="52ACCA91">
      <w:pPr>
        <w:jc w:val="center"/>
        <w:outlineLvl w:val="9"/>
        <w:rPr>
          <w:rFonts w:hint="eastAsia" w:ascii="黑体" w:hAnsi="宋体" w:eastAsia="黑体"/>
          <w:sz w:val="28"/>
          <w:szCs w:val="28"/>
        </w:rPr>
      </w:pPr>
    </w:p>
    <w:p w14:paraId="5C18E0D5">
      <w:pPr>
        <w:jc w:val="center"/>
        <w:outlineLvl w:val="9"/>
        <w:rPr>
          <w:rFonts w:hint="eastAsia" w:ascii="黑体" w:hAnsi="宋体" w:eastAsia="黑体"/>
          <w:sz w:val="28"/>
          <w:szCs w:val="28"/>
        </w:rPr>
      </w:pPr>
    </w:p>
    <w:p w14:paraId="322FBD21">
      <w:pPr>
        <w:jc w:val="both"/>
        <w:outlineLvl w:val="9"/>
        <w:rPr>
          <w:rFonts w:hint="eastAsia" w:ascii="黑体" w:hAnsi="宋体" w:eastAsia="黑体"/>
          <w:sz w:val="28"/>
          <w:szCs w:val="28"/>
        </w:rPr>
      </w:pPr>
    </w:p>
    <w:p w14:paraId="3C5C15E1">
      <w:pPr>
        <w:jc w:val="center"/>
        <w:outlineLvl w:val="9"/>
        <w:rPr>
          <w:rFonts w:hint="eastAsia" w:ascii="黑体" w:hAnsi="宋体" w:eastAsia="黑体"/>
          <w:sz w:val="28"/>
          <w:szCs w:val="28"/>
        </w:rPr>
      </w:pPr>
    </w:p>
    <w:p w14:paraId="0C3E6B85">
      <w:pPr>
        <w:jc w:val="center"/>
        <w:outlineLvl w:val="9"/>
        <w:rPr>
          <w:rFonts w:hint="eastAsia" w:ascii="黑体" w:hAnsi="宋体" w:eastAsia="黑体"/>
          <w:sz w:val="28"/>
          <w:szCs w:val="28"/>
        </w:rPr>
      </w:pPr>
    </w:p>
    <w:p w14:paraId="23D91211">
      <w:pPr>
        <w:jc w:val="center"/>
        <w:outlineLvl w:val="9"/>
        <w:rPr>
          <w:rFonts w:hint="eastAsia" w:ascii="黑体" w:hAnsi="宋体" w:eastAsia="黑体"/>
          <w:sz w:val="28"/>
          <w:szCs w:val="28"/>
        </w:rPr>
      </w:pPr>
    </w:p>
    <w:p w14:paraId="1CAD4497">
      <w:pPr>
        <w:jc w:val="center"/>
        <w:outlineLvl w:val="9"/>
        <w:rPr>
          <w:rFonts w:hint="eastAsia" w:ascii="黑体" w:hAnsi="宋体" w:eastAsia="黑体"/>
          <w:sz w:val="28"/>
          <w:szCs w:val="28"/>
        </w:rPr>
      </w:pPr>
    </w:p>
    <w:p w14:paraId="4E72FD1B">
      <w:pPr>
        <w:jc w:val="center"/>
        <w:outlineLvl w:val="9"/>
        <w:rPr>
          <w:rFonts w:hint="eastAsia" w:ascii="黑体" w:hAnsi="宋体" w:eastAsia="黑体"/>
          <w:sz w:val="28"/>
          <w:szCs w:val="28"/>
        </w:rPr>
      </w:pPr>
    </w:p>
    <w:p w14:paraId="0D18B7F7">
      <w:pPr>
        <w:jc w:val="center"/>
        <w:outlineLvl w:val="9"/>
        <w:rPr>
          <w:rFonts w:hint="eastAsia" w:ascii="黑体" w:hAnsi="宋体" w:eastAsia="黑体"/>
          <w:sz w:val="28"/>
          <w:szCs w:val="28"/>
        </w:rPr>
      </w:pPr>
    </w:p>
    <w:p w14:paraId="5D0F57BD">
      <w:pPr>
        <w:jc w:val="center"/>
        <w:outlineLvl w:val="9"/>
        <w:rPr>
          <w:rFonts w:hint="eastAsia" w:ascii="黑体" w:hAnsi="宋体" w:eastAsia="黑体"/>
          <w:sz w:val="28"/>
          <w:szCs w:val="28"/>
        </w:rPr>
      </w:pPr>
    </w:p>
    <w:p w14:paraId="63BCAC42">
      <w:pPr>
        <w:jc w:val="center"/>
        <w:outlineLvl w:val="9"/>
        <w:rPr>
          <w:rFonts w:hint="eastAsia" w:ascii="黑体" w:hAnsi="宋体" w:eastAsia="黑体"/>
          <w:sz w:val="28"/>
          <w:szCs w:val="28"/>
        </w:rPr>
      </w:pPr>
    </w:p>
    <w:p w14:paraId="6C95CD4B">
      <w:pPr>
        <w:jc w:val="center"/>
        <w:outlineLvl w:val="9"/>
        <w:rPr>
          <w:rFonts w:hint="eastAsia" w:ascii="黑体" w:hAnsi="宋体" w:eastAsia="黑体"/>
          <w:sz w:val="28"/>
          <w:szCs w:val="28"/>
        </w:rPr>
      </w:pPr>
    </w:p>
    <w:p w14:paraId="571133FF">
      <w:pPr>
        <w:jc w:val="center"/>
        <w:outlineLvl w:val="9"/>
        <w:rPr>
          <w:rFonts w:hint="eastAsia" w:ascii="黑体" w:hAnsi="宋体" w:eastAsia="黑体"/>
          <w:sz w:val="28"/>
          <w:szCs w:val="28"/>
        </w:rPr>
      </w:pPr>
    </w:p>
    <w:p w14:paraId="7D058552">
      <w:pPr>
        <w:jc w:val="center"/>
        <w:outlineLvl w:val="9"/>
        <w:rPr>
          <w:rFonts w:hint="eastAsia" w:ascii="黑体" w:hAnsi="宋体" w:eastAsia="黑体"/>
          <w:sz w:val="28"/>
          <w:szCs w:val="28"/>
        </w:rPr>
      </w:pPr>
    </w:p>
    <w:p w14:paraId="72DEE9EC">
      <w:pPr>
        <w:jc w:val="center"/>
        <w:outlineLvl w:val="9"/>
        <w:rPr>
          <w:rFonts w:hint="eastAsia" w:ascii="黑体" w:hAnsi="宋体" w:eastAsia="黑体"/>
          <w:sz w:val="28"/>
          <w:szCs w:val="28"/>
        </w:rPr>
      </w:pPr>
    </w:p>
    <w:p w14:paraId="6EBD0C68">
      <w:pPr>
        <w:jc w:val="center"/>
        <w:outlineLvl w:val="9"/>
        <w:rPr>
          <w:rFonts w:hint="eastAsia" w:ascii="黑体" w:hAnsi="宋体" w:eastAsia="黑体"/>
          <w:sz w:val="28"/>
          <w:szCs w:val="28"/>
        </w:rPr>
      </w:pPr>
    </w:p>
    <w:p w14:paraId="6B9B956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ascii="黑体" w:hAnsi="黑体" w:eastAsia="黑体" w:cs="黑体"/>
          <w:sz w:val="32"/>
          <w:szCs w:val="32"/>
        </w:rPr>
      </w:pPr>
      <w:r>
        <w:rPr>
          <w:rFonts w:hint="eastAsia" w:ascii="黑体" w:hAnsi="黑体" w:eastAsia="黑体" w:cs="黑体"/>
          <w:sz w:val="32"/>
          <w:szCs w:val="32"/>
        </w:rPr>
        <w:t xml:space="preserve"> </w:t>
      </w:r>
      <w:bookmarkStart w:id="970" w:name="_Toc19003"/>
      <w:r>
        <w:rPr>
          <w:rFonts w:hint="eastAsia" w:ascii="黑体" w:hAnsi="黑体" w:eastAsia="黑体" w:cs="黑体"/>
          <w:sz w:val="28"/>
          <w:szCs w:val="28"/>
          <w:u w:val="single"/>
        </w:rPr>
        <w:t xml:space="preserve">             </w:t>
      </w:r>
      <w:bookmarkStart w:id="971" w:name="_Toc25895"/>
      <w:r>
        <w:rPr>
          <w:rFonts w:hint="eastAsia" w:ascii="黑体" w:hAnsi="黑体" w:eastAsia="黑体" w:cs="黑体"/>
          <w:sz w:val="28"/>
          <w:szCs w:val="28"/>
        </w:rPr>
        <w:t>（项目名称）</w:t>
      </w:r>
      <w:r>
        <w:rPr>
          <w:rFonts w:hint="eastAsia" w:ascii="黑体" w:hAnsi="黑体" w:eastAsia="黑体" w:cs="黑体"/>
          <w:sz w:val="28"/>
          <w:szCs w:val="28"/>
          <w:u w:val="single"/>
        </w:rPr>
        <w:t xml:space="preserve">      </w:t>
      </w:r>
      <w:r>
        <w:rPr>
          <w:rFonts w:hint="eastAsia" w:ascii="黑体" w:hAnsi="黑体" w:eastAsia="黑体" w:cs="黑体"/>
          <w:sz w:val="28"/>
          <w:szCs w:val="28"/>
        </w:rPr>
        <w:t>标段施工招标</w:t>
      </w:r>
      <w:bookmarkEnd w:id="971"/>
    </w:p>
    <w:p w14:paraId="181CE392">
      <w:pPr>
        <w:keepNext w:val="0"/>
        <w:keepLines w:val="0"/>
        <w:pageBreakBefore w:val="0"/>
        <w:widowControl w:val="0"/>
        <w:kinsoku/>
        <w:wordWrap/>
        <w:overflowPunct/>
        <w:topLinePunct w:val="0"/>
        <w:autoSpaceDE/>
        <w:autoSpaceDN/>
        <w:bidi w:val="0"/>
        <w:adjustRightInd/>
        <w:snapToGrid/>
        <w:spacing w:beforeLines="100" w:line="360" w:lineRule="auto"/>
        <w:jc w:val="center"/>
        <w:textAlignment w:val="auto"/>
        <w:rPr>
          <w:rFonts w:hint="eastAsia" w:ascii="黑体" w:eastAsia="黑体"/>
          <w:sz w:val="44"/>
          <w:szCs w:val="44"/>
        </w:rPr>
      </w:pPr>
    </w:p>
    <w:p w14:paraId="4ECBCBDA">
      <w:pPr>
        <w:keepNext w:val="0"/>
        <w:keepLines w:val="0"/>
        <w:pageBreakBefore w:val="0"/>
        <w:widowControl w:val="0"/>
        <w:kinsoku/>
        <w:wordWrap/>
        <w:overflowPunct/>
        <w:topLinePunct w:val="0"/>
        <w:autoSpaceDE/>
        <w:autoSpaceDN/>
        <w:bidi w:val="0"/>
        <w:adjustRightInd/>
        <w:snapToGrid/>
        <w:spacing w:beforeLines="100" w:line="360" w:lineRule="auto"/>
        <w:jc w:val="center"/>
        <w:textAlignment w:val="auto"/>
        <w:rPr>
          <w:rFonts w:hint="eastAsia" w:ascii="黑体" w:hAnsi="黑体" w:eastAsia="黑体" w:cs="黑体"/>
          <w:sz w:val="44"/>
          <w:szCs w:val="44"/>
        </w:rPr>
      </w:pPr>
      <w:r>
        <w:rPr>
          <w:rFonts w:hint="eastAsia" w:ascii="黑体" w:hAnsi="黑体" w:eastAsia="黑体" w:cs="黑体"/>
          <w:sz w:val="44"/>
          <w:szCs w:val="44"/>
        </w:rPr>
        <w:t>投  标  文  件</w:t>
      </w:r>
    </w:p>
    <w:p w14:paraId="27FCA11D">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hint="eastAsia" w:ascii="黑体" w:hAnsi="黑体" w:eastAsia="黑体" w:cs="黑体"/>
          <w:sz w:val="44"/>
          <w:szCs w:val="44"/>
        </w:rPr>
      </w:pPr>
      <w:r>
        <w:rPr>
          <w:rFonts w:hint="eastAsia" w:ascii="黑体" w:hAnsi="黑体" w:eastAsia="黑体" w:cs="黑体"/>
          <w:sz w:val="44"/>
          <w:szCs w:val="44"/>
        </w:rPr>
        <w:t>技</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术</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部</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分（</w:t>
      </w:r>
      <w:r>
        <w:rPr>
          <w:rFonts w:hint="eastAsia" w:ascii="黑体" w:hAnsi="黑体" w:eastAsia="黑体" w:cs="黑体"/>
          <w:sz w:val="44"/>
          <w:szCs w:val="44"/>
          <w:lang w:eastAsia="zh-CN"/>
        </w:rPr>
        <w:t>暗</w:t>
      </w:r>
      <w:r>
        <w:rPr>
          <w:rFonts w:hint="eastAsia" w:ascii="黑体" w:hAnsi="黑体" w:eastAsia="黑体" w:cs="黑体"/>
          <w:sz w:val="44"/>
          <w:szCs w:val="44"/>
        </w:rPr>
        <w:t>标）</w:t>
      </w:r>
    </w:p>
    <w:p w14:paraId="641676C2">
      <w:pPr>
        <w:spacing w:line="440" w:lineRule="exact"/>
        <w:jc w:val="center"/>
        <w:outlineLvl w:val="9"/>
        <w:rPr>
          <w:rFonts w:ascii="黑体" w:hAnsi="宋体" w:eastAsia="黑体"/>
          <w:sz w:val="28"/>
          <w:szCs w:val="28"/>
        </w:rPr>
      </w:pPr>
    </w:p>
    <w:p w14:paraId="3BFB920D">
      <w:pPr>
        <w:spacing w:line="440" w:lineRule="exact"/>
        <w:jc w:val="center"/>
        <w:outlineLvl w:val="9"/>
        <w:rPr>
          <w:rFonts w:ascii="黑体" w:hAnsi="宋体" w:eastAsia="黑体"/>
          <w:sz w:val="28"/>
          <w:szCs w:val="28"/>
        </w:rPr>
      </w:pPr>
    </w:p>
    <w:p w14:paraId="208CAB84">
      <w:pPr>
        <w:spacing w:line="440" w:lineRule="exact"/>
        <w:jc w:val="center"/>
        <w:outlineLvl w:val="9"/>
        <w:rPr>
          <w:rFonts w:ascii="黑体" w:hAnsi="宋体" w:eastAsia="黑体"/>
          <w:sz w:val="28"/>
          <w:szCs w:val="28"/>
        </w:rPr>
      </w:pPr>
    </w:p>
    <w:p w14:paraId="68167709">
      <w:pPr>
        <w:spacing w:line="440" w:lineRule="exact"/>
        <w:jc w:val="center"/>
        <w:outlineLvl w:val="9"/>
        <w:rPr>
          <w:rFonts w:ascii="黑体" w:hAnsi="宋体" w:eastAsia="黑体"/>
          <w:sz w:val="28"/>
          <w:szCs w:val="28"/>
        </w:rPr>
      </w:pPr>
    </w:p>
    <w:p w14:paraId="23C00CB7">
      <w:pPr>
        <w:spacing w:line="440" w:lineRule="exact"/>
        <w:jc w:val="center"/>
        <w:outlineLvl w:val="9"/>
        <w:rPr>
          <w:rFonts w:ascii="黑体" w:hAnsi="宋体" w:eastAsia="黑体"/>
          <w:sz w:val="28"/>
          <w:szCs w:val="28"/>
        </w:rPr>
      </w:pPr>
    </w:p>
    <w:p w14:paraId="27850EAB">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宋体" w:eastAsia="黑体"/>
          <w:sz w:val="28"/>
          <w:szCs w:val="28"/>
          <w:highlight w:val="none"/>
        </w:rPr>
      </w:pPr>
      <w:r>
        <w:rPr>
          <w:rFonts w:hint="eastAsia"/>
          <w:highlight w:val="none"/>
        </w:rPr>
        <w:t>投标文件</w:t>
      </w:r>
      <w:r>
        <w:rPr>
          <w:rFonts w:hint="eastAsia"/>
          <w:highlight w:val="none"/>
          <w:lang w:eastAsia="zh-CN"/>
        </w:rPr>
        <w:t>技术部分</w:t>
      </w:r>
      <w:r>
        <w:rPr>
          <w:rFonts w:hint="eastAsia"/>
          <w:highlight w:val="none"/>
        </w:rPr>
        <w:t>暗标编制要求如下：</w:t>
      </w:r>
    </w:p>
    <w:p w14:paraId="48B053F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ighlight w:val="none"/>
        </w:rPr>
      </w:pPr>
      <w:r>
        <w:rPr>
          <w:rFonts w:hint="eastAsia"/>
          <w:highlight w:val="none"/>
        </w:rPr>
        <w:t>1</w:t>
      </w:r>
      <w:r>
        <w:rPr>
          <w:rFonts w:hint="eastAsia"/>
          <w:highlight w:val="none"/>
          <w:lang w:eastAsia="zh-CN"/>
        </w:rPr>
        <w:t>.</w:t>
      </w:r>
      <w:r>
        <w:rPr>
          <w:rFonts w:hint="eastAsia"/>
          <w:highlight w:val="none"/>
        </w:rPr>
        <w:t xml:space="preserve">版面要求：A4 纸张大小。 </w:t>
      </w:r>
    </w:p>
    <w:p w14:paraId="4BF6661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ighlight w:val="none"/>
        </w:rPr>
      </w:pPr>
      <w:r>
        <w:rPr>
          <w:rFonts w:hint="eastAsia"/>
          <w:highlight w:val="none"/>
        </w:rPr>
        <w:t>2</w:t>
      </w:r>
      <w:r>
        <w:rPr>
          <w:rFonts w:hint="eastAsia"/>
          <w:highlight w:val="none"/>
          <w:lang w:eastAsia="zh-CN"/>
        </w:rPr>
        <w:t>.</w:t>
      </w:r>
      <w:r>
        <w:rPr>
          <w:rFonts w:hint="eastAsia"/>
          <w:highlight w:val="none"/>
        </w:rPr>
        <w:t xml:space="preserve">颜色要求：所有文字、图表均为黑色。 </w:t>
      </w:r>
    </w:p>
    <w:p w14:paraId="2B667CB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ighlight w:val="none"/>
        </w:rPr>
      </w:pPr>
      <w:r>
        <w:rPr>
          <w:rFonts w:hint="eastAsia"/>
          <w:highlight w:val="none"/>
        </w:rPr>
        <w:t xml:space="preserve">3.字体要求：标题及正文部分所用文字均采用“宋体”四号“常规”字；图、表内的字体及字号不作要求；全部使用中文标点；所有字体均不得出现加粗、加色、倾斜、下划线等标记。 </w:t>
      </w:r>
    </w:p>
    <w:p w14:paraId="312E4C5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宋体"/>
          <w:highlight w:val="none"/>
          <w:lang w:val="en-US" w:eastAsia="zh-CN"/>
        </w:rPr>
      </w:pPr>
      <w:r>
        <w:rPr>
          <w:rFonts w:hint="eastAsia"/>
          <w:highlight w:val="none"/>
        </w:rPr>
        <w:t>4.排版要求：页边距要求上边距 2.5 厘米，其余均为 2 厘米；不得设置目录；正文行间距为固定值 30 磅；文字内容（含正文标题、正文及表格标题）统一设为左对齐；首行缩进 2 字符，不得有空格；段落前后不设置空行；不得设置页眉、页脚和页码</w:t>
      </w:r>
      <w:r>
        <w:rPr>
          <w:rFonts w:hint="eastAsia"/>
          <w:highlight w:val="none"/>
          <w:lang w:eastAsia="zh-CN"/>
        </w:rPr>
        <w:t>。</w:t>
      </w:r>
    </w:p>
    <w:p w14:paraId="245C643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ighlight w:val="none"/>
        </w:rPr>
      </w:pPr>
      <w:r>
        <w:rPr>
          <w:rFonts w:hint="eastAsia"/>
          <w:highlight w:val="none"/>
        </w:rPr>
        <w:t>5.其它：除满足上述各项要求外，投标文件暗标部分均不得出现投标人的名称和其它可识别投标人身份的字符、徽标、人员名称以及其他可能被辨别出投标人身份的任何标记。</w:t>
      </w:r>
    </w:p>
    <w:p w14:paraId="01B4A60E">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不符合上述实质性要求的，投标文件作否决投标处理。</w:t>
      </w:r>
    </w:p>
    <w:p w14:paraId="627B937C">
      <w:pPr>
        <w:spacing w:line="440" w:lineRule="exact"/>
        <w:jc w:val="both"/>
        <w:outlineLvl w:val="9"/>
        <w:rPr>
          <w:rFonts w:ascii="黑体" w:hAnsi="宋体" w:eastAsia="黑体"/>
          <w:sz w:val="28"/>
          <w:szCs w:val="28"/>
        </w:rPr>
      </w:pPr>
    </w:p>
    <w:p w14:paraId="0F5BBF3D">
      <w:pPr>
        <w:spacing w:line="440" w:lineRule="exact"/>
        <w:jc w:val="center"/>
        <w:outlineLvl w:val="9"/>
        <w:rPr>
          <w:rFonts w:ascii="黑体" w:hAnsi="宋体" w:eastAsia="黑体"/>
          <w:sz w:val="28"/>
          <w:szCs w:val="28"/>
        </w:rPr>
      </w:pPr>
    </w:p>
    <w:p w14:paraId="1FC69A24">
      <w:pPr>
        <w:spacing w:line="440" w:lineRule="exact"/>
        <w:jc w:val="center"/>
        <w:outlineLvl w:val="9"/>
        <w:rPr>
          <w:rFonts w:ascii="黑体" w:hAnsi="宋体" w:eastAsia="黑体"/>
          <w:sz w:val="28"/>
          <w:szCs w:val="28"/>
        </w:rPr>
      </w:pPr>
    </w:p>
    <w:p w14:paraId="385F43EF">
      <w:pPr>
        <w:spacing w:line="440" w:lineRule="exact"/>
        <w:jc w:val="both"/>
        <w:outlineLvl w:val="9"/>
        <w:rPr>
          <w:rFonts w:ascii="黑体" w:hAnsi="宋体" w:eastAsia="黑体"/>
          <w:sz w:val="28"/>
          <w:szCs w:val="28"/>
        </w:rPr>
      </w:pPr>
    </w:p>
    <w:p w14:paraId="0F467FDD">
      <w:pPr>
        <w:spacing w:line="440" w:lineRule="exact"/>
        <w:jc w:val="center"/>
        <w:outlineLvl w:val="9"/>
        <w:rPr>
          <w:rFonts w:ascii="黑体" w:hAnsi="宋体" w:eastAsia="黑体"/>
          <w:sz w:val="28"/>
          <w:szCs w:val="28"/>
        </w:rPr>
      </w:pPr>
    </w:p>
    <w:p w14:paraId="2DABDCCD">
      <w:pPr>
        <w:spacing w:line="440" w:lineRule="exact"/>
        <w:jc w:val="center"/>
        <w:outlineLvl w:val="9"/>
        <w:rPr>
          <w:rFonts w:ascii="黑体" w:hAnsi="宋体" w:eastAsia="黑体"/>
          <w:sz w:val="28"/>
          <w:szCs w:val="28"/>
        </w:rPr>
      </w:pPr>
    </w:p>
    <w:p w14:paraId="7A2045CB">
      <w:pPr>
        <w:jc w:val="center"/>
        <w:outlineLvl w:val="2"/>
        <w:rPr>
          <w:rFonts w:hint="eastAsia" w:ascii="黑体" w:hAnsi="宋体" w:eastAsia="黑体"/>
          <w:b/>
          <w:bCs/>
          <w:sz w:val="32"/>
          <w:szCs w:val="32"/>
          <w:lang w:eastAsia="zh-CN"/>
        </w:rPr>
      </w:pPr>
      <w:bookmarkStart w:id="972" w:name="_Toc11059"/>
      <w:r>
        <w:rPr>
          <w:rFonts w:hint="eastAsia" w:ascii="黑体" w:hAnsi="宋体" w:eastAsia="黑体"/>
          <w:b/>
          <w:bCs/>
          <w:sz w:val="32"/>
          <w:szCs w:val="32"/>
          <w:lang w:eastAsia="zh-CN"/>
        </w:rPr>
        <w:t>目</w:t>
      </w:r>
      <w:r>
        <w:rPr>
          <w:rFonts w:hint="eastAsia" w:ascii="黑体" w:hAnsi="宋体" w:eastAsia="黑体"/>
          <w:b/>
          <w:bCs/>
          <w:sz w:val="32"/>
          <w:szCs w:val="32"/>
          <w:lang w:val="en-US" w:eastAsia="zh-CN"/>
        </w:rPr>
        <w:t>　　</w:t>
      </w:r>
      <w:r>
        <w:rPr>
          <w:rFonts w:hint="eastAsia" w:ascii="黑体" w:hAnsi="宋体" w:eastAsia="黑体"/>
          <w:b/>
          <w:bCs/>
          <w:sz w:val="32"/>
          <w:szCs w:val="32"/>
          <w:lang w:eastAsia="zh-CN"/>
        </w:rPr>
        <w:t>录</w:t>
      </w:r>
      <w:bookmarkEnd w:id="972"/>
    </w:p>
    <w:p w14:paraId="097DD3F7">
      <w:pPr>
        <w:numPr>
          <w:ilvl w:val="0"/>
          <w:numId w:val="0"/>
        </w:numPr>
        <w:spacing w:beforeLines="100" w:line="510" w:lineRule="exact"/>
        <w:jc w:val="both"/>
        <w:outlineLvl w:val="9"/>
        <w:rPr>
          <w:rFonts w:hint="eastAsia" w:ascii="宋体" w:hAnsi="宋体" w:eastAsia="宋体" w:cs="宋体"/>
          <w:sz w:val="21"/>
          <w:szCs w:val="21"/>
          <w:lang w:val="en-US" w:eastAsia="zh-CN"/>
        </w:rPr>
      </w:pPr>
    </w:p>
    <w:p w14:paraId="2B08D1D7">
      <w:pPr>
        <w:numPr>
          <w:ilvl w:val="0"/>
          <w:numId w:val="0"/>
        </w:numPr>
        <w:spacing w:beforeLines="100" w:line="510" w:lineRule="exact"/>
        <w:jc w:val="both"/>
        <w:outlineLvl w:val="1"/>
        <w:rPr>
          <w:rFonts w:hint="eastAsia" w:ascii="宋体" w:hAnsi="宋体" w:eastAsia="宋体" w:cs="宋体"/>
          <w:sz w:val="21"/>
          <w:szCs w:val="21"/>
          <w:lang w:val="en-US" w:eastAsia="zh-CN"/>
        </w:rPr>
      </w:pPr>
      <w:bookmarkStart w:id="973" w:name="_Toc4869"/>
      <w:r>
        <w:rPr>
          <w:rFonts w:hint="eastAsia" w:ascii="宋体" w:hAnsi="宋体" w:eastAsia="宋体" w:cs="宋体"/>
          <w:sz w:val="21"/>
          <w:szCs w:val="21"/>
          <w:lang w:val="en-US" w:eastAsia="zh-CN"/>
        </w:rPr>
        <w:t>一、施工组织设计</w:t>
      </w:r>
      <w:bookmarkEnd w:id="973"/>
    </w:p>
    <w:p w14:paraId="01F0005A">
      <w:pPr>
        <w:numPr>
          <w:ilvl w:val="0"/>
          <w:numId w:val="0"/>
        </w:numPr>
        <w:spacing w:line="240" w:lineRule="auto"/>
        <w:jc w:val="both"/>
        <w:outlineLvl w:val="1"/>
        <w:rPr>
          <w:rFonts w:hint="eastAsia" w:ascii="宋体" w:hAnsi="宋体" w:eastAsia="宋体" w:cs="宋体"/>
          <w:sz w:val="21"/>
          <w:szCs w:val="21"/>
          <w:lang w:val="en-US" w:eastAsia="zh-CN"/>
        </w:rPr>
      </w:pPr>
      <w:bookmarkStart w:id="974" w:name="_Toc16800"/>
      <w:r>
        <w:rPr>
          <w:rFonts w:hint="eastAsia" w:ascii="宋体" w:hAnsi="宋体" w:eastAsia="宋体" w:cs="宋体"/>
          <w:sz w:val="21"/>
          <w:szCs w:val="21"/>
          <w:lang w:val="en-US" w:eastAsia="zh-CN"/>
        </w:rPr>
        <w:t>二、附表</w:t>
      </w:r>
      <w:bookmarkEnd w:id="974"/>
    </w:p>
    <w:p w14:paraId="7D67FC6B">
      <w:pPr>
        <w:spacing w:beforeLines="100" w:line="510" w:lineRule="exact"/>
        <w:jc w:val="center"/>
        <w:outlineLvl w:val="9"/>
        <w:rPr>
          <w:rFonts w:hint="eastAsia" w:ascii="黑体" w:hAnsi="宋体" w:eastAsia="黑体"/>
          <w:sz w:val="28"/>
          <w:szCs w:val="28"/>
        </w:rPr>
      </w:pPr>
    </w:p>
    <w:p w14:paraId="63F56230">
      <w:pPr>
        <w:spacing w:beforeLines="100" w:line="510" w:lineRule="exact"/>
        <w:jc w:val="center"/>
        <w:outlineLvl w:val="9"/>
        <w:rPr>
          <w:rFonts w:hint="eastAsia" w:ascii="黑体" w:hAnsi="宋体" w:eastAsia="黑体"/>
          <w:sz w:val="28"/>
          <w:szCs w:val="28"/>
        </w:rPr>
      </w:pPr>
    </w:p>
    <w:p w14:paraId="2C5F7DFC">
      <w:pPr>
        <w:spacing w:beforeLines="100" w:line="510" w:lineRule="exact"/>
        <w:jc w:val="center"/>
        <w:outlineLvl w:val="9"/>
        <w:rPr>
          <w:rFonts w:hint="eastAsia" w:ascii="黑体" w:hAnsi="宋体" w:eastAsia="黑体"/>
          <w:sz w:val="28"/>
          <w:szCs w:val="28"/>
        </w:rPr>
      </w:pPr>
    </w:p>
    <w:p w14:paraId="50103BDC">
      <w:pPr>
        <w:spacing w:beforeLines="100" w:line="510" w:lineRule="exact"/>
        <w:jc w:val="center"/>
        <w:outlineLvl w:val="9"/>
        <w:rPr>
          <w:rFonts w:hint="eastAsia" w:ascii="黑体" w:hAnsi="宋体" w:eastAsia="黑体"/>
          <w:sz w:val="28"/>
          <w:szCs w:val="28"/>
        </w:rPr>
      </w:pPr>
    </w:p>
    <w:p w14:paraId="2643C399">
      <w:pPr>
        <w:spacing w:beforeLines="100" w:line="510" w:lineRule="exact"/>
        <w:jc w:val="center"/>
        <w:outlineLvl w:val="9"/>
        <w:rPr>
          <w:rFonts w:hint="eastAsia" w:ascii="黑体" w:hAnsi="宋体" w:eastAsia="黑体"/>
          <w:sz w:val="28"/>
          <w:szCs w:val="28"/>
        </w:rPr>
      </w:pPr>
    </w:p>
    <w:p w14:paraId="057F1AAD">
      <w:pPr>
        <w:spacing w:beforeLines="100" w:line="510" w:lineRule="exact"/>
        <w:jc w:val="center"/>
        <w:outlineLvl w:val="9"/>
        <w:rPr>
          <w:rFonts w:hint="eastAsia" w:ascii="黑体" w:hAnsi="宋体" w:eastAsia="黑体"/>
          <w:sz w:val="28"/>
          <w:szCs w:val="28"/>
        </w:rPr>
      </w:pPr>
    </w:p>
    <w:p w14:paraId="2B2C624B">
      <w:pPr>
        <w:spacing w:beforeLines="100" w:line="510" w:lineRule="exact"/>
        <w:jc w:val="center"/>
        <w:outlineLvl w:val="9"/>
        <w:rPr>
          <w:rFonts w:hint="eastAsia" w:ascii="黑体" w:hAnsi="宋体" w:eastAsia="黑体"/>
          <w:sz w:val="28"/>
          <w:szCs w:val="28"/>
        </w:rPr>
      </w:pPr>
    </w:p>
    <w:p w14:paraId="4EDE948A">
      <w:pPr>
        <w:spacing w:beforeLines="100" w:line="510" w:lineRule="exact"/>
        <w:jc w:val="center"/>
        <w:outlineLvl w:val="9"/>
        <w:rPr>
          <w:rFonts w:hint="eastAsia" w:ascii="黑体" w:hAnsi="宋体" w:eastAsia="黑体"/>
          <w:sz w:val="28"/>
          <w:szCs w:val="28"/>
        </w:rPr>
      </w:pPr>
    </w:p>
    <w:p w14:paraId="7E2911DA">
      <w:pPr>
        <w:spacing w:beforeLines="100" w:line="510" w:lineRule="exact"/>
        <w:jc w:val="center"/>
        <w:outlineLvl w:val="9"/>
        <w:rPr>
          <w:rFonts w:hint="eastAsia" w:ascii="黑体" w:hAnsi="宋体" w:eastAsia="黑体"/>
          <w:sz w:val="28"/>
          <w:szCs w:val="28"/>
        </w:rPr>
      </w:pPr>
    </w:p>
    <w:p w14:paraId="0C6E456A">
      <w:pPr>
        <w:spacing w:beforeLines="100" w:line="510" w:lineRule="exact"/>
        <w:jc w:val="center"/>
        <w:outlineLvl w:val="9"/>
        <w:rPr>
          <w:rFonts w:hint="eastAsia" w:ascii="黑体" w:hAnsi="宋体" w:eastAsia="黑体"/>
          <w:sz w:val="28"/>
          <w:szCs w:val="28"/>
        </w:rPr>
      </w:pPr>
    </w:p>
    <w:p w14:paraId="552D1704">
      <w:pPr>
        <w:spacing w:beforeLines="100" w:line="510" w:lineRule="exact"/>
        <w:jc w:val="center"/>
        <w:outlineLvl w:val="9"/>
        <w:rPr>
          <w:rFonts w:hint="eastAsia" w:ascii="黑体" w:hAnsi="宋体" w:eastAsia="黑体"/>
          <w:sz w:val="28"/>
          <w:szCs w:val="28"/>
        </w:rPr>
      </w:pPr>
    </w:p>
    <w:p w14:paraId="77254E56">
      <w:pPr>
        <w:spacing w:beforeLines="100" w:line="510" w:lineRule="exact"/>
        <w:jc w:val="center"/>
        <w:outlineLvl w:val="9"/>
        <w:rPr>
          <w:rFonts w:hint="eastAsia" w:ascii="黑体" w:hAnsi="宋体" w:eastAsia="黑体"/>
          <w:sz w:val="28"/>
          <w:szCs w:val="28"/>
        </w:rPr>
      </w:pPr>
    </w:p>
    <w:p w14:paraId="6C6B034A">
      <w:pPr>
        <w:spacing w:beforeLines="100" w:line="510" w:lineRule="exact"/>
        <w:jc w:val="center"/>
        <w:outlineLvl w:val="9"/>
        <w:rPr>
          <w:rFonts w:hint="eastAsia" w:ascii="黑体" w:hAnsi="宋体" w:eastAsia="黑体"/>
          <w:sz w:val="28"/>
          <w:szCs w:val="28"/>
          <w:lang w:eastAsia="zh-CN"/>
        </w:rPr>
      </w:pPr>
    </w:p>
    <w:p w14:paraId="49C772FB">
      <w:pPr>
        <w:spacing w:beforeLines="100" w:line="510" w:lineRule="exact"/>
        <w:jc w:val="center"/>
        <w:outlineLvl w:val="1"/>
        <w:rPr>
          <w:rFonts w:ascii="黑体" w:hAnsi="宋体" w:eastAsia="黑体"/>
          <w:b/>
          <w:bCs/>
          <w:sz w:val="32"/>
          <w:szCs w:val="32"/>
        </w:rPr>
      </w:pPr>
      <w:bookmarkStart w:id="975" w:name="_Toc1991"/>
      <w:r>
        <w:rPr>
          <w:rFonts w:hint="eastAsia" w:ascii="黑体" w:hAnsi="宋体" w:eastAsia="黑体"/>
          <w:b/>
          <w:bCs/>
          <w:sz w:val="32"/>
          <w:szCs w:val="32"/>
          <w:lang w:eastAsia="zh-CN"/>
        </w:rPr>
        <w:t>一、</w:t>
      </w:r>
      <w:r>
        <w:rPr>
          <w:rFonts w:hint="eastAsia" w:ascii="黑体" w:hAnsi="宋体" w:eastAsia="黑体"/>
          <w:b/>
          <w:bCs/>
          <w:sz w:val="32"/>
          <w:szCs w:val="32"/>
        </w:rPr>
        <w:t>施工组织设计</w:t>
      </w:r>
      <w:bookmarkEnd w:id="963"/>
      <w:bookmarkEnd w:id="964"/>
      <w:bookmarkEnd w:id="965"/>
      <w:bookmarkEnd w:id="970"/>
      <w:bookmarkEnd w:id="975"/>
    </w:p>
    <w:p w14:paraId="59323C58">
      <w:pPr>
        <w:spacing w:line="420" w:lineRule="exact"/>
        <w:ind w:firstLine="420" w:firstLineChars="200"/>
        <w:rPr>
          <w:rFonts w:hint="eastAsia" w:ascii="宋体" w:hAnsi="宋体"/>
          <w:szCs w:val="21"/>
        </w:rPr>
      </w:pPr>
    </w:p>
    <w:p w14:paraId="30F6C9B7">
      <w:pPr>
        <w:spacing w:line="420" w:lineRule="exact"/>
        <w:ind w:firstLine="420" w:firstLineChars="200"/>
        <w:rPr>
          <w:rFonts w:ascii="宋体" w:hAnsi="宋体"/>
          <w:szCs w:val="21"/>
        </w:rPr>
      </w:pPr>
      <w:r>
        <w:rPr>
          <w:rFonts w:hint="eastAsia" w:ascii="宋体" w:hAnsi="宋体"/>
          <w:szCs w:val="21"/>
        </w:rPr>
        <w:t>1．投标人应根据招标文件和对现场的勘察情况，采用文字并结合图表形式，参考以下要点编制本工程的施工组织设计：</w:t>
      </w:r>
    </w:p>
    <w:p w14:paraId="49ED32A4">
      <w:pPr>
        <w:spacing w:line="420" w:lineRule="exact"/>
        <w:ind w:firstLine="420" w:firstLineChars="200"/>
        <w:rPr>
          <w:rFonts w:ascii="宋体" w:hAnsi="宋体"/>
          <w:szCs w:val="21"/>
        </w:rPr>
      </w:pPr>
      <w:r>
        <w:rPr>
          <w:rFonts w:hint="eastAsia" w:ascii="宋体" w:hAnsi="宋体"/>
          <w:szCs w:val="21"/>
        </w:rPr>
        <w:t>（1）施工方案及技术措施；</w:t>
      </w:r>
    </w:p>
    <w:p w14:paraId="02864BA5">
      <w:pPr>
        <w:spacing w:line="420" w:lineRule="exact"/>
        <w:ind w:firstLine="420" w:firstLineChars="200"/>
        <w:rPr>
          <w:rFonts w:ascii="宋体" w:hAnsi="宋体"/>
          <w:szCs w:val="21"/>
        </w:rPr>
      </w:pPr>
      <w:r>
        <w:rPr>
          <w:rFonts w:hint="eastAsia" w:ascii="宋体" w:hAnsi="宋体"/>
          <w:szCs w:val="21"/>
        </w:rPr>
        <w:t>（2）质量保证措施和创优计划；</w:t>
      </w:r>
    </w:p>
    <w:p w14:paraId="2A62631E">
      <w:pPr>
        <w:spacing w:line="420" w:lineRule="exact"/>
        <w:ind w:left="945" w:leftChars="200" w:hanging="525" w:hangingChars="250"/>
        <w:rPr>
          <w:rFonts w:ascii="宋体" w:hAnsi="宋体"/>
          <w:szCs w:val="21"/>
        </w:rPr>
      </w:pPr>
      <w:r>
        <w:rPr>
          <w:rFonts w:hint="eastAsia" w:ascii="宋体" w:hAnsi="宋体"/>
          <w:szCs w:val="21"/>
        </w:rPr>
        <w:t>（3）施工总进度计划及保证措施（包括以横道图或标明关键线路的网络进度计划、保障进度计划需要的主要施工机械设备、劳动力需求计划及保证措施、材料设备进场计划及其他保证措施等）；</w:t>
      </w:r>
    </w:p>
    <w:p w14:paraId="753D20FA">
      <w:pPr>
        <w:spacing w:line="420" w:lineRule="exact"/>
        <w:ind w:firstLine="420" w:firstLineChars="200"/>
        <w:rPr>
          <w:rFonts w:ascii="宋体" w:hAnsi="宋体"/>
          <w:szCs w:val="21"/>
        </w:rPr>
      </w:pPr>
      <w:r>
        <w:rPr>
          <w:rFonts w:hint="eastAsia" w:ascii="宋体" w:hAnsi="宋体"/>
          <w:szCs w:val="21"/>
        </w:rPr>
        <w:t>（4）施工安全措施计划；</w:t>
      </w:r>
    </w:p>
    <w:p w14:paraId="5D8DDD05">
      <w:pPr>
        <w:spacing w:line="420" w:lineRule="exact"/>
        <w:ind w:firstLine="420" w:firstLineChars="200"/>
        <w:rPr>
          <w:rFonts w:ascii="宋体" w:hAnsi="宋体"/>
          <w:szCs w:val="21"/>
        </w:rPr>
      </w:pPr>
      <w:r>
        <w:rPr>
          <w:rFonts w:hint="eastAsia" w:ascii="宋体" w:hAnsi="宋体"/>
          <w:szCs w:val="21"/>
        </w:rPr>
        <w:t>（5）文明施工措施计划；</w:t>
      </w:r>
    </w:p>
    <w:p w14:paraId="35C7F194">
      <w:pPr>
        <w:spacing w:line="420" w:lineRule="exact"/>
        <w:ind w:firstLine="420" w:firstLineChars="200"/>
        <w:rPr>
          <w:rFonts w:ascii="宋体" w:hAnsi="宋体"/>
          <w:szCs w:val="21"/>
        </w:rPr>
      </w:pPr>
      <w:r>
        <w:rPr>
          <w:rFonts w:hint="eastAsia" w:ascii="宋体" w:hAnsi="宋体"/>
          <w:szCs w:val="21"/>
        </w:rPr>
        <w:t>（6）施工场地治安保卫管理计划；</w:t>
      </w:r>
    </w:p>
    <w:p w14:paraId="167CD532">
      <w:pPr>
        <w:spacing w:line="420" w:lineRule="exact"/>
        <w:ind w:firstLine="420" w:firstLineChars="200"/>
        <w:rPr>
          <w:rFonts w:ascii="宋体" w:hAnsi="宋体"/>
          <w:szCs w:val="21"/>
        </w:rPr>
      </w:pPr>
      <w:r>
        <w:rPr>
          <w:rFonts w:hint="eastAsia" w:ascii="宋体" w:hAnsi="宋体"/>
          <w:szCs w:val="21"/>
        </w:rPr>
        <w:t>（7）施工环保措施计划；</w:t>
      </w:r>
    </w:p>
    <w:p w14:paraId="2BC3AFB6">
      <w:pPr>
        <w:spacing w:line="420" w:lineRule="exact"/>
        <w:ind w:firstLine="420" w:firstLineChars="200"/>
        <w:rPr>
          <w:rFonts w:ascii="宋体" w:hAnsi="宋体"/>
          <w:szCs w:val="21"/>
        </w:rPr>
      </w:pPr>
      <w:r>
        <w:rPr>
          <w:rFonts w:hint="eastAsia" w:ascii="宋体" w:hAnsi="宋体"/>
          <w:szCs w:val="21"/>
        </w:rPr>
        <w:t>（8）冬季和雨季施工方案；</w:t>
      </w:r>
    </w:p>
    <w:p w14:paraId="3EB8B446">
      <w:pPr>
        <w:spacing w:line="420" w:lineRule="exact"/>
        <w:ind w:left="945" w:leftChars="200" w:hanging="525" w:hangingChars="250"/>
        <w:rPr>
          <w:rFonts w:ascii="宋体" w:hAnsi="宋体"/>
          <w:szCs w:val="21"/>
        </w:rPr>
      </w:pPr>
      <w:r>
        <w:rPr>
          <w:rFonts w:hint="eastAsia" w:ascii="宋体" w:hAnsi="宋体"/>
          <w:szCs w:val="21"/>
        </w:rPr>
        <w:t>（9）施工现场总平面布置（投标人应递交一份施工总平面图，绘出现场临时设施布置图表并附文字说明，说明临时设施、加工车间、现场办公、设备及仓储、供电、供水、卫生、生活、道路、消防等设施的情况和布置）；</w:t>
      </w:r>
    </w:p>
    <w:p w14:paraId="5FF3BA9E">
      <w:pPr>
        <w:spacing w:line="420" w:lineRule="exact"/>
        <w:ind w:left="987" w:leftChars="200" w:hanging="567" w:hangingChars="270"/>
        <w:rPr>
          <w:rFonts w:ascii="宋体" w:hAnsi="宋体"/>
          <w:szCs w:val="21"/>
        </w:rPr>
      </w:pPr>
      <w:r>
        <w:rPr>
          <w:rFonts w:hint="eastAsia" w:ascii="宋体" w:hAnsi="宋体"/>
          <w:szCs w:val="21"/>
        </w:rPr>
        <w:t>（1</w:t>
      </w:r>
      <w:r>
        <w:rPr>
          <w:rFonts w:hint="eastAsia" w:ascii="宋体" w:hAnsi="宋体"/>
          <w:szCs w:val="21"/>
          <w:lang w:val="en-US" w:eastAsia="zh-CN"/>
        </w:rPr>
        <w:t>0</w:t>
      </w:r>
      <w:r>
        <w:rPr>
          <w:rFonts w:hint="eastAsia" w:ascii="宋体" w:hAnsi="宋体"/>
          <w:szCs w:val="21"/>
        </w:rPr>
        <w:t>）承包人自行施工范围内拟分包的非主体和非关键性工作（按第二章“投标人须知”第1.11款的规定）、材料计划和劳动力计划；</w:t>
      </w:r>
    </w:p>
    <w:p w14:paraId="75E53DFF">
      <w:pPr>
        <w:spacing w:line="420" w:lineRule="exact"/>
        <w:ind w:firstLine="420" w:firstLineChars="200"/>
        <w:outlineLvl w:val="2"/>
        <w:rPr>
          <w:rFonts w:ascii="宋体" w:hAnsi="宋体"/>
          <w:szCs w:val="21"/>
        </w:rPr>
      </w:pPr>
      <w:bookmarkStart w:id="976" w:name="_Toc29408"/>
      <w:bookmarkStart w:id="977" w:name="_Toc15529"/>
      <w:r>
        <w:rPr>
          <w:rFonts w:hint="eastAsia" w:ascii="宋体" w:hAnsi="宋体"/>
          <w:szCs w:val="21"/>
        </w:rPr>
        <w:t>（1</w:t>
      </w:r>
      <w:r>
        <w:rPr>
          <w:rFonts w:hint="eastAsia" w:ascii="宋体" w:hAnsi="宋体"/>
          <w:szCs w:val="21"/>
          <w:lang w:val="en-US" w:eastAsia="zh-CN"/>
        </w:rPr>
        <w:t>1</w:t>
      </w:r>
      <w:r>
        <w:rPr>
          <w:rFonts w:hint="eastAsia" w:ascii="宋体" w:hAnsi="宋体"/>
          <w:szCs w:val="21"/>
        </w:rPr>
        <w:t>）成品保护和工程保修工作的管理措施和承诺；</w:t>
      </w:r>
      <w:bookmarkEnd w:id="976"/>
      <w:bookmarkEnd w:id="977"/>
    </w:p>
    <w:p w14:paraId="15FCC822">
      <w:pPr>
        <w:spacing w:line="420" w:lineRule="exact"/>
        <w:ind w:left="987" w:leftChars="200" w:hanging="567" w:hangingChars="270"/>
        <w:rPr>
          <w:rFonts w:ascii="宋体" w:hAnsi="宋体"/>
          <w:szCs w:val="21"/>
        </w:rPr>
      </w:pPr>
      <w:r>
        <w:rPr>
          <w:rFonts w:hint="eastAsia" w:ascii="宋体" w:hAnsi="宋体"/>
          <w:szCs w:val="21"/>
        </w:rPr>
        <w:t>（1</w:t>
      </w:r>
      <w:r>
        <w:rPr>
          <w:rFonts w:hint="eastAsia" w:ascii="宋体" w:hAnsi="宋体"/>
          <w:szCs w:val="21"/>
          <w:lang w:val="en-US" w:eastAsia="zh-CN"/>
        </w:rPr>
        <w:t>2</w:t>
      </w:r>
      <w:r>
        <w:rPr>
          <w:rFonts w:hint="eastAsia" w:ascii="宋体" w:hAnsi="宋体"/>
          <w:szCs w:val="21"/>
        </w:rPr>
        <w:t>）任何可能的紧急情况的处理措施、预案以及抵抗风险（包括工程施工过程中可能遇到的各种风险）的措施；</w:t>
      </w:r>
    </w:p>
    <w:p w14:paraId="71C2F66D">
      <w:pPr>
        <w:spacing w:line="420" w:lineRule="exact"/>
        <w:ind w:firstLine="420" w:firstLineChars="200"/>
        <w:rPr>
          <w:rFonts w:ascii="宋体" w:hAnsi="宋体"/>
          <w:szCs w:val="21"/>
        </w:rPr>
      </w:pPr>
      <w:r>
        <w:rPr>
          <w:rFonts w:hint="eastAsia" w:ascii="宋体" w:hAnsi="宋体"/>
          <w:szCs w:val="21"/>
        </w:rPr>
        <w:t>（1</w:t>
      </w:r>
      <w:r>
        <w:rPr>
          <w:rFonts w:hint="eastAsia" w:ascii="宋体" w:hAnsi="宋体"/>
          <w:szCs w:val="21"/>
          <w:lang w:val="en-US" w:eastAsia="zh-CN"/>
        </w:rPr>
        <w:t>3</w:t>
      </w:r>
      <w:r>
        <w:rPr>
          <w:rFonts w:hint="eastAsia" w:ascii="宋体" w:hAnsi="宋体"/>
          <w:szCs w:val="21"/>
        </w:rPr>
        <w:t>）对总包管理的认识以及对专业分包工程的配合、协调、管理、服务方案；</w:t>
      </w:r>
    </w:p>
    <w:p w14:paraId="7B7938CC">
      <w:pPr>
        <w:spacing w:line="420" w:lineRule="exact"/>
        <w:ind w:firstLine="420" w:firstLineChars="200"/>
        <w:rPr>
          <w:rFonts w:ascii="宋体" w:hAnsi="宋体"/>
          <w:szCs w:val="21"/>
        </w:rPr>
      </w:pPr>
      <w:r>
        <w:rPr>
          <w:rFonts w:hint="eastAsia" w:ascii="宋体" w:hAnsi="宋体"/>
          <w:szCs w:val="21"/>
        </w:rPr>
        <w:t>（1</w:t>
      </w:r>
      <w:r>
        <w:rPr>
          <w:rFonts w:hint="eastAsia" w:ascii="宋体" w:hAnsi="宋体"/>
          <w:szCs w:val="21"/>
          <w:lang w:val="en-US" w:eastAsia="zh-CN"/>
        </w:rPr>
        <w:t>4</w:t>
      </w:r>
      <w:r>
        <w:rPr>
          <w:rFonts w:hint="eastAsia" w:ascii="宋体" w:hAnsi="宋体"/>
          <w:szCs w:val="21"/>
        </w:rPr>
        <w:t>）与发包人、监理及设计人的配合；</w:t>
      </w:r>
    </w:p>
    <w:p w14:paraId="3A1BC305">
      <w:pPr>
        <w:spacing w:line="420" w:lineRule="exact"/>
        <w:ind w:firstLine="420" w:firstLineChars="200"/>
        <w:rPr>
          <w:rFonts w:ascii="宋体" w:hAnsi="宋体"/>
          <w:szCs w:val="21"/>
        </w:rPr>
      </w:pPr>
      <w:r>
        <w:rPr>
          <w:rFonts w:hint="eastAsia" w:ascii="宋体" w:hAnsi="宋体"/>
          <w:szCs w:val="21"/>
        </w:rPr>
        <w:t>（1</w:t>
      </w:r>
      <w:r>
        <w:rPr>
          <w:rFonts w:hint="eastAsia" w:ascii="宋体" w:hAnsi="宋体"/>
          <w:szCs w:val="21"/>
          <w:lang w:val="en-US" w:eastAsia="zh-CN"/>
        </w:rPr>
        <w:t>5</w:t>
      </w:r>
      <w:r>
        <w:rPr>
          <w:rFonts w:hint="eastAsia" w:ascii="宋体" w:hAnsi="宋体"/>
          <w:szCs w:val="21"/>
        </w:rPr>
        <w:t>）招标文件规定的其他内容。</w:t>
      </w:r>
    </w:p>
    <w:p w14:paraId="73F8FEF3">
      <w:pPr>
        <w:spacing w:line="420" w:lineRule="exact"/>
        <w:ind w:firstLine="420" w:firstLineChars="200"/>
        <w:rPr>
          <w:rFonts w:ascii="宋体" w:hAnsi="宋体"/>
          <w:szCs w:val="21"/>
        </w:rPr>
      </w:pPr>
      <w:r>
        <w:rPr>
          <w:rFonts w:ascii="宋体" w:hAnsi="宋体"/>
          <w:szCs w:val="21"/>
        </w:rPr>
        <w:br w:type="page"/>
      </w:r>
    </w:p>
    <w:p w14:paraId="32E6F933">
      <w:pPr>
        <w:spacing w:line="420" w:lineRule="exact"/>
        <w:jc w:val="center"/>
        <w:outlineLvl w:val="1"/>
        <w:rPr>
          <w:rFonts w:hint="eastAsia" w:ascii="黑体" w:hAnsi="黑体" w:eastAsia="黑体" w:cs="黑体"/>
          <w:sz w:val="32"/>
          <w:szCs w:val="32"/>
          <w:lang w:eastAsia="zh-CN"/>
        </w:rPr>
      </w:pPr>
      <w:bookmarkStart w:id="978" w:name="_Toc7835"/>
      <w:r>
        <w:rPr>
          <w:rFonts w:hint="eastAsia" w:ascii="黑体" w:hAnsi="黑体" w:eastAsia="黑体" w:cs="黑体"/>
          <w:sz w:val="32"/>
          <w:szCs w:val="32"/>
          <w:lang w:eastAsia="zh-CN"/>
        </w:rPr>
        <w:t>二、附表</w:t>
      </w:r>
      <w:bookmarkEnd w:id="978"/>
    </w:p>
    <w:p w14:paraId="01994DFF">
      <w:pPr>
        <w:spacing w:line="420" w:lineRule="exact"/>
        <w:ind w:firstLine="420" w:firstLineChars="200"/>
        <w:rPr>
          <w:rFonts w:hint="eastAsia" w:ascii="宋体" w:hAnsi="宋体"/>
          <w:szCs w:val="21"/>
        </w:rPr>
      </w:pPr>
    </w:p>
    <w:p w14:paraId="22332FBA">
      <w:pPr>
        <w:spacing w:line="420" w:lineRule="exact"/>
        <w:ind w:firstLine="420" w:firstLineChars="200"/>
        <w:rPr>
          <w:rFonts w:ascii="宋体" w:hAnsi="宋体"/>
          <w:szCs w:val="21"/>
        </w:rPr>
      </w:pPr>
      <w:r>
        <w:rPr>
          <w:rFonts w:hint="eastAsia" w:ascii="宋体" w:hAnsi="宋体"/>
          <w:szCs w:val="21"/>
        </w:rPr>
        <w:t>附表一  拟投入本工程的主要施工设备表</w:t>
      </w:r>
    </w:p>
    <w:p w14:paraId="2C9945B2">
      <w:pPr>
        <w:spacing w:line="420" w:lineRule="exact"/>
        <w:ind w:firstLine="420" w:firstLineChars="200"/>
        <w:rPr>
          <w:rFonts w:ascii="宋体" w:hAnsi="宋体"/>
          <w:szCs w:val="21"/>
        </w:rPr>
      </w:pPr>
      <w:r>
        <w:rPr>
          <w:rFonts w:hint="eastAsia" w:ascii="宋体" w:hAnsi="宋体"/>
          <w:szCs w:val="21"/>
        </w:rPr>
        <w:t>附表二  拟配备本工程的试验和检测仪器设备表</w:t>
      </w:r>
    </w:p>
    <w:p w14:paraId="0F0F126F">
      <w:pPr>
        <w:spacing w:line="420" w:lineRule="exact"/>
        <w:ind w:firstLine="420" w:firstLineChars="200"/>
        <w:rPr>
          <w:rFonts w:ascii="宋体" w:hAnsi="宋体"/>
          <w:szCs w:val="21"/>
        </w:rPr>
      </w:pPr>
      <w:r>
        <w:rPr>
          <w:rFonts w:hint="eastAsia" w:ascii="宋体" w:hAnsi="宋体"/>
          <w:szCs w:val="21"/>
        </w:rPr>
        <w:t>附表三  劳动力计划表</w:t>
      </w:r>
    </w:p>
    <w:p w14:paraId="3910E219">
      <w:pPr>
        <w:spacing w:line="420" w:lineRule="exact"/>
        <w:ind w:firstLine="420" w:firstLineChars="200"/>
        <w:rPr>
          <w:rFonts w:ascii="宋体" w:hAnsi="宋体"/>
          <w:szCs w:val="21"/>
        </w:rPr>
      </w:pPr>
      <w:r>
        <w:rPr>
          <w:rFonts w:hint="eastAsia" w:ascii="宋体" w:hAnsi="宋体"/>
          <w:szCs w:val="21"/>
        </w:rPr>
        <w:t>附表四  计划开、竣工日期和施工进度网络图</w:t>
      </w:r>
    </w:p>
    <w:p w14:paraId="31F03256">
      <w:pPr>
        <w:spacing w:line="420" w:lineRule="exact"/>
        <w:ind w:firstLine="420" w:firstLineChars="200"/>
        <w:rPr>
          <w:rFonts w:ascii="宋体" w:hAnsi="宋体"/>
          <w:szCs w:val="21"/>
        </w:rPr>
      </w:pPr>
      <w:r>
        <w:rPr>
          <w:rFonts w:hint="eastAsia" w:ascii="宋体" w:hAnsi="宋体"/>
          <w:szCs w:val="21"/>
        </w:rPr>
        <w:t>附表五  施工总平面图</w:t>
      </w:r>
    </w:p>
    <w:p w14:paraId="7E93CA43">
      <w:pPr>
        <w:spacing w:line="420" w:lineRule="exact"/>
        <w:ind w:firstLine="420" w:firstLineChars="200"/>
        <w:rPr>
          <w:rFonts w:ascii="宋体" w:hAnsi="宋体"/>
          <w:szCs w:val="21"/>
        </w:rPr>
      </w:pPr>
      <w:r>
        <w:rPr>
          <w:rFonts w:hint="eastAsia" w:ascii="宋体" w:hAnsi="宋体"/>
          <w:szCs w:val="21"/>
        </w:rPr>
        <w:t>附表六  临时用地表</w:t>
      </w:r>
    </w:p>
    <w:p w14:paraId="2387577F">
      <w:pPr>
        <w:spacing w:beforeLines="50" w:afterLines="100" w:line="420" w:lineRule="exact"/>
        <w:outlineLvl w:val="2"/>
        <w:rPr>
          <w:rFonts w:ascii="黑体" w:hAnsi="宋体" w:eastAsia="黑体"/>
          <w:sz w:val="24"/>
        </w:rPr>
      </w:pPr>
      <w:r>
        <w:rPr>
          <w:rFonts w:hint="eastAsia" w:ascii="宋体" w:hAnsi="宋体"/>
          <w:szCs w:val="21"/>
        </w:rPr>
        <w:t xml:space="preserve"> </w:t>
      </w:r>
      <w:r>
        <w:rPr>
          <w:rFonts w:ascii="宋体" w:hAnsi="宋体"/>
          <w:szCs w:val="21"/>
        </w:rPr>
        <w:br w:type="page"/>
      </w:r>
      <w:bookmarkStart w:id="979" w:name="_Toc9028"/>
      <w:bookmarkStart w:id="980" w:name="_Toc11007"/>
      <w:r>
        <w:rPr>
          <w:rFonts w:hint="eastAsia" w:ascii="黑体" w:hAnsi="宋体" w:eastAsia="黑体"/>
          <w:sz w:val="24"/>
        </w:rPr>
        <w:t>附表一：拟投入本工程的主要施工设备表</w:t>
      </w:r>
      <w:bookmarkEnd w:id="979"/>
      <w:bookmarkEnd w:id="980"/>
    </w:p>
    <w:tbl>
      <w:tblPr>
        <w:tblStyle w:val="16"/>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1065"/>
        <w:gridCol w:w="671"/>
        <w:gridCol w:w="1024"/>
        <w:gridCol w:w="709"/>
        <w:gridCol w:w="709"/>
        <w:gridCol w:w="1177"/>
        <w:gridCol w:w="872"/>
        <w:gridCol w:w="872"/>
        <w:gridCol w:w="766"/>
      </w:tblGrid>
      <w:tr w14:paraId="52CD6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378" w:type="pct"/>
            <w:vAlign w:val="center"/>
          </w:tcPr>
          <w:p w14:paraId="181E7DF9">
            <w:pPr>
              <w:jc w:val="center"/>
              <w:rPr>
                <w:rFonts w:ascii="宋体" w:hAnsi="宋体"/>
                <w:szCs w:val="21"/>
              </w:rPr>
            </w:pPr>
            <w:r>
              <w:rPr>
                <w:rFonts w:hint="eastAsia" w:ascii="宋体" w:hAnsi="宋体"/>
                <w:szCs w:val="21"/>
              </w:rPr>
              <w:t>序号</w:t>
            </w:r>
          </w:p>
        </w:tc>
        <w:tc>
          <w:tcPr>
            <w:tcW w:w="625" w:type="pct"/>
            <w:vAlign w:val="center"/>
          </w:tcPr>
          <w:p w14:paraId="48C3CB20">
            <w:pPr>
              <w:jc w:val="center"/>
              <w:rPr>
                <w:rFonts w:ascii="宋体" w:hAnsi="宋体"/>
                <w:szCs w:val="21"/>
              </w:rPr>
            </w:pPr>
            <w:r>
              <w:rPr>
                <w:rFonts w:hint="eastAsia" w:ascii="宋体" w:hAnsi="宋体"/>
                <w:szCs w:val="21"/>
              </w:rPr>
              <w:t>设备名称</w:t>
            </w:r>
          </w:p>
        </w:tc>
        <w:tc>
          <w:tcPr>
            <w:tcW w:w="394" w:type="pct"/>
            <w:vAlign w:val="center"/>
          </w:tcPr>
          <w:p w14:paraId="6671854A">
            <w:pPr>
              <w:jc w:val="center"/>
              <w:rPr>
                <w:rFonts w:ascii="宋体" w:hAnsi="宋体"/>
                <w:szCs w:val="21"/>
              </w:rPr>
            </w:pPr>
            <w:r>
              <w:rPr>
                <w:rFonts w:hint="eastAsia" w:ascii="宋体" w:hAnsi="宋体"/>
                <w:szCs w:val="21"/>
              </w:rPr>
              <w:t>型号</w:t>
            </w:r>
          </w:p>
          <w:p w14:paraId="49850EC3">
            <w:pPr>
              <w:jc w:val="center"/>
              <w:rPr>
                <w:rFonts w:ascii="宋体" w:hAnsi="宋体"/>
                <w:szCs w:val="21"/>
              </w:rPr>
            </w:pPr>
            <w:r>
              <w:rPr>
                <w:rFonts w:hint="eastAsia" w:ascii="宋体" w:hAnsi="宋体"/>
                <w:szCs w:val="21"/>
              </w:rPr>
              <w:t>规格</w:t>
            </w:r>
          </w:p>
        </w:tc>
        <w:tc>
          <w:tcPr>
            <w:tcW w:w="601" w:type="pct"/>
            <w:vAlign w:val="center"/>
          </w:tcPr>
          <w:p w14:paraId="04607F32">
            <w:pPr>
              <w:jc w:val="center"/>
              <w:rPr>
                <w:rFonts w:ascii="宋体" w:hAnsi="宋体"/>
                <w:szCs w:val="21"/>
              </w:rPr>
            </w:pPr>
            <w:r>
              <w:rPr>
                <w:rFonts w:hint="eastAsia" w:ascii="宋体" w:hAnsi="宋体"/>
                <w:szCs w:val="21"/>
              </w:rPr>
              <w:t>数  量</w:t>
            </w:r>
          </w:p>
        </w:tc>
        <w:tc>
          <w:tcPr>
            <w:tcW w:w="416" w:type="pct"/>
            <w:vAlign w:val="center"/>
          </w:tcPr>
          <w:p w14:paraId="7D6ED6F6">
            <w:pPr>
              <w:jc w:val="center"/>
              <w:rPr>
                <w:rFonts w:ascii="宋体" w:hAnsi="宋体"/>
                <w:szCs w:val="21"/>
              </w:rPr>
            </w:pPr>
            <w:r>
              <w:rPr>
                <w:rFonts w:hint="eastAsia" w:ascii="宋体" w:hAnsi="宋体"/>
                <w:szCs w:val="21"/>
              </w:rPr>
              <w:t>国别</w:t>
            </w:r>
          </w:p>
          <w:p w14:paraId="5426D530">
            <w:pPr>
              <w:jc w:val="center"/>
              <w:rPr>
                <w:rFonts w:ascii="宋体" w:hAnsi="宋体"/>
                <w:szCs w:val="21"/>
              </w:rPr>
            </w:pPr>
            <w:r>
              <w:rPr>
                <w:rFonts w:hint="eastAsia" w:ascii="宋体" w:hAnsi="宋体"/>
                <w:szCs w:val="21"/>
              </w:rPr>
              <w:t>产地</w:t>
            </w:r>
          </w:p>
        </w:tc>
        <w:tc>
          <w:tcPr>
            <w:tcW w:w="416" w:type="pct"/>
            <w:vAlign w:val="center"/>
          </w:tcPr>
          <w:p w14:paraId="2F6F00C6">
            <w:pPr>
              <w:jc w:val="center"/>
              <w:rPr>
                <w:rFonts w:ascii="宋体" w:hAnsi="宋体"/>
                <w:szCs w:val="21"/>
              </w:rPr>
            </w:pPr>
            <w:r>
              <w:rPr>
                <w:rFonts w:hint="eastAsia" w:ascii="宋体" w:hAnsi="宋体"/>
                <w:szCs w:val="21"/>
              </w:rPr>
              <w:t>制造</w:t>
            </w:r>
          </w:p>
          <w:p w14:paraId="7575BCEB">
            <w:pPr>
              <w:jc w:val="center"/>
              <w:rPr>
                <w:rFonts w:ascii="宋体" w:hAnsi="宋体"/>
                <w:szCs w:val="21"/>
              </w:rPr>
            </w:pPr>
            <w:r>
              <w:rPr>
                <w:rFonts w:hint="eastAsia" w:ascii="宋体" w:hAnsi="宋体"/>
                <w:szCs w:val="21"/>
              </w:rPr>
              <w:t>年份</w:t>
            </w:r>
          </w:p>
        </w:tc>
        <w:tc>
          <w:tcPr>
            <w:tcW w:w="691" w:type="pct"/>
            <w:vAlign w:val="center"/>
          </w:tcPr>
          <w:p w14:paraId="68EE9D08">
            <w:pPr>
              <w:jc w:val="center"/>
              <w:rPr>
                <w:rFonts w:ascii="宋体" w:hAnsi="宋体"/>
                <w:szCs w:val="21"/>
              </w:rPr>
            </w:pPr>
            <w:r>
              <w:rPr>
                <w:rFonts w:hint="eastAsia" w:ascii="宋体" w:hAnsi="宋体"/>
                <w:szCs w:val="21"/>
              </w:rPr>
              <w:t>额定功率</w:t>
            </w:r>
          </w:p>
          <w:p w14:paraId="79B66E85">
            <w:pPr>
              <w:jc w:val="center"/>
              <w:rPr>
                <w:rFonts w:ascii="宋体" w:hAnsi="宋体"/>
                <w:szCs w:val="21"/>
              </w:rPr>
            </w:pPr>
            <w:r>
              <w:rPr>
                <w:rFonts w:hint="eastAsia" w:ascii="宋体" w:hAnsi="宋体"/>
                <w:szCs w:val="21"/>
              </w:rPr>
              <w:t>（KW）</w:t>
            </w:r>
          </w:p>
        </w:tc>
        <w:tc>
          <w:tcPr>
            <w:tcW w:w="512" w:type="pct"/>
            <w:vAlign w:val="center"/>
          </w:tcPr>
          <w:p w14:paraId="3300C73C">
            <w:pPr>
              <w:jc w:val="center"/>
              <w:rPr>
                <w:rFonts w:ascii="宋体" w:hAnsi="宋体"/>
                <w:szCs w:val="21"/>
              </w:rPr>
            </w:pPr>
            <w:r>
              <w:rPr>
                <w:rFonts w:hint="eastAsia" w:ascii="宋体" w:hAnsi="宋体"/>
                <w:szCs w:val="21"/>
              </w:rPr>
              <w:t>生产</w:t>
            </w:r>
          </w:p>
          <w:p w14:paraId="5EE44893">
            <w:pPr>
              <w:jc w:val="center"/>
              <w:rPr>
                <w:rFonts w:ascii="宋体" w:hAnsi="宋体"/>
                <w:szCs w:val="21"/>
              </w:rPr>
            </w:pPr>
            <w:r>
              <w:rPr>
                <w:rFonts w:hint="eastAsia" w:ascii="宋体" w:hAnsi="宋体"/>
                <w:szCs w:val="21"/>
              </w:rPr>
              <w:t>能力</w:t>
            </w:r>
          </w:p>
        </w:tc>
        <w:tc>
          <w:tcPr>
            <w:tcW w:w="512" w:type="pct"/>
            <w:vAlign w:val="center"/>
          </w:tcPr>
          <w:p w14:paraId="2A461CCE">
            <w:pPr>
              <w:jc w:val="center"/>
              <w:rPr>
                <w:rFonts w:ascii="宋体" w:hAnsi="宋体"/>
                <w:szCs w:val="21"/>
              </w:rPr>
            </w:pPr>
            <w:r>
              <w:rPr>
                <w:rFonts w:hint="eastAsia" w:ascii="宋体" w:hAnsi="宋体"/>
                <w:szCs w:val="21"/>
              </w:rPr>
              <w:t>用于施</w:t>
            </w:r>
          </w:p>
          <w:p w14:paraId="092DE985">
            <w:pPr>
              <w:jc w:val="center"/>
              <w:rPr>
                <w:rFonts w:ascii="宋体" w:hAnsi="宋体"/>
                <w:szCs w:val="21"/>
              </w:rPr>
            </w:pPr>
            <w:r>
              <w:rPr>
                <w:rFonts w:hint="eastAsia" w:ascii="宋体" w:hAnsi="宋体"/>
                <w:szCs w:val="21"/>
              </w:rPr>
              <w:t>工部位</w:t>
            </w:r>
          </w:p>
        </w:tc>
        <w:tc>
          <w:tcPr>
            <w:tcW w:w="449" w:type="pct"/>
            <w:vAlign w:val="center"/>
          </w:tcPr>
          <w:p w14:paraId="7E92F0A4">
            <w:pPr>
              <w:jc w:val="center"/>
              <w:rPr>
                <w:rFonts w:ascii="宋体" w:hAnsi="宋体"/>
                <w:szCs w:val="21"/>
              </w:rPr>
            </w:pPr>
            <w:r>
              <w:rPr>
                <w:rFonts w:hint="eastAsia" w:ascii="宋体" w:hAnsi="宋体"/>
                <w:szCs w:val="21"/>
              </w:rPr>
              <w:t>备注</w:t>
            </w:r>
          </w:p>
        </w:tc>
      </w:tr>
      <w:tr w14:paraId="0DAFE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040FB136">
            <w:pPr>
              <w:jc w:val="center"/>
              <w:rPr>
                <w:rFonts w:ascii="宋体" w:hAnsi="宋体"/>
                <w:szCs w:val="21"/>
              </w:rPr>
            </w:pPr>
          </w:p>
        </w:tc>
        <w:tc>
          <w:tcPr>
            <w:tcW w:w="625" w:type="pct"/>
            <w:vAlign w:val="center"/>
          </w:tcPr>
          <w:p w14:paraId="010B0A2B">
            <w:pPr>
              <w:jc w:val="center"/>
              <w:rPr>
                <w:rFonts w:ascii="宋体" w:hAnsi="宋体"/>
                <w:szCs w:val="21"/>
              </w:rPr>
            </w:pPr>
          </w:p>
        </w:tc>
        <w:tc>
          <w:tcPr>
            <w:tcW w:w="394" w:type="pct"/>
            <w:vAlign w:val="center"/>
          </w:tcPr>
          <w:p w14:paraId="764FD71D">
            <w:pPr>
              <w:jc w:val="center"/>
              <w:rPr>
                <w:rFonts w:ascii="宋体" w:hAnsi="宋体"/>
                <w:szCs w:val="21"/>
              </w:rPr>
            </w:pPr>
          </w:p>
        </w:tc>
        <w:tc>
          <w:tcPr>
            <w:tcW w:w="601" w:type="pct"/>
            <w:vAlign w:val="center"/>
          </w:tcPr>
          <w:p w14:paraId="01D88ADB">
            <w:pPr>
              <w:jc w:val="center"/>
              <w:rPr>
                <w:rFonts w:ascii="宋体" w:hAnsi="宋体"/>
                <w:szCs w:val="21"/>
              </w:rPr>
            </w:pPr>
          </w:p>
        </w:tc>
        <w:tc>
          <w:tcPr>
            <w:tcW w:w="416" w:type="pct"/>
            <w:vAlign w:val="center"/>
          </w:tcPr>
          <w:p w14:paraId="2D13E7FB">
            <w:pPr>
              <w:jc w:val="center"/>
              <w:rPr>
                <w:rFonts w:ascii="宋体" w:hAnsi="宋体"/>
                <w:szCs w:val="21"/>
              </w:rPr>
            </w:pPr>
          </w:p>
        </w:tc>
        <w:tc>
          <w:tcPr>
            <w:tcW w:w="416" w:type="pct"/>
            <w:vAlign w:val="center"/>
          </w:tcPr>
          <w:p w14:paraId="12C6F2E0">
            <w:pPr>
              <w:jc w:val="center"/>
              <w:rPr>
                <w:rFonts w:ascii="宋体" w:hAnsi="宋体"/>
                <w:szCs w:val="21"/>
              </w:rPr>
            </w:pPr>
          </w:p>
        </w:tc>
        <w:tc>
          <w:tcPr>
            <w:tcW w:w="691" w:type="pct"/>
            <w:vAlign w:val="center"/>
          </w:tcPr>
          <w:p w14:paraId="2F93D7B2">
            <w:pPr>
              <w:jc w:val="center"/>
              <w:rPr>
                <w:rFonts w:ascii="宋体" w:hAnsi="宋体"/>
                <w:szCs w:val="21"/>
              </w:rPr>
            </w:pPr>
          </w:p>
        </w:tc>
        <w:tc>
          <w:tcPr>
            <w:tcW w:w="512" w:type="pct"/>
            <w:vAlign w:val="center"/>
          </w:tcPr>
          <w:p w14:paraId="296A0AE0">
            <w:pPr>
              <w:jc w:val="center"/>
              <w:rPr>
                <w:rFonts w:ascii="宋体" w:hAnsi="宋体"/>
                <w:szCs w:val="21"/>
              </w:rPr>
            </w:pPr>
          </w:p>
        </w:tc>
        <w:tc>
          <w:tcPr>
            <w:tcW w:w="512" w:type="pct"/>
            <w:vAlign w:val="center"/>
          </w:tcPr>
          <w:p w14:paraId="7DED92A4">
            <w:pPr>
              <w:jc w:val="center"/>
              <w:rPr>
                <w:rFonts w:ascii="宋体" w:hAnsi="宋体"/>
                <w:szCs w:val="21"/>
              </w:rPr>
            </w:pPr>
          </w:p>
        </w:tc>
        <w:tc>
          <w:tcPr>
            <w:tcW w:w="449" w:type="pct"/>
            <w:vAlign w:val="center"/>
          </w:tcPr>
          <w:p w14:paraId="2A43F324">
            <w:pPr>
              <w:jc w:val="center"/>
              <w:rPr>
                <w:rFonts w:ascii="宋体" w:hAnsi="宋体"/>
                <w:szCs w:val="21"/>
              </w:rPr>
            </w:pPr>
          </w:p>
        </w:tc>
      </w:tr>
      <w:tr w14:paraId="167FD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313EF11B">
            <w:pPr>
              <w:jc w:val="center"/>
              <w:rPr>
                <w:rFonts w:ascii="宋体" w:hAnsi="宋体"/>
                <w:szCs w:val="21"/>
              </w:rPr>
            </w:pPr>
          </w:p>
        </w:tc>
        <w:tc>
          <w:tcPr>
            <w:tcW w:w="625" w:type="pct"/>
            <w:vAlign w:val="center"/>
          </w:tcPr>
          <w:p w14:paraId="1F34BA1E">
            <w:pPr>
              <w:jc w:val="center"/>
              <w:rPr>
                <w:rFonts w:ascii="宋体" w:hAnsi="宋体"/>
                <w:szCs w:val="21"/>
              </w:rPr>
            </w:pPr>
          </w:p>
        </w:tc>
        <w:tc>
          <w:tcPr>
            <w:tcW w:w="394" w:type="pct"/>
            <w:vAlign w:val="center"/>
          </w:tcPr>
          <w:p w14:paraId="76CFD782">
            <w:pPr>
              <w:jc w:val="center"/>
              <w:rPr>
                <w:rFonts w:ascii="宋体" w:hAnsi="宋体"/>
                <w:szCs w:val="21"/>
              </w:rPr>
            </w:pPr>
          </w:p>
        </w:tc>
        <w:tc>
          <w:tcPr>
            <w:tcW w:w="601" w:type="pct"/>
            <w:vAlign w:val="center"/>
          </w:tcPr>
          <w:p w14:paraId="0A8BB51C">
            <w:pPr>
              <w:jc w:val="center"/>
              <w:rPr>
                <w:rFonts w:ascii="宋体" w:hAnsi="宋体"/>
                <w:szCs w:val="21"/>
              </w:rPr>
            </w:pPr>
          </w:p>
        </w:tc>
        <w:tc>
          <w:tcPr>
            <w:tcW w:w="416" w:type="pct"/>
            <w:vAlign w:val="center"/>
          </w:tcPr>
          <w:p w14:paraId="337A1962">
            <w:pPr>
              <w:jc w:val="center"/>
              <w:rPr>
                <w:rFonts w:ascii="宋体" w:hAnsi="宋体"/>
                <w:szCs w:val="21"/>
              </w:rPr>
            </w:pPr>
          </w:p>
        </w:tc>
        <w:tc>
          <w:tcPr>
            <w:tcW w:w="416" w:type="pct"/>
            <w:vAlign w:val="center"/>
          </w:tcPr>
          <w:p w14:paraId="65A5B706">
            <w:pPr>
              <w:jc w:val="center"/>
              <w:rPr>
                <w:rFonts w:ascii="宋体" w:hAnsi="宋体"/>
                <w:szCs w:val="21"/>
              </w:rPr>
            </w:pPr>
          </w:p>
        </w:tc>
        <w:tc>
          <w:tcPr>
            <w:tcW w:w="691" w:type="pct"/>
            <w:vAlign w:val="center"/>
          </w:tcPr>
          <w:p w14:paraId="35487597">
            <w:pPr>
              <w:jc w:val="center"/>
              <w:rPr>
                <w:rFonts w:ascii="宋体" w:hAnsi="宋体"/>
                <w:szCs w:val="21"/>
              </w:rPr>
            </w:pPr>
          </w:p>
        </w:tc>
        <w:tc>
          <w:tcPr>
            <w:tcW w:w="512" w:type="pct"/>
            <w:vAlign w:val="center"/>
          </w:tcPr>
          <w:p w14:paraId="47D8858F">
            <w:pPr>
              <w:jc w:val="center"/>
              <w:rPr>
                <w:rFonts w:ascii="宋体" w:hAnsi="宋体"/>
                <w:szCs w:val="21"/>
              </w:rPr>
            </w:pPr>
          </w:p>
        </w:tc>
        <w:tc>
          <w:tcPr>
            <w:tcW w:w="512" w:type="pct"/>
            <w:vAlign w:val="center"/>
          </w:tcPr>
          <w:p w14:paraId="744C7F51">
            <w:pPr>
              <w:jc w:val="center"/>
              <w:rPr>
                <w:rFonts w:ascii="宋体" w:hAnsi="宋体"/>
                <w:szCs w:val="21"/>
              </w:rPr>
            </w:pPr>
          </w:p>
        </w:tc>
        <w:tc>
          <w:tcPr>
            <w:tcW w:w="449" w:type="pct"/>
            <w:vAlign w:val="center"/>
          </w:tcPr>
          <w:p w14:paraId="2805EF20">
            <w:pPr>
              <w:jc w:val="center"/>
              <w:rPr>
                <w:rFonts w:ascii="宋体" w:hAnsi="宋体"/>
                <w:szCs w:val="21"/>
              </w:rPr>
            </w:pPr>
          </w:p>
        </w:tc>
      </w:tr>
      <w:tr w14:paraId="4EEB6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B0C0659">
            <w:pPr>
              <w:jc w:val="center"/>
              <w:rPr>
                <w:rFonts w:ascii="宋体" w:hAnsi="宋体"/>
                <w:szCs w:val="21"/>
              </w:rPr>
            </w:pPr>
          </w:p>
        </w:tc>
        <w:tc>
          <w:tcPr>
            <w:tcW w:w="625" w:type="pct"/>
            <w:vAlign w:val="center"/>
          </w:tcPr>
          <w:p w14:paraId="3049D08A">
            <w:pPr>
              <w:jc w:val="center"/>
              <w:rPr>
                <w:rFonts w:ascii="宋体" w:hAnsi="宋体"/>
                <w:szCs w:val="21"/>
              </w:rPr>
            </w:pPr>
          </w:p>
        </w:tc>
        <w:tc>
          <w:tcPr>
            <w:tcW w:w="394" w:type="pct"/>
            <w:vAlign w:val="center"/>
          </w:tcPr>
          <w:p w14:paraId="5F546C4F">
            <w:pPr>
              <w:jc w:val="center"/>
              <w:rPr>
                <w:rFonts w:ascii="宋体" w:hAnsi="宋体"/>
                <w:szCs w:val="21"/>
              </w:rPr>
            </w:pPr>
          </w:p>
        </w:tc>
        <w:tc>
          <w:tcPr>
            <w:tcW w:w="601" w:type="pct"/>
            <w:vAlign w:val="center"/>
          </w:tcPr>
          <w:p w14:paraId="194ABA02">
            <w:pPr>
              <w:jc w:val="center"/>
              <w:rPr>
                <w:rFonts w:ascii="宋体" w:hAnsi="宋体"/>
                <w:szCs w:val="21"/>
              </w:rPr>
            </w:pPr>
          </w:p>
        </w:tc>
        <w:tc>
          <w:tcPr>
            <w:tcW w:w="416" w:type="pct"/>
            <w:vAlign w:val="center"/>
          </w:tcPr>
          <w:p w14:paraId="1EB9E833">
            <w:pPr>
              <w:jc w:val="center"/>
              <w:rPr>
                <w:rFonts w:ascii="宋体" w:hAnsi="宋体"/>
                <w:szCs w:val="21"/>
              </w:rPr>
            </w:pPr>
          </w:p>
        </w:tc>
        <w:tc>
          <w:tcPr>
            <w:tcW w:w="416" w:type="pct"/>
            <w:vAlign w:val="center"/>
          </w:tcPr>
          <w:p w14:paraId="4A56DD26">
            <w:pPr>
              <w:jc w:val="center"/>
              <w:rPr>
                <w:rFonts w:ascii="宋体" w:hAnsi="宋体"/>
                <w:szCs w:val="21"/>
              </w:rPr>
            </w:pPr>
          </w:p>
        </w:tc>
        <w:tc>
          <w:tcPr>
            <w:tcW w:w="691" w:type="pct"/>
            <w:vAlign w:val="center"/>
          </w:tcPr>
          <w:p w14:paraId="75D2364E">
            <w:pPr>
              <w:jc w:val="center"/>
              <w:rPr>
                <w:rFonts w:ascii="宋体" w:hAnsi="宋体"/>
                <w:szCs w:val="21"/>
              </w:rPr>
            </w:pPr>
          </w:p>
        </w:tc>
        <w:tc>
          <w:tcPr>
            <w:tcW w:w="512" w:type="pct"/>
            <w:vAlign w:val="center"/>
          </w:tcPr>
          <w:p w14:paraId="66BB5BAA">
            <w:pPr>
              <w:jc w:val="center"/>
              <w:rPr>
                <w:rFonts w:ascii="宋体" w:hAnsi="宋体"/>
                <w:szCs w:val="21"/>
              </w:rPr>
            </w:pPr>
          </w:p>
        </w:tc>
        <w:tc>
          <w:tcPr>
            <w:tcW w:w="512" w:type="pct"/>
            <w:vAlign w:val="center"/>
          </w:tcPr>
          <w:p w14:paraId="3803902E">
            <w:pPr>
              <w:jc w:val="center"/>
              <w:rPr>
                <w:rFonts w:ascii="宋体" w:hAnsi="宋体"/>
                <w:szCs w:val="21"/>
              </w:rPr>
            </w:pPr>
          </w:p>
        </w:tc>
        <w:tc>
          <w:tcPr>
            <w:tcW w:w="449" w:type="pct"/>
            <w:vAlign w:val="center"/>
          </w:tcPr>
          <w:p w14:paraId="36D737A2">
            <w:pPr>
              <w:jc w:val="center"/>
              <w:rPr>
                <w:rFonts w:ascii="宋体" w:hAnsi="宋体"/>
                <w:szCs w:val="21"/>
              </w:rPr>
            </w:pPr>
          </w:p>
        </w:tc>
      </w:tr>
      <w:tr w14:paraId="560FA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549D496B">
            <w:pPr>
              <w:jc w:val="center"/>
              <w:rPr>
                <w:rFonts w:ascii="宋体" w:hAnsi="宋体"/>
                <w:szCs w:val="21"/>
              </w:rPr>
            </w:pPr>
          </w:p>
        </w:tc>
        <w:tc>
          <w:tcPr>
            <w:tcW w:w="625" w:type="pct"/>
            <w:vAlign w:val="center"/>
          </w:tcPr>
          <w:p w14:paraId="5E87A5B0">
            <w:pPr>
              <w:jc w:val="center"/>
              <w:rPr>
                <w:rFonts w:ascii="宋体" w:hAnsi="宋体"/>
                <w:szCs w:val="21"/>
              </w:rPr>
            </w:pPr>
          </w:p>
        </w:tc>
        <w:tc>
          <w:tcPr>
            <w:tcW w:w="394" w:type="pct"/>
            <w:vAlign w:val="center"/>
          </w:tcPr>
          <w:p w14:paraId="4E4CB505">
            <w:pPr>
              <w:jc w:val="center"/>
              <w:rPr>
                <w:rFonts w:ascii="宋体" w:hAnsi="宋体"/>
                <w:szCs w:val="21"/>
              </w:rPr>
            </w:pPr>
          </w:p>
        </w:tc>
        <w:tc>
          <w:tcPr>
            <w:tcW w:w="601" w:type="pct"/>
            <w:vAlign w:val="center"/>
          </w:tcPr>
          <w:p w14:paraId="18D3AC60">
            <w:pPr>
              <w:jc w:val="center"/>
              <w:rPr>
                <w:rFonts w:ascii="宋体" w:hAnsi="宋体"/>
                <w:szCs w:val="21"/>
              </w:rPr>
            </w:pPr>
          </w:p>
        </w:tc>
        <w:tc>
          <w:tcPr>
            <w:tcW w:w="416" w:type="pct"/>
            <w:vAlign w:val="center"/>
          </w:tcPr>
          <w:p w14:paraId="5CF7C953">
            <w:pPr>
              <w:jc w:val="center"/>
              <w:rPr>
                <w:rFonts w:ascii="宋体" w:hAnsi="宋体"/>
                <w:szCs w:val="21"/>
              </w:rPr>
            </w:pPr>
          </w:p>
        </w:tc>
        <w:tc>
          <w:tcPr>
            <w:tcW w:w="416" w:type="pct"/>
            <w:vAlign w:val="center"/>
          </w:tcPr>
          <w:p w14:paraId="6E7CAB5B">
            <w:pPr>
              <w:jc w:val="center"/>
              <w:rPr>
                <w:rFonts w:ascii="宋体" w:hAnsi="宋体"/>
                <w:szCs w:val="21"/>
              </w:rPr>
            </w:pPr>
          </w:p>
        </w:tc>
        <w:tc>
          <w:tcPr>
            <w:tcW w:w="691" w:type="pct"/>
            <w:vAlign w:val="center"/>
          </w:tcPr>
          <w:p w14:paraId="4036833E">
            <w:pPr>
              <w:jc w:val="center"/>
              <w:rPr>
                <w:rFonts w:ascii="宋体" w:hAnsi="宋体"/>
                <w:szCs w:val="21"/>
              </w:rPr>
            </w:pPr>
          </w:p>
        </w:tc>
        <w:tc>
          <w:tcPr>
            <w:tcW w:w="512" w:type="pct"/>
            <w:vAlign w:val="center"/>
          </w:tcPr>
          <w:p w14:paraId="68B87D26">
            <w:pPr>
              <w:jc w:val="center"/>
              <w:rPr>
                <w:rFonts w:ascii="宋体" w:hAnsi="宋体"/>
                <w:szCs w:val="21"/>
              </w:rPr>
            </w:pPr>
          </w:p>
        </w:tc>
        <w:tc>
          <w:tcPr>
            <w:tcW w:w="512" w:type="pct"/>
            <w:vAlign w:val="center"/>
          </w:tcPr>
          <w:p w14:paraId="77803A91">
            <w:pPr>
              <w:jc w:val="center"/>
              <w:rPr>
                <w:rFonts w:ascii="宋体" w:hAnsi="宋体"/>
                <w:szCs w:val="21"/>
              </w:rPr>
            </w:pPr>
          </w:p>
        </w:tc>
        <w:tc>
          <w:tcPr>
            <w:tcW w:w="449" w:type="pct"/>
            <w:vAlign w:val="center"/>
          </w:tcPr>
          <w:p w14:paraId="303EC6D3">
            <w:pPr>
              <w:jc w:val="center"/>
              <w:rPr>
                <w:rFonts w:ascii="宋体" w:hAnsi="宋体"/>
                <w:szCs w:val="21"/>
              </w:rPr>
            </w:pPr>
          </w:p>
        </w:tc>
      </w:tr>
      <w:tr w14:paraId="400F6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02FE436B">
            <w:pPr>
              <w:jc w:val="center"/>
              <w:rPr>
                <w:rFonts w:ascii="宋体" w:hAnsi="宋体"/>
                <w:szCs w:val="21"/>
              </w:rPr>
            </w:pPr>
          </w:p>
        </w:tc>
        <w:tc>
          <w:tcPr>
            <w:tcW w:w="625" w:type="pct"/>
            <w:vAlign w:val="center"/>
          </w:tcPr>
          <w:p w14:paraId="3C8D7BAF">
            <w:pPr>
              <w:jc w:val="center"/>
              <w:rPr>
                <w:rFonts w:ascii="宋体" w:hAnsi="宋体"/>
                <w:szCs w:val="21"/>
              </w:rPr>
            </w:pPr>
          </w:p>
        </w:tc>
        <w:tc>
          <w:tcPr>
            <w:tcW w:w="394" w:type="pct"/>
            <w:vAlign w:val="center"/>
          </w:tcPr>
          <w:p w14:paraId="442AB77E">
            <w:pPr>
              <w:jc w:val="center"/>
              <w:rPr>
                <w:rFonts w:ascii="宋体" w:hAnsi="宋体"/>
                <w:szCs w:val="21"/>
              </w:rPr>
            </w:pPr>
          </w:p>
        </w:tc>
        <w:tc>
          <w:tcPr>
            <w:tcW w:w="601" w:type="pct"/>
            <w:vAlign w:val="center"/>
          </w:tcPr>
          <w:p w14:paraId="03D15D86">
            <w:pPr>
              <w:jc w:val="center"/>
              <w:rPr>
                <w:rFonts w:ascii="宋体" w:hAnsi="宋体"/>
                <w:szCs w:val="21"/>
              </w:rPr>
            </w:pPr>
          </w:p>
        </w:tc>
        <w:tc>
          <w:tcPr>
            <w:tcW w:w="416" w:type="pct"/>
            <w:vAlign w:val="center"/>
          </w:tcPr>
          <w:p w14:paraId="6C7D255A">
            <w:pPr>
              <w:jc w:val="center"/>
              <w:rPr>
                <w:rFonts w:ascii="宋体" w:hAnsi="宋体"/>
                <w:szCs w:val="21"/>
              </w:rPr>
            </w:pPr>
          </w:p>
        </w:tc>
        <w:tc>
          <w:tcPr>
            <w:tcW w:w="416" w:type="pct"/>
            <w:vAlign w:val="center"/>
          </w:tcPr>
          <w:p w14:paraId="2B3B4A63">
            <w:pPr>
              <w:jc w:val="center"/>
              <w:rPr>
                <w:rFonts w:ascii="宋体" w:hAnsi="宋体"/>
                <w:szCs w:val="21"/>
              </w:rPr>
            </w:pPr>
          </w:p>
        </w:tc>
        <w:tc>
          <w:tcPr>
            <w:tcW w:w="691" w:type="pct"/>
            <w:vAlign w:val="center"/>
          </w:tcPr>
          <w:p w14:paraId="127C2155">
            <w:pPr>
              <w:jc w:val="center"/>
              <w:rPr>
                <w:rFonts w:ascii="宋体" w:hAnsi="宋体"/>
                <w:szCs w:val="21"/>
              </w:rPr>
            </w:pPr>
          </w:p>
        </w:tc>
        <w:tc>
          <w:tcPr>
            <w:tcW w:w="512" w:type="pct"/>
            <w:vAlign w:val="center"/>
          </w:tcPr>
          <w:p w14:paraId="1E63B51E">
            <w:pPr>
              <w:jc w:val="center"/>
              <w:rPr>
                <w:rFonts w:ascii="宋体" w:hAnsi="宋体"/>
                <w:szCs w:val="21"/>
              </w:rPr>
            </w:pPr>
          </w:p>
        </w:tc>
        <w:tc>
          <w:tcPr>
            <w:tcW w:w="512" w:type="pct"/>
            <w:vAlign w:val="center"/>
          </w:tcPr>
          <w:p w14:paraId="01179516">
            <w:pPr>
              <w:jc w:val="center"/>
              <w:rPr>
                <w:rFonts w:ascii="宋体" w:hAnsi="宋体"/>
                <w:szCs w:val="21"/>
              </w:rPr>
            </w:pPr>
          </w:p>
        </w:tc>
        <w:tc>
          <w:tcPr>
            <w:tcW w:w="449" w:type="pct"/>
            <w:vAlign w:val="center"/>
          </w:tcPr>
          <w:p w14:paraId="03EFF166">
            <w:pPr>
              <w:jc w:val="center"/>
              <w:rPr>
                <w:rFonts w:ascii="宋体" w:hAnsi="宋体"/>
                <w:szCs w:val="21"/>
              </w:rPr>
            </w:pPr>
          </w:p>
        </w:tc>
      </w:tr>
      <w:tr w14:paraId="3FE83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84B171C">
            <w:pPr>
              <w:jc w:val="center"/>
              <w:rPr>
                <w:rFonts w:ascii="宋体" w:hAnsi="宋体"/>
                <w:szCs w:val="21"/>
              </w:rPr>
            </w:pPr>
          </w:p>
        </w:tc>
        <w:tc>
          <w:tcPr>
            <w:tcW w:w="625" w:type="pct"/>
            <w:vAlign w:val="center"/>
          </w:tcPr>
          <w:p w14:paraId="5EE4AD86">
            <w:pPr>
              <w:jc w:val="center"/>
              <w:rPr>
                <w:rFonts w:ascii="宋体" w:hAnsi="宋体"/>
                <w:szCs w:val="21"/>
              </w:rPr>
            </w:pPr>
          </w:p>
        </w:tc>
        <w:tc>
          <w:tcPr>
            <w:tcW w:w="394" w:type="pct"/>
            <w:vAlign w:val="center"/>
          </w:tcPr>
          <w:p w14:paraId="5A9A5A4A">
            <w:pPr>
              <w:jc w:val="center"/>
              <w:rPr>
                <w:rFonts w:ascii="宋体" w:hAnsi="宋体"/>
                <w:szCs w:val="21"/>
              </w:rPr>
            </w:pPr>
          </w:p>
        </w:tc>
        <w:tc>
          <w:tcPr>
            <w:tcW w:w="601" w:type="pct"/>
            <w:vAlign w:val="center"/>
          </w:tcPr>
          <w:p w14:paraId="40BDFCCE">
            <w:pPr>
              <w:jc w:val="center"/>
              <w:rPr>
                <w:rFonts w:ascii="宋体" w:hAnsi="宋体"/>
                <w:szCs w:val="21"/>
              </w:rPr>
            </w:pPr>
          </w:p>
        </w:tc>
        <w:tc>
          <w:tcPr>
            <w:tcW w:w="416" w:type="pct"/>
            <w:vAlign w:val="center"/>
          </w:tcPr>
          <w:p w14:paraId="6008897C">
            <w:pPr>
              <w:jc w:val="center"/>
              <w:rPr>
                <w:rFonts w:ascii="宋体" w:hAnsi="宋体"/>
                <w:szCs w:val="21"/>
              </w:rPr>
            </w:pPr>
          </w:p>
        </w:tc>
        <w:tc>
          <w:tcPr>
            <w:tcW w:w="416" w:type="pct"/>
            <w:vAlign w:val="center"/>
          </w:tcPr>
          <w:p w14:paraId="400115AA">
            <w:pPr>
              <w:jc w:val="center"/>
              <w:rPr>
                <w:rFonts w:ascii="宋体" w:hAnsi="宋体"/>
                <w:szCs w:val="21"/>
              </w:rPr>
            </w:pPr>
          </w:p>
        </w:tc>
        <w:tc>
          <w:tcPr>
            <w:tcW w:w="691" w:type="pct"/>
            <w:vAlign w:val="center"/>
          </w:tcPr>
          <w:p w14:paraId="5DBA569D">
            <w:pPr>
              <w:jc w:val="center"/>
              <w:rPr>
                <w:rFonts w:ascii="宋体" w:hAnsi="宋体"/>
                <w:szCs w:val="21"/>
              </w:rPr>
            </w:pPr>
          </w:p>
        </w:tc>
        <w:tc>
          <w:tcPr>
            <w:tcW w:w="512" w:type="pct"/>
            <w:vAlign w:val="center"/>
          </w:tcPr>
          <w:p w14:paraId="4C22A76B">
            <w:pPr>
              <w:jc w:val="center"/>
              <w:rPr>
                <w:rFonts w:ascii="宋体" w:hAnsi="宋体"/>
                <w:szCs w:val="21"/>
              </w:rPr>
            </w:pPr>
          </w:p>
        </w:tc>
        <w:tc>
          <w:tcPr>
            <w:tcW w:w="512" w:type="pct"/>
            <w:vAlign w:val="center"/>
          </w:tcPr>
          <w:p w14:paraId="29A71A6B">
            <w:pPr>
              <w:jc w:val="center"/>
              <w:rPr>
                <w:rFonts w:ascii="宋体" w:hAnsi="宋体"/>
                <w:szCs w:val="21"/>
              </w:rPr>
            </w:pPr>
          </w:p>
        </w:tc>
        <w:tc>
          <w:tcPr>
            <w:tcW w:w="449" w:type="pct"/>
            <w:vAlign w:val="center"/>
          </w:tcPr>
          <w:p w14:paraId="336159EA">
            <w:pPr>
              <w:jc w:val="center"/>
              <w:rPr>
                <w:rFonts w:ascii="宋体" w:hAnsi="宋体"/>
                <w:szCs w:val="21"/>
              </w:rPr>
            </w:pPr>
          </w:p>
        </w:tc>
      </w:tr>
      <w:tr w14:paraId="38A5D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46DBD42E">
            <w:pPr>
              <w:jc w:val="center"/>
              <w:rPr>
                <w:rFonts w:ascii="宋体" w:hAnsi="宋体"/>
                <w:szCs w:val="21"/>
              </w:rPr>
            </w:pPr>
          </w:p>
        </w:tc>
        <w:tc>
          <w:tcPr>
            <w:tcW w:w="625" w:type="pct"/>
            <w:vAlign w:val="center"/>
          </w:tcPr>
          <w:p w14:paraId="67BCC9DA">
            <w:pPr>
              <w:jc w:val="center"/>
              <w:rPr>
                <w:rFonts w:ascii="宋体" w:hAnsi="宋体"/>
                <w:szCs w:val="21"/>
              </w:rPr>
            </w:pPr>
          </w:p>
        </w:tc>
        <w:tc>
          <w:tcPr>
            <w:tcW w:w="394" w:type="pct"/>
            <w:vAlign w:val="center"/>
          </w:tcPr>
          <w:p w14:paraId="23911E24">
            <w:pPr>
              <w:jc w:val="center"/>
              <w:rPr>
                <w:rFonts w:ascii="宋体" w:hAnsi="宋体"/>
                <w:szCs w:val="21"/>
              </w:rPr>
            </w:pPr>
          </w:p>
        </w:tc>
        <w:tc>
          <w:tcPr>
            <w:tcW w:w="601" w:type="pct"/>
            <w:vAlign w:val="center"/>
          </w:tcPr>
          <w:p w14:paraId="2CCF33F4">
            <w:pPr>
              <w:jc w:val="center"/>
              <w:rPr>
                <w:rFonts w:ascii="宋体" w:hAnsi="宋体"/>
                <w:szCs w:val="21"/>
              </w:rPr>
            </w:pPr>
          </w:p>
        </w:tc>
        <w:tc>
          <w:tcPr>
            <w:tcW w:w="416" w:type="pct"/>
            <w:vAlign w:val="center"/>
          </w:tcPr>
          <w:p w14:paraId="18E98C74">
            <w:pPr>
              <w:jc w:val="center"/>
              <w:rPr>
                <w:rFonts w:ascii="宋体" w:hAnsi="宋体"/>
                <w:szCs w:val="21"/>
              </w:rPr>
            </w:pPr>
          </w:p>
        </w:tc>
        <w:tc>
          <w:tcPr>
            <w:tcW w:w="416" w:type="pct"/>
            <w:vAlign w:val="center"/>
          </w:tcPr>
          <w:p w14:paraId="2EF3CEC2">
            <w:pPr>
              <w:jc w:val="center"/>
              <w:rPr>
                <w:rFonts w:ascii="宋体" w:hAnsi="宋体"/>
                <w:szCs w:val="21"/>
              </w:rPr>
            </w:pPr>
          </w:p>
        </w:tc>
        <w:tc>
          <w:tcPr>
            <w:tcW w:w="691" w:type="pct"/>
            <w:vAlign w:val="center"/>
          </w:tcPr>
          <w:p w14:paraId="54F48E1E">
            <w:pPr>
              <w:jc w:val="center"/>
              <w:rPr>
                <w:rFonts w:ascii="宋体" w:hAnsi="宋体"/>
                <w:szCs w:val="21"/>
              </w:rPr>
            </w:pPr>
          </w:p>
        </w:tc>
        <w:tc>
          <w:tcPr>
            <w:tcW w:w="512" w:type="pct"/>
            <w:vAlign w:val="center"/>
          </w:tcPr>
          <w:p w14:paraId="49E4BB66">
            <w:pPr>
              <w:jc w:val="center"/>
              <w:rPr>
                <w:rFonts w:ascii="宋体" w:hAnsi="宋体"/>
                <w:szCs w:val="21"/>
              </w:rPr>
            </w:pPr>
          </w:p>
        </w:tc>
        <w:tc>
          <w:tcPr>
            <w:tcW w:w="512" w:type="pct"/>
            <w:vAlign w:val="center"/>
          </w:tcPr>
          <w:p w14:paraId="57CAD49D">
            <w:pPr>
              <w:jc w:val="center"/>
              <w:rPr>
                <w:rFonts w:ascii="宋体" w:hAnsi="宋体"/>
                <w:szCs w:val="21"/>
              </w:rPr>
            </w:pPr>
          </w:p>
        </w:tc>
        <w:tc>
          <w:tcPr>
            <w:tcW w:w="449" w:type="pct"/>
            <w:vAlign w:val="center"/>
          </w:tcPr>
          <w:p w14:paraId="6669F913">
            <w:pPr>
              <w:jc w:val="center"/>
              <w:rPr>
                <w:rFonts w:ascii="宋体" w:hAnsi="宋体"/>
                <w:szCs w:val="21"/>
              </w:rPr>
            </w:pPr>
          </w:p>
        </w:tc>
      </w:tr>
      <w:tr w14:paraId="14F14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0E75F226">
            <w:pPr>
              <w:jc w:val="center"/>
              <w:rPr>
                <w:rFonts w:ascii="宋体" w:hAnsi="宋体"/>
                <w:szCs w:val="21"/>
              </w:rPr>
            </w:pPr>
          </w:p>
        </w:tc>
        <w:tc>
          <w:tcPr>
            <w:tcW w:w="625" w:type="pct"/>
            <w:vAlign w:val="center"/>
          </w:tcPr>
          <w:p w14:paraId="5ED9F4EA">
            <w:pPr>
              <w:jc w:val="center"/>
              <w:rPr>
                <w:rFonts w:ascii="宋体" w:hAnsi="宋体"/>
                <w:szCs w:val="21"/>
              </w:rPr>
            </w:pPr>
          </w:p>
        </w:tc>
        <w:tc>
          <w:tcPr>
            <w:tcW w:w="394" w:type="pct"/>
            <w:vAlign w:val="center"/>
          </w:tcPr>
          <w:p w14:paraId="2D0108FA">
            <w:pPr>
              <w:jc w:val="center"/>
              <w:rPr>
                <w:rFonts w:ascii="宋体" w:hAnsi="宋体"/>
                <w:szCs w:val="21"/>
              </w:rPr>
            </w:pPr>
          </w:p>
        </w:tc>
        <w:tc>
          <w:tcPr>
            <w:tcW w:w="601" w:type="pct"/>
            <w:vAlign w:val="center"/>
          </w:tcPr>
          <w:p w14:paraId="019FCEBE">
            <w:pPr>
              <w:jc w:val="center"/>
              <w:rPr>
                <w:rFonts w:ascii="宋体" w:hAnsi="宋体"/>
                <w:szCs w:val="21"/>
              </w:rPr>
            </w:pPr>
          </w:p>
        </w:tc>
        <w:tc>
          <w:tcPr>
            <w:tcW w:w="416" w:type="pct"/>
            <w:vAlign w:val="center"/>
          </w:tcPr>
          <w:p w14:paraId="5DB7FC3C">
            <w:pPr>
              <w:jc w:val="center"/>
              <w:rPr>
                <w:rFonts w:ascii="宋体" w:hAnsi="宋体"/>
                <w:szCs w:val="21"/>
              </w:rPr>
            </w:pPr>
          </w:p>
        </w:tc>
        <w:tc>
          <w:tcPr>
            <w:tcW w:w="416" w:type="pct"/>
            <w:vAlign w:val="center"/>
          </w:tcPr>
          <w:p w14:paraId="6CB59A5C">
            <w:pPr>
              <w:jc w:val="center"/>
              <w:rPr>
                <w:rFonts w:ascii="宋体" w:hAnsi="宋体"/>
                <w:szCs w:val="21"/>
              </w:rPr>
            </w:pPr>
          </w:p>
        </w:tc>
        <w:tc>
          <w:tcPr>
            <w:tcW w:w="691" w:type="pct"/>
            <w:vAlign w:val="center"/>
          </w:tcPr>
          <w:p w14:paraId="26405C28">
            <w:pPr>
              <w:jc w:val="center"/>
              <w:rPr>
                <w:rFonts w:ascii="宋体" w:hAnsi="宋体"/>
                <w:szCs w:val="21"/>
              </w:rPr>
            </w:pPr>
          </w:p>
        </w:tc>
        <w:tc>
          <w:tcPr>
            <w:tcW w:w="512" w:type="pct"/>
            <w:vAlign w:val="center"/>
          </w:tcPr>
          <w:p w14:paraId="28AC13C0">
            <w:pPr>
              <w:jc w:val="center"/>
              <w:rPr>
                <w:rFonts w:ascii="宋体" w:hAnsi="宋体"/>
                <w:szCs w:val="21"/>
              </w:rPr>
            </w:pPr>
          </w:p>
        </w:tc>
        <w:tc>
          <w:tcPr>
            <w:tcW w:w="512" w:type="pct"/>
            <w:vAlign w:val="center"/>
          </w:tcPr>
          <w:p w14:paraId="062A7178">
            <w:pPr>
              <w:jc w:val="center"/>
              <w:rPr>
                <w:rFonts w:ascii="宋体" w:hAnsi="宋体"/>
                <w:szCs w:val="21"/>
              </w:rPr>
            </w:pPr>
          </w:p>
        </w:tc>
        <w:tc>
          <w:tcPr>
            <w:tcW w:w="449" w:type="pct"/>
            <w:vAlign w:val="center"/>
          </w:tcPr>
          <w:p w14:paraId="22FF69B3">
            <w:pPr>
              <w:jc w:val="center"/>
              <w:rPr>
                <w:rFonts w:ascii="宋体" w:hAnsi="宋体"/>
                <w:szCs w:val="21"/>
              </w:rPr>
            </w:pPr>
          </w:p>
        </w:tc>
      </w:tr>
      <w:tr w14:paraId="41EF6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46EB9F6">
            <w:pPr>
              <w:jc w:val="center"/>
              <w:rPr>
                <w:rFonts w:ascii="宋体" w:hAnsi="宋体"/>
                <w:szCs w:val="21"/>
              </w:rPr>
            </w:pPr>
          </w:p>
        </w:tc>
        <w:tc>
          <w:tcPr>
            <w:tcW w:w="625" w:type="pct"/>
            <w:vAlign w:val="center"/>
          </w:tcPr>
          <w:p w14:paraId="473150C2">
            <w:pPr>
              <w:jc w:val="center"/>
              <w:rPr>
                <w:rFonts w:ascii="宋体" w:hAnsi="宋体"/>
                <w:szCs w:val="21"/>
              </w:rPr>
            </w:pPr>
          </w:p>
        </w:tc>
        <w:tc>
          <w:tcPr>
            <w:tcW w:w="394" w:type="pct"/>
            <w:vAlign w:val="center"/>
          </w:tcPr>
          <w:p w14:paraId="6883D2BC">
            <w:pPr>
              <w:jc w:val="center"/>
              <w:rPr>
                <w:rFonts w:ascii="宋体" w:hAnsi="宋体"/>
                <w:szCs w:val="21"/>
              </w:rPr>
            </w:pPr>
          </w:p>
        </w:tc>
        <w:tc>
          <w:tcPr>
            <w:tcW w:w="601" w:type="pct"/>
            <w:vAlign w:val="center"/>
          </w:tcPr>
          <w:p w14:paraId="7FF2B62A">
            <w:pPr>
              <w:jc w:val="center"/>
              <w:rPr>
                <w:rFonts w:ascii="宋体" w:hAnsi="宋体"/>
                <w:szCs w:val="21"/>
              </w:rPr>
            </w:pPr>
          </w:p>
        </w:tc>
        <w:tc>
          <w:tcPr>
            <w:tcW w:w="416" w:type="pct"/>
            <w:vAlign w:val="center"/>
          </w:tcPr>
          <w:p w14:paraId="3B4BED05">
            <w:pPr>
              <w:jc w:val="center"/>
              <w:rPr>
                <w:rFonts w:ascii="宋体" w:hAnsi="宋体"/>
                <w:szCs w:val="21"/>
              </w:rPr>
            </w:pPr>
          </w:p>
        </w:tc>
        <w:tc>
          <w:tcPr>
            <w:tcW w:w="416" w:type="pct"/>
            <w:vAlign w:val="center"/>
          </w:tcPr>
          <w:p w14:paraId="006CE594">
            <w:pPr>
              <w:jc w:val="center"/>
              <w:rPr>
                <w:rFonts w:ascii="宋体" w:hAnsi="宋体"/>
                <w:szCs w:val="21"/>
              </w:rPr>
            </w:pPr>
          </w:p>
        </w:tc>
        <w:tc>
          <w:tcPr>
            <w:tcW w:w="691" w:type="pct"/>
            <w:vAlign w:val="center"/>
          </w:tcPr>
          <w:p w14:paraId="52A3F79E">
            <w:pPr>
              <w:jc w:val="center"/>
              <w:rPr>
                <w:rFonts w:ascii="宋体" w:hAnsi="宋体"/>
                <w:szCs w:val="21"/>
              </w:rPr>
            </w:pPr>
          </w:p>
        </w:tc>
        <w:tc>
          <w:tcPr>
            <w:tcW w:w="512" w:type="pct"/>
            <w:vAlign w:val="center"/>
          </w:tcPr>
          <w:p w14:paraId="3C8CB0F6">
            <w:pPr>
              <w:jc w:val="center"/>
              <w:rPr>
                <w:rFonts w:ascii="宋体" w:hAnsi="宋体"/>
                <w:szCs w:val="21"/>
              </w:rPr>
            </w:pPr>
          </w:p>
        </w:tc>
        <w:tc>
          <w:tcPr>
            <w:tcW w:w="512" w:type="pct"/>
            <w:vAlign w:val="center"/>
          </w:tcPr>
          <w:p w14:paraId="485BFA37">
            <w:pPr>
              <w:jc w:val="center"/>
              <w:rPr>
                <w:rFonts w:ascii="宋体" w:hAnsi="宋体"/>
                <w:szCs w:val="21"/>
              </w:rPr>
            </w:pPr>
          </w:p>
        </w:tc>
        <w:tc>
          <w:tcPr>
            <w:tcW w:w="449" w:type="pct"/>
            <w:vAlign w:val="center"/>
          </w:tcPr>
          <w:p w14:paraId="4B0D9B11">
            <w:pPr>
              <w:jc w:val="center"/>
              <w:rPr>
                <w:rFonts w:ascii="宋体" w:hAnsi="宋体"/>
                <w:szCs w:val="21"/>
              </w:rPr>
            </w:pPr>
          </w:p>
        </w:tc>
      </w:tr>
      <w:tr w14:paraId="63BA2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EFA86F9">
            <w:pPr>
              <w:jc w:val="center"/>
              <w:rPr>
                <w:rFonts w:ascii="宋体" w:hAnsi="宋体"/>
                <w:szCs w:val="21"/>
              </w:rPr>
            </w:pPr>
          </w:p>
        </w:tc>
        <w:tc>
          <w:tcPr>
            <w:tcW w:w="625" w:type="pct"/>
            <w:vAlign w:val="center"/>
          </w:tcPr>
          <w:p w14:paraId="03B2BB11">
            <w:pPr>
              <w:jc w:val="center"/>
              <w:rPr>
                <w:rFonts w:ascii="宋体" w:hAnsi="宋体"/>
                <w:szCs w:val="21"/>
              </w:rPr>
            </w:pPr>
          </w:p>
        </w:tc>
        <w:tc>
          <w:tcPr>
            <w:tcW w:w="394" w:type="pct"/>
            <w:vAlign w:val="center"/>
          </w:tcPr>
          <w:p w14:paraId="540AD718">
            <w:pPr>
              <w:jc w:val="center"/>
              <w:rPr>
                <w:rFonts w:ascii="宋体" w:hAnsi="宋体"/>
                <w:szCs w:val="21"/>
              </w:rPr>
            </w:pPr>
          </w:p>
        </w:tc>
        <w:tc>
          <w:tcPr>
            <w:tcW w:w="601" w:type="pct"/>
            <w:vAlign w:val="center"/>
          </w:tcPr>
          <w:p w14:paraId="6E04853D">
            <w:pPr>
              <w:jc w:val="center"/>
              <w:rPr>
                <w:rFonts w:ascii="宋体" w:hAnsi="宋体"/>
                <w:szCs w:val="21"/>
              </w:rPr>
            </w:pPr>
          </w:p>
        </w:tc>
        <w:tc>
          <w:tcPr>
            <w:tcW w:w="416" w:type="pct"/>
            <w:vAlign w:val="center"/>
          </w:tcPr>
          <w:p w14:paraId="2739412C">
            <w:pPr>
              <w:jc w:val="center"/>
              <w:rPr>
                <w:rFonts w:ascii="宋体" w:hAnsi="宋体"/>
                <w:szCs w:val="21"/>
              </w:rPr>
            </w:pPr>
          </w:p>
        </w:tc>
        <w:tc>
          <w:tcPr>
            <w:tcW w:w="416" w:type="pct"/>
            <w:vAlign w:val="center"/>
          </w:tcPr>
          <w:p w14:paraId="0DF15911">
            <w:pPr>
              <w:jc w:val="center"/>
              <w:rPr>
                <w:rFonts w:ascii="宋体" w:hAnsi="宋体"/>
                <w:szCs w:val="21"/>
              </w:rPr>
            </w:pPr>
          </w:p>
        </w:tc>
        <w:tc>
          <w:tcPr>
            <w:tcW w:w="691" w:type="pct"/>
            <w:vAlign w:val="center"/>
          </w:tcPr>
          <w:p w14:paraId="2A810FF0">
            <w:pPr>
              <w:jc w:val="center"/>
              <w:rPr>
                <w:rFonts w:ascii="宋体" w:hAnsi="宋体"/>
                <w:szCs w:val="21"/>
              </w:rPr>
            </w:pPr>
          </w:p>
        </w:tc>
        <w:tc>
          <w:tcPr>
            <w:tcW w:w="512" w:type="pct"/>
            <w:vAlign w:val="center"/>
          </w:tcPr>
          <w:p w14:paraId="44B85B20">
            <w:pPr>
              <w:jc w:val="center"/>
              <w:rPr>
                <w:rFonts w:ascii="宋体" w:hAnsi="宋体"/>
                <w:szCs w:val="21"/>
              </w:rPr>
            </w:pPr>
          </w:p>
        </w:tc>
        <w:tc>
          <w:tcPr>
            <w:tcW w:w="512" w:type="pct"/>
            <w:vAlign w:val="center"/>
          </w:tcPr>
          <w:p w14:paraId="0469214A">
            <w:pPr>
              <w:jc w:val="center"/>
              <w:rPr>
                <w:rFonts w:ascii="宋体" w:hAnsi="宋体"/>
                <w:szCs w:val="21"/>
              </w:rPr>
            </w:pPr>
          </w:p>
        </w:tc>
        <w:tc>
          <w:tcPr>
            <w:tcW w:w="449" w:type="pct"/>
            <w:vAlign w:val="center"/>
          </w:tcPr>
          <w:p w14:paraId="415CC5EF">
            <w:pPr>
              <w:jc w:val="center"/>
              <w:rPr>
                <w:rFonts w:ascii="宋体" w:hAnsi="宋体"/>
                <w:szCs w:val="21"/>
              </w:rPr>
            </w:pPr>
          </w:p>
        </w:tc>
      </w:tr>
      <w:tr w14:paraId="4ECB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4CA117F">
            <w:pPr>
              <w:jc w:val="center"/>
              <w:rPr>
                <w:rFonts w:ascii="宋体" w:hAnsi="宋体"/>
                <w:szCs w:val="21"/>
              </w:rPr>
            </w:pPr>
          </w:p>
        </w:tc>
        <w:tc>
          <w:tcPr>
            <w:tcW w:w="625" w:type="pct"/>
            <w:vAlign w:val="center"/>
          </w:tcPr>
          <w:p w14:paraId="0FDA9D86">
            <w:pPr>
              <w:jc w:val="center"/>
              <w:rPr>
                <w:rFonts w:ascii="宋体" w:hAnsi="宋体"/>
                <w:szCs w:val="21"/>
              </w:rPr>
            </w:pPr>
          </w:p>
        </w:tc>
        <w:tc>
          <w:tcPr>
            <w:tcW w:w="394" w:type="pct"/>
            <w:vAlign w:val="center"/>
          </w:tcPr>
          <w:p w14:paraId="61567607">
            <w:pPr>
              <w:jc w:val="center"/>
              <w:rPr>
                <w:rFonts w:ascii="宋体" w:hAnsi="宋体"/>
                <w:szCs w:val="21"/>
              </w:rPr>
            </w:pPr>
          </w:p>
        </w:tc>
        <w:tc>
          <w:tcPr>
            <w:tcW w:w="601" w:type="pct"/>
            <w:vAlign w:val="center"/>
          </w:tcPr>
          <w:p w14:paraId="7643DF88">
            <w:pPr>
              <w:jc w:val="center"/>
              <w:rPr>
                <w:rFonts w:ascii="宋体" w:hAnsi="宋体"/>
                <w:szCs w:val="21"/>
              </w:rPr>
            </w:pPr>
          </w:p>
        </w:tc>
        <w:tc>
          <w:tcPr>
            <w:tcW w:w="416" w:type="pct"/>
            <w:vAlign w:val="center"/>
          </w:tcPr>
          <w:p w14:paraId="38200283">
            <w:pPr>
              <w:jc w:val="center"/>
              <w:rPr>
                <w:rFonts w:ascii="宋体" w:hAnsi="宋体"/>
                <w:szCs w:val="21"/>
              </w:rPr>
            </w:pPr>
          </w:p>
        </w:tc>
        <w:tc>
          <w:tcPr>
            <w:tcW w:w="416" w:type="pct"/>
            <w:vAlign w:val="center"/>
          </w:tcPr>
          <w:p w14:paraId="4F25462F">
            <w:pPr>
              <w:jc w:val="center"/>
              <w:rPr>
                <w:rFonts w:ascii="宋体" w:hAnsi="宋体"/>
                <w:szCs w:val="21"/>
              </w:rPr>
            </w:pPr>
          </w:p>
        </w:tc>
        <w:tc>
          <w:tcPr>
            <w:tcW w:w="691" w:type="pct"/>
            <w:vAlign w:val="center"/>
          </w:tcPr>
          <w:p w14:paraId="3C1B9101">
            <w:pPr>
              <w:jc w:val="center"/>
              <w:rPr>
                <w:rFonts w:ascii="宋体" w:hAnsi="宋体"/>
                <w:szCs w:val="21"/>
              </w:rPr>
            </w:pPr>
          </w:p>
        </w:tc>
        <w:tc>
          <w:tcPr>
            <w:tcW w:w="512" w:type="pct"/>
            <w:vAlign w:val="center"/>
          </w:tcPr>
          <w:p w14:paraId="4E64DFBA">
            <w:pPr>
              <w:jc w:val="center"/>
              <w:rPr>
                <w:rFonts w:ascii="宋体" w:hAnsi="宋体"/>
                <w:szCs w:val="21"/>
              </w:rPr>
            </w:pPr>
          </w:p>
        </w:tc>
        <w:tc>
          <w:tcPr>
            <w:tcW w:w="512" w:type="pct"/>
            <w:vAlign w:val="center"/>
          </w:tcPr>
          <w:p w14:paraId="2E7456B0">
            <w:pPr>
              <w:jc w:val="center"/>
              <w:rPr>
                <w:rFonts w:ascii="宋体" w:hAnsi="宋体"/>
                <w:szCs w:val="21"/>
              </w:rPr>
            </w:pPr>
          </w:p>
        </w:tc>
        <w:tc>
          <w:tcPr>
            <w:tcW w:w="449" w:type="pct"/>
            <w:vAlign w:val="center"/>
          </w:tcPr>
          <w:p w14:paraId="52F272F9">
            <w:pPr>
              <w:jc w:val="center"/>
              <w:rPr>
                <w:rFonts w:ascii="宋体" w:hAnsi="宋体"/>
                <w:szCs w:val="21"/>
              </w:rPr>
            </w:pPr>
          </w:p>
        </w:tc>
      </w:tr>
      <w:tr w14:paraId="65E2D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78AECE0F">
            <w:pPr>
              <w:jc w:val="center"/>
              <w:rPr>
                <w:rFonts w:ascii="宋体" w:hAnsi="宋体"/>
                <w:szCs w:val="21"/>
              </w:rPr>
            </w:pPr>
          </w:p>
        </w:tc>
        <w:tc>
          <w:tcPr>
            <w:tcW w:w="625" w:type="pct"/>
            <w:vAlign w:val="center"/>
          </w:tcPr>
          <w:p w14:paraId="51DE9F90">
            <w:pPr>
              <w:jc w:val="center"/>
              <w:rPr>
                <w:rFonts w:ascii="宋体" w:hAnsi="宋体"/>
                <w:szCs w:val="21"/>
              </w:rPr>
            </w:pPr>
          </w:p>
        </w:tc>
        <w:tc>
          <w:tcPr>
            <w:tcW w:w="394" w:type="pct"/>
            <w:vAlign w:val="center"/>
          </w:tcPr>
          <w:p w14:paraId="631B04B5">
            <w:pPr>
              <w:jc w:val="center"/>
              <w:rPr>
                <w:rFonts w:ascii="宋体" w:hAnsi="宋体"/>
                <w:szCs w:val="21"/>
              </w:rPr>
            </w:pPr>
          </w:p>
        </w:tc>
        <w:tc>
          <w:tcPr>
            <w:tcW w:w="601" w:type="pct"/>
            <w:vAlign w:val="center"/>
          </w:tcPr>
          <w:p w14:paraId="43CA7334">
            <w:pPr>
              <w:jc w:val="center"/>
              <w:rPr>
                <w:rFonts w:ascii="宋体" w:hAnsi="宋体"/>
                <w:szCs w:val="21"/>
              </w:rPr>
            </w:pPr>
          </w:p>
        </w:tc>
        <w:tc>
          <w:tcPr>
            <w:tcW w:w="416" w:type="pct"/>
            <w:vAlign w:val="center"/>
          </w:tcPr>
          <w:p w14:paraId="62AD1AFE">
            <w:pPr>
              <w:jc w:val="center"/>
              <w:rPr>
                <w:rFonts w:ascii="宋体" w:hAnsi="宋体"/>
                <w:szCs w:val="21"/>
              </w:rPr>
            </w:pPr>
          </w:p>
        </w:tc>
        <w:tc>
          <w:tcPr>
            <w:tcW w:w="416" w:type="pct"/>
            <w:vAlign w:val="center"/>
          </w:tcPr>
          <w:p w14:paraId="120A1421">
            <w:pPr>
              <w:jc w:val="center"/>
              <w:rPr>
                <w:rFonts w:ascii="宋体" w:hAnsi="宋体"/>
                <w:szCs w:val="21"/>
              </w:rPr>
            </w:pPr>
          </w:p>
        </w:tc>
        <w:tc>
          <w:tcPr>
            <w:tcW w:w="691" w:type="pct"/>
            <w:vAlign w:val="center"/>
          </w:tcPr>
          <w:p w14:paraId="330F5C34">
            <w:pPr>
              <w:jc w:val="center"/>
              <w:rPr>
                <w:rFonts w:ascii="宋体" w:hAnsi="宋体"/>
                <w:szCs w:val="21"/>
              </w:rPr>
            </w:pPr>
          </w:p>
        </w:tc>
        <w:tc>
          <w:tcPr>
            <w:tcW w:w="512" w:type="pct"/>
            <w:vAlign w:val="center"/>
          </w:tcPr>
          <w:p w14:paraId="24C2A95C">
            <w:pPr>
              <w:jc w:val="center"/>
              <w:rPr>
                <w:rFonts w:ascii="宋体" w:hAnsi="宋体"/>
                <w:szCs w:val="21"/>
              </w:rPr>
            </w:pPr>
          </w:p>
        </w:tc>
        <w:tc>
          <w:tcPr>
            <w:tcW w:w="512" w:type="pct"/>
            <w:vAlign w:val="center"/>
          </w:tcPr>
          <w:p w14:paraId="2114800A">
            <w:pPr>
              <w:jc w:val="center"/>
              <w:rPr>
                <w:rFonts w:ascii="宋体" w:hAnsi="宋体"/>
                <w:szCs w:val="21"/>
              </w:rPr>
            </w:pPr>
          </w:p>
        </w:tc>
        <w:tc>
          <w:tcPr>
            <w:tcW w:w="449" w:type="pct"/>
            <w:vAlign w:val="center"/>
          </w:tcPr>
          <w:p w14:paraId="76444B1B">
            <w:pPr>
              <w:jc w:val="center"/>
              <w:rPr>
                <w:rFonts w:ascii="宋体" w:hAnsi="宋体"/>
                <w:szCs w:val="21"/>
              </w:rPr>
            </w:pPr>
          </w:p>
        </w:tc>
      </w:tr>
      <w:tr w14:paraId="55DA5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08867C2E">
            <w:pPr>
              <w:jc w:val="center"/>
              <w:rPr>
                <w:rFonts w:ascii="宋体" w:hAnsi="宋体"/>
                <w:szCs w:val="21"/>
              </w:rPr>
            </w:pPr>
          </w:p>
        </w:tc>
        <w:tc>
          <w:tcPr>
            <w:tcW w:w="625" w:type="pct"/>
            <w:vAlign w:val="center"/>
          </w:tcPr>
          <w:p w14:paraId="3819E5E6">
            <w:pPr>
              <w:jc w:val="center"/>
              <w:rPr>
                <w:rFonts w:ascii="宋体" w:hAnsi="宋体"/>
                <w:szCs w:val="21"/>
              </w:rPr>
            </w:pPr>
          </w:p>
        </w:tc>
        <w:tc>
          <w:tcPr>
            <w:tcW w:w="394" w:type="pct"/>
            <w:vAlign w:val="center"/>
          </w:tcPr>
          <w:p w14:paraId="25B7D89F">
            <w:pPr>
              <w:jc w:val="center"/>
              <w:rPr>
                <w:rFonts w:ascii="宋体" w:hAnsi="宋体"/>
                <w:szCs w:val="21"/>
              </w:rPr>
            </w:pPr>
          </w:p>
        </w:tc>
        <w:tc>
          <w:tcPr>
            <w:tcW w:w="601" w:type="pct"/>
            <w:vAlign w:val="center"/>
          </w:tcPr>
          <w:p w14:paraId="19D0578B">
            <w:pPr>
              <w:jc w:val="center"/>
              <w:rPr>
                <w:rFonts w:ascii="宋体" w:hAnsi="宋体"/>
                <w:szCs w:val="21"/>
              </w:rPr>
            </w:pPr>
          </w:p>
        </w:tc>
        <w:tc>
          <w:tcPr>
            <w:tcW w:w="416" w:type="pct"/>
            <w:vAlign w:val="center"/>
          </w:tcPr>
          <w:p w14:paraId="0D4D1DD2">
            <w:pPr>
              <w:jc w:val="center"/>
              <w:rPr>
                <w:rFonts w:ascii="宋体" w:hAnsi="宋体"/>
                <w:szCs w:val="21"/>
              </w:rPr>
            </w:pPr>
          </w:p>
        </w:tc>
        <w:tc>
          <w:tcPr>
            <w:tcW w:w="416" w:type="pct"/>
            <w:vAlign w:val="center"/>
          </w:tcPr>
          <w:p w14:paraId="41C47E4A">
            <w:pPr>
              <w:jc w:val="center"/>
              <w:rPr>
                <w:rFonts w:ascii="宋体" w:hAnsi="宋体"/>
                <w:szCs w:val="21"/>
              </w:rPr>
            </w:pPr>
          </w:p>
        </w:tc>
        <w:tc>
          <w:tcPr>
            <w:tcW w:w="691" w:type="pct"/>
            <w:vAlign w:val="center"/>
          </w:tcPr>
          <w:p w14:paraId="37EB5034">
            <w:pPr>
              <w:jc w:val="center"/>
              <w:rPr>
                <w:rFonts w:ascii="宋体" w:hAnsi="宋体"/>
                <w:szCs w:val="21"/>
              </w:rPr>
            </w:pPr>
          </w:p>
        </w:tc>
        <w:tc>
          <w:tcPr>
            <w:tcW w:w="512" w:type="pct"/>
            <w:vAlign w:val="center"/>
          </w:tcPr>
          <w:p w14:paraId="4ADD77C6">
            <w:pPr>
              <w:jc w:val="center"/>
              <w:rPr>
                <w:rFonts w:ascii="宋体" w:hAnsi="宋体"/>
                <w:szCs w:val="21"/>
              </w:rPr>
            </w:pPr>
          </w:p>
        </w:tc>
        <w:tc>
          <w:tcPr>
            <w:tcW w:w="512" w:type="pct"/>
            <w:vAlign w:val="center"/>
          </w:tcPr>
          <w:p w14:paraId="654582A1">
            <w:pPr>
              <w:jc w:val="center"/>
              <w:rPr>
                <w:rFonts w:ascii="宋体" w:hAnsi="宋体"/>
                <w:szCs w:val="21"/>
              </w:rPr>
            </w:pPr>
          </w:p>
        </w:tc>
        <w:tc>
          <w:tcPr>
            <w:tcW w:w="449" w:type="pct"/>
            <w:vAlign w:val="center"/>
          </w:tcPr>
          <w:p w14:paraId="5A07F3DC">
            <w:pPr>
              <w:jc w:val="center"/>
              <w:rPr>
                <w:rFonts w:ascii="宋体" w:hAnsi="宋体"/>
                <w:szCs w:val="21"/>
              </w:rPr>
            </w:pPr>
          </w:p>
        </w:tc>
      </w:tr>
      <w:tr w14:paraId="30E8C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1CEA84AD">
            <w:pPr>
              <w:jc w:val="center"/>
              <w:rPr>
                <w:rFonts w:ascii="宋体" w:hAnsi="宋体"/>
                <w:szCs w:val="21"/>
              </w:rPr>
            </w:pPr>
          </w:p>
        </w:tc>
        <w:tc>
          <w:tcPr>
            <w:tcW w:w="625" w:type="pct"/>
            <w:vAlign w:val="center"/>
          </w:tcPr>
          <w:p w14:paraId="0AB5109E">
            <w:pPr>
              <w:jc w:val="center"/>
              <w:rPr>
                <w:rFonts w:ascii="宋体" w:hAnsi="宋体"/>
                <w:szCs w:val="21"/>
              </w:rPr>
            </w:pPr>
          </w:p>
        </w:tc>
        <w:tc>
          <w:tcPr>
            <w:tcW w:w="394" w:type="pct"/>
            <w:vAlign w:val="center"/>
          </w:tcPr>
          <w:p w14:paraId="2CCA93C1">
            <w:pPr>
              <w:jc w:val="center"/>
              <w:rPr>
                <w:rFonts w:ascii="宋体" w:hAnsi="宋体"/>
                <w:szCs w:val="21"/>
              </w:rPr>
            </w:pPr>
          </w:p>
        </w:tc>
        <w:tc>
          <w:tcPr>
            <w:tcW w:w="601" w:type="pct"/>
            <w:vAlign w:val="center"/>
          </w:tcPr>
          <w:p w14:paraId="728FECCC">
            <w:pPr>
              <w:jc w:val="center"/>
              <w:rPr>
                <w:rFonts w:ascii="宋体" w:hAnsi="宋体"/>
                <w:szCs w:val="21"/>
              </w:rPr>
            </w:pPr>
          </w:p>
        </w:tc>
        <w:tc>
          <w:tcPr>
            <w:tcW w:w="416" w:type="pct"/>
            <w:vAlign w:val="center"/>
          </w:tcPr>
          <w:p w14:paraId="440C7DB1">
            <w:pPr>
              <w:jc w:val="center"/>
              <w:rPr>
                <w:rFonts w:ascii="宋体" w:hAnsi="宋体"/>
                <w:szCs w:val="21"/>
              </w:rPr>
            </w:pPr>
          </w:p>
        </w:tc>
        <w:tc>
          <w:tcPr>
            <w:tcW w:w="416" w:type="pct"/>
            <w:vAlign w:val="center"/>
          </w:tcPr>
          <w:p w14:paraId="589BBD08">
            <w:pPr>
              <w:jc w:val="center"/>
              <w:rPr>
                <w:rFonts w:ascii="宋体" w:hAnsi="宋体"/>
                <w:szCs w:val="21"/>
              </w:rPr>
            </w:pPr>
          </w:p>
        </w:tc>
        <w:tc>
          <w:tcPr>
            <w:tcW w:w="691" w:type="pct"/>
            <w:vAlign w:val="center"/>
          </w:tcPr>
          <w:p w14:paraId="15D099B9">
            <w:pPr>
              <w:jc w:val="center"/>
              <w:rPr>
                <w:rFonts w:ascii="宋体" w:hAnsi="宋体"/>
                <w:szCs w:val="21"/>
              </w:rPr>
            </w:pPr>
          </w:p>
        </w:tc>
        <w:tc>
          <w:tcPr>
            <w:tcW w:w="512" w:type="pct"/>
            <w:vAlign w:val="center"/>
          </w:tcPr>
          <w:p w14:paraId="7C1C4261">
            <w:pPr>
              <w:jc w:val="center"/>
              <w:rPr>
                <w:rFonts w:ascii="宋体" w:hAnsi="宋体"/>
                <w:szCs w:val="21"/>
              </w:rPr>
            </w:pPr>
          </w:p>
        </w:tc>
        <w:tc>
          <w:tcPr>
            <w:tcW w:w="512" w:type="pct"/>
            <w:vAlign w:val="center"/>
          </w:tcPr>
          <w:p w14:paraId="016222F5">
            <w:pPr>
              <w:jc w:val="center"/>
              <w:rPr>
                <w:rFonts w:ascii="宋体" w:hAnsi="宋体"/>
                <w:szCs w:val="21"/>
              </w:rPr>
            </w:pPr>
          </w:p>
        </w:tc>
        <w:tc>
          <w:tcPr>
            <w:tcW w:w="449" w:type="pct"/>
            <w:vAlign w:val="center"/>
          </w:tcPr>
          <w:p w14:paraId="3F15CA33">
            <w:pPr>
              <w:jc w:val="center"/>
              <w:rPr>
                <w:rFonts w:ascii="宋体" w:hAnsi="宋体"/>
                <w:szCs w:val="21"/>
              </w:rPr>
            </w:pPr>
          </w:p>
        </w:tc>
      </w:tr>
      <w:tr w14:paraId="051CB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3D595435">
            <w:pPr>
              <w:jc w:val="center"/>
              <w:rPr>
                <w:rFonts w:ascii="宋体" w:hAnsi="宋体"/>
                <w:szCs w:val="21"/>
              </w:rPr>
            </w:pPr>
          </w:p>
        </w:tc>
        <w:tc>
          <w:tcPr>
            <w:tcW w:w="625" w:type="pct"/>
            <w:vAlign w:val="center"/>
          </w:tcPr>
          <w:p w14:paraId="08A7F5AB">
            <w:pPr>
              <w:jc w:val="center"/>
              <w:rPr>
                <w:rFonts w:ascii="宋体" w:hAnsi="宋体"/>
                <w:szCs w:val="21"/>
              </w:rPr>
            </w:pPr>
          </w:p>
        </w:tc>
        <w:tc>
          <w:tcPr>
            <w:tcW w:w="394" w:type="pct"/>
            <w:vAlign w:val="center"/>
          </w:tcPr>
          <w:p w14:paraId="163445CB">
            <w:pPr>
              <w:jc w:val="center"/>
              <w:rPr>
                <w:rFonts w:ascii="宋体" w:hAnsi="宋体"/>
                <w:szCs w:val="21"/>
              </w:rPr>
            </w:pPr>
          </w:p>
        </w:tc>
        <w:tc>
          <w:tcPr>
            <w:tcW w:w="601" w:type="pct"/>
            <w:vAlign w:val="center"/>
          </w:tcPr>
          <w:p w14:paraId="59E2A708">
            <w:pPr>
              <w:jc w:val="center"/>
              <w:rPr>
                <w:rFonts w:ascii="宋体" w:hAnsi="宋体"/>
                <w:szCs w:val="21"/>
              </w:rPr>
            </w:pPr>
          </w:p>
        </w:tc>
        <w:tc>
          <w:tcPr>
            <w:tcW w:w="416" w:type="pct"/>
            <w:vAlign w:val="center"/>
          </w:tcPr>
          <w:p w14:paraId="02C557DC">
            <w:pPr>
              <w:jc w:val="center"/>
              <w:rPr>
                <w:rFonts w:ascii="宋体" w:hAnsi="宋体"/>
                <w:szCs w:val="21"/>
              </w:rPr>
            </w:pPr>
          </w:p>
        </w:tc>
        <w:tc>
          <w:tcPr>
            <w:tcW w:w="416" w:type="pct"/>
            <w:vAlign w:val="center"/>
          </w:tcPr>
          <w:p w14:paraId="4E7AAC0F">
            <w:pPr>
              <w:jc w:val="center"/>
              <w:rPr>
                <w:rFonts w:ascii="宋体" w:hAnsi="宋体"/>
                <w:szCs w:val="21"/>
              </w:rPr>
            </w:pPr>
          </w:p>
        </w:tc>
        <w:tc>
          <w:tcPr>
            <w:tcW w:w="691" w:type="pct"/>
            <w:vAlign w:val="center"/>
          </w:tcPr>
          <w:p w14:paraId="24996717">
            <w:pPr>
              <w:jc w:val="center"/>
              <w:rPr>
                <w:rFonts w:ascii="宋体" w:hAnsi="宋体"/>
                <w:szCs w:val="21"/>
              </w:rPr>
            </w:pPr>
          </w:p>
        </w:tc>
        <w:tc>
          <w:tcPr>
            <w:tcW w:w="512" w:type="pct"/>
            <w:vAlign w:val="center"/>
          </w:tcPr>
          <w:p w14:paraId="1E65B857">
            <w:pPr>
              <w:jc w:val="center"/>
              <w:rPr>
                <w:rFonts w:ascii="宋体" w:hAnsi="宋体"/>
                <w:szCs w:val="21"/>
              </w:rPr>
            </w:pPr>
          </w:p>
        </w:tc>
        <w:tc>
          <w:tcPr>
            <w:tcW w:w="512" w:type="pct"/>
            <w:vAlign w:val="center"/>
          </w:tcPr>
          <w:p w14:paraId="2C4BEF58">
            <w:pPr>
              <w:jc w:val="center"/>
              <w:rPr>
                <w:rFonts w:ascii="宋体" w:hAnsi="宋体"/>
                <w:szCs w:val="21"/>
              </w:rPr>
            </w:pPr>
          </w:p>
        </w:tc>
        <w:tc>
          <w:tcPr>
            <w:tcW w:w="449" w:type="pct"/>
            <w:vAlign w:val="center"/>
          </w:tcPr>
          <w:p w14:paraId="6341BB5E">
            <w:pPr>
              <w:jc w:val="center"/>
              <w:rPr>
                <w:rFonts w:ascii="宋体" w:hAnsi="宋体"/>
                <w:szCs w:val="21"/>
              </w:rPr>
            </w:pPr>
          </w:p>
        </w:tc>
      </w:tr>
      <w:tr w14:paraId="5B386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506E3F33">
            <w:pPr>
              <w:jc w:val="center"/>
              <w:rPr>
                <w:rFonts w:ascii="宋体" w:hAnsi="宋体"/>
                <w:szCs w:val="21"/>
              </w:rPr>
            </w:pPr>
          </w:p>
        </w:tc>
        <w:tc>
          <w:tcPr>
            <w:tcW w:w="625" w:type="pct"/>
            <w:vAlign w:val="center"/>
          </w:tcPr>
          <w:p w14:paraId="4CE12AB2">
            <w:pPr>
              <w:jc w:val="center"/>
              <w:rPr>
                <w:rFonts w:ascii="宋体" w:hAnsi="宋体"/>
                <w:szCs w:val="21"/>
              </w:rPr>
            </w:pPr>
          </w:p>
        </w:tc>
        <w:tc>
          <w:tcPr>
            <w:tcW w:w="394" w:type="pct"/>
            <w:vAlign w:val="center"/>
          </w:tcPr>
          <w:p w14:paraId="69AF1210">
            <w:pPr>
              <w:jc w:val="center"/>
              <w:rPr>
                <w:rFonts w:ascii="宋体" w:hAnsi="宋体"/>
                <w:szCs w:val="21"/>
              </w:rPr>
            </w:pPr>
          </w:p>
        </w:tc>
        <w:tc>
          <w:tcPr>
            <w:tcW w:w="601" w:type="pct"/>
            <w:vAlign w:val="center"/>
          </w:tcPr>
          <w:p w14:paraId="7A0EBFB0">
            <w:pPr>
              <w:jc w:val="center"/>
              <w:rPr>
                <w:rFonts w:ascii="宋体" w:hAnsi="宋体"/>
                <w:szCs w:val="21"/>
              </w:rPr>
            </w:pPr>
          </w:p>
        </w:tc>
        <w:tc>
          <w:tcPr>
            <w:tcW w:w="416" w:type="pct"/>
            <w:vAlign w:val="center"/>
          </w:tcPr>
          <w:p w14:paraId="62570530">
            <w:pPr>
              <w:jc w:val="center"/>
              <w:rPr>
                <w:rFonts w:ascii="宋体" w:hAnsi="宋体"/>
                <w:szCs w:val="21"/>
              </w:rPr>
            </w:pPr>
          </w:p>
        </w:tc>
        <w:tc>
          <w:tcPr>
            <w:tcW w:w="416" w:type="pct"/>
            <w:vAlign w:val="center"/>
          </w:tcPr>
          <w:p w14:paraId="2206C3B1">
            <w:pPr>
              <w:jc w:val="center"/>
              <w:rPr>
                <w:rFonts w:ascii="宋体" w:hAnsi="宋体"/>
                <w:szCs w:val="21"/>
              </w:rPr>
            </w:pPr>
          </w:p>
        </w:tc>
        <w:tc>
          <w:tcPr>
            <w:tcW w:w="691" w:type="pct"/>
            <w:vAlign w:val="center"/>
          </w:tcPr>
          <w:p w14:paraId="1B47D605">
            <w:pPr>
              <w:jc w:val="center"/>
              <w:rPr>
                <w:rFonts w:ascii="宋体" w:hAnsi="宋体"/>
                <w:szCs w:val="21"/>
              </w:rPr>
            </w:pPr>
          </w:p>
        </w:tc>
        <w:tc>
          <w:tcPr>
            <w:tcW w:w="512" w:type="pct"/>
            <w:vAlign w:val="center"/>
          </w:tcPr>
          <w:p w14:paraId="3BBBCAD2">
            <w:pPr>
              <w:jc w:val="center"/>
              <w:rPr>
                <w:rFonts w:ascii="宋体" w:hAnsi="宋体"/>
                <w:szCs w:val="21"/>
              </w:rPr>
            </w:pPr>
          </w:p>
        </w:tc>
        <w:tc>
          <w:tcPr>
            <w:tcW w:w="512" w:type="pct"/>
            <w:vAlign w:val="center"/>
          </w:tcPr>
          <w:p w14:paraId="2C7EA7B2">
            <w:pPr>
              <w:jc w:val="center"/>
              <w:rPr>
                <w:rFonts w:ascii="宋体" w:hAnsi="宋体"/>
                <w:szCs w:val="21"/>
              </w:rPr>
            </w:pPr>
          </w:p>
        </w:tc>
        <w:tc>
          <w:tcPr>
            <w:tcW w:w="449" w:type="pct"/>
            <w:vAlign w:val="center"/>
          </w:tcPr>
          <w:p w14:paraId="23C97952">
            <w:pPr>
              <w:jc w:val="center"/>
              <w:rPr>
                <w:rFonts w:ascii="宋体" w:hAnsi="宋体"/>
                <w:szCs w:val="21"/>
              </w:rPr>
            </w:pPr>
          </w:p>
        </w:tc>
      </w:tr>
      <w:tr w14:paraId="23876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4C07CE82">
            <w:pPr>
              <w:jc w:val="center"/>
              <w:rPr>
                <w:rFonts w:ascii="宋体" w:hAnsi="宋体"/>
                <w:szCs w:val="21"/>
              </w:rPr>
            </w:pPr>
          </w:p>
        </w:tc>
        <w:tc>
          <w:tcPr>
            <w:tcW w:w="625" w:type="pct"/>
            <w:vAlign w:val="center"/>
          </w:tcPr>
          <w:p w14:paraId="5F567630">
            <w:pPr>
              <w:jc w:val="center"/>
              <w:rPr>
                <w:rFonts w:ascii="宋体" w:hAnsi="宋体"/>
                <w:szCs w:val="21"/>
              </w:rPr>
            </w:pPr>
          </w:p>
        </w:tc>
        <w:tc>
          <w:tcPr>
            <w:tcW w:w="394" w:type="pct"/>
            <w:vAlign w:val="center"/>
          </w:tcPr>
          <w:p w14:paraId="6385187D">
            <w:pPr>
              <w:jc w:val="center"/>
              <w:rPr>
                <w:rFonts w:ascii="宋体" w:hAnsi="宋体"/>
                <w:szCs w:val="21"/>
              </w:rPr>
            </w:pPr>
          </w:p>
        </w:tc>
        <w:tc>
          <w:tcPr>
            <w:tcW w:w="601" w:type="pct"/>
            <w:vAlign w:val="center"/>
          </w:tcPr>
          <w:p w14:paraId="62744B01">
            <w:pPr>
              <w:jc w:val="center"/>
              <w:rPr>
                <w:rFonts w:ascii="宋体" w:hAnsi="宋体"/>
                <w:szCs w:val="21"/>
              </w:rPr>
            </w:pPr>
          </w:p>
        </w:tc>
        <w:tc>
          <w:tcPr>
            <w:tcW w:w="416" w:type="pct"/>
            <w:vAlign w:val="center"/>
          </w:tcPr>
          <w:p w14:paraId="6B6A0DC3">
            <w:pPr>
              <w:jc w:val="center"/>
              <w:rPr>
                <w:rFonts w:ascii="宋体" w:hAnsi="宋体"/>
                <w:szCs w:val="21"/>
              </w:rPr>
            </w:pPr>
          </w:p>
        </w:tc>
        <w:tc>
          <w:tcPr>
            <w:tcW w:w="416" w:type="pct"/>
            <w:vAlign w:val="center"/>
          </w:tcPr>
          <w:p w14:paraId="763CC671">
            <w:pPr>
              <w:jc w:val="center"/>
              <w:rPr>
                <w:rFonts w:ascii="宋体" w:hAnsi="宋体"/>
                <w:szCs w:val="21"/>
              </w:rPr>
            </w:pPr>
          </w:p>
        </w:tc>
        <w:tc>
          <w:tcPr>
            <w:tcW w:w="691" w:type="pct"/>
            <w:vAlign w:val="center"/>
          </w:tcPr>
          <w:p w14:paraId="70A9F4AF">
            <w:pPr>
              <w:jc w:val="center"/>
              <w:rPr>
                <w:rFonts w:ascii="宋体" w:hAnsi="宋体"/>
                <w:szCs w:val="21"/>
              </w:rPr>
            </w:pPr>
          </w:p>
        </w:tc>
        <w:tc>
          <w:tcPr>
            <w:tcW w:w="512" w:type="pct"/>
            <w:vAlign w:val="center"/>
          </w:tcPr>
          <w:p w14:paraId="67A58F71">
            <w:pPr>
              <w:jc w:val="center"/>
              <w:rPr>
                <w:rFonts w:ascii="宋体" w:hAnsi="宋体"/>
                <w:szCs w:val="21"/>
              </w:rPr>
            </w:pPr>
          </w:p>
        </w:tc>
        <w:tc>
          <w:tcPr>
            <w:tcW w:w="512" w:type="pct"/>
            <w:vAlign w:val="center"/>
          </w:tcPr>
          <w:p w14:paraId="24A31201">
            <w:pPr>
              <w:jc w:val="center"/>
              <w:rPr>
                <w:rFonts w:ascii="宋体" w:hAnsi="宋体"/>
                <w:szCs w:val="21"/>
              </w:rPr>
            </w:pPr>
          </w:p>
        </w:tc>
        <w:tc>
          <w:tcPr>
            <w:tcW w:w="449" w:type="pct"/>
            <w:vAlign w:val="center"/>
          </w:tcPr>
          <w:p w14:paraId="198AB096">
            <w:pPr>
              <w:jc w:val="center"/>
              <w:rPr>
                <w:rFonts w:ascii="宋体" w:hAnsi="宋体"/>
                <w:szCs w:val="21"/>
              </w:rPr>
            </w:pPr>
          </w:p>
        </w:tc>
      </w:tr>
      <w:tr w14:paraId="43633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FA3A35E">
            <w:pPr>
              <w:jc w:val="center"/>
              <w:rPr>
                <w:rFonts w:ascii="宋体" w:hAnsi="宋体"/>
                <w:szCs w:val="21"/>
              </w:rPr>
            </w:pPr>
          </w:p>
        </w:tc>
        <w:tc>
          <w:tcPr>
            <w:tcW w:w="625" w:type="pct"/>
            <w:vAlign w:val="center"/>
          </w:tcPr>
          <w:p w14:paraId="6F2CEF92">
            <w:pPr>
              <w:jc w:val="center"/>
              <w:rPr>
                <w:rFonts w:ascii="宋体" w:hAnsi="宋体"/>
                <w:szCs w:val="21"/>
              </w:rPr>
            </w:pPr>
          </w:p>
        </w:tc>
        <w:tc>
          <w:tcPr>
            <w:tcW w:w="394" w:type="pct"/>
            <w:vAlign w:val="center"/>
          </w:tcPr>
          <w:p w14:paraId="3DC2FD47">
            <w:pPr>
              <w:jc w:val="center"/>
              <w:rPr>
                <w:rFonts w:ascii="宋体" w:hAnsi="宋体"/>
                <w:szCs w:val="21"/>
              </w:rPr>
            </w:pPr>
          </w:p>
        </w:tc>
        <w:tc>
          <w:tcPr>
            <w:tcW w:w="601" w:type="pct"/>
            <w:vAlign w:val="center"/>
          </w:tcPr>
          <w:p w14:paraId="12AF2ACE">
            <w:pPr>
              <w:jc w:val="center"/>
              <w:rPr>
                <w:rFonts w:ascii="宋体" w:hAnsi="宋体"/>
                <w:szCs w:val="21"/>
              </w:rPr>
            </w:pPr>
          </w:p>
        </w:tc>
        <w:tc>
          <w:tcPr>
            <w:tcW w:w="416" w:type="pct"/>
            <w:vAlign w:val="center"/>
          </w:tcPr>
          <w:p w14:paraId="1EBAC0C9">
            <w:pPr>
              <w:jc w:val="center"/>
              <w:rPr>
                <w:rFonts w:ascii="宋体" w:hAnsi="宋体"/>
                <w:szCs w:val="21"/>
              </w:rPr>
            </w:pPr>
          </w:p>
        </w:tc>
        <w:tc>
          <w:tcPr>
            <w:tcW w:w="416" w:type="pct"/>
            <w:vAlign w:val="center"/>
          </w:tcPr>
          <w:p w14:paraId="5A6138E2">
            <w:pPr>
              <w:jc w:val="center"/>
              <w:rPr>
                <w:rFonts w:ascii="宋体" w:hAnsi="宋体"/>
                <w:szCs w:val="21"/>
              </w:rPr>
            </w:pPr>
          </w:p>
        </w:tc>
        <w:tc>
          <w:tcPr>
            <w:tcW w:w="691" w:type="pct"/>
            <w:vAlign w:val="center"/>
          </w:tcPr>
          <w:p w14:paraId="7F169ADF">
            <w:pPr>
              <w:jc w:val="center"/>
              <w:rPr>
                <w:rFonts w:ascii="宋体" w:hAnsi="宋体"/>
                <w:szCs w:val="21"/>
              </w:rPr>
            </w:pPr>
          </w:p>
        </w:tc>
        <w:tc>
          <w:tcPr>
            <w:tcW w:w="512" w:type="pct"/>
            <w:vAlign w:val="center"/>
          </w:tcPr>
          <w:p w14:paraId="3C88ED28">
            <w:pPr>
              <w:jc w:val="center"/>
              <w:rPr>
                <w:rFonts w:ascii="宋体" w:hAnsi="宋体"/>
                <w:szCs w:val="21"/>
              </w:rPr>
            </w:pPr>
          </w:p>
        </w:tc>
        <w:tc>
          <w:tcPr>
            <w:tcW w:w="512" w:type="pct"/>
            <w:vAlign w:val="center"/>
          </w:tcPr>
          <w:p w14:paraId="715EA485">
            <w:pPr>
              <w:jc w:val="center"/>
              <w:rPr>
                <w:rFonts w:ascii="宋体" w:hAnsi="宋体"/>
                <w:szCs w:val="21"/>
              </w:rPr>
            </w:pPr>
          </w:p>
        </w:tc>
        <w:tc>
          <w:tcPr>
            <w:tcW w:w="449" w:type="pct"/>
            <w:vAlign w:val="center"/>
          </w:tcPr>
          <w:p w14:paraId="03E92B8F">
            <w:pPr>
              <w:jc w:val="center"/>
              <w:rPr>
                <w:rFonts w:ascii="宋体" w:hAnsi="宋体"/>
                <w:szCs w:val="21"/>
              </w:rPr>
            </w:pPr>
          </w:p>
        </w:tc>
      </w:tr>
      <w:tr w14:paraId="4511A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481A7AE3">
            <w:pPr>
              <w:jc w:val="center"/>
              <w:rPr>
                <w:rFonts w:ascii="宋体" w:hAnsi="宋体"/>
                <w:szCs w:val="21"/>
              </w:rPr>
            </w:pPr>
          </w:p>
        </w:tc>
        <w:tc>
          <w:tcPr>
            <w:tcW w:w="625" w:type="pct"/>
            <w:vAlign w:val="center"/>
          </w:tcPr>
          <w:p w14:paraId="25592286">
            <w:pPr>
              <w:jc w:val="center"/>
              <w:rPr>
                <w:rFonts w:ascii="宋体" w:hAnsi="宋体"/>
                <w:szCs w:val="21"/>
              </w:rPr>
            </w:pPr>
          </w:p>
        </w:tc>
        <w:tc>
          <w:tcPr>
            <w:tcW w:w="394" w:type="pct"/>
            <w:vAlign w:val="center"/>
          </w:tcPr>
          <w:p w14:paraId="59AE33F7">
            <w:pPr>
              <w:jc w:val="center"/>
              <w:rPr>
                <w:rFonts w:ascii="宋体" w:hAnsi="宋体"/>
                <w:szCs w:val="21"/>
              </w:rPr>
            </w:pPr>
          </w:p>
        </w:tc>
        <w:tc>
          <w:tcPr>
            <w:tcW w:w="601" w:type="pct"/>
            <w:vAlign w:val="center"/>
          </w:tcPr>
          <w:p w14:paraId="1144F9B4">
            <w:pPr>
              <w:jc w:val="center"/>
              <w:rPr>
                <w:rFonts w:ascii="宋体" w:hAnsi="宋体"/>
                <w:szCs w:val="21"/>
              </w:rPr>
            </w:pPr>
          </w:p>
        </w:tc>
        <w:tc>
          <w:tcPr>
            <w:tcW w:w="416" w:type="pct"/>
            <w:vAlign w:val="center"/>
          </w:tcPr>
          <w:p w14:paraId="0FAC7BFE">
            <w:pPr>
              <w:jc w:val="center"/>
              <w:rPr>
                <w:rFonts w:ascii="宋体" w:hAnsi="宋体"/>
                <w:szCs w:val="21"/>
              </w:rPr>
            </w:pPr>
          </w:p>
        </w:tc>
        <w:tc>
          <w:tcPr>
            <w:tcW w:w="416" w:type="pct"/>
            <w:vAlign w:val="center"/>
          </w:tcPr>
          <w:p w14:paraId="15E0F0A0">
            <w:pPr>
              <w:jc w:val="center"/>
              <w:rPr>
                <w:rFonts w:ascii="宋体" w:hAnsi="宋体"/>
                <w:szCs w:val="21"/>
              </w:rPr>
            </w:pPr>
          </w:p>
        </w:tc>
        <w:tc>
          <w:tcPr>
            <w:tcW w:w="691" w:type="pct"/>
            <w:vAlign w:val="center"/>
          </w:tcPr>
          <w:p w14:paraId="369A0191">
            <w:pPr>
              <w:jc w:val="center"/>
              <w:rPr>
                <w:rFonts w:ascii="宋体" w:hAnsi="宋体"/>
                <w:szCs w:val="21"/>
              </w:rPr>
            </w:pPr>
          </w:p>
        </w:tc>
        <w:tc>
          <w:tcPr>
            <w:tcW w:w="512" w:type="pct"/>
            <w:vAlign w:val="center"/>
          </w:tcPr>
          <w:p w14:paraId="0B4CE82B">
            <w:pPr>
              <w:jc w:val="center"/>
              <w:rPr>
                <w:rFonts w:ascii="宋体" w:hAnsi="宋体"/>
                <w:szCs w:val="21"/>
              </w:rPr>
            </w:pPr>
          </w:p>
        </w:tc>
        <w:tc>
          <w:tcPr>
            <w:tcW w:w="512" w:type="pct"/>
            <w:vAlign w:val="center"/>
          </w:tcPr>
          <w:p w14:paraId="0AD17435">
            <w:pPr>
              <w:jc w:val="center"/>
              <w:rPr>
                <w:rFonts w:ascii="宋体" w:hAnsi="宋体"/>
                <w:szCs w:val="21"/>
              </w:rPr>
            </w:pPr>
          </w:p>
        </w:tc>
        <w:tc>
          <w:tcPr>
            <w:tcW w:w="449" w:type="pct"/>
            <w:vAlign w:val="center"/>
          </w:tcPr>
          <w:p w14:paraId="1F6ABEE0">
            <w:pPr>
              <w:jc w:val="center"/>
              <w:rPr>
                <w:rFonts w:ascii="宋体" w:hAnsi="宋体"/>
                <w:szCs w:val="21"/>
              </w:rPr>
            </w:pPr>
          </w:p>
        </w:tc>
      </w:tr>
      <w:tr w14:paraId="0DC09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0F8E4F8B">
            <w:pPr>
              <w:jc w:val="center"/>
              <w:rPr>
                <w:rFonts w:ascii="宋体" w:hAnsi="宋体"/>
                <w:szCs w:val="21"/>
              </w:rPr>
            </w:pPr>
          </w:p>
        </w:tc>
        <w:tc>
          <w:tcPr>
            <w:tcW w:w="625" w:type="pct"/>
            <w:vAlign w:val="center"/>
          </w:tcPr>
          <w:p w14:paraId="45874435">
            <w:pPr>
              <w:jc w:val="center"/>
              <w:rPr>
                <w:rFonts w:ascii="宋体" w:hAnsi="宋体"/>
                <w:szCs w:val="21"/>
              </w:rPr>
            </w:pPr>
          </w:p>
        </w:tc>
        <w:tc>
          <w:tcPr>
            <w:tcW w:w="394" w:type="pct"/>
            <w:vAlign w:val="center"/>
          </w:tcPr>
          <w:p w14:paraId="4761FD46">
            <w:pPr>
              <w:jc w:val="center"/>
              <w:rPr>
                <w:rFonts w:ascii="宋体" w:hAnsi="宋体"/>
                <w:szCs w:val="21"/>
              </w:rPr>
            </w:pPr>
          </w:p>
        </w:tc>
        <w:tc>
          <w:tcPr>
            <w:tcW w:w="601" w:type="pct"/>
            <w:vAlign w:val="center"/>
          </w:tcPr>
          <w:p w14:paraId="0530A276">
            <w:pPr>
              <w:jc w:val="center"/>
              <w:rPr>
                <w:rFonts w:ascii="宋体" w:hAnsi="宋体"/>
                <w:szCs w:val="21"/>
              </w:rPr>
            </w:pPr>
          </w:p>
        </w:tc>
        <w:tc>
          <w:tcPr>
            <w:tcW w:w="416" w:type="pct"/>
            <w:vAlign w:val="center"/>
          </w:tcPr>
          <w:p w14:paraId="4ED9575D">
            <w:pPr>
              <w:jc w:val="center"/>
              <w:rPr>
                <w:rFonts w:ascii="宋体" w:hAnsi="宋体"/>
                <w:szCs w:val="21"/>
              </w:rPr>
            </w:pPr>
          </w:p>
        </w:tc>
        <w:tc>
          <w:tcPr>
            <w:tcW w:w="416" w:type="pct"/>
            <w:vAlign w:val="center"/>
          </w:tcPr>
          <w:p w14:paraId="26FA9635">
            <w:pPr>
              <w:jc w:val="center"/>
              <w:rPr>
                <w:rFonts w:ascii="宋体" w:hAnsi="宋体"/>
                <w:szCs w:val="21"/>
              </w:rPr>
            </w:pPr>
          </w:p>
        </w:tc>
        <w:tc>
          <w:tcPr>
            <w:tcW w:w="691" w:type="pct"/>
            <w:vAlign w:val="center"/>
          </w:tcPr>
          <w:p w14:paraId="7C393FE4">
            <w:pPr>
              <w:jc w:val="center"/>
              <w:rPr>
                <w:rFonts w:ascii="宋体" w:hAnsi="宋体"/>
                <w:szCs w:val="21"/>
              </w:rPr>
            </w:pPr>
          </w:p>
        </w:tc>
        <w:tc>
          <w:tcPr>
            <w:tcW w:w="512" w:type="pct"/>
            <w:vAlign w:val="center"/>
          </w:tcPr>
          <w:p w14:paraId="6E7737C0">
            <w:pPr>
              <w:jc w:val="center"/>
              <w:rPr>
                <w:rFonts w:ascii="宋体" w:hAnsi="宋体"/>
                <w:szCs w:val="21"/>
              </w:rPr>
            </w:pPr>
          </w:p>
        </w:tc>
        <w:tc>
          <w:tcPr>
            <w:tcW w:w="512" w:type="pct"/>
            <w:vAlign w:val="center"/>
          </w:tcPr>
          <w:p w14:paraId="5827904D">
            <w:pPr>
              <w:jc w:val="center"/>
              <w:rPr>
                <w:rFonts w:ascii="宋体" w:hAnsi="宋体"/>
                <w:szCs w:val="21"/>
              </w:rPr>
            </w:pPr>
          </w:p>
        </w:tc>
        <w:tc>
          <w:tcPr>
            <w:tcW w:w="449" w:type="pct"/>
            <w:vAlign w:val="center"/>
          </w:tcPr>
          <w:p w14:paraId="363186A3">
            <w:pPr>
              <w:jc w:val="center"/>
              <w:rPr>
                <w:rFonts w:ascii="宋体" w:hAnsi="宋体"/>
                <w:szCs w:val="21"/>
              </w:rPr>
            </w:pPr>
          </w:p>
        </w:tc>
      </w:tr>
      <w:tr w14:paraId="05788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1C97E79A">
            <w:pPr>
              <w:jc w:val="center"/>
              <w:rPr>
                <w:rFonts w:ascii="宋体" w:hAnsi="宋体"/>
                <w:szCs w:val="21"/>
              </w:rPr>
            </w:pPr>
          </w:p>
        </w:tc>
        <w:tc>
          <w:tcPr>
            <w:tcW w:w="625" w:type="pct"/>
            <w:vAlign w:val="center"/>
          </w:tcPr>
          <w:p w14:paraId="414B46B5">
            <w:pPr>
              <w:jc w:val="center"/>
              <w:rPr>
                <w:rFonts w:ascii="宋体" w:hAnsi="宋体"/>
                <w:szCs w:val="21"/>
              </w:rPr>
            </w:pPr>
          </w:p>
        </w:tc>
        <w:tc>
          <w:tcPr>
            <w:tcW w:w="394" w:type="pct"/>
            <w:vAlign w:val="center"/>
          </w:tcPr>
          <w:p w14:paraId="714D7AAC">
            <w:pPr>
              <w:jc w:val="center"/>
              <w:rPr>
                <w:rFonts w:ascii="宋体" w:hAnsi="宋体"/>
                <w:szCs w:val="21"/>
              </w:rPr>
            </w:pPr>
          </w:p>
        </w:tc>
        <w:tc>
          <w:tcPr>
            <w:tcW w:w="601" w:type="pct"/>
            <w:vAlign w:val="center"/>
          </w:tcPr>
          <w:p w14:paraId="1DC74D6D">
            <w:pPr>
              <w:jc w:val="center"/>
              <w:rPr>
                <w:rFonts w:ascii="宋体" w:hAnsi="宋体"/>
                <w:szCs w:val="21"/>
              </w:rPr>
            </w:pPr>
          </w:p>
        </w:tc>
        <w:tc>
          <w:tcPr>
            <w:tcW w:w="416" w:type="pct"/>
            <w:vAlign w:val="center"/>
          </w:tcPr>
          <w:p w14:paraId="6DCDFB70">
            <w:pPr>
              <w:jc w:val="center"/>
              <w:rPr>
                <w:rFonts w:ascii="宋体" w:hAnsi="宋体"/>
                <w:szCs w:val="21"/>
              </w:rPr>
            </w:pPr>
          </w:p>
        </w:tc>
        <w:tc>
          <w:tcPr>
            <w:tcW w:w="416" w:type="pct"/>
            <w:vAlign w:val="center"/>
          </w:tcPr>
          <w:p w14:paraId="3A315BB0">
            <w:pPr>
              <w:jc w:val="center"/>
              <w:rPr>
                <w:rFonts w:ascii="宋体" w:hAnsi="宋体"/>
                <w:szCs w:val="21"/>
              </w:rPr>
            </w:pPr>
          </w:p>
        </w:tc>
        <w:tc>
          <w:tcPr>
            <w:tcW w:w="691" w:type="pct"/>
            <w:vAlign w:val="center"/>
          </w:tcPr>
          <w:p w14:paraId="65A97F84">
            <w:pPr>
              <w:jc w:val="center"/>
              <w:rPr>
                <w:rFonts w:ascii="宋体" w:hAnsi="宋体"/>
                <w:szCs w:val="21"/>
              </w:rPr>
            </w:pPr>
          </w:p>
        </w:tc>
        <w:tc>
          <w:tcPr>
            <w:tcW w:w="512" w:type="pct"/>
            <w:vAlign w:val="center"/>
          </w:tcPr>
          <w:p w14:paraId="6EC88A34">
            <w:pPr>
              <w:jc w:val="center"/>
              <w:rPr>
                <w:rFonts w:ascii="宋体" w:hAnsi="宋体"/>
                <w:szCs w:val="21"/>
              </w:rPr>
            </w:pPr>
          </w:p>
        </w:tc>
        <w:tc>
          <w:tcPr>
            <w:tcW w:w="512" w:type="pct"/>
            <w:vAlign w:val="center"/>
          </w:tcPr>
          <w:p w14:paraId="617D2358">
            <w:pPr>
              <w:jc w:val="center"/>
              <w:rPr>
                <w:rFonts w:ascii="宋体" w:hAnsi="宋体"/>
                <w:szCs w:val="21"/>
              </w:rPr>
            </w:pPr>
          </w:p>
        </w:tc>
        <w:tc>
          <w:tcPr>
            <w:tcW w:w="449" w:type="pct"/>
            <w:vAlign w:val="center"/>
          </w:tcPr>
          <w:p w14:paraId="3BF5144E">
            <w:pPr>
              <w:jc w:val="center"/>
              <w:rPr>
                <w:rFonts w:ascii="宋体" w:hAnsi="宋体"/>
                <w:szCs w:val="21"/>
              </w:rPr>
            </w:pPr>
          </w:p>
        </w:tc>
      </w:tr>
      <w:tr w14:paraId="306DB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BE80000">
            <w:pPr>
              <w:jc w:val="center"/>
              <w:rPr>
                <w:rFonts w:ascii="宋体" w:hAnsi="宋体"/>
                <w:szCs w:val="21"/>
              </w:rPr>
            </w:pPr>
          </w:p>
        </w:tc>
        <w:tc>
          <w:tcPr>
            <w:tcW w:w="625" w:type="pct"/>
            <w:vAlign w:val="center"/>
          </w:tcPr>
          <w:p w14:paraId="4B04540A">
            <w:pPr>
              <w:jc w:val="center"/>
              <w:rPr>
                <w:rFonts w:ascii="宋体" w:hAnsi="宋体"/>
                <w:szCs w:val="21"/>
              </w:rPr>
            </w:pPr>
          </w:p>
        </w:tc>
        <w:tc>
          <w:tcPr>
            <w:tcW w:w="394" w:type="pct"/>
            <w:vAlign w:val="center"/>
          </w:tcPr>
          <w:p w14:paraId="4E7A9EB2">
            <w:pPr>
              <w:jc w:val="center"/>
              <w:rPr>
                <w:rFonts w:ascii="宋体" w:hAnsi="宋体"/>
                <w:szCs w:val="21"/>
              </w:rPr>
            </w:pPr>
          </w:p>
        </w:tc>
        <w:tc>
          <w:tcPr>
            <w:tcW w:w="601" w:type="pct"/>
            <w:vAlign w:val="center"/>
          </w:tcPr>
          <w:p w14:paraId="4A3D3ED1">
            <w:pPr>
              <w:jc w:val="center"/>
              <w:rPr>
                <w:rFonts w:ascii="宋体" w:hAnsi="宋体"/>
                <w:szCs w:val="21"/>
              </w:rPr>
            </w:pPr>
          </w:p>
        </w:tc>
        <w:tc>
          <w:tcPr>
            <w:tcW w:w="416" w:type="pct"/>
            <w:vAlign w:val="center"/>
          </w:tcPr>
          <w:p w14:paraId="7E549AE5">
            <w:pPr>
              <w:jc w:val="center"/>
              <w:rPr>
                <w:rFonts w:ascii="宋体" w:hAnsi="宋体"/>
                <w:szCs w:val="21"/>
              </w:rPr>
            </w:pPr>
          </w:p>
        </w:tc>
        <w:tc>
          <w:tcPr>
            <w:tcW w:w="416" w:type="pct"/>
            <w:vAlign w:val="center"/>
          </w:tcPr>
          <w:p w14:paraId="6CB29B70">
            <w:pPr>
              <w:jc w:val="center"/>
              <w:rPr>
                <w:rFonts w:ascii="宋体" w:hAnsi="宋体"/>
                <w:szCs w:val="21"/>
              </w:rPr>
            </w:pPr>
          </w:p>
        </w:tc>
        <w:tc>
          <w:tcPr>
            <w:tcW w:w="691" w:type="pct"/>
            <w:vAlign w:val="center"/>
          </w:tcPr>
          <w:p w14:paraId="6546CB54">
            <w:pPr>
              <w:jc w:val="center"/>
              <w:rPr>
                <w:rFonts w:ascii="宋体" w:hAnsi="宋体"/>
                <w:szCs w:val="21"/>
              </w:rPr>
            </w:pPr>
          </w:p>
        </w:tc>
        <w:tc>
          <w:tcPr>
            <w:tcW w:w="512" w:type="pct"/>
            <w:vAlign w:val="center"/>
          </w:tcPr>
          <w:p w14:paraId="75258CEA">
            <w:pPr>
              <w:jc w:val="center"/>
              <w:rPr>
                <w:rFonts w:ascii="宋体" w:hAnsi="宋体"/>
                <w:szCs w:val="21"/>
              </w:rPr>
            </w:pPr>
          </w:p>
        </w:tc>
        <w:tc>
          <w:tcPr>
            <w:tcW w:w="512" w:type="pct"/>
            <w:vAlign w:val="center"/>
          </w:tcPr>
          <w:p w14:paraId="6259836F">
            <w:pPr>
              <w:jc w:val="center"/>
              <w:rPr>
                <w:rFonts w:ascii="宋体" w:hAnsi="宋体"/>
                <w:szCs w:val="21"/>
              </w:rPr>
            </w:pPr>
          </w:p>
        </w:tc>
        <w:tc>
          <w:tcPr>
            <w:tcW w:w="449" w:type="pct"/>
            <w:vAlign w:val="center"/>
          </w:tcPr>
          <w:p w14:paraId="1622FEBF">
            <w:pPr>
              <w:jc w:val="center"/>
              <w:rPr>
                <w:rFonts w:ascii="宋体" w:hAnsi="宋体"/>
                <w:szCs w:val="21"/>
              </w:rPr>
            </w:pPr>
          </w:p>
        </w:tc>
      </w:tr>
      <w:tr w14:paraId="3A176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3CD476F5">
            <w:pPr>
              <w:jc w:val="center"/>
              <w:rPr>
                <w:rFonts w:ascii="宋体" w:hAnsi="宋体"/>
                <w:szCs w:val="21"/>
              </w:rPr>
            </w:pPr>
          </w:p>
        </w:tc>
        <w:tc>
          <w:tcPr>
            <w:tcW w:w="625" w:type="pct"/>
            <w:vAlign w:val="center"/>
          </w:tcPr>
          <w:p w14:paraId="114C138C">
            <w:pPr>
              <w:jc w:val="center"/>
              <w:rPr>
                <w:rFonts w:ascii="宋体" w:hAnsi="宋体"/>
                <w:szCs w:val="21"/>
              </w:rPr>
            </w:pPr>
          </w:p>
        </w:tc>
        <w:tc>
          <w:tcPr>
            <w:tcW w:w="394" w:type="pct"/>
            <w:vAlign w:val="center"/>
          </w:tcPr>
          <w:p w14:paraId="5B747506">
            <w:pPr>
              <w:jc w:val="center"/>
              <w:rPr>
                <w:rFonts w:ascii="宋体" w:hAnsi="宋体"/>
                <w:szCs w:val="21"/>
              </w:rPr>
            </w:pPr>
          </w:p>
        </w:tc>
        <w:tc>
          <w:tcPr>
            <w:tcW w:w="601" w:type="pct"/>
            <w:vAlign w:val="center"/>
          </w:tcPr>
          <w:p w14:paraId="62DE66B2">
            <w:pPr>
              <w:jc w:val="center"/>
              <w:rPr>
                <w:rFonts w:ascii="宋体" w:hAnsi="宋体"/>
                <w:szCs w:val="21"/>
              </w:rPr>
            </w:pPr>
          </w:p>
        </w:tc>
        <w:tc>
          <w:tcPr>
            <w:tcW w:w="416" w:type="pct"/>
            <w:vAlign w:val="center"/>
          </w:tcPr>
          <w:p w14:paraId="6F1057E5">
            <w:pPr>
              <w:jc w:val="center"/>
              <w:rPr>
                <w:rFonts w:ascii="宋体" w:hAnsi="宋体"/>
                <w:szCs w:val="21"/>
              </w:rPr>
            </w:pPr>
          </w:p>
        </w:tc>
        <w:tc>
          <w:tcPr>
            <w:tcW w:w="416" w:type="pct"/>
            <w:vAlign w:val="center"/>
          </w:tcPr>
          <w:p w14:paraId="38F810E0">
            <w:pPr>
              <w:jc w:val="center"/>
              <w:rPr>
                <w:rFonts w:ascii="宋体" w:hAnsi="宋体"/>
                <w:szCs w:val="21"/>
              </w:rPr>
            </w:pPr>
          </w:p>
        </w:tc>
        <w:tc>
          <w:tcPr>
            <w:tcW w:w="691" w:type="pct"/>
            <w:vAlign w:val="center"/>
          </w:tcPr>
          <w:p w14:paraId="02080BAD">
            <w:pPr>
              <w:jc w:val="center"/>
              <w:rPr>
                <w:rFonts w:ascii="宋体" w:hAnsi="宋体"/>
                <w:szCs w:val="21"/>
              </w:rPr>
            </w:pPr>
          </w:p>
        </w:tc>
        <w:tc>
          <w:tcPr>
            <w:tcW w:w="512" w:type="pct"/>
            <w:vAlign w:val="center"/>
          </w:tcPr>
          <w:p w14:paraId="34FCEA3C">
            <w:pPr>
              <w:jc w:val="center"/>
              <w:rPr>
                <w:rFonts w:ascii="宋体" w:hAnsi="宋体"/>
                <w:szCs w:val="21"/>
              </w:rPr>
            </w:pPr>
          </w:p>
        </w:tc>
        <w:tc>
          <w:tcPr>
            <w:tcW w:w="512" w:type="pct"/>
            <w:vAlign w:val="center"/>
          </w:tcPr>
          <w:p w14:paraId="6426B1B2">
            <w:pPr>
              <w:jc w:val="center"/>
              <w:rPr>
                <w:rFonts w:ascii="宋体" w:hAnsi="宋体"/>
                <w:szCs w:val="21"/>
              </w:rPr>
            </w:pPr>
          </w:p>
        </w:tc>
        <w:tc>
          <w:tcPr>
            <w:tcW w:w="449" w:type="pct"/>
            <w:vAlign w:val="center"/>
          </w:tcPr>
          <w:p w14:paraId="7EAB7EEA">
            <w:pPr>
              <w:jc w:val="center"/>
              <w:rPr>
                <w:rFonts w:ascii="宋体" w:hAnsi="宋体"/>
                <w:szCs w:val="21"/>
              </w:rPr>
            </w:pPr>
          </w:p>
        </w:tc>
      </w:tr>
    </w:tbl>
    <w:p w14:paraId="1E934907">
      <w:pPr>
        <w:spacing w:line="420" w:lineRule="exact"/>
        <w:rPr>
          <w:rFonts w:ascii="宋体" w:hAnsi="宋体"/>
          <w:szCs w:val="21"/>
        </w:rPr>
      </w:pPr>
    </w:p>
    <w:p w14:paraId="44E353BF">
      <w:pPr>
        <w:spacing w:beforeLines="50" w:afterLines="100" w:line="420" w:lineRule="exact"/>
        <w:outlineLvl w:val="2"/>
        <w:rPr>
          <w:rFonts w:ascii="黑体" w:hAnsi="宋体" w:eastAsia="黑体"/>
          <w:sz w:val="24"/>
        </w:rPr>
      </w:pPr>
      <w:r>
        <w:rPr>
          <w:rFonts w:ascii="宋体" w:hAnsi="宋体"/>
          <w:szCs w:val="21"/>
        </w:rPr>
        <w:br w:type="page"/>
      </w:r>
      <w:bookmarkStart w:id="981" w:name="_Toc10572"/>
      <w:bookmarkStart w:id="982" w:name="_Toc20712"/>
      <w:r>
        <w:rPr>
          <w:rFonts w:hint="eastAsia" w:ascii="黑体" w:hAnsi="宋体" w:eastAsia="黑体"/>
          <w:sz w:val="24"/>
        </w:rPr>
        <w:t>附表二：拟配备本工程的试验和检测仪器设备表</w:t>
      </w:r>
      <w:bookmarkEnd w:id="981"/>
      <w:bookmarkEnd w:id="982"/>
    </w:p>
    <w:tbl>
      <w:tblPr>
        <w:tblStyle w:val="16"/>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1065"/>
        <w:gridCol w:w="671"/>
        <w:gridCol w:w="1023"/>
        <w:gridCol w:w="709"/>
        <w:gridCol w:w="709"/>
        <w:gridCol w:w="1178"/>
        <w:gridCol w:w="1662"/>
        <w:gridCol w:w="850"/>
      </w:tblGrid>
      <w:tr w14:paraId="41583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378" w:type="pct"/>
            <w:vAlign w:val="center"/>
          </w:tcPr>
          <w:p w14:paraId="57D60E27">
            <w:pPr>
              <w:jc w:val="center"/>
              <w:rPr>
                <w:rFonts w:ascii="宋体" w:hAnsi="宋体"/>
                <w:szCs w:val="21"/>
              </w:rPr>
            </w:pPr>
            <w:r>
              <w:rPr>
                <w:rFonts w:hint="eastAsia" w:ascii="宋体" w:hAnsi="宋体"/>
                <w:szCs w:val="21"/>
              </w:rPr>
              <w:t>序号</w:t>
            </w:r>
          </w:p>
        </w:tc>
        <w:tc>
          <w:tcPr>
            <w:tcW w:w="625" w:type="pct"/>
            <w:vAlign w:val="center"/>
          </w:tcPr>
          <w:p w14:paraId="63FE148D">
            <w:pPr>
              <w:jc w:val="center"/>
              <w:rPr>
                <w:rFonts w:ascii="宋体" w:hAnsi="宋体"/>
                <w:szCs w:val="21"/>
              </w:rPr>
            </w:pPr>
            <w:r>
              <w:rPr>
                <w:rFonts w:hint="eastAsia" w:ascii="宋体" w:hAnsi="宋体"/>
                <w:szCs w:val="21"/>
              </w:rPr>
              <w:t>仪器设备</w:t>
            </w:r>
          </w:p>
          <w:p w14:paraId="4127B518">
            <w:pPr>
              <w:jc w:val="center"/>
              <w:rPr>
                <w:rFonts w:ascii="宋体" w:hAnsi="宋体"/>
                <w:szCs w:val="21"/>
              </w:rPr>
            </w:pPr>
            <w:r>
              <w:rPr>
                <w:rFonts w:hint="eastAsia" w:ascii="宋体" w:hAnsi="宋体"/>
                <w:szCs w:val="21"/>
              </w:rPr>
              <w:t>名    称</w:t>
            </w:r>
          </w:p>
        </w:tc>
        <w:tc>
          <w:tcPr>
            <w:tcW w:w="394" w:type="pct"/>
            <w:vAlign w:val="center"/>
          </w:tcPr>
          <w:p w14:paraId="3438C389">
            <w:pPr>
              <w:jc w:val="center"/>
              <w:rPr>
                <w:rFonts w:ascii="宋体" w:hAnsi="宋体"/>
                <w:szCs w:val="21"/>
              </w:rPr>
            </w:pPr>
            <w:r>
              <w:rPr>
                <w:rFonts w:hint="eastAsia" w:ascii="宋体" w:hAnsi="宋体"/>
                <w:szCs w:val="21"/>
              </w:rPr>
              <w:t>型号</w:t>
            </w:r>
          </w:p>
          <w:p w14:paraId="0C13EFAD">
            <w:pPr>
              <w:jc w:val="center"/>
              <w:rPr>
                <w:rFonts w:ascii="宋体" w:hAnsi="宋体"/>
                <w:szCs w:val="21"/>
              </w:rPr>
            </w:pPr>
            <w:r>
              <w:rPr>
                <w:rFonts w:hint="eastAsia" w:ascii="宋体" w:hAnsi="宋体"/>
                <w:szCs w:val="21"/>
              </w:rPr>
              <w:t>规格</w:t>
            </w:r>
          </w:p>
        </w:tc>
        <w:tc>
          <w:tcPr>
            <w:tcW w:w="600" w:type="pct"/>
            <w:vAlign w:val="center"/>
          </w:tcPr>
          <w:p w14:paraId="3D2B6D74">
            <w:pPr>
              <w:jc w:val="center"/>
              <w:rPr>
                <w:rFonts w:ascii="宋体" w:hAnsi="宋体"/>
                <w:szCs w:val="21"/>
              </w:rPr>
            </w:pPr>
            <w:r>
              <w:rPr>
                <w:rFonts w:hint="eastAsia" w:ascii="宋体" w:hAnsi="宋体"/>
                <w:szCs w:val="21"/>
              </w:rPr>
              <w:t>数  量</w:t>
            </w:r>
          </w:p>
        </w:tc>
        <w:tc>
          <w:tcPr>
            <w:tcW w:w="416" w:type="pct"/>
            <w:vAlign w:val="center"/>
          </w:tcPr>
          <w:p w14:paraId="47E40C0C">
            <w:pPr>
              <w:jc w:val="center"/>
              <w:rPr>
                <w:rFonts w:ascii="宋体" w:hAnsi="宋体"/>
                <w:szCs w:val="21"/>
              </w:rPr>
            </w:pPr>
            <w:r>
              <w:rPr>
                <w:rFonts w:hint="eastAsia" w:ascii="宋体" w:hAnsi="宋体"/>
                <w:szCs w:val="21"/>
              </w:rPr>
              <w:t>国别</w:t>
            </w:r>
          </w:p>
          <w:p w14:paraId="3293D887">
            <w:pPr>
              <w:jc w:val="center"/>
              <w:rPr>
                <w:rFonts w:ascii="宋体" w:hAnsi="宋体"/>
                <w:szCs w:val="21"/>
              </w:rPr>
            </w:pPr>
            <w:r>
              <w:rPr>
                <w:rFonts w:hint="eastAsia" w:ascii="宋体" w:hAnsi="宋体"/>
                <w:szCs w:val="21"/>
              </w:rPr>
              <w:t>产地</w:t>
            </w:r>
          </w:p>
        </w:tc>
        <w:tc>
          <w:tcPr>
            <w:tcW w:w="416" w:type="pct"/>
            <w:vAlign w:val="center"/>
          </w:tcPr>
          <w:p w14:paraId="7D076F9A">
            <w:pPr>
              <w:jc w:val="center"/>
              <w:rPr>
                <w:rFonts w:ascii="宋体" w:hAnsi="宋体"/>
                <w:szCs w:val="21"/>
              </w:rPr>
            </w:pPr>
            <w:r>
              <w:rPr>
                <w:rFonts w:hint="eastAsia" w:ascii="宋体" w:hAnsi="宋体"/>
                <w:szCs w:val="21"/>
              </w:rPr>
              <w:t>制造</w:t>
            </w:r>
          </w:p>
          <w:p w14:paraId="01B511B4">
            <w:pPr>
              <w:jc w:val="center"/>
              <w:rPr>
                <w:rFonts w:ascii="宋体" w:hAnsi="宋体"/>
                <w:szCs w:val="21"/>
              </w:rPr>
            </w:pPr>
            <w:r>
              <w:rPr>
                <w:rFonts w:hint="eastAsia" w:ascii="宋体" w:hAnsi="宋体"/>
                <w:szCs w:val="21"/>
              </w:rPr>
              <w:t>年份</w:t>
            </w:r>
          </w:p>
        </w:tc>
        <w:tc>
          <w:tcPr>
            <w:tcW w:w="691" w:type="pct"/>
            <w:vAlign w:val="center"/>
          </w:tcPr>
          <w:p w14:paraId="797DDD30">
            <w:pPr>
              <w:jc w:val="center"/>
              <w:rPr>
                <w:rFonts w:ascii="宋体" w:hAnsi="宋体"/>
                <w:szCs w:val="21"/>
              </w:rPr>
            </w:pPr>
            <w:r>
              <w:rPr>
                <w:rFonts w:hint="eastAsia" w:ascii="宋体" w:hAnsi="宋体"/>
                <w:szCs w:val="21"/>
              </w:rPr>
              <w:t>已使用台</w:t>
            </w:r>
          </w:p>
          <w:p w14:paraId="6C937C02">
            <w:pPr>
              <w:jc w:val="center"/>
              <w:rPr>
                <w:rFonts w:ascii="宋体" w:hAnsi="宋体"/>
                <w:szCs w:val="21"/>
              </w:rPr>
            </w:pPr>
            <w:r>
              <w:rPr>
                <w:rFonts w:hint="eastAsia" w:ascii="宋体" w:hAnsi="宋体"/>
                <w:szCs w:val="21"/>
              </w:rPr>
              <w:t>时    数</w:t>
            </w:r>
          </w:p>
        </w:tc>
        <w:tc>
          <w:tcPr>
            <w:tcW w:w="975" w:type="pct"/>
            <w:vAlign w:val="center"/>
          </w:tcPr>
          <w:p w14:paraId="77606DC2">
            <w:pPr>
              <w:jc w:val="center"/>
              <w:rPr>
                <w:rFonts w:ascii="宋体" w:hAnsi="宋体"/>
                <w:szCs w:val="21"/>
              </w:rPr>
            </w:pPr>
            <w:r>
              <w:rPr>
                <w:rFonts w:hint="eastAsia" w:ascii="宋体" w:hAnsi="宋体"/>
                <w:szCs w:val="21"/>
              </w:rPr>
              <w:t>用  途</w:t>
            </w:r>
          </w:p>
        </w:tc>
        <w:tc>
          <w:tcPr>
            <w:tcW w:w="499" w:type="pct"/>
            <w:vAlign w:val="center"/>
          </w:tcPr>
          <w:p w14:paraId="452F78B2">
            <w:pPr>
              <w:jc w:val="center"/>
              <w:rPr>
                <w:rFonts w:ascii="宋体" w:hAnsi="宋体"/>
                <w:szCs w:val="21"/>
              </w:rPr>
            </w:pPr>
            <w:r>
              <w:rPr>
                <w:rFonts w:hint="eastAsia" w:ascii="宋体" w:hAnsi="宋体"/>
                <w:szCs w:val="21"/>
              </w:rPr>
              <w:t>备注</w:t>
            </w:r>
          </w:p>
        </w:tc>
      </w:tr>
      <w:tr w14:paraId="7732B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656A690">
            <w:pPr>
              <w:jc w:val="center"/>
              <w:rPr>
                <w:rFonts w:ascii="宋体" w:hAnsi="宋体"/>
                <w:szCs w:val="21"/>
              </w:rPr>
            </w:pPr>
          </w:p>
        </w:tc>
        <w:tc>
          <w:tcPr>
            <w:tcW w:w="625" w:type="pct"/>
            <w:vAlign w:val="center"/>
          </w:tcPr>
          <w:p w14:paraId="32EE4677">
            <w:pPr>
              <w:jc w:val="center"/>
              <w:rPr>
                <w:rFonts w:ascii="宋体" w:hAnsi="宋体"/>
                <w:szCs w:val="21"/>
              </w:rPr>
            </w:pPr>
          </w:p>
        </w:tc>
        <w:tc>
          <w:tcPr>
            <w:tcW w:w="394" w:type="pct"/>
            <w:vAlign w:val="center"/>
          </w:tcPr>
          <w:p w14:paraId="0C4076CF">
            <w:pPr>
              <w:jc w:val="center"/>
              <w:rPr>
                <w:rFonts w:ascii="宋体" w:hAnsi="宋体"/>
                <w:szCs w:val="21"/>
              </w:rPr>
            </w:pPr>
          </w:p>
        </w:tc>
        <w:tc>
          <w:tcPr>
            <w:tcW w:w="600" w:type="pct"/>
            <w:vAlign w:val="center"/>
          </w:tcPr>
          <w:p w14:paraId="641E41D2">
            <w:pPr>
              <w:jc w:val="center"/>
              <w:rPr>
                <w:rFonts w:ascii="宋体" w:hAnsi="宋体"/>
                <w:szCs w:val="21"/>
              </w:rPr>
            </w:pPr>
          </w:p>
        </w:tc>
        <w:tc>
          <w:tcPr>
            <w:tcW w:w="416" w:type="pct"/>
            <w:vAlign w:val="center"/>
          </w:tcPr>
          <w:p w14:paraId="385D58D9">
            <w:pPr>
              <w:jc w:val="center"/>
              <w:rPr>
                <w:rFonts w:ascii="宋体" w:hAnsi="宋体"/>
                <w:szCs w:val="21"/>
              </w:rPr>
            </w:pPr>
          </w:p>
        </w:tc>
        <w:tc>
          <w:tcPr>
            <w:tcW w:w="416" w:type="pct"/>
            <w:vAlign w:val="center"/>
          </w:tcPr>
          <w:p w14:paraId="14778A7A">
            <w:pPr>
              <w:jc w:val="center"/>
              <w:rPr>
                <w:rFonts w:ascii="宋体" w:hAnsi="宋体"/>
                <w:szCs w:val="21"/>
              </w:rPr>
            </w:pPr>
          </w:p>
        </w:tc>
        <w:tc>
          <w:tcPr>
            <w:tcW w:w="691" w:type="pct"/>
            <w:vAlign w:val="center"/>
          </w:tcPr>
          <w:p w14:paraId="148E8853">
            <w:pPr>
              <w:jc w:val="center"/>
              <w:rPr>
                <w:rFonts w:ascii="宋体" w:hAnsi="宋体"/>
                <w:szCs w:val="21"/>
              </w:rPr>
            </w:pPr>
          </w:p>
        </w:tc>
        <w:tc>
          <w:tcPr>
            <w:tcW w:w="975" w:type="pct"/>
            <w:vAlign w:val="center"/>
          </w:tcPr>
          <w:p w14:paraId="756EF5A9">
            <w:pPr>
              <w:jc w:val="center"/>
              <w:rPr>
                <w:rFonts w:ascii="宋体" w:hAnsi="宋体"/>
                <w:szCs w:val="21"/>
              </w:rPr>
            </w:pPr>
          </w:p>
        </w:tc>
        <w:tc>
          <w:tcPr>
            <w:tcW w:w="499" w:type="pct"/>
            <w:vAlign w:val="center"/>
          </w:tcPr>
          <w:p w14:paraId="10FFA462">
            <w:pPr>
              <w:jc w:val="center"/>
              <w:rPr>
                <w:rFonts w:ascii="宋体" w:hAnsi="宋体"/>
                <w:szCs w:val="21"/>
              </w:rPr>
            </w:pPr>
          </w:p>
        </w:tc>
      </w:tr>
      <w:tr w14:paraId="210D5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BF0D870">
            <w:pPr>
              <w:jc w:val="center"/>
              <w:rPr>
                <w:rFonts w:ascii="宋体" w:hAnsi="宋体"/>
                <w:szCs w:val="21"/>
              </w:rPr>
            </w:pPr>
          </w:p>
        </w:tc>
        <w:tc>
          <w:tcPr>
            <w:tcW w:w="625" w:type="pct"/>
            <w:vAlign w:val="center"/>
          </w:tcPr>
          <w:p w14:paraId="247FD1CB">
            <w:pPr>
              <w:jc w:val="center"/>
              <w:rPr>
                <w:rFonts w:ascii="宋体" w:hAnsi="宋体"/>
                <w:szCs w:val="21"/>
              </w:rPr>
            </w:pPr>
          </w:p>
        </w:tc>
        <w:tc>
          <w:tcPr>
            <w:tcW w:w="394" w:type="pct"/>
            <w:vAlign w:val="center"/>
          </w:tcPr>
          <w:p w14:paraId="409565EE">
            <w:pPr>
              <w:jc w:val="center"/>
              <w:rPr>
                <w:rFonts w:ascii="宋体" w:hAnsi="宋体"/>
                <w:szCs w:val="21"/>
              </w:rPr>
            </w:pPr>
          </w:p>
        </w:tc>
        <w:tc>
          <w:tcPr>
            <w:tcW w:w="600" w:type="pct"/>
            <w:vAlign w:val="center"/>
          </w:tcPr>
          <w:p w14:paraId="134261B8">
            <w:pPr>
              <w:jc w:val="center"/>
              <w:rPr>
                <w:rFonts w:ascii="宋体" w:hAnsi="宋体"/>
                <w:szCs w:val="21"/>
              </w:rPr>
            </w:pPr>
          </w:p>
        </w:tc>
        <w:tc>
          <w:tcPr>
            <w:tcW w:w="416" w:type="pct"/>
            <w:vAlign w:val="center"/>
          </w:tcPr>
          <w:p w14:paraId="2530E7E9">
            <w:pPr>
              <w:jc w:val="center"/>
              <w:rPr>
                <w:rFonts w:ascii="宋体" w:hAnsi="宋体"/>
                <w:szCs w:val="21"/>
              </w:rPr>
            </w:pPr>
          </w:p>
        </w:tc>
        <w:tc>
          <w:tcPr>
            <w:tcW w:w="416" w:type="pct"/>
            <w:vAlign w:val="center"/>
          </w:tcPr>
          <w:p w14:paraId="0419B408">
            <w:pPr>
              <w:jc w:val="center"/>
              <w:rPr>
                <w:rFonts w:ascii="宋体" w:hAnsi="宋体"/>
                <w:szCs w:val="21"/>
              </w:rPr>
            </w:pPr>
          </w:p>
        </w:tc>
        <w:tc>
          <w:tcPr>
            <w:tcW w:w="691" w:type="pct"/>
            <w:vAlign w:val="center"/>
          </w:tcPr>
          <w:p w14:paraId="372B5D48">
            <w:pPr>
              <w:jc w:val="center"/>
              <w:rPr>
                <w:rFonts w:ascii="宋体" w:hAnsi="宋体"/>
                <w:szCs w:val="21"/>
              </w:rPr>
            </w:pPr>
          </w:p>
        </w:tc>
        <w:tc>
          <w:tcPr>
            <w:tcW w:w="975" w:type="pct"/>
            <w:vAlign w:val="center"/>
          </w:tcPr>
          <w:p w14:paraId="12E0E133">
            <w:pPr>
              <w:jc w:val="center"/>
              <w:rPr>
                <w:rFonts w:ascii="宋体" w:hAnsi="宋体"/>
                <w:szCs w:val="21"/>
              </w:rPr>
            </w:pPr>
          </w:p>
        </w:tc>
        <w:tc>
          <w:tcPr>
            <w:tcW w:w="499" w:type="pct"/>
            <w:vAlign w:val="center"/>
          </w:tcPr>
          <w:p w14:paraId="721D2016">
            <w:pPr>
              <w:jc w:val="center"/>
              <w:rPr>
                <w:rFonts w:ascii="宋体" w:hAnsi="宋体"/>
                <w:szCs w:val="21"/>
              </w:rPr>
            </w:pPr>
          </w:p>
        </w:tc>
      </w:tr>
      <w:tr w14:paraId="7C26D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FB7D0BC">
            <w:pPr>
              <w:jc w:val="center"/>
              <w:rPr>
                <w:rFonts w:ascii="宋体" w:hAnsi="宋体"/>
                <w:szCs w:val="21"/>
              </w:rPr>
            </w:pPr>
          </w:p>
        </w:tc>
        <w:tc>
          <w:tcPr>
            <w:tcW w:w="625" w:type="pct"/>
            <w:vAlign w:val="center"/>
          </w:tcPr>
          <w:p w14:paraId="67B07CCD">
            <w:pPr>
              <w:jc w:val="center"/>
              <w:rPr>
                <w:rFonts w:ascii="宋体" w:hAnsi="宋体"/>
                <w:szCs w:val="21"/>
              </w:rPr>
            </w:pPr>
          </w:p>
        </w:tc>
        <w:tc>
          <w:tcPr>
            <w:tcW w:w="394" w:type="pct"/>
            <w:vAlign w:val="center"/>
          </w:tcPr>
          <w:p w14:paraId="1ED7FBDB">
            <w:pPr>
              <w:jc w:val="center"/>
              <w:rPr>
                <w:rFonts w:ascii="宋体" w:hAnsi="宋体"/>
                <w:szCs w:val="21"/>
              </w:rPr>
            </w:pPr>
          </w:p>
        </w:tc>
        <w:tc>
          <w:tcPr>
            <w:tcW w:w="600" w:type="pct"/>
            <w:vAlign w:val="center"/>
          </w:tcPr>
          <w:p w14:paraId="65871225">
            <w:pPr>
              <w:jc w:val="center"/>
              <w:rPr>
                <w:rFonts w:ascii="宋体" w:hAnsi="宋体"/>
                <w:szCs w:val="21"/>
              </w:rPr>
            </w:pPr>
          </w:p>
        </w:tc>
        <w:tc>
          <w:tcPr>
            <w:tcW w:w="416" w:type="pct"/>
            <w:vAlign w:val="center"/>
          </w:tcPr>
          <w:p w14:paraId="0ABCB0BB">
            <w:pPr>
              <w:jc w:val="center"/>
              <w:rPr>
                <w:rFonts w:ascii="宋体" w:hAnsi="宋体"/>
                <w:szCs w:val="21"/>
              </w:rPr>
            </w:pPr>
          </w:p>
        </w:tc>
        <w:tc>
          <w:tcPr>
            <w:tcW w:w="416" w:type="pct"/>
            <w:vAlign w:val="center"/>
          </w:tcPr>
          <w:p w14:paraId="4B99C17A">
            <w:pPr>
              <w:jc w:val="center"/>
              <w:rPr>
                <w:rFonts w:ascii="宋体" w:hAnsi="宋体"/>
                <w:szCs w:val="21"/>
              </w:rPr>
            </w:pPr>
          </w:p>
        </w:tc>
        <w:tc>
          <w:tcPr>
            <w:tcW w:w="691" w:type="pct"/>
            <w:vAlign w:val="center"/>
          </w:tcPr>
          <w:p w14:paraId="1BEBC2BF">
            <w:pPr>
              <w:jc w:val="center"/>
              <w:rPr>
                <w:rFonts w:ascii="宋体" w:hAnsi="宋体"/>
                <w:szCs w:val="21"/>
              </w:rPr>
            </w:pPr>
          </w:p>
        </w:tc>
        <w:tc>
          <w:tcPr>
            <w:tcW w:w="975" w:type="pct"/>
            <w:vAlign w:val="center"/>
          </w:tcPr>
          <w:p w14:paraId="710E50F9">
            <w:pPr>
              <w:jc w:val="center"/>
              <w:rPr>
                <w:rFonts w:ascii="宋体" w:hAnsi="宋体"/>
                <w:szCs w:val="21"/>
              </w:rPr>
            </w:pPr>
          </w:p>
        </w:tc>
        <w:tc>
          <w:tcPr>
            <w:tcW w:w="499" w:type="pct"/>
            <w:vAlign w:val="center"/>
          </w:tcPr>
          <w:p w14:paraId="404F092B">
            <w:pPr>
              <w:jc w:val="center"/>
              <w:rPr>
                <w:rFonts w:ascii="宋体" w:hAnsi="宋体"/>
                <w:szCs w:val="21"/>
              </w:rPr>
            </w:pPr>
          </w:p>
        </w:tc>
      </w:tr>
      <w:tr w14:paraId="0BE0D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77D2D26A">
            <w:pPr>
              <w:jc w:val="center"/>
              <w:rPr>
                <w:rFonts w:ascii="宋体" w:hAnsi="宋体"/>
                <w:szCs w:val="21"/>
              </w:rPr>
            </w:pPr>
          </w:p>
        </w:tc>
        <w:tc>
          <w:tcPr>
            <w:tcW w:w="625" w:type="pct"/>
            <w:vAlign w:val="center"/>
          </w:tcPr>
          <w:p w14:paraId="2629A7BB">
            <w:pPr>
              <w:jc w:val="center"/>
              <w:rPr>
                <w:rFonts w:ascii="宋体" w:hAnsi="宋体"/>
                <w:szCs w:val="21"/>
              </w:rPr>
            </w:pPr>
          </w:p>
        </w:tc>
        <w:tc>
          <w:tcPr>
            <w:tcW w:w="394" w:type="pct"/>
            <w:vAlign w:val="center"/>
          </w:tcPr>
          <w:p w14:paraId="1B041745">
            <w:pPr>
              <w:jc w:val="center"/>
              <w:rPr>
                <w:rFonts w:ascii="宋体" w:hAnsi="宋体"/>
                <w:szCs w:val="21"/>
              </w:rPr>
            </w:pPr>
          </w:p>
        </w:tc>
        <w:tc>
          <w:tcPr>
            <w:tcW w:w="600" w:type="pct"/>
            <w:vAlign w:val="center"/>
          </w:tcPr>
          <w:p w14:paraId="385D1CD5">
            <w:pPr>
              <w:jc w:val="center"/>
              <w:rPr>
                <w:rFonts w:ascii="宋体" w:hAnsi="宋体"/>
                <w:szCs w:val="21"/>
              </w:rPr>
            </w:pPr>
          </w:p>
        </w:tc>
        <w:tc>
          <w:tcPr>
            <w:tcW w:w="416" w:type="pct"/>
            <w:vAlign w:val="center"/>
          </w:tcPr>
          <w:p w14:paraId="4568AE1E">
            <w:pPr>
              <w:jc w:val="center"/>
              <w:rPr>
                <w:rFonts w:ascii="宋体" w:hAnsi="宋体"/>
                <w:szCs w:val="21"/>
              </w:rPr>
            </w:pPr>
          </w:p>
        </w:tc>
        <w:tc>
          <w:tcPr>
            <w:tcW w:w="416" w:type="pct"/>
            <w:vAlign w:val="center"/>
          </w:tcPr>
          <w:p w14:paraId="2BA553D6">
            <w:pPr>
              <w:jc w:val="center"/>
              <w:rPr>
                <w:rFonts w:ascii="宋体" w:hAnsi="宋体"/>
                <w:szCs w:val="21"/>
              </w:rPr>
            </w:pPr>
          </w:p>
        </w:tc>
        <w:tc>
          <w:tcPr>
            <w:tcW w:w="691" w:type="pct"/>
            <w:vAlign w:val="center"/>
          </w:tcPr>
          <w:p w14:paraId="3A8885B1">
            <w:pPr>
              <w:jc w:val="center"/>
              <w:rPr>
                <w:rFonts w:ascii="宋体" w:hAnsi="宋体"/>
                <w:szCs w:val="21"/>
              </w:rPr>
            </w:pPr>
          </w:p>
        </w:tc>
        <w:tc>
          <w:tcPr>
            <w:tcW w:w="975" w:type="pct"/>
            <w:vAlign w:val="center"/>
          </w:tcPr>
          <w:p w14:paraId="3758D75B">
            <w:pPr>
              <w:jc w:val="center"/>
              <w:rPr>
                <w:rFonts w:ascii="宋体" w:hAnsi="宋体"/>
                <w:szCs w:val="21"/>
              </w:rPr>
            </w:pPr>
          </w:p>
        </w:tc>
        <w:tc>
          <w:tcPr>
            <w:tcW w:w="499" w:type="pct"/>
            <w:vAlign w:val="center"/>
          </w:tcPr>
          <w:p w14:paraId="3E3CB432">
            <w:pPr>
              <w:jc w:val="center"/>
              <w:rPr>
                <w:rFonts w:ascii="宋体" w:hAnsi="宋体"/>
                <w:szCs w:val="21"/>
              </w:rPr>
            </w:pPr>
          </w:p>
        </w:tc>
      </w:tr>
      <w:tr w14:paraId="35D90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46CA55FC">
            <w:pPr>
              <w:jc w:val="center"/>
              <w:rPr>
                <w:rFonts w:ascii="宋体" w:hAnsi="宋体"/>
                <w:szCs w:val="21"/>
              </w:rPr>
            </w:pPr>
          </w:p>
        </w:tc>
        <w:tc>
          <w:tcPr>
            <w:tcW w:w="625" w:type="pct"/>
            <w:vAlign w:val="center"/>
          </w:tcPr>
          <w:p w14:paraId="74D3EA54">
            <w:pPr>
              <w:jc w:val="center"/>
              <w:rPr>
                <w:rFonts w:ascii="宋体" w:hAnsi="宋体"/>
                <w:szCs w:val="21"/>
              </w:rPr>
            </w:pPr>
          </w:p>
        </w:tc>
        <w:tc>
          <w:tcPr>
            <w:tcW w:w="394" w:type="pct"/>
            <w:vAlign w:val="center"/>
          </w:tcPr>
          <w:p w14:paraId="0E7109AF">
            <w:pPr>
              <w:jc w:val="center"/>
              <w:rPr>
                <w:rFonts w:ascii="宋体" w:hAnsi="宋体"/>
                <w:szCs w:val="21"/>
              </w:rPr>
            </w:pPr>
          </w:p>
        </w:tc>
        <w:tc>
          <w:tcPr>
            <w:tcW w:w="600" w:type="pct"/>
            <w:vAlign w:val="center"/>
          </w:tcPr>
          <w:p w14:paraId="0FE21A0A">
            <w:pPr>
              <w:jc w:val="center"/>
              <w:rPr>
                <w:rFonts w:ascii="宋体" w:hAnsi="宋体"/>
                <w:szCs w:val="21"/>
              </w:rPr>
            </w:pPr>
          </w:p>
        </w:tc>
        <w:tc>
          <w:tcPr>
            <w:tcW w:w="416" w:type="pct"/>
            <w:vAlign w:val="center"/>
          </w:tcPr>
          <w:p w14:paraId="750CA47F">
            <w:pPr>
              <w:jc w:val="center"/>
              <w:rPr>
                <w:rFonts w:ascii="宋体" w:hAnsi="宋体"/>
                <w:szCs w:val="21"/>
              </w:rPr>
            </w:pPr>
          </w:p>
        </w:tc>
        <w:tc>
          <w:tcPr>
            <w:tcW w:w="416" w:type="pct"/>
            <w:vAlign w:val="center"/>
          </w:tcPr>
          <w:p w14:paraId="5894A758">
            <w:pPr>
              <w:jc w:val="center"/>
              <w:rPr>
                <w:rFonts w:ascii="宋体" w:hAnsi="宋体"/>
                <w:szCs w:val="21"/>
              </w:rPr>
            </w:pPr>
          </w:p>
        </w:tc>
        <w:tc>
          <w:tcPr>
            <w:tcW w:w="691" w:type="pct"/>
            <w:vAlign w:val="center"/>
          </w:tcPr>
          <w:p w14:paraId="5C8DDFF5">
            <w:pPr>
              <w:jc w:val="center"/>
              <w:rPr>
                <w:rFonts w:ascii="宋体" w:hAnsi="宋体"/>
                <w:szCs w:val="21"/>
              </w:rPr>
            </w:pPr>
          </w:p>
        </w:tc>
        <w:tc>
          <w:tcPr>
            <w:tcW w:w="975" w:type="pct"/>
            <w:vAlign w:val="center"/>
          </w:tcPr>
          <w:p w14:paraId="06C08685">
            <w:pPr>
              <w:jc w:val="center"/>
              <w:rPr>
                <w:rFonts w:ascii="宋体" w:hAnsi="宋体"/>
                <w:szCs w:val="21"/>
              </w:rPr>
            </w:pPr>
          </w:p>
        </w:tc>
        <w:tc>
          <w:tcPr>
            <w:tcW w:w="499" w:type="pct"/>
            <w:vAlign w:val="center"/>
          </w:tcPr>
          <w:p w14:paraId="00C89DDD">
            <w:pPr>
              <w:jc w:val="center"/>
              <w:rPr>
                <w:rFonts w:ascii="宋体" w:hAnsi="宋体"/>
                <w:szCs w:val="21"/>
              </w:rPr>
            </w:pPr>
          </w:p>
        </w:tc>
      </w:tr>
      <w:tr w14:paraId="1D92A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4F986FCC">
            <w:pPr>
              <w:jc w:val="center"/>
              <w:rPr>
                <w:rFonts w:ascii="宋体" w:hAnsi="宋体"/>
                <w:szCs w:val="21"/>
              </w:rPr>
            </w:pPr>
          </w:p>
        </w:tc>
        <w:tc>
          <w:tcPr>
            <w:tcW w:w="625" w:type="pct"/>
            <w:vAlign w:val="center"/>
          </w:tcPr>
          <w:p w14:paraId="3F1D3389">
            <w:pPr>
              <w:jc w:val="center"/>
              <w:rPr>
                <w:rFonts w:ascii="宋体" w:hAnsi="宋体"/>
                <w:szCs w:val="21"/>
              </w:rPr>
            </w:pPr>
          </w:p>
        </w:tc>
        <w:tc>
          <w:tcPr>
            <w:tcW w:w="394" w:type="pct"/>
            <w:vAlign w:val="center"/>
          </w:tcPr>
          <w:p w14:paraId="39F67446">
            <w:pPr>
              <w:jc w:val="center"/>
              <w:rPr>
                <w:rFonts w:ascii="宋体" w:hAnsi="宋体"/>
                <w:szCs w:val="21"/>
              </w:rPr>
            </w:pPr>
          </w:p>
        </w:tc>
        <w:tc>
          <w:tcPr>
            <w:tcW w:w="600" w:type="pct"/>
            <w:vAlign w:val="center"/>
          </w:tcPr>
          <w:p w14:paraId="54C35F8A">
            <w:pPr>
              <w:jc w:val="center"/>
              <w:rPr>
                <w:rFonts w:ascii="宋体" w:hAnsi="宋体"/>
                <w:szCs w:val="21"/>
              </w:rPr>
            </w:pPr>
          </w:p>
        </w:tc>
        <w:tc>
          <w:tcPr>
            <w:tcW w:w="416" w:type="pct"/>
            <w:vAlign w:val="center"/>
          </w:tcPr>
          <w:p w14:paraId="5BB936CA">
            <w:pPr>
              <w:jc w:val="center"/>
              <w:rPr>
                <w:rFonts w:ascii="宋体" w:hAnsi="宋体"/>
                <w:szCs w:val="21"/>
              </w:rPr>
            </w:pPr>
          </w:p>
        </w:tc>
        <w:tc>
          <w:tcPr>
            <w:tcW w:w="416" w:type="pct"/>
            <w:vAlign w:val="center"/>
          </w:tcPr>
          <w:p w14:paraId="579D4DE5">
            <w:pPr>
              <w:jc w:val="center"/>
              <w:rPr>
                <w:rFonts w:ascii="宋体" w:hAnsi="宋体"/>
                <w:szCs w:val="21"/>
              </w:rPr>
            </w:pPr>
          </w:p>
        </w:tc>
        <w:tc>
          <w:tcPr>
            <w:tcW w:w="691" w:type="pct"/>
            <w:vAlign w:val="center"/>
          </w:tcPr>
          <w:p w14:paraId="13BFE936">
            <w:pPr>
              <w:jc w:val="center"/>
              <w:rPr>
                <w:rFonts w:ascii="宋体" w:hAnsi="宋体"/>
                <w:szCs w:val="21"/>
              </w:rPr>
            </w:pPr>
          </w:p>
        </w:tc>
        <w:tc>
          <w:tcPr>
            <w:tcW w:w="975" w:type="pct"/>
            <w:vAlign w:val="center"/>
          </w:tcPr>
          <w:p w14:paraId="4B7FE539">
            <w:pPr>
              <w:jc w:val="center"/>
              <w:rPr>
                <w:rFonts w:ascii="宋体" w:hAnsi="宋体"/>
                <w:szCs w:val="21"/>
              </w:rPr>
            </w:pPr>
          </w:p>
        </w:tc>
        <w:tc>
          <w:tcPr>
            <w:tcW w:w="499" w:type="pct"/>
            <w:vAlign w:val="center"/>
          </w:tcPr>
          <w:p w14:paraId="3394921C">
            <w:pPr>
              <w:jc w:val="center"/>
              <w:rPr>
                <w:rFonts w:ascii="宋体" w:hAnsi="宋体"/>
                <w:szCs w:val="21"/>
              </w:rPr>
            </w:pPr>
          </w:p>
        </w:tc>
      </w:tr>
      <w:tr w14:paraId="3A1E6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165C875D">
            <w:pPr>
              <w:jc w:val="center"/>
              <w:rPr>
                <w:rFonts w:ascii="宋体" w:hAnsi="宋体"/>
                <w:szCs w:val="21"/>
              </w:rPr>
            </w:pPr>
          </w:p>
        </w:tc>
        <w:tc>
          <w:tcPr>
            <w:tcW w:w="625" w:type="pct"/>
            <w:vAlign w:val="center"/>
          </w:tcPr>
          <w:p w14:paraId="3DC5CBFD">
            <w:pPr>
              <w:jc w:val="center"/>
              <w:rPr>
                <w:rFonts w:ascii="宋体" w:hAnsi="宋体"/>
                <w:szCs w:val="21"/>
              </w:rPr>
            </w:pPr>
          </w:p>
        </w:tc>
        <w:tc>
          <w:tcPr>
            <w:tcW w:w="394" w:type="pct"/>
            <w:vAlign w:val="center"/>
          </w:tcPr>
          <w:p w14:paraId="0D083644">
            <w:pPr>
              <w:jc w:val="center"/>
              <w:rPr>
                <w:rFonts w:ascii="宋体" w:hAnsi="宋体"/>
                <w:szCs w:val="21"/>
              </w:rPr>
            </w:pPr>
          </w:p>
        </w:tc>
        <w:tc>
          <w:tcPr>
            <w:tcW w:w="600" w:type="pct"/>
            <w:vAlign w:val="center"/>
          </w:tcPr>
          <w:p w14:paraId="744D2960">
            <w:pPr>
              <w:jc w:val="center"/>
              <w:rPr>
                <w:rFonts w:ascii="宋体" w:hAnsi="宋体"/>
                <w:szCs w:val="21"/>
              </w:rPr>
            </w:pPr>
          </w:p>
        </w:tc>
        <w:tc>
          <w:tcPr>
            <w:tcW w:w="416" w:type="pct"/>
            <w:vAlign w:val="center"/>
          </w:tcPr>
          <w:p w14:paraId="7E021076">
            <w:pPr>
              <w:jc w:val="center"/>
              <w:rPr>
                <w:rFonts w:ascii="宋体" w:hAnsi="宋体"/>
                <w:szCs w:val="21"/>
              </w:rPr>
            </w:pPr>
          </w:p>
        </w:tc>
        <w:tc>
          <w:tcPr>
            <w:tcW w:w="416" w:type="pct"/>
            <w:vAlign w:val="center"/>
          </w:tcPr>
          <w:p w14:paraId="752E5BED">
            <w:pPr>
              <w:jc w:val="center"/>
              <w:rPr>
                <w:rFonts w:ascii="宋体" w:hAnsi="宋体"/>
                <w:szCs w:val="21"/>
              </w:rPr>
            </w:pPr>
          </w:p>
        </w:tc>
        <w:tc>
          <w:tcPr>
            <w:tcW w:w="691" w:type="pct"/>
            <w:vAlign w:val="center"/>
          </w:tcPr>
          <w:p w14:paraId="5F692E9F">
            <w:pPr>
              <w:jc w:val="center"/>
              <w:rPr>
                <w:rFonts w:ascii="宋体" w:hAnsi="宋体"/>
                <w:szCs w:val="21"/>
              </w:rPr>
            </w:pPr>
          </w:p>
        </w:tc>
        <w:tc>
          <w:tcPr>
            <w:tcW w:w="975" w:type="pct"/>
            <w:vAlign w:val="center"/>
          </w:tcPr>
          <w:p w14:paraId="0F8BAEF3">
            <w:pPr>
              <w:jc w:val="center"/>
              <w:rPr>
                <w:rFonts w:ascii="宋体" w:hAnsi="宋体"/>
                <w:szCs w:val="21"/>
              </w:rPr>
            </w:pPr>
          </w:p>
        </w:tc>
        <w:tc>
          <w:tcPr>
            <w:tcW w:w="499" w:type="pct"/>
            <w:vAlign w:val="center"/>
          </w:tcPr>
          <w:p w14:paraId="4D6E59B7">
            <w:pPr>
              <w:jc w:val="center"/>
              <w:rPr>
                <w:rFonts w:ascii="宋体" w:hAnsi="宋体"/>
                <w:szCs w:val="21"/>
              </w:rPr>
            </w:pPr>
          </w:p>
        </w:tc>
      </w:tr>
      <w:tr w14:paraId="05BA9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3115447D">
            <w:pPr>
              <w:jc w:val="center"/>
              <w:rPr>
                <w:rFonts w:ascii="宋体" w:hAnsi="宋体"/>
                <w:szCs w:val="21"/>
              </w:rPr>
            </w:pPr>
          </w:p>
        </w:tc>
        <w:tc>
          <w:tcPr>
            <w:tcW w:w="625" w:type="pct"/>
            <w:vAlign w:val="center"/>
          </w:tcPr>
          <w:p w14:paraId="30662AD3">
            <w:pPr>
              <w:jc w:val="center"/>
              <w:rPr>
                <w:rFonts w:ascii="宋体" w:hAnsi="宋体"/>
                <w:szCs w:val="21"/>
              </w:rPr>
            </w:pPr>
          </w:p>
        </w:tc>
        <w:tc>
          <w:tcPr>
            <w:tcW w:w="394" w:type="pct"/>
            <w:vAlign w:val="center"/>
          </w:tcPr>
          <w:p w14:paraId="75911753">
            <w:pPr>
              <w:jc w:val="center"/>
              <w:rPr>
                <w:rFonts w:ascii="宋体" w:hAnsi="宋体"/>
                <w:szCs w:val="21"/>
              </w:rPr>
            </w:pPr>
          </w:p>
        </w:tc>
        <w:tc>
          <w:tcPr>
            <w:tcW w:w="600" w:type="pct"/>
            <w:vAlign w:val="center"/>
          </w:tcPr>
          <w:p w14:paraId="0667CACD">
            <w:pPr>
              <w:jc w:val="center"/>
              <w:rPr>
                <w:rFonts w:ascii="宋体" w:hAnsi="宋体"/>
                <w:szCs w:val="21"/>
              </w:rPr>
            </w:pPr>
          </w:p>
        </w:tc>
        <w:tc>
          <w:tcPr>
            <w:tcW w:w="416" w:type="pct"/>
            <w:vAlign w:val="center"/>
          </w:tcPr>
          <w:p w14:paraId="5DF3D699">
            <w:pPr>
              <w:jc w:val="center"/>
              <w:rPr>
                <w:rFonts w:ascii="宋体" w:hAnsi="宋体"/>
                <w:szCs w:val="21"/>
              </w:rPr>
            </w:pPr>
          </w:p>
        </w:tc>
        <w:tc>
          <w:tcPr>
            <w:tcW w:w="416" w:type="pct"/>
            <w:vAlign w:val="center"/>
          </w:tcPr>
          <w:p w14:paraId="734D0A91">
            <w:pPr>
              <w:jc w:val="center"/>
              <w:rPr>
                <w:rFonts w:ascii="宋体" w:hAnsi="宋体"/>
                <w:szCs w:val="21"/>
              </w:rPr>
            </w:pPr>
          </w:p>
        </w:tc>
        <w:tc>
          <w:tcPr>
            <w:tcW w:w="691" w:type="pct"/>
            <w:vAlign w:val="center"/>
          </w:tcPr>
          <w:p w14:paraId="502A35D0">
            <w:pPr>
              <w:jc w:val="center"/>
              <w:rPr>
                <w:rFonts w:ascii="宋体" w:hAnsi="宋体"/>
                <w:szCs w:val="21"/>
              </w:rPr>
            </w:pPr>
          </w:p>
        </w:tc>
        <w:tc>
          <w:tcPr>
            <w:tcW w:w="975" w:type="pct"/>
            <w:vAlign w:val="center"/>
          </w:tcPr>
          <w:p w14:paraId="0EFC8085">
            <w:pPr>
              <w:jc w:val="center"/>
              <w:rPr>
                <w:rFonts w:ascii="宋体" w:hAnsi="宋体"/>
                <w:szCs w:val="21"/>
              </w:rPr>
            </w:pPr>
          </w:p>
        </w:tc>
        <w:tc>
          <w:tcPr>
            <w:tcW w:w="499" w:type="pct"/>
            <w:vAlign w:val="center"/>
          </w:tcPr>
          <w:p w14:paraId="77A44672">
            <w:pPr>
              <w:jc w:val="center"/>
              <w:rPr>
                <w:rFonts w:ascii="宋体" w:hAnsi="宋体"/>
                <w:szCs w:val="21"/>
              </w:rPr>
            </w:pPr>
          </w:p>
        </w:tc>
      </w:tr>
      <w:tr w14:paraId="5E0C3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14806A9B">
            <w:pPr>
              <w:jc w:val="center"/>
              <w:rPr>
                <w:rFonts w:ascii="宋体" w:hAnsi="宋体"/>
                <w:szCs w:val="21"/>
              </w:rPr>
            </w:pPr>
          </w:p>
        </w:tc>
        <w:tc>
          <w:tcPr>
            <w:tcW w:w="625" w:type="pct"/>
            <w:vAlign w:val="center"/>
          </w:tcPr>
          <w:p w14:paraId="615327C9">
            <w:pPr>
              <w:jc w:val="center"/>
              <w:rPr>
                <w:rFonts w:ascii="宋体" w:hAnsi="宋体"/>
                <w:szCs w:val="21"/>
              </w:rPr>
            </w:pPr>
          </w:p>
        </w:tc>
        <w:tc>
          <w:tcPr>
            <w:tcW w:w="394" w:type="pct"/>
            <w:vAlign w:val="center"/>
          </w:tcPr>
          <w:p w14:paraId="3BFBFB18">
            <w:pPr>
              <w:jc w:val="center"/>
              <w:rPr>
                <w:rFonts w:ascii="宋体" w:hAnsi="宋体"/>
                <w:szCs w:val="21"/>
              </w:rPr>
            </w:pPr>
          </w:p>
        </w:tc>
        <w:tc>
          <w:tcPr>
            <w:tcW w:w="600" w:type="pct"/>
            <w:vAlign w:val="center"/>
          </w:tcPr>
          <w:p w14:paraId="42818A81">
            <w:pPr>
              <w:jc w:val="center"/>
              <w:rPr>
                <w:rFonts w:ascii="宋体" w:hAnsi="宋体"/>
                <w:szCs w:val="21"/>
              </w:rPr>
            </w:pPr>
          </w:p>
        </w:tc>
        <w:tc>
          <w:tcPr>
            <w:tcW w:w="416" w:type="pct"/>
            <w:vAlign w:val="center"/>
          </w:tcPr>
          <w:p w14:paraId="4361E23E">
            <w:pPr>
              <w:jc w:val="center"/>
              <w:rPr>
                <w:rFonts w:ascii="宋体" w:hAnsi="宋体"/>
                <w:szCs w:val="21"/>
              </w:rPr>
            </w:pPr>
          </w:p>
        </w:tc>
        <w:tc>
          <w:tcPr>
            <w:tcW w:w="416" w:type="pct"/>
            <w:vAlign w:val="center"/>
          </w:tcPr>
          <w:p w14:paraId="7CC38A60">
            <w:pPr>
              <w:jc w:val="center"/>
              <w:rPr>
                <w:rFonts w:ascii="宋体" w:hAnsi="宋体"/>
                <w:szCs w:val="21"/>
              </w:rPr>
            </w:pPr>
          </w:p>
        </w:tc>
        <w:tc>
          <w:tcPr>
            <w:tcW w:w="691" w:type="pct"/>
            <w:vAlign w:val="center"/>
          </w:tcPr>
          <w:p w14:paraId="0588883F">
            <w:pPr>
              <w:jc w:val="center"/>
              <w:rPr>
                <w:rFonts w:ascii="宋体" w:hAnsi="宋体"/>
                <w:szCs w:val="21"/>
              </w:rPr>
            </w:pPr>
          </w:p>
        </w:tc>
        <w:tc>
          <w:tcPr>
            <w:tcW w:w="975" w:type="pct"/>
            <w:vAlign w:val="center"/>
          </w:tcPr>
          <w:p w14:paraId="4ED7E2D8">
            <w:pPr>
              <w:jc w:val="center"/>
              <w:rPr>
                <w:rFonts w:ascii="宋体" w:hAnsi="宋体"/>
                <w:szCs w:val="21"/>
              </w:rPr>
            </w:pPr>
          </w:p>
        </w:tc>
        <w:tc>
          <w:tcPr>
            <w:tcW w:w="499" w:type="pct"/>
            <w:vAlign w:val="center"/>
          </w:tcPr>
          <w:p w14:paraId="4E583C65">
            <w:pPr>
              <w:jc w:val="center"/>
              <w:rPr>
                <w:rFonts w:ascii="宋体" w:hAnsi="宋体"/>
                <w:szCs w:val="21"/>
              </w:rPr>
            </w:pPr>
          </w:p>
        </w:tc>
      </w:tr>
      <w:tr w14:paraId="7CF69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756F988">
            <w:pPr>
              <w:jc w:val="center"/>
              <w:rPr>
                <w:rFonts w:ascii="宋体" w:hAnsi="宋体"/>
                <w:szCs w:val="21"/>
              </w:rPr>
            </w:pPr>
          </w:p>
        </w:tc>
        <w:tc>
          <w:tcPr>
            <w:tcW w:w="625" w:type="pct"/>
            <w:vAlign w:val="center"/>
          </w:tcPr>
          <w:p w14:paraId="547958B2">
            <w:pPr>
              <w:jc w:val="center"/>
              <w:rPr>
                <w:rFonts w:ascii="宋体" w:hAnsi="宋体"/>
                <w:szCs w:val="21"/>
              </w:rPr>
            </w:pPr>
          </w:p>
        </w:tc>
        <w:tc>
          <w:tcPr>
            <w:tcW w:w="394" w:type="pct"/>
            <w:vAlign w:val="center"/>
          </w:tcPr>
          <w:p w14:paraId="722AD4AE">
            <w:pPr>
              <w:jc w:val="center"/>
              <w:rPr>
                <w:rFonts w:ascii="宋体" w:hAnsi="宋体"/>
                <w:szCs w:val="21"/>
              </w:rPr>
            </w:pPr>
          </w:p>
        </w:tc>
        <w:tc>
          <w:tcPr>
            <w:tcW w:w="600" w:type="pct"/>
            <w:vAlign w:val="center"/>
          </w:tcPr>
          <w:p w14:paraId="693C8A74">
            <w:pPr>
              <w:jc w:val="center"/>
              <w:rPr>
                <w:rFonts w:ascii="宋体" w:hAnsi="宋体"/>
                <w:szCs w:val="21"/>
              </w:rPr>
            </w:pPr>
          </w:p>
        </w:tc>
        <w:tc>
          <w:tcPr>
            <w:tcW w:w="416" w:type="pct"/>
            <w:vAlign w:val="center"/>
          </w:tcPr>
          <w:p w14:paraId="53563875">
            <w:pPr>
              <w:jc w:val="center"/>
              <w:rPr>
                <w:rFonts w:ascii="宋体" w:hAnsi="宋体"/>
                <w:szCs w:val="21"/>
              </w:rPr>
            </w:pPr>
          </w:p>
        </w:tc>
        <w:tc>
          <w:tcPr>
            <w:tcW w:w="416" w:type="pct"/>
            <w:vAlign w:val="center"/>
          </w:tcPr>
          <w:p w14:paraId="40B3F0CA">
            <w:pPr>
              <w:jc w:val="center"/>
              <w:rPr>
                <w:rFonts w:ascii="宋体" w:hAnsi="宋体"/>
                <w:szCs w:val="21"/>
              </w:rPr>
            </w:pPr>
          </w:p>
        </w:tc>
        <w:tc>
          <w:tcPr>
            <w:tcW w:w="691" w:type="pct"/>
            <w:vAlign w:val="center"/>
          </w:tcPr>
          <w:p w14:paraId="26CBDFD2">
            <w:pPr>
              <w:jc w:val="center"/>
              <w:rPr>
                <w:rFonts w:ascii="宋体" w:hAnsi="宋体"/>
                <w:szCs w:val="21"/>
              </w:rPr>
            </w:pPr>
          </w:p>
        </w:tc>
        <w:tc>
          <w:tcPr>
            <w:tcW w:w="975" w:type="pct"/>
            <w:vAlign w:val="center"/>
          </w:tcPr>
          <w:p w14:paraId="619E0102">
            <w:pPr>
              <w:jc w:val="center"/>
              <w:rPr>
                <w:rFonts w:ascii="宋体" w:hAnsi="宋体"/>
                <w:szCs w:val="21"/>
              </w:rPr>
            </w:pPr>
          </w:p>
        </w:tc>
        <w:tc>
          <w:tcPr>
            <w:tcW w:w="499" w:type="pct"/>
            <w:vAlign w:val="center"/>
          </w:tcPr>
          <w:p w14:paraId="1D035CB2">
            <w:pPr>
              <w:jc w:val="center"/>
              <w:rPr>
                <w:rFonts w:ascii="宋体" w:hAnsi="宋体"/>
                <w:szCs w:val="21"/>
              </w:rPr>
            </w:pPr>
          </w:p>
        </w:tc>
      </w:tr>
      <w:tr w14:paraId="03996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1F599BE0">
            <w:pPr>
              <w:jc w:val="center"/>
              <w:rPr>
                <w:rFonts w:ascii="宋体" w:hAnsi="宋体"/>
                <w:szCs w:val="21"/>
              </w:rPr>
            </w:pPr>
          </w:p>
        </w:tc>
        <w:tc>
          <w:tcPr>
            <w:tcW w:w="625" w:type="pct"/>
            <w:vAlign w:val="center"/>
          </w:tcPr>
          <w:p w14:paraId="2F955629">
            <w:pPr>
              <w:jc w:val="center"/>
              <w:rPr>
                <w:rFonts w:ascii="宋体" w:hAnsi="宋体"/>
                <w:szCs w:val="21"/>
              </w:rPr>
            </w:pPr>
          </w:p>
        </w:tc>
        <w:tc>
          <w:tcPr>
            <w:tcW w:w="394" w:type="pct"/>
            <w:vAlign w:val="center"/>
          </w:tcPr>
          <w:p w14:paraId="7D3AAA6E">
            <w:pPr>
              <w:jc w:val="center"/>
              <w:rPr>
                <w:rFonts w:ascii="宋体" w:hAnsi="宋体"/>
                <w:szCs w:val="21"/>
              </w:rPr>
            </w:pPr>
          </w:p>
        </w:tc>
        <w:tc>
          <w:tcPr>
            <w:tcW w:w="600" w:type="pct"/>
            <w:vAlign w:val="center"/>
          </w:tcPr>
          <w:p w14:paraId="3477EC73">
            <w:pPr>
              <w:jc w:val="center"/>
              <w:rPr>
                <w:rFonts w:ascii="宋体" w:hAnsi="宋体"/>
                <w:szCs w:val="21"/>
              </w:rPr>
            </w:pPr>
          </w:p>
        </w:tc>
        <w:tc>
          <w:tcPr>
            <w:tcW w:w="416" w:type="pct"/>
            <w:vAlign w:val="center"/>
          </w:tcPr>
          <w:p w14:paraId="3757C0BC">
            <w:pPr>
              <w:jc w:val="center"/>
              <w:rPr>
                <w:rFonts w:ascii="宋体" w:hAnsi="宋体"/>
                <w:szCs w:val="21"/>
              </w:rPr>
            </w:pPr>
          </w:p>
        </w:tc>
        <w:tc>
          <w:tcPr>
            <w:tcW w:w="416" w:type="pct"/>
            <w:vAlign w:val="center"/>
          </w:tcPr>
          <w:p w14:paraId="4739E605">
            <w:pPr>
              <w:jc w:val="center"/>
              <w:rPr>
                <w:rFonts w:ascii="宋体" w:hAnsi="宋体"/>
                <w:szCs w:val="21"/>
              </w:rPr>
            </w:pPr>
          </w:p>
        </w:tc>
        <w:tc>
          <w:tcPr>
            <w:tcW w:w="691" w:type="pct"/>
            <w:vAlign w:val="center"/>
          </w:tcPr>
          <w:p w14:paraId="122D9AA9">
            <w:pPr>
              <w:jc w:val="center"/>
              <w:rPr>
                <w:rFonts w:ascii="宋体" w:hAnsi="宋体"/>
                <w:szCs w:val="21"/>
              </w:rPr>
            </w:pPr>
          </w:p>
        </w:tc>
        <w:tc>
          <w:tcPr>
            <w:tcW w:w="975" w:type="pct"/>
            <w:vAlign w:val="center"/>
          </w:tcPr>
          <w:p w14:paraId="5E274BD4">
            <w:pPr>
              <w:jc w:val="center"/>
              <w:rPr>
                <w:rFonts w:ascii="宋体" w:hAnsi="宋体"/>
                <w:szCs w:val="21"/>
              </w:rPr>
            </w:pPr>
          </w:p>
        </w:tc>
        <w:tc>
          <w:tcPr>
            <w:tcW w:w="499" w:type="pct"/>
            <w:vAlign w:val="center"/>
          </w:tcPr>
          <w:p w14:paraId="6D0E777F">
            <w:pPr>
              <w:jc w:val="center"/>
              <w:rPr>
                <w:rFonts w:ascii="宋体" w:hAnsi="宋体"/>
                <w:szCs w:val="21"/>
              </w:rPr>
            </w:pPr>
          </w:p>
        </w:tc>
      </w:tr>
      <w:tr w14:paraId="7CD73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507E6C1F">
            <w:pPr>
              <w:jc w:val="center"/>
              <w:rPr>
                <w:rFonts w:ascii="宋体" w:hAnsi="宋体"/>
                <w:szCs w:val="21"/>
              </w:rPr>
            </w:pPr>
          </w:p>
        </w:tc>
        <w:tc>
          <w:tcPr>
            <w:tcW w:w="625" w:type="pct"/>
            <w:vAlign w:val="center"/>
          </w:tcPr>
          <w:p w14:paraId="6C73EF56">
            <w:pPr>
              <w:jc w:val="center"/>
              <w:rPr>
                <w:rFonts w:ascii="宋体" w:hAnsi="宋体"/>
                <w:szCs w:val="21"/>
              </w:rPr>
            </w:pPr>
          </w:p>
        </w:tc>
        <w:tc>
          <w:tcPr>
            <w:tcW w:w="394" w:type="pct"/>
            <w:vAlign w:val="center"/>
          </w:tcPr>
          <w:p w14:paraId="107D976E">
            <w:pPr>
              <w:jc w:val="center"/>
              <w:rPr>
                <w:rFonts w:ascii="宋体" w:hAnsi="宋体"/>
                <w:szCs w:val="21"/>
              </w:rPr>
            </w:pPr>
          </w:p>
        </w:tc>
        <w:tc>
          <w:tcPr>
            <w:tcW w:w="600" w:type="pct"/>
            <w:vAlign w:val="center"/>
          </w:tcPr>
          <w:p w14:paraId="16E21FFD">
            <w:pPr>
              <w:jc w:val="center"/>
              <w:rPr>
                <w:rFonts w:ascii="宋体" w:hAnsi="宋体"/>
                <w:szCs w:val="21"/>
              </w:rPr>
            </w:pPr>
          </w:p>
        </w:tc>
        <w:tc>
          <w:tcPr>
            <w:tcW w:w="416" w:type="pct"/>
            <w:vAlign w:val="center"/>
          </w:tcPr>
          <w:p w14:paraId="5E429568">
            <w:pPr>
              <w:jc w:val="center"/>
              <w:rPr>
                <w:rFonts w:ascii="宋体" w:hAnsi="宋体"/>
                <w:szCs w:val="21"/>
              </w:rPr>
            </w:pPr>
          </w:p>
        </w:tc>
        <w:tc>
          <w:tcPr>
            <w:tcW w:w="416" w:type="pct"/>
            <w:vAlign w:val="center"/>
          </w:tcPr>
          <w:p w14:paraId="3582AE1E">
            <w:pPr>
              <w:jc w:val="center"/>
              <w:rPr>
                <w:rFonts w:ascii="宋体" w:hAnsi="宋体"/>
                <w:szCs w:val="21"/>
              </w:rPr>
            </w:pPr>
          </w:p>
        </w:tc>
        <w:tc>
          <w:tcPr>
            <w:tcW w:w="691" w:type="pct"/>
            <w:vAlign w:val="center"/>
          </w:tcPr>
          <w:p w14:paraId="28AAE7C8">
            <w:pPr>
              <w:jc w:val="center"/>
              <w:rPr>
                <w:rFonts w:ascii="宋体" w:hAnsi="宋体"/>
                <w:szCs w:val="21"/>
              </w:rPr>
            </w:pPr>
          </w:p>
        </w:tc>
        <w:tc>
          <w:tcPr>
            <w:tcW w:w="975" w:type="pct"/>
            <w:vAlign w:val="center"/>
          </w:tcPr>
          <w:p w14:paraId="702DB538">
            <w:pPr>
              <w:jc w:val="center"/>
              <w:rPr>
                <w:rFonts w:ascii="宋体" w:hAnsi="宋体"/>
                <w:szCs w:val="21"/>
              </w:rPr>
            </w:pPr>
          </w:p>
        </w:tc>
        <w:tc>
          <w:tcPr>
            <w:tcW w:w="499" w:type="pct"/>
            <w:vAlign w:val="center"/>
          </w:tcPr>
          <w:p w14:paraId="3E6BC644">
            <w:pPr>
              <w:jc w:val="center"/>
              <w:rPr>
                <w:rFonts w:ascii="宋体" w:hAnsi="宋体"/>
                <w:szCs w:val="21"/>
              </w:rPr>
            </w:pPr>
          </w:p>
        </w:tc>
      </w:tr>
      <w:tr w14:paraId="5B71D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B163D1B">
            <w:pPr>
              <w:jc w:val="center"/>
              <w:rPr>
                <w:rFonts w:ascii="宋体" w:hAnsi="宋体"/>
                <w:szCs w:val="21"/>
              </w:rPr>
            </w:pPr>
          </w:p>
        </w:tc>
        <w:tc>
          <w:tcPr>
            <w:tcW w:w="625" w:type="pct"/>
            <w:vAlign w:val="center"/>
          </w:tcPr>
          <w:p w14:paraId="164D41F3">
            <w:pPr>
              <w:jc w:val="center"/>
              <w:rPr>
                <w:rFonts w:ascii="宋体" w:hAnsi="宋体"/>
                <w:szCs w:val="21"/>
              </w:rPr>
            </w:pPr>
          </w:p>
        </w:tc>
        <w:tc>
          <w:tcPr>
            <w:tcW w:w="394" w:type="pct"/>
            <w:vAlign w:val="center"/>
          </w:tcPr>
          <w:p w14:paraId="5061223C">
            <w:pPr>
              <w:jc w:val="center"/>
              <w:rPr>
                <w:rFonts w:ascii="宋体" w:hAnsi="宋体"/>
                <w:szCs w:val="21"/>
              </w:rPr>
            </w:pPr>
          </w:p>
        </w:tc>
        <w:tc>
          <w:tcPr>
            <w:tcW w:w="600" w:type="pct"/>
            <w:vAlign w:val="center"/>
          </w:tcPr>
          <w:p w14:paraId="4EF80F78">
            <w:pPr>
              <w:jc w:val="center"/>
              <w:rPr>
                <w:rFonts w:ascii="宋体" w:hAnsi="宋体"/>
                <w:szCs w:val="21"/>
              </w:rPr>
            </w:pPr>
          </w:p>
        </w:tc>
        <w:tc>
          <w:tcPr>
            <w:tcW w:w="416" w:type="pct"/>
            <w:vAlign w:val="center"/>
          </w:tcPr>
          <w:p w14:paraId="55B92192">
            <w:pPr>
              <w:jc w:val="center"/>
              <w:rPr>
                <w:rFonts w:ascii="宋体" w:hAnsi="宋体"/>
                <w:szCs w:val="21"/>
              </w:rPr>
            </w:pPr>
          </w:p>
        </w:tc>
        <w:tc>
          <w:tcPr>
            <w:tcW w:w="416" w:type="pct"/>
            <w:vAlign w:val="center"/>
          </w:tcPr>
          <w:p w14:paraId="2E9B8C4E">
            <w:pPr>
              <w:jc w:val="center"/>
              <w:rPr>
                <w:rFonts w:ascii="宋体" w:hAnsi="宋体"/>
                <w:szCs w:val="21"/>
              </w:rPr>
            </w:pPr>
          </w:p>
        </w:tc>
        <w:tc>
          <w:tcPr>
            <w:tcW w:w="691" w:type="pct"/>
            <w:vAlign w:val="center"/>
          </w:tcPr>
          <w:p w14:paraId="72981635">
            <w:pPr>
              <w:jc w:val="center"/>
              <w:rPr>
                <w:rFonts w:ascii="宋体" w:hAnsi="宋体"/>
                <w:szCs w:val="21"/>
              </w:rPr>
            </w:pPr>
          </w:p>
        </w:tc>
        <w:tc>
          <w:tcPr>
            <w:tcW w:w="975" w:type="pct"/>
            <w:vAlign w:val="center"/>
          </w:tcPr>
          <w:p w14:paraId="1BD6D168">
            <w:pPr>
              <w:jc w:val="center"/>
              <w:rPr>
                <w:rFonts w:ascii="宋体" w:hAnsi="宋体"/>
                <w:szCs w:val="21"/>
              </w:rPr>
            </w:pPr>
          </w:p>
        </w:tc>
        <w:tc>
          <w:tcPr>
            <w:tcW w:w="499" w:type="pct"/>
            <w:vAlign w:val="center"/>
          </w:tcPr>
          <w:p w14:paraId="75125499">
            <w:pPr>
              <w:jc w:val="center"/>
              <w:rPr>
                <w:rFonts w:ascii="宋体" w:hAnsi="宋体"/>
                <w:szCs w:val="21"/>
              </w:rPr>
            </w:pPr>
          </w:p>
        </w:tc>
      </w:tr>
      <w:tr w14:paraId="6D3C0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353935E2">
            <w:pPr>
              <w:jc w:val="center"/>
              <w:rPr>
                <w:rFonts w:ascii="宋体" w:hAnsi="宋体"/>
                <w:szCs w:val="21"/>
              </w:rPr>
            </w:pPr>
          </w:p>
        </w:tc>
        <w:tc>
          <w:tcPr>
            <w:tcW w:w="625" w:type="pct"/>
            <w:vAlign w:val="center"/>
          </w:tcPr>
          <w:p w14:paraId="03BD4368">
            <w:pPr>
              <w:jc w:val="center"/>
              <w:rPr>
                <w:rFonts w:ascii="宋体" w:hAnsi="宋体"/>
                <w:szCs w:val="21"/>
              </w:rPr>
            </w:pPr>
          </w:p>
        </w:tc>
        <w:tc>
          <w:tcPr>
            <w:tcW w:w="394" w:type="pct"/>
            <w:vAlign w:val="center"/>
          </w:tcPr>
          <w:p w14:paraId="43F30205">
            <w:pPr>
              <w:jc w:val="center"/>
              <w:rPr>
                <w:rFonts w:ascii="宋体" w:hAnsi="宋体"/>
                <w:szCs w:val="21"/>
              </w:rPr>
            </w:pPr>
          </w:p>
        </w:tc>
        <w:tc>
          <w:tcPr>
            <w:tcW w:w="600" w:type="pct"/>
            <w:vAlign w:val="center"/>
          </w:tcPr>
          <w:p w14:paraId="3136DEAA">
            <w:pPr>
              <w:jc w:val="center"/>
              <w:rPr>
                <w:rFonts w:ascii="宋体" w:hAnsi="宋体"/>
                <w:szCs w:val="21"/>
              </w:rPr>
            </w:pPr>
          </w:p>
        </w:tc>
        <w:tc>
          <w:tcPr>
            <w:tcW w:w="416" w:type="pct"/>
            <w:vAlign w:val="center"/>
          </w:tcPr>
          <w:p w14:paraId="7F814D74">
            <w:pPr>
              <w:jc w:val="center"/>
              <w:rPr>
                <w:rFonts w:ascii="宋体" w:hAnsi="宋体"/>
                <w:szCs w:val="21"/>
              </w:rPr>
            </w:pPr>
          </w:p>
        </w:tc>
        <w:tc>
          <w:tcPr>
            <w:tcW w:w="416" w:type="pct"/>
            <w:vAlign w:val="center"/>
          </w:tcPr>
          <w:p w14:paraId="29F25BBC">
            <w:pPr>
              <w:jc w:val="center"/>
              <w:rPr>
                <w:rFonts w:ascii="宋体" w:hAnsi="宋体"/>
                <w:szCs w:val="21"/>
              </w:rPr>
            </w:pPr>
          </w:p>
        </w:tc>
        <w:tc>
          <w:tcPr>
            <w:tcW w:w="691" w:type="pct"/>
            <w:vAlign w:val="center"/>
          </w:tcPr>
          <w:p w14:paraId="4223AF4B">
            <w:pPr>
              <w:jc w:val="center"/>
              <w:rPr>
                <w:rFonts w:ascii="宋体" w:hAnsi="宋体"/>
                <w:szCs w:val="21"/>
              </w:rPr>
            </w:pPr>
          </w:p>
        </w:tc>
        <w:tc>
          <w:tcPr>
            <w:tcW w:w="975" w:type="pct"/>
            <w:vAlign w:val="center"/>
          </w:tcPr>
          <w:p w14:paraId="1F6445C7">
            <w:pPr>
              <w:jc w:val="center"/>
              <w:rPr>
                <w:rFonts w:ascii="宋体" w:hAnsi="宋体"/>
                <w:szCs w:val="21"/>
              </w:rPr>
            </w:pPr>
          </w:p>
        </w:tc>
        <w:tc>
          <w:tcPr>
            <w:tcW w:w="499" w:type="pct"/>
            <w:vAlign w:val="center"/>
          </w:tcPr>
          <w:p w14:paraId="00E7445F">
            <w:pPr>
              <w:jc w:val="center"/>
              <w:rPr>
                <w:rFonts w:ascii="宋体" w:hAnsi="宋体"/>
                <w:szCs w:val="21"/>
              </w:rPr>
            </w:pPr>
          </w:p>
        </w:tc>
      </w:tr>
      <w:tr w14:paraId="6974D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72645155">
            <w:pPr>
              <w:jc w:val="center"/>
              <w:rPr>
                <w:rFonts w:ascii="宋体" w:hAnsi="宋体"/>
                <w:szCs w:val="21"/>
              </w:rPr>
            </w:pPr>
          </w:p>
        </w:tc>
        <w:tc>
          <w:tcPr>
            <w:tcW w:w="625" w:type="pct"/>
            <w:vAlign w:val="center"/>
          </w:tcPr>
          <w:p w14:paraId="59901DA0">
            <w:pPr>
              <w:jc w:val="center"/>
              <w:rPr>
                <w:rFonts w:ascii="宋体" w:hAnsi="宋体"/>
                <w:szCs w:val="21"/>
              </w:rPr>
            </w:pPr>
          </w:p>
        </w:tc>
        <w:tc>
          <w:tcPr>
            <w:tcW w:w="394" w:type="pct"/>
            <w:vAlign w:val="center"/>
          </w:tcPr>
          <w:p w14:paraId="6A5754B2">
            <w:pPr>
              <w:jc w:val="center"/>
              <w:rPr>
                <w:rFonts w:ascii="宋体" w:hAnsi="宋体"/>
                <w:szCs w:val="21"/>
              </w:rPr>
            </w:pPr>
          </w:p>
        </w:tc>
        <w:tc>
          <w:tcPr>
            <w:tcW w:w="600" w:type="pct"/>
            <w:vAlign w:val="center"/>
          </w:tcPr>
          <w:p w14:paraId="10603FA7">
            <w:pPr>
              <w:jc w:val="center"/>
              <w:rPr>
                <w:rFonts w:ascii="宋体" w:hAnsi="宋体"/>
                <w:szCs w:val="21"/>
              </w:rPr>
            </w:pPr>
          </w:p>
        </w:tc>
        <w:tc>
          <w:tcPr>
            <w:tcW w:w="416" w:type="pct"/>
            <w:vAlign w:val="center"/>
          </w:tcPr>
          <w:p w14:paraId="03F2A986">
            <w:pPr>
              <w:jc w:val="center"/>
              <w:rPr>
                <w:rFonts w:ascii="宋体" w:hAnsi="宋体"/>
                <w:szCs w:val="21"/>
              </w:rPr>
            </w:pPr>
          </w:p>
        </w:tc>
        <w:tc>
          <w:tcPr>
            <w:tcW w:w="416" w:type="pct"/>
            <w:vAlign w:val="center"/>
          </w:tcPr>
          <w:p w14:paraId="4B7776D9">
            <w:pPr>
              <w:jc w:val="center"/>
              <w:rPr>
                <w:rFonts w:ascii="宋体" w:hAnsi="宋体"/>
                <w:szCs w:val="21"/>
              </w:rPr>
            </w:pPr>
          </w:p>
        </w:tc>
        <w:tc>
          <w:tcPr>
            <w:tcW w:w="691" w:type="pct"/>
            <w:vAlign w:val="center"/>
          </w:tcPr>
          <w:p w14:paraId="24CF8085">
            <w:pPr>
              <w:jc w:val="center"/>
              <w:rPr>
                <w:rFonts w:ascii="宋体" w:hAnsi="宋体"/>
                <w:szCs w:val="21"/>
              </w:rPr>
            </w:pPr>
          </w:p>
        </w:tc>
        <w:tc>
          <w:tcPr>
            <w:tcW w:w="975" w:type="pct"/>
            <w:vAlign w:val="center"/>
          </w:tcPr>
          <w:p w14:paraId="5C2161ED">
            <w:pPr>
              <w:jc w:val="center"/>
              <w:rPr>
                <w:rFonts w:ascii="宋体" w:hAnsi="宋体"/>
                <w:szCs w:val="21"/>
              </w:rPr>
            </w:pPr>
          </w:p>
        </w:tc>
        <w:tc>
          <w:tcPr>
            <w:tcW w:w="499" w:type="pct"/>
            <w:vAlign w:val="center"/>
          </w:tcPr>
          <w:p w14:paraId="23E9FD60">
            <w:pPr>
              <w:jc w:val="center"/>
              <w:rPr>
                <w:rFonts w:ascii="宋体" w:hAnsi="宋体"/>
                <w:szCs w:val="21"/>
              </w:rPr>
            </w:pPr>
          </w:p>
        </w:tc>
      </w:tr>
      <w:tr w14:paraId="34AF8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925DA56">
            <w:pPr>
              <w:jc w:val="center"/>
              <w:rPr>
                <w:rFonts w:ascii="宋体" w:hAnsi="宋体"/>
                <w:szCs w:val="21"/>
              </w:rPr>
            </w:pPr>
          </w:p>
        </w:tc>
        <w:tc>
          <w:tcPr>
            <w:tcW w:w="625" w:type="pct"/>
            <w:vAlign w:val="center"/>
          </w:tcPr>
          <w:p w14:paraId="78A1C0F4">
            <w:pPr>
              <w:jc w:val="center"/>
              <w:rPr>
                <w:rFonts w:ascii="宋体" w:hAnsi="宋体"/>
                <w:szCs w:val="21"/>
              </w:rPr>
            </w:pPr>
          </w:p>
        </w:tc>
        <w:tc>
          <w:tcPr>
            <w:tcW w:w="394" w:type="pct"/>
            <w:vAlign w:val="center"/>
          </w:tcPr>
          <w:p w14:paraId="1FA69903">
            <w:pPr>
              <w:jc w:val="center"/>
              <w:rPr>
                <w:rFonts w:ascii="宋体" w:hAnsi="宋体"/>
                <w:szCs w:val="21"/>
              </w:rPr>
            </w:pPr>
          </w:p>
        </w:tc>
        <w:tc>
          <w:tcPr>
            <w:tcW w:w="600" w:type="pct"/>
            <w:vAlign w:val="center"/>
          </w:tcPr>
          <w:p w14:paraId="52B06821">
            <w:pPr>
              <w:jc w:val="center"/>
              <w:rPr>
                <w:rFonts w:ascii="宋体" w:hAnsi="宋体"/>
                <w:szCs w:val="21"/>
              </w:rPr>
            </w:pPr>
          </w:p>
        </w:tc>
        <w:tc>
          <w:tcPr>
            <w:tcW w:w="416" w:type="pct"/>
            <w:vAlign w:val="center"/>
          </w:tcPr>
          <w:p w14:paraId="4F8E1714">
            <w:pPr>
              <w:jc w:val="center"/>
              <w:rPr>
                <w:rFonts w:ascii="宋体" w:hAnsi="宋体"/>
                <w:szCs w:val="21"/>
              </w:rPr>
            </w:pPr>
          </w:p>
        </w:tc>
        <w:tc>
          <w:tcPr>
            <w:tcW w:w="416" w:type="pct"/>
            <w:vAlign w:val="center"/>
          </w:tcPr>
          <w:p w14:paraId="0952985A">
            <w:pPr>
              <w:jc w:val="center"/>
              <w:rPr>
                <w:rFonts w:ascii="宋体" w:hAnsi="宋体"/>
                <w:szCs w:val="21"/>
              </w:rPr>
            </w:pPr>
          </w:p>
        </w:tc>
        <w:tc>
          <w:tcPr>
            <w:tcW w:w="691" w:type="pct"/>
            <w:vAlign w:val="center"/>
          </w:tcPr>
          <w:p w14:paraId="2AF95006">
            <w:pPr>
              <w:jc w:val="center"/>
              <w:rPr>
                <w:rFonts w:ascii="宋体" w:hAnsi="宋体"/>
                <w:szCs w:val="21"/>
              </w:rPr>
            </w:pPr>
          </w:p>
        </w:tc>
        <w:tc>
          <w:tcPr>
            <w:tcW w:w="975" w:type="pct"/>
            <w:vAlign w:val="center"/>
          </w:tcPr>
          <w:p w14:paraId="1F4AF537">
            <w:pPr>
              <w:jc w:val="center"/>
              <w:rPr>
                <w:rFonts w:ascii="宋体" w:hAnsi="宋体"/>
                <w:szCs w:val="21"/>
              </w:rPr>
            </w:pPr>
          </w:p>
        </w:tc>
        <w:tc>
          <w:tcPr>
            <w:tcW w:w="499" w:type="pct"/>
            <w:vAlign w:val="center"/>
          </w:tcPr>
          <w:p w14:paraId="3FF6CBE9">
            <w:pPr>
              <w:jc w:val="center"/>
              <w:rPr>
                <w:rFonts w:ascii="宋体" w:hAnsi="宋体"/>
                <w:szCs w:val="21"/>
              </w:rPr>
            </w:pPr>
          </w:p>
        </w:tc>
      </w:tr>
      <w:tr w14:paraId="3E279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5FAC01A">
            <w:pPr>
              <w:jc w:val="center"/>
              <w:rPr>
                <w:rFonts w:ascii="宋体" w:hAnsi="宋体"/>
                <w:szCs w:val="21"/>
              </w:rPr>
            </w:pPr>
          </w:p>
        </w:tc>
        <w:tc>
          <w:tcPr>
            <w:tcW w:w="625" w:type="pct"/>
            <w:vAlign w:val="center"/>
          </w:tcPr>
          <w:p w14:paraId="7751ED25">
            <w:pPr>
              <w:jc w:val="center"/>
              <w:rPr>
                <w:rFonts w:ascii="宋体" w:hAnsi="宋体"/>
                <w:szCs w:val="21"/>
              </w:rPr>
            </w:pPr>
          </w:p>
        </w:tc>
        <w:tc>
          <w:tcPr>
            <w:tcW w:w="394" w:type="pct"/>
            <w:vAlign w:val="center"/>
          </w:tcPr>
          <w:p w14:paraId="5BBDB071">
            <w:pPr>
              <w:jc w:val="center"/>
              <w:rPr>
                <w:rFonts w:ascii="宋体" w:hAnsi="宋体"/>
                <w:szCs w:val="21"/>
              </w:rPr>
            </w:pPr>
          </w:p>
        </w:tc>
        <w:tc>
          <w:tcPr>
            <w:tcW w:w="600" w:type="pct"/>
            <w:vAlign w:val="center"/>
          </w:tcPr>
          <w:p w14:paraId="15991951">
            <w:pPr>
              <w:jc w:val="center"/>
              <w:rPr>
                <w:rFonts w:ascii="宋体" w:hAnsi="宋体"/>
                <w:szCs w:val="21"/>
              </w:rPr>
            </w:pPr>
          </w:p>
        </w:tc>
        <w:tc>
          <w:tcPr>
            <w:tcW w:w="416" w:type="pct"/>
            <w:vAlign w:val="center"/>
          </w:tcPr>
          <w:p w14:paraId="39CF5DDC">
            <w:pPr>
              <w:jc w:val="center"/>
              <w:rPr>
                <w:rFonts w:ascii="宋体" w:hAnsi="宋体"/>
                <w:szCs w:val="21"/>
              </w:rPr>
            </w:pPr>
          </w:p>
        </w:tc>
        <w:tc>
          <w:tcPr>
            <w:tcW w:w="416" w:type="pct"/>
            <w:vAlign w:val="center"/>
          </w:tcPr>
          <w:p w14:paraId="30E59DBA">
            <w:pPr>
              <w:jc w:val="center"/>
              <w:rPr>
                <w:rFonts w:ascii="宋体" w:hAnsi="宋体"/>
                <w:szCs w:val="21"/>
              </w:rPr>
            </w:pPr>
          </w:p>
        </w:tc>
        <w:tc>
          <w:tcPr>
            <w:tcW w:w="691" w:type="pct"/>
            <w:vAlign w:val="center"/>
          </w:tcPr>
          <w:p w14:paraId="432A4127">
            <w:pPr>
              <w:jc w:val="center"/>
              <w:rPr>
                <w:rFonts w:ascii="宋体" w:hAnsi="宋体"/>
                <w:szCs w:val="21"/>
              </w:rPr>
            </w:pPr>
          </w:p>
        </w:tc>
        <w:tc>
          <w:tcPr>
            <w:tcW w:w="975" w:type="pct"/>
            <w:vAlign w:val="center"/>
          </w:tcPr>
          <w:p w14:paraId="6EE1A980">
            <w:pPr>
              <w:jc w:val="center"/>
              <w:rPr>
                <w:rFonts w:ascii="宋体" w:hAnsi="宋体"/>
                <w:szCs w:val="21"/>
              </w:rPr>
            </w:pPr>
          </w:p>
        </w:tc>
        <w:tc>
          <w:tcPr>
            <w:tcW w:w="499" w:type="pct"/>
            <w:vAlign w:val="center"/>
          </w:tcPr>
          <w:p w14:paraId="4FC77809">
            <w:pPr>
              <w:jc w:val="center"/>
              <w:rPr>
                <w:rFonts w:ascii="宋体" w:hAnsi="宋体"/>
                <w:szCs w:val="21"/>
              </w:rPr>
            </w:pPr>
          </w:p>
        </w:tc>
      </w:tr>
      <w:tr w14:paraId="5B6E6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040A0CBA">
            <w:pPr>
              <w:jc w:val="center"/>
              <w:rPr>
                <w:rFonts w:ascii="宋体" w:hAnsi="宋体"/>
                <w:szCs w:val="21"/>
              </w:rPr>
            </w:pPr>
          </w:p>
        </w:tc>
        <w:tc>
          <w:tcPr>
            <w:tcW w:w="625" w:type="pct"/>
            <w:vAlign w:val="center"/>
          </w:tcPr>
          <w:p w14:paraId="010A5C5A">
            <w:pPr>
              <w:jc w:val="center"/>
              <w:rPr>
                <w:rFonts w:ascii="宋体" w:hAnsi="宋体"/>
                <w:szCs w:val="21"/>
              </w:rPr>
            </w:pPr>
          </w:p>
        </w:tc>
        <w:tc>
          <w:tcPr>
            <w:tcW w:w="394" w:type="pct"/>
            <w:vAlign w:val="center"/>
          </w:tcPr>
          <w:p w14:paraId="58BD71A8">
            <w:pPr>
              <w:jc w:val="center"/>
              <w:rPr>
                <w:rFonts w:ascii="宋体" w:hAnsi="宋体"/>
                <w:szCs w:val="21"/>
              </w:rPr>
            </w:pPr>
          </w:p>
        </w:tc>
        <w:tc>
          <w:tcPr>
            <w:tcW w:w="600" w:type="pct"/>
            <w:vAlign w:val="center"/>
          </w:tcPr>
          <w:p w14:paraId="512FEF73">
            <w:pPr>
              <w:jc w:val="center"/>
              <w:rPr>
                <w:rFonts w:ascii="宋体" w:hAnsi="宋体"/>
                <w:szCs w:val="21"/>
              </w:rPr>
            </w:pPr>
          </w:p>
        </w:tc>
        <w:tc>
          <w:tcPr>
            <w:tcW w:w="416" w:type="pct"/>
            <w:vAlign w:val="center"/>
          </w:tcPr>
          <w:p w14:paraId="649A61C1">
            <w:pPr>
              <w:jc w:val="center"/>
              <w:rPr>
                <w:rFonts w:ascii="宋体" w:hAnsi="宋体"/>
                <w:szCs w:val="21"/>
              </w:rPr>
            </w:pPr>
          </w:p>
        </w:tc>
        <w:tc>
          <w:tcPr>
            <w:tcW w:w="416" w:type="pct"/>
            <w:vAlign w:val="center"/>
          </w:tcPr>
          <w:p w14:paraId="09A17956">
            <w:pPr>
              <w:jc w:val="center"/>
              <w:rPr>
                <w:rFonts w:ascii="宋体" w:hAnsi="宋体"/>
                <w:szCs w:val="21"/>
              </w:rPr>
            </w:pPr>
          </w:p>
        </w:tc>
        <w:tc>
          <w:tcPr>
            <w:tcW w:w="691" w:type="pct"/>
            <w:vAlign w:val="center"/>
          </w:tcPr>
          <w:p w14:paraId="3631CA06">
            <w:pPr>
              <w:jc w:val="center"/>
              <w:rPr>
                <w:rFonts w:ascii="宋体" w:hAnsi="宋体"/>
                <w:szCs w:val="21"/>
              </w:rPr>
            </w:pPr>
          </w:p>
        </w:tc>
        <w:tc>
          <w:tcPr>
            <w:tcW w:w="975" w:type="pct"/>
            <w:vAlign w:val="center"/>
          </w:tcPr>
          <w:p w14:paraId="3B25D3C6">
            <w:pPr>
              <w:jc w:val="center"/>
              <w:rPr>
                <w:rFonts w:ascii="宋体" w:hAnsi="宋体"/>
                <w:szCs w:val="21"/>
              </w:rPr>
            </w:pPr>
          </w:p>
        </w:tc>
        <w:tc>
          <w:tcPr>
            <w:tcW w:w="499" w:type="pct"/>
            <w:vAlign w:val="center"/>
          </w:tcPr>
          <w:p w14:paraId="6A478A71">
            <w:pPr>
              <w:jc w:val="center"/>
              <w:rPr>
                <w:rFonts w:ascii="宋体" w:hAnsi="宋体"/>
                <w:szCs w:val="21"/>
              </w:rPr>
            </w:pPr>
          </w:p>
        </w:tc>
      </w:tr>
      <w:tr w14:paraId="3431E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345A69FB">
            <w:pPr>
              <w:jc w:val="center"/>
              <w:rPr>
                <w:rFonts w:ascii="宋体" w:hAnsi="宋体"/>
                <w:szCs w:val="21"/>
              </w:rPr>
            </w:pPr>
          </w:p>
        </w:tc>
        <w:tc>
          <w:tcPr>
            <w:tcW w:w="625" w:type="pct"/>
            <w:vAlign w:val="center"/>
          </w:tcPr>
          <w:p w14:paraId="309EA13E">
            <w:pPr>
              <w:jc w:val="center"/>
              <w:rPr>
                <w:rFonts w:ascii="宋体" w:hAnsi="宋体"/>
                <w:szCs w:val="21"/>
              </w:rPr>
            </w:pPr>
          </w:p>
        </w:tc>
        <w:tc>
          <w:tcPr>
            <w:tcW w:w="394" w:type="pct"/>
            <w:vAlign w:val="center"/>
          </w:tcPr>
          <w:p w14:paraId="2B29ABB9">
            <w:pPr>
              <w:jc w:val="center"/>
              <w:rPr>
                <w:rFonts w:ascii="宋体" w:hAnsi="宋体"/>
                <w:szCs w:val="21"/>
              </w:rPr>
            </w:pPr>
          </w:p>
        </w:tc>
        <w:tc>
          <w:tcPr>
            <w:tcW w:w="600" w:type="pct"/>
            <w:vAlign w:val="center"/>
          </w:tcPr>
          <w:p w14:paraId="4D7C987B">
            <w:pPr>
              <w:jc w:val="center"/>
              <w:rPr>
                <w:rFonts w:ascii="宋体" w:hAnsi="宋体"/>
                <w:szCs w:val="21"/>
              </w:rPr>
            </w:pPr>
          </w:p>
        </w:tc>
        <w:tc>
          <w:tcPr>
            <w:tcW w:w="416" w:type="pct"/>
            <w:vAlign w:val="center"/>
          </w:tcPr>
          <w:p w14:paraId="2BAAE371">
            <w:pPr>
              <w:jc w:val="center"/>
              <w:rPr>
                <w:rFonts w:ascii="宋体" w:hAnsi="宋体"/>
                <w:szCs w:val="21"/>
              </w:rPr>
            </w:pPr>
          </w:p>
        </w:tc>
        <w:tc>
          <w:tcPr>
            <w:tcW w:w="416" w:type="pct"/>
            <w:vAlign w:val="center"/>
          </w:tcPr>
          <w:p w14:paraId="484ED3B6">
            <w:pPr>
              <w:jc w:val="center"/>
              <w:rPr>
                <w:rFonts w:ascii="宋体" w:hAnsi="宋体"/>
                <w:szCs w:val="21"/>
              </w:rPr>
            </w:pPr>
          </w:p>
        </w:tc>
        <w:tc>
          <w:tcPr>
            <w:tcW w:w="691" w:type="pct"/>
            <w:vAlign w:val="center"/>
          </w:tcPr>
          <w:p w14:paraId="0B264AF7">
            <w:pPr>
              <w:jc w:val="center"/>
              <w:rPr>
                <w:rFonts w:ascii="宋体" w:hAnsi="宋体"/>
                <w:szCs w:val="21"/>
              </w:rPr>
            </w:pPr>
          </w:p>
        </w:tc>
        <w:tc>
          <w:tcPr>
            <w:tcW w:w="975" w:type="pct"/>
            <w:vAlign w:val="center"/>
          </w:tcPr>
          <w:p w14:paraId="068C72A5">
            <w:pPr>
              <w:jc w:val="center"/>
              <w:rPr>
                <w:rFonts w:ascii="宋体" w:hAnsi="宋体"/>
                <w:szCs w:val="21"/>
              </w:rPr>
            </w:pPr>
          </w:p>
        </w:tc>
        <w:tc>
          <w:tcPr>
            <w:tcW w:w="499" w:type="pct"/>
            <w:vAlign w:val="center"/>
          </w:tcPr>
          <w:p w14:paraId="1C3EC8E2">
            <w:pPr>
              <w:jc w:val="center"/>
              <w:rPr>
                <w:rFonts w:ascii="宋体" w:hAnsi="宋体"/>
                <w:szCs w:val="21"/>
              </w:rPr>
            </w:pPr>
          </w:p>
        </w:tc>
      </w:tr>
      <w:tr w14:paraId="57108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33E2BBF6">
            <w:pPr>
              <w:jc w:val="center"/>
              <w:rPr>
                <w:rFonts w:ascii="宋体" w:hAnsi="宋体"/>
                <w:szCs w:val="21"/>
              </w:rPr>
            </w:pPr>
          </w:p>
        </w:tc>
        <w:tc>
          <w:tcPr>
            <w:tcW w:w="625" w:type="pct"/>
            <w:vAlign w:val="center"/>
          </w:tcPr>
          <w:p w14:paraId="562F98E9">
            <w:pPr>
              <w:jc w:val="center"/>
              <w:rPr>
                <w:rFonts w:ascii="宋体" w:hAnsi="宋体"/>
                <w:szCs w:val="21"/>
              </w:rPr>
            </w:pPr>
          </w:p>
        </w:tc>
        <w:tc>
          <w:tcPr>
            <w:tcW w:w="394" w:type="pct"/>
            <w:vAlign w:val="center"/>
          </w:tcPr>
          <w:p w14:paraId="1B2B6A0B">
            <w:pPr>
              <w:jc w:val="center"/>
              <w:rPr>
                <w:rFonts w:ascii="宋体" w:hAnsi="宋体"/>
                <w:szCs w:val="21"/>
              </w:rPr>
            </w:pPr>
          </w:p>
        </w:tc>
        <w:tc>
          <w:tcPr>
            <w:tcW w:w="600" w:type="pct"/>
            <w:vAlign w:val="center"/>
          </w:tcPr>
          <w:p w14:paraId="3F725D6D">
            <w:pPr>
              <w:jc w:val="center"/>
              <w:rPr>
                <w:rFonts w:ascii="宋体" w:hAnsi="宋体"/>
                <w:szCs w:val="21"/>
              </w:rPr>
            </w:pPr>
          </w:p>
        </w:tc>
        <w:tc>
          <w:tcPr>
            <w:tcW w:w="416" w:type="pct"/>
            <w:vAlign w:val="center"/>
          </w:tcPr>
          <w:p w14:paraId="74166F64">
            <w:pPr>
              <w:jc w:val="center"/>
              <w:rPr>
                <w:rFonts w:ascii="宋体" w:hAnsi="宋体"/>
                <w:szCs w:val="21"/>
              </w:rPr>
            </w:pPr>
          </w:p>
        </w:tc>
        <w:tc>
          <w:tcPr>
            <w:tcW w:w="416" w:type="pct"/>
            <w:vAlign w:val="center"/>
          </w:tcPr>
          <w:p w14:paraId="67E6E19F">
            <w:pPr>
              <w:jc w:val="center"/>
              <w:rPr>
                <w:rFonts w:ascii="宋体" w:hAnsi="宋体"/>
                <w:szCs w:val="21"/>
              </w:rPr>
            </w:pPr>
          </w:p>
        </w:tc>
        <w:tc>
          <w:tcPr>
            <w:tcW w:w="691" w:type="pct"/>
            <w:vAlign w:val="center"/>
          </w:tcPr>
          <w:p w14:paraId="59C6FC29">
            <w:pPr>
              <w:jc w:val="center"/>
              <w:rPr>
                <w:rFonts w:ascii="宋体" w:hAnsi="宋体"/>
                <w:szCs w:val="21"/>
              </w:rPr>
            </w:pPr>
          </w:p>
        </w:tc>
        <w:tc>
          <w:tcPr>
            <w:tcW w:w="975" w:type="pct"/>
            <w:vAlign w:val="center"/>
          </w:tcPr>
          <w:p w14:paraId="7E7D9D76">
            <w:pPr>
              <w:jc w:val="center"/>
              <w:rPr>
                <w:rFonts w:ascii="宋体" w:hAnsi="宋体"/>
                <w:szCs w:val="21"/>
              </w:rPr>
            </w:pPr>
          </w:p>
        </w:tc>
        <w:tc>
          <w:tcPr>
            <w:tcW w:w="499" w:type="pct"/>
            <w:vAlign w:val="center"/>
          </w:tcPr>
          <w:p w14:paraId="4FA0FC19">
            <w:pPr>
              <w:jc w:val="center"/>
              <w:rPr>
                <w:rFonts w:ascii="宋体" w:hAnsi="宋体"/>
                <w:szCs w:val="21"/>
              </w:rPr>
            </w:pPr>
          </w:p>
        </w:tc>
      </w:tr>
      <w:tr w14:paraId="705E8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6C462AF">
            <w:pPr>
              <w:jc w:val="center"/>
              <w:rPr>
                <w:rFonts w:ascii="宋体" w:hAnsi="宋体"/>
                <w:szCs w:val="21"/>
              </w:rPr>
            </w:pPr>
          </w:p>
        </w:tc>
        <w:tc>
          <w:tcPr>
            <w:tcW w:w="625" w:type="pct"/>
            <w:vAlign w:val="center"/>
          </w:tcPr>
          <w:p w14:paraId="7AF75BF0">
            <w:pPr>
              <w:jc w:val="center"/>
              <w:rPr>
                <w:rFonts w:ascii="宋体" w:hAnsi="宋体"/>
                <w:szCs w:val="21"/>
              </w:rPr>
            </w:pPr>
          </w:p>
        </w:tc>
        <w:tc>
          <w:tcPr>
            <w:tcW w:w="394" w:type="pct"/>
            <w:vAlign w:val="center"/>
          </w:tcPr>
          <w:p w14:paraId="16E0F13C">
            <w:pPr>
              <w:jc w:val="center"/>
              <w:rPr>
                <w:rFonts w:ascii="宋体" w:hAnsi="宋体"/>
                <w:szCs w:val="21"/>
              </w:rPr>
            </w:pPr>
          </w:p>
        </w:tc>
        <w:tc>
          <w:tcPr>
            <w:tcW w:w="600" w:type="pct"/>
            <w:vAlign w:val="center"/>
          </w:tcPr>
          <w:p w14:paraId="332760B2">
            <w:pPr>
              <w:jc w:val="center"/>
              <w:rPr>
                <w:rFonts w:ascii="宋体" w:hAnsi="宋体"/>
                <w:szCs w:val="21"/>
              </w:rPr>
            </w:pPr>
          </w:p>
        </w:tc>
        <w:tc>
          <w:tcPr>
            <w:tcW w:w="416" w:type="pct"/>
            <w:vAlign w:val="center"/>
          </w:tcPr>
          <w:p w14:paraId="38D7FF8E">
            <w:pPr>
              <w:jc w:val="center"/>
              <w:rPr>
                <w:rFonts w:ascii="宋体" w:hAnsi="宋体"/>
                <w:szCs w:val="21"/>
              </w:rPr>
            </w:pPr>
          </w:p>
        </w:tc>
        <w:tc>
          <w:tcPr>
            <w:tcW w:w="416" w:type="pct"/>
            <w:vAlign w:val="center"/>
          </w:tcPr>
          <w:p w14:paraId="1C7A729E">
            <w:pPr>
              <w:jc w:val="center"/>
              <w:rPr>
                <w:rFonts w:ascii="宋体" w:hAnsi="宋体"/>
                <w:szCs w:val="21"/>
              </w:rPr>
            </w:pPr>
          </w:p>
        </w:tc>
        <w:tc>
          <w:tcPr>
            <w:tcW w:w="691" w:type="pct"/>
            <w:vAlign w:val="center"/>
          </w:tcPr>
          <w:p w14:paraId="08C171FC">
            <w:pPr>
              <w:jc w:val="center"/>
              <w:rPr>
                <w:rFonts w:ascii="宋体" w:hAnsi="宋体"/>
                <w:szCs w:val="21"/>
              </w:rPr>
            </w:pPr>
          </w:p>
        </w:tc>
        <w:tc>
          <w:tcPr>
            <w:tcW w:w="975" w:type="pct"/>
            <w:vAlign w:val="center"/>
          </w:tcPr>
          <w:p w14:paraId="21006EE2">
            <w:pPr>
              <w:jc w:val="center"/>
              <w:rPr>
                <w:rFonts w:ascii="宋体" w:hAnsi="宋体"/>
                <w:szCs w:val="21"/>
              </w:rPr>
            </w:pPr>
          </w:p>
        </w:tc>
        <w:tc>
          <w:tcPr>
            <w:tcW w:w="499" w:type="pct"/>
            <w:vAlign w:val="center"/>
          </w:tcPr>
          <w:p w14:paraId="190A6B4F">
            <w:pPr>
              <w:jc w:val="center"/>
              <w:rPr>
                <w:rFonts w:ascii="宋体" w:hAnsi="宋体"/>
                <w:szCs w:val="21"/>
              </w:rPr>
            </w:pPr>
          </w:p>
        </w:tc>
      </w:tr>
      <w:tr w14:paraId="4BC1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21AA4D43">
            <w:pPr>
              <w:jc w:val="center"/>
              <w:rPr>
                <w:rFonts w:ascii="宋体" w:hAnsi="宋体"/>
                <w:szCs w:val="21"/>
              </w:rPr>
            </w:pPr>
          </w:p>
        </w:tc>
        <w:tc>
          <w:tcPr>
            <w:tcW w:w="625" w:type="pct"/>
            <w:vAlign w:val="center"/>
          </w:tcPr>
          <w:p w14:paraId="3C1CD455">
            <w:pPr>
              <w:jc w:val="center"/>
              <w:rPr>
                <w:rFonts w:ascii="宋体" w:hAnsi="宋体"/>
                <w:szCs w:val="21"/>
              </w:rPr>
            </w:pPr>
          </w:p>
        </w:tc>
        <w:tc>
          <w:tcPr>
            <w:tcW w:w="394" w:type="pct"/>
            <w:vAlign w:val="center"/>
          </w:tcPr>
          <w:p w14:paraId="430763A7">
            <w:pPr>
              <w:jc w:val="center"/>
              <w:rPr>
                <w:rFonts w:ascii="宋体" w:hAnsi="宋体"/>
                <w:szCs w:val="21"/>
              </w:rPr>
            </w:pPr>
          </w:p>
        </w:tc>
        <w:tc>
          <w:tcPr>
            <w:tcW w:w="600" w:type="pct"/>
            <w:vAlign w:val="center"/>
          </w:tcPr>
          <w:p w14:paraId="6FBFDB0D">
            <w:pPr>
              <w:jc w:val="center"/>
              <w:rPr>
                <w:rFonts w:ascii="宋体" w:hAnsi="宋体"/>
                <w:szCs w:val="21"/>
              </w:rPr>
            </w:pPr>
          </w:p>
        </w:tc>
        <w:tc>
          <w:tcPr>
            <w:tcW w:w="416" w:type="pct"/>
            <w:vAlign w:val="center"/>
          </w:tcPr>
          <w:p w14:paraId="73C4FCE5">
            <w:pPr>
              <w:jc w:val="center"/>
              <w:rPr>
                <w:rFonts w:ascii="宋体" w:hAnsi="宋体"/>
                <w:szCs w:val="21"/>
              </w:rPr>
            </w:pPr>
          </w:p>
        </w:tc>
        <w:tc>
          <w:tcPr>
            <w:tcW w:w="416" w:type="pct"/>
            <w:vAlign w:val="center"/>
          </w:tcPr>
          <w:p w14:paraId="3BEC2D1B">
            <w:pPr>
              <w:jc w:val="center"/>
              <w:rPr>
                <w:rFonts w:ascii="宋体" w:hAnsi="宋体"/>
                <w:szCs w:val="21"/>
              </w:rPr>
            </w:pPr>
          </w:p>
        </w:tc>
        <w:tc>
          <w:tcPr>
            <w:tcW w:w="691" w:type="pct"/>
            <w:vAlign w:val="center"/>
          </w:tcPr>
          <w:p w14:paraId="33AAF768">
            <w:pPr>
              <w:jc w:val="center"/>
              <w:rPr>
                <w:rFonts w:ascii="宋体" w:hAnsi="宋体"/>
                <w:szCs w:val="21"/>
              </w:rPr>
            </w:pPr>
          </w:p>
        </w:tc>
        <w:tc>
          <w:tcPr>
            <w:tcW w:w="975" w:type="pct"/>
            <w:vAlign w:val="center"/>
          </w:tcPr>
          <w:p w14:paraId="1790A4E8">
            <w:pPr>
              <w:jc w:val="center"/>
              <w:rPr>
                <w:rFonts w:ascii="宋体" w:hAnsi="宋体"/>
                <w:szCs w:val="21"/>
              </w:rPr>
            </w:pPr>
          </w:p>
        </w:tc>
        <w:tc>
          <w:tcPr>
            <w:tcW w:w="499" w:type="pct"/>
            <w:vAlign w:val="center"/>
          </w:tcPr>
          <w:p w14:paraId="125BCD30">
            <w:pPr>
              <w:jc w:val="center"/>
              <w:rPr>
                <w:rFonts w:ascii="宋体" w:hAnsi="宋体"/>
                <w:szCs w:val="21"/>
              </w:rPr>
            </w:pPr>
          </w:p>
        </w:tc>
      </w:tr>
      <w:tr w14:paraId="3AE24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78" w:type="pct"/>
            <w:vAlign w:val="center"/>
          </w:tcPr>
          <w:p w14:paraId="65C4E511">
            <w:pPr>
              <w:jc w:val="center"/>
              <w:rPr>
                <w:rFonts w:ascii="宋体" w:hAnsi="宋体"/>
                <w:szCs w:val="21"/>
              </w:rPr>
            </w:pPr>
          </w:p>
        </w:tc>
        <w:tc>
          <w:tcPr>
            <w:tcW w:w="625" w:type="pct"/>
            <w:vAlign w:val="center"/>
          </w:tcPr>
          <w:p w14:paraId="082233E5">
            <w:pPr>
              <w:jc w:val="center"/>
              <w:rPr>
                <w:rFonts w:ascii="宋体" w:hAnsi="宋体"/>
                <w:szCs w:val="21"/>
              </w:rPr>
            </w:pPr>
          </w:p>
        </w:tc>
        <w:tc>
          <w:tcPr>
            <w:tcW w:w="394" w:type="pct"/>
            <w:vAlign w:val="center"/>
          </w:tcPr>
          <w:p w14:paraId="2B92F525">
            <w:pPr>
              <w:jc w:val="center"/>
              <w:rPr>
                <w:rFonts w:ascii="宋体" w:hAnsi="宋体"/>
                <w:szCs w:val="21"/>
              </w:rPr>
            </w:pPr>
          </w:p>
        </w:tc>
        <w:tc>
          <w:tcPr>
            <w:tcW w:w="600" w:type="pct"/>
            <w:vAlign w:val="center"/>
          </w:tcPr>
          <w:p w14:paraId="7D6F644A">
            <w:pPr>
              <w:jc w:val="center"/>
              <w:rPr>
                <w:rFonts w:ascii="宋体" w:hAnsi="宋体"/>
                <w:szCs w:val="21"/>
              </w:rPr>
            </w:pPr>
          </w:p>
        </w:tc>
        <w:tc>
          <w:tcPr>
            <w:tcW w:w="416" w:type="pct"/>
            <w:vAlign w:val="center"/>
          </w:tcPr>
          <w:p w14:paraId="54BC1246">
            <w:pPr>
              <w:jc w:val="center"/>
              <w:rPr>
                <w:rFonts w:ascii="宋体" w:hAnsi="宋体"/>
                <w:szCs w:val="21"/>
              </w:rPr>
            </w:pPr>
          </w:p>
        </w:tc>
        <w:tc>
          <w:tcPr>
            <w:tcW w:w="416" w:type="pct"/>
            <w:vAlign w:val="center"/>
          </w:tcPr>
          <w:p w14:paraId="36B97D2F">
            <w:pPr>
              <w:jc w:val="center"/>
              <w:rPr>
                <w:rFonts w:ascii="宋体" w:hAnsi="宋体"/>
                <w:szCs w:val="21"/>
              </w:rPr>
            </w:pPr>
          </w:p>
        </w:tc>
        <w:tc>
          <w:tcPr>
            <w:tcW w:w="691" w:type="pct"/>
            <w:vAlign w:val="center"/>
          </w:tcPr>
          <w:p w14:paraId="7C9A67BC">
            <w:pPr>
              <w:jc w:val="center"/>
              <w:rPr>
                <w:rFonts w:ascii="宋体" w:hAnsi="宋体"/>
                <w:szCs w:val="21"/>
              </w:rPr>
            </w:pPr>
          </w:p>
        </w:tc>
        <w:tc>
          <w:tcPr>
            <w:tcW w:w="975" w:type="pct"/>
            <w:vAlign w:val="center"/>
          </w:tcPr>
          <w:p w14:paraId="4946F5A6">
            <w:pPr>
              <w:jc w:val="center"/>
              <w:rPr>
                <w:rFonts w:ascii="宋体" w:hAnsi="宋体"/>
                <w:szCs w:val="21"/>
              </w:rPr>
            </w:pPr>
          </w:p>
        </w:tc>
        <w:tc>
          <w:tcPr>
            <w:tcW w:w="499" w:type="pct"/>
            <w:vAlign w:val="center"/>
          </w:tcPr>
          <w:p w14:paraId="7271617E">
            <w:pPr>
              <w:jc w:val="center"/>
              <w:rPr>
                <w:rFonts w:ascii="宋体" w:hAnsi="宋体"/>
                <w:szCs w:val="21"/>
              </w:rPr>
            </w:pPr>
          </w:p>
        </w:tc>
      </w:tr>
    </w:tbl>
    <w:p w14:paraId="0CFCB75E">
      <w:pPr>
        <w:spacing w:line="420" w:lineRule="exact"/>
        <w:rPr>
          <w:rFonts w:ascii="宋体" w:hAnsi="宋体"/>
          <w:szCs w:val="21"/>
        </w:rPr>
      </w:pPr>
    </w:p>
    <w:p w14:paraId="77413B6A">
      <w:pPr>
        <w:spacing w:beforeLines="50" w:afterLines="100" w:line="420" w:lineRule="exact"/>
        <w:outlineLvl w:val="2"/>
        <w:rPr>
          <w:rFonts w:ascii="黑体" w:hAnsi="宋体" w:eastAsia="黑体"/>
          <w:sz w:val="24"/>
        </w:rPr>
      </w:pPr>
      <w:r>
        <w:rPr>
          <w:rFonts w:ascii="宋体" w:hAnsi="宋体"/>
          <w:szCs w:val="21"/>
        </w:rPr>
        <w:br w:type="page"/>
      </w:r>
      <w:bookmarkStart w:id="983" w:name="_Toc23442"/>
      <w:bookmarkStart w:id="984" w:name="_Toc17387"/>
      <w:r>
        <w:rPr>
          <w:rFonts w:hint="eastAsia" w:ascii="黑体" w:hAnsi="宋体" w:eastAsia="黑体"/>
          <w:sz w:val="24"/>
        </w:rPr>
        <w:t>附表三：劳动力计划表</w:t>
      </w:r>
      <w:bookmarkEnd w:id="983"/>
      <w:bookmarkEnd w:id="984"/>
    </w:p>
    <w:p w14:paraId="5628F3A3">
      <w:pPr>
        <w:wordWrap w:val="0"/>
        <w:spacing w:line="420" w:lineRule="exact"/>
        <w:jc w:val="right"/>
        <w:rPr>
          <w:rFonts w:ascii="黑体" w:hAnsi="宋体" w:eastAsia="黑体"/>
          <w:szCs w:val="21"/>
        </w:rPr>
      </w:pPr>
      <w:r>
        <w:rPr>
          <w:rFonts w:hint="eastAsia" w:ascii="黑体" w:hAnsi="宋体" w:eastAsia="黑体"/>
          <w:szCs w:val="21"/>
        </w:rPr>
        <w:t xml:space="preserve">单位：人   </w:t>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1418"/>
        <w:gridCol w:w="1063"/>
        <w:gridCol w:w="1063"/>
        <w:gridCol w:w="1063"/>
        <w:gridCol w:w="1063"/>
        <w:gridCol w:w="1063"/>
        <w:gridCol w:w="1073"/>
      </w:tblGrid>
      <w:tr w14:paraId="34FA9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416" w:type="pct"/>
            <w:vAlign w:val="center"/>
          </w:tcPr>
          <w:p w14:paraId="20F87534">
            <w:pPr>
              <w:jc w:val="center"/>
              <w:rPr>
                <w:rFonts w:ascii="宋体" w:hAnsi="宋体"/>
                <w:szCs w:val="21"/>
              </w:rPr>
            </w:pPr>
            <w:r>
              <w:rPr>
                <w:rFonts w:hint="eastAsia" w:ascii="宋体" w:hAnsi="宋体"/>
                <w:szCs w:val="21"/>
              </w:rPr>
              <w:t>工种</w:t>
            </w:r>
          </w:p>
        </w:tc>
        <w:tc>
          <w:tcPr>
            <w:tcW w:w="4583" w:type="pct"/>
            <w:gridSpan w:val="7"/>
            <w:vAlign w:val="center"/>
          </w:tcPr>
          <w:p w14:paraId="2EDEB335">
            <w:pPr>
              <w:jc w:val="center"/>
              <w:rPr>
                <w:rFonts w:ascii="宋体" w:hAnsi="宋体"/>
                <w:szCs w:val="21"/>
              </w:rPr>
            </w:pPr>
            <w:r>
              <w:rPr>
                <w:rFonts w:hint="eastAsia" w:ascii="宋体" w:hAnsi="宋体"/>
                <w:szCs w:val="21"/>
              </w:rPr>
              <w:t>按工程施工阶段投入劳动力情况</w:t>
            </w:r>
          </w:p>
        </w:tc>
      </w:tr>
      <w:tr w14:paraId="25A2B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0154BD1A">
            <w:pPr>
              <w:jc w:val="center"/>
              <w:rPr>
                <w:rFonts w:ascii="宋体" w:hAnsi="宋体"/>
                <w:szCs w:val="21"/>
              </w:rPr>
            </w:pPr>
          </w:p>
        </w:tc>
        <w:tc>
          <w:tcPr>
            <w:tcW w:w="833" w:type="pct"/>
            <w:vAlign w:val="center"/>
          </w:tcPr>
          <w:p w14:paraId="267A471C">
            <w:pPr>
              <w:jc w:val="center"/>
              <w:rPr>
                <w:rFonts w:ascii="宋体" w:hAnsi="宋体"/>
                <w:szCs w:val="21"/>
              </w:rPr>
            </w:pPr>
          </w:p>
        </w:tc>
        <w:tc>
          <w:tcPr>
            <w:tcW w:w="624" w:type="pct"/>
            <w:vAlign w:val="center"/>
          </w:tcPr>
          <w:p w14:paraId="7E4A9F80">
            <w:pPr>
              <w:jc w:val="center"/>
              <w:rPr>
                <w:rFonts w:ascii="宋体" w:hAnsi="宋体"/>
                <w:szCs w:val="21"/>
              </w:rPr>
            </w:pPr>
          </w:p>
        </w:tc>
        <w:tc>
          <w:tcPr>
            <w:tcW w:w="624" w:type="pct"/>
            <w:vAlign w:val="center"/>
          </w:tcPr>
          <w:p w14:paraId="4EC437CA">
            <w:pPr>
              <w:jc w:val="center"/>
              <w:rPr>
                <w:rFonts w:ascii="宋体" w:hAnsi="宋体"/>
                <w:szCs w:val="21"/>
              </w:rPr>
            </w:pPr>
          </w:p>
        </w:tc>
        <w:tc>
          <w:tcPr>
            <w:tcW w:w="624" w:type="pct"/>
            <w:vAlign w:val="center"/>
          </w:tcPr>
          <w:p w14:paraId="158F5431">
            <w:pPr>
              <w:jc w:val="center"/>
              <w:rPr>
                <w:rFonts w:ascii="宋体" w:hAnsi="宋体"/>
                <w:szCs w:val="21"/>
              </w:rPr>
            </w:pPr>
          </w:p>
        </w:tc>
        <w:tc>
          <w:tcPr>
            <w:tcW w:w="624" w:type="pct"/>
            <w:vAlign w:val="center"/>
          </w:tcPr>
          <w:p w14:paraId="1D43B15B">
            <w:pPr>
              <w:jc w:val="center"/>
              <w:rPr>
                <w:rFonts w:ascii="宋体" w:hAnsi="宋体"/>
                <w:szCs w:val="21"/>
              </w:rPr>
            </w:pPr>
          </w:p>
        </w:tc>
        <w:tc>
          <w:tcPr>
            <w:tcW w:w="624" w:type="pct"/>
            <w:vAlign w:val="center"/>
          </w:tcPr>
          <w:p w14:paraId="6E793244">
            <w:pPr>
              <w:jc w:val="center"/>
              <w:rPr>
                <w:rFonts w:ascii="宋体" w:hAnsi="宋体"/>
                <w:szCs w:val="21"/>
              </w:rPr>
            </w:pPr>
          </w:p>
        </w:tc>
        <w:tc>
          <w:tcPr>
            <w:tcW w:w="626" w:type="pct"/>
            <w:vAlign w:val="center"/>
          </w:tcPr>
          <w:p w14:paraId="48452DB8">
            <w:pPr>
              <w:jc w:val="center"/>
              <w:rPr>
                <w:rFonts w:ascii="宋体" w:hAnsi="宋体"/>
                <w:szCs w:val="21"/>
              </w:rPr>
            </w:pPr>
          </w:p>
        </w:tc>
      </w:tr>
      <w:tr w14:paraId="27D43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6BDBF5E2">
            <w:pPr>
              <w:jc w:val="center"/>
              <w:rPr>
                <w:rFonts w:ascii="宋体" w:hAnsi="宋体"/>
                <w:szCs w:val="21"/>
              </w:rPr>
            </w:pPr>
          </w:p>
        </w:tc>
        <w:tc>
          <w:tcPr>
            <w:tcW w:w="833" w:type="pct"/>
            <w:vAlign w:val="center"/>
          </w:tcPr>
          <w:p w14:paraId="17FD9BEB">
            <w:pPr>
              <w:jc w:val="center"/>
              <w:rPr>
                <w:rFonts w:ascii="宋体" w:hAnsi="宋体"/>
                <w:szCs w:val="21"/>
              </w:rPr>
            </w:pPr>
          </w:p>
        </w:tc>
        <w:tc>
          <w:tcPr>
            <w:tcW w:w="624" w:type="pct"/>
            <w:vAlign w:val="center"/>
          </w:tcPr>
          <w:p w14:paraId="2CAABB1A">
            <w:pPr>
              <w:jc w:val="center"/>
              <w:rPr>
                <w:rFonts w:ascii="宋体" w:hAnsi="宋体"/>
                <w:szCs w:val="21"/>
              </w:rPr>
            </w:pPr>
          </w:p>
        </w:tc>
        <w:tc>
          <w:tcPr>
            <w:tcW w:w="624" w:type="pct"/>
            <w:vAlign w:val="center"/>
          </w:tcPr>
          <w:p w14:paraId="22CFF90E">
            <w:pPr>
              <w:jc w:val="center"/>
              <w:rPr>
                <w:rFonts w:ascii="宋体" w:hAnsi="宋体"/>
                <w:szCs w:val="21"/>
              </w:rPr>
            </w:pPr>
          </w:p>
        </w:tc>
        <w:tc>
          <w:tcPr>
            <w:tcW w:w="624" w:type="pct"/>
            <w:vAlign w:val="center"/>
          </w:tcPr>
          <w:p w14:paraId="39EA4F06">
            <w:pPr>
              <w:jc w:val="center"/>
              <w:rPr>
                <w:rFonts w:ascii="宋体" w:hAnsi="宋体"/>
                <w:szCs w:val="21"/>
              </w:rPr>
            </w:pPr>
          </w:p>
        </w:tc>
        <w:tc>
          <w:tcPr>
            <w:tcW w:w="624" w:type="pct"/>
            <w:vAlign w:val="center"/>
          </w:tcPr>
          <w:p w14:paraId="6DF1D35C">
            <w:pPr>
              <w:jc w:val="center"/>
              <w:rPr>
                <w:rFonts w:ascii="宋体" w:hAnsi="宋体"/>
                <w:szCs w:val="21"/>
              </w:rPr>
            </w:pPr>
          </w:p>
        </w:tc>
        <w:tc>
          <w:tcPr>
            <w:tcW w:w="624" w:type="pct"/>
            <w:vAlign w:val="center"/>
          </w:tcPr>
          <w:p w14:paraId="402C18C8">
            <w:pPr>
              <w:jc w:val="center"/>
              <w:rPr>
                <w:rFonts w:ascii="宋体" w:hAnsi="宋体"/>
                <w:szCs w:val="21"/>
              </w:rPr>
            </w:pPr>
          </w:p>
        </w:tc>
        <w:tc>
          <w:tcPr>
            <w:tcW w:w="626" w:type="pct"/>
            <w:vAlign w:val="center"/>
          </w:tcPr>
          <w:p w14:paraId="39DBE492">
            <w:pPr>
              <w:jc w:val="center"/>
              <w:rPr>
                <w:rFonts w:ascii="宋体" w:hAnsi="宋体"/>
                <w:szCs w:val="21"/>
              </w:rPr>
            </w:pPr>
          </w:p>
        </w:tc>
      </w:tr>
      <w:tr w14:paraId="0C34A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3A41A829">
            <w:pPr>
              <w:jc w:val="center"/>
              <w:rPr>
                <w:rFonts w:ascii="宋体" w:hAnsi="宋体"/>
                <w:szCs w:val="21"/>
              </w:rPr>
            </w:pPr>
          </w:p>
        </w:tc>
        <w:tc>
          <w:tcPr>
            <w:tcW w:w="833" w:type="pct"/>
            <w:vAlign w:val="center"/>
          </w:tcPr>
          <w:p w14:paraId="41ABCEB2">
            <w:pPr>
              <w:jc w:val="center"/>
              <w:rPr>
                <w:rFonts w:ascii="宋体" w:hAnsi="宋体"/>
                <w:szCs w:val="21"/>
              </w:rPr>
            </w:pPr>
          </w:p>
        </w:tc>
        <w:tc>
          <w:tcPr>
            <w:tcW w:w="624" w:type="pct"/>
            <w:vAlign w:val="center"/>
          </w:tcPr>
          <w:p w14:paraId="7B2F4F7B">
            <w:pPr>
              <w:jc w:val="center"/>
              <w:rPr>
                <w:rFonts w:ascii="宋体" w:hAnsi="宋体"/>
                <w:szCs w:val="21"/>
              </w:rPr>
            </w:pPr>
          </w:p>
        </w:tc>
        <w:tc>
          <w:tcPr>
            <w:tcW w:w="624" w:type="pct"/>
            <w:vAlign w:val="center"/>
          </w:tcPr>
          <w:p w14:paraId="39D0DA98">
            <w:pPr>
              <w:jc w:val="center"/>
              <w:rPr>
                <w:rFonts w:ascii="宋体" w:hAnsi="宋体"/>
                <w:szCs w:val="21"/>
              </w:rPr>
            </w:pPr>
          </w:p>
        </w:tc>
        <w:tc>
          <w:tcPr>
            <w:tcW w:w="624" w:type="pct"/>
            <w:vAlign w:val="center"/>
          </w:tcPr>
          <w:p w14:paraId="0E9DAF12">
            <w:pPr>
              <w:jc w:val="center"/>
              <w:rPr>
                <w:rFonts w:ascii="宋体" w:hAnsi="宋体"/>
                <w:szCs w:val="21"/>
              </w:rPr>
            </w:pPr>
          </w:p>
        </w:tc>
        <w:tc>
          <w:tcPr>
            <w:tcW w:w="624" w:type="pct"/>
            <w:vAlign w:val="center"/>
          </w:tcPr>
          <w:p w14:paraId="0F279ED3">
            <w:pPr>
              <w:jc w:val="center"/>
              <w:rPr>
                <w:rFonts w:ascii="宋体" w:hAnsi="宋体"/>
                <w:szCs w:val="21"/>
              </w:rPr>
            </w:pPr>
          </w:p>
        </w:tc>
        <w:tc>
          <w:tcPr>
            <w:tcW w:w="624" w:type="pct"/>
            <w:vAlign w:val="center"/>
          </w:tcPr>
          <w:p w14:paraId="1AAFBD96">
            <w:pPr>
              <w:jc w:val="center"/>
              <w:rPr>
                <w:rFonts w:ascii="宋体" w:hAnsi="宋体"/>
                <w:szCs w:val="21"/>
              </w:rPr>
            </w:pPr>
          </w:p>
        </w:tc>
        <w:tc>
          <w:tcPr>
            <w:tcW w:w="626" w:type="pct"/>
            <w:vAlign w:val="center"/>
          </w:tcPr>
          <w:p w14:paraId="621D9CB5">
            <w:pPr>
              <w:jc w:val="center"/>
              <w:rPr>
                <w:rFonts w:ascii="宋体" w:hAnsi="宋体"/>
                <w:szCs w:val="21"/>
              </w:rPr>
            </w:pPr>
          </w:p>
        </w:tc>
      </w:tr>
      <w:tr w14:paraId="10871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41F95F71">
            <w:pPr>
              <w:jc w:val="center"/>
              <w:rPr>
                <w:rFonts w:ascii="宋体" w:hAnsi="宋体"/>
                <w:szCs w:val="21"/>
              </w:rPr>
            </w:pPr>
          </w:p>
        </w:tc>
        <w:tc>
          <w:tcPr>
            <w:tcW w:w="833" w:type="pct"/>
            <w:vAlign w:val="center"/>
          </w:tcPr>
          <w:p w14:paraId="5FD8F3C8">
            <w:pPr>
              <w:jc w:val="center"/>
              <w:rPr>
                <w:rFonts w:ascii="宋体" w:hAnsi="宋体"/>
                <w:szCs w:val="21"/>
              </w:rPr>
            </w:pPr>
          </w:p>
        </w:tc>
        <w:tc>
          <w:tcPr>
            <w:tcW w:w="624" w:type="pct"/>
            <w:vAlign w:val="center"/>
          </w:tcPr>
          <w:p w14:paraId="20104ABC">
            <w:pPr>
              <w:jc w:val="center"/>
              <w:rPr>
                <w:rFonts w:ascii="宋体" w:hAnsi="宋体"/>
                <w:szCs w:val="21"/>
              </w:rPr>
            </w:pPr>
          </w:p>
        </w:tc>
        <w:tc>
          <w:tcPr>
            <w:tcW w:w="624" w:type="pct"/>
            <w:vAlign w:val="center"/>
          </w:tcPr>
          <w:p w14:paraId="71467862">
            <w:pPr>
              <w:jc w:val="center"/>
              <w:rPr>
                <w:rFonts w:ascii="宋体" w:hAnsi="宋体"/>
                <w:szCs w:val="21"/>
              </w:rPr>
            </w:pPr>
          </w:p>
        </w:tc>
        <w:tc>
          <w:tcPr>
            <w:tcW w:w="624" w:type="pct"/>
            <w:vAlign w:val="center"/>
          </w:tcPr>
          <w:p w14:paraId="3E3A644D">
            <w:pPr>
              <w:jc w:val="center"/>
              <w:rPr>
                <w:rFonts w:ascii="宋体" w:hAnsi="宋体"/>
                <w:szCs w:val="21"/>
              </w:rPr>
            </w:pPr>
          </w:p>
        </w:tc>
        <w:tc>
          <w:tcPr>
            <w:tcW w:w="624" w:type="pct"/>
            <w:vAlign w:val="center"/>
          </w:tcPr>
          <w:p w14:paraId="1CC2989E">
            <w:pPr>
              <w:jc w:val="center"/>
              <w:rPr>
                <w:rFonts w:ascii="宋体" w:hAnsi="宋体"/>
                <w:szCs w:val="21"/>
              </w:rPr>
            </w:pPr>
          </w:p>
        </w:tc>
        <w:tc>
          <w:tcPr>
            <w:tcW w:w="624" w:type="pct"/>
            <w:vAlign w:val="center"/>
          </w:tcPr>
          <w:p w14:paraId="42EB8EF0">
            <w:pPr>
              <w:jc w:val="center"/>
              <w:rPr>
                <w:rFonts w:ascii="宋体" w:hAnsi="宋体"/>
                <w:szCs w:val="21"/>
              </w:rPr>
            </w:pPr>
          </w:p>
        </w:tc>
        <w:tc>
          <w:tcPr>
            <w:tcW w:w="626" w:type="pct"/>
            <w:vAlign w:val="center"/>
          </w:tcPr>
          <w:p w14:paraId="35D9433D">
            <w:pPr>
              <w:jc w:val="center"/>
              <w:rPr>
                <w:rFonts w:ascii="宋体" w:hAnsi="宋体"/>
                <w:szCs w:val="21"/>
              </w:rPr>
            </w:pPr>
          </w:p>
        </w:tc>
      </w:tr>
      <w:tr w14:paraId="09430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5FECED1E">
            <w:pPr>
              <w:jc w:val="center"/>
              <w:rPr>
                <w:rFonts w:ascii="宋体" w:hAnsi="宋体"/>
                <w:szCs w:val="21"/>
              </w:rPr>
            </w:pPr>
          </w:p>
        </w:tc>
        <w:tc>
          <w:tcPr>
            <w:tcW w:w="833" w:type="pct"/>
            <w:vAlign w:val="center"/>
          </w:tcPr>
          <w:p w14:paraId="387D5111">
            <w:pPr>
              <w:jc w:val="center"/>
              <w:rPr>
                <w:rFonts w:ascii="宋体" w:hAnsi="宋体"/>
                <w:szCs w:val="21"/>
              </w:rPr>
            </w:pPr>
          </w:p>
        </w:tc>
        <w:tc>
          <w:tcPr>
            <w:tcW w:w="624" w:type="pct"/>
            <w:vAlign w:val="center"/>
          </w:tcPr>
          <w:p w14:paraId="39664F22">
            <w:pPr>
              <w:jc w:val="center"/>
              <w:rPr>
                <w:rFonts w:ascii="宋体" w:hAnsi="宋体"/>
                <w:szCs w:val="21"/>
              </w:rPr>
            </w:pPr>
          </w:p>
        </w:tc>
        <w:tc>
          <w:tcPr>
            <w:tcW w:w="624" w:type="pct"/>
            <w:vAlign w:val="center"/>
          </w:tcPr>
          <w:p w14:paraId="27F6CFD9">
            <w:pPr>
              <w:jc w:val="center"/>
              <w:rPr>
                <w:rFonts w:ascii="宋体" w:hAnsi="宋体"/>
                <w:szCs w:val="21"/>
              </w:rPr>
            </w:pPr>
          </w:p>
        </w:tc>
        <w:tc>
          <w:tcPr>
            <w:tcW w:w="624" w:type="pct"/>
            <w:vAlign w:val="center"/>
          </w:tcPr>
          <w:p w14:paraId="5399E35C">
            <w:pPr>
              <w:jc w:val="center"/>
              <w:rPr>
                <w:rFonts w:ascii="宋体" w:hAnsi="宋体"/>
                <w:szCs w:val="21"/>
              </w:rPr>
            </w:pPr>
          </w:p>
        </w:tc>
        <w:tc>
          <w:tcPr>
            <w:tcW w:w="624" w:type="pct"/>
            <w:vAlign w:val="center"/>
          </w:tcPr>
          <w:p w14:paraId="6E1FCBA8">
            <w:pPr>
              <w:jc w:val="center"/>
              <w:rPr>
                <w:rFonts w:ascii="宋体" w:hAnsi="宋体"/>
                <w:szCs w:val="21"/>
              </w:rPr>
            </w:pPr>
          </w:p>
        </w:tc>
        <w:tc>
          <w:tcPr>
            <w:tcW w:w="624" w:type="pct"/>
            <w:vAlign w:val="center"/>
          </w:tcPr>
          <w:p w14:paraId="4B3A5163">
            <w:pPr>
              <w:jc w:val="center"/>
              <w:rPr>
                <w:rFonts w:ascii="宋体" w:hAnsi="宋体"/>
                <w:szCs w:val="21"/>
              </w:rPr>
            </w:pPr>
          </w:p>
        </w:tc>
        <w:tc>
          <w:tcPr>
            <w:tcW w:w="626" w:type="pct"/>
            <w:vAlign w:val="center"/>
          </w:tcPr>
          <w:p w14:paraId="0C3E1C18">
            <w:pPr>
              <w:jc w:val="center"/>
              <w:rPr>
                <w:rFonts w:ascii="宋体" w:hAnsi="宋体"/>
                <w:szCs w:val="21"/>
              </w:rPr>
            </w:pPr>
          </w:p>
        </w:tc>
      </w:tr>
      <w:tr w14:paraId="604E0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38F7543E">
            <w:pPr>
              <w:jc w:val="center"/>
              <w:rPr>
                <w:rFonts w:ascii="宋体" w:hAnsi="宋体"/>
                <w:szCs w:val="21"/>
              </w:rPr>
            </w:pPr>
          </w:p>
        </w:tc>
        <w:tc>
          <w:tcPr>
            <w:tcW w:w="833" w:type="pct"/>
            <w:vAlign w:val="center"/>
          </w:tcPr>
          <w:p w14:paraId="14447E88">
            <w:pPr>
              <w:jc w:val="center"/>
              <w:rPr>
                <w:rFonts w:ascii="宋体" w:hAnsi="宋体"/>
                <w:szCs w:val="21"/>
              </w:rPr>
            </w:pPr>
          </w:p>
        </w:tc>
        <w:tc>
          <w:tcPr>
            <w:tcW w:w="624" w:type="pct"/>
            <w:vAlign w:val="center"/>
          </w:tcPr>
          <w:p w14:paraId="526C9DA3">
            <w:pPr>
              <w:jc w:val="center"/>
              <w:rPr>
                <w:rFonts w:ascii="宋体" w:hAnsi="宋体"/>
                <w:szCs w:val="21"/>
              </w:rPr>
            </w:pPr>
          </w:p>
        </w:tc>
        <w:tc>
          <w:tcPr>
            <w:tcW w:w="624" w:type="pct"/>
            <w:vAlign w:val="center"/>
          </w:tcPr>
          <w:p w14:paraId="007685B1">
            <w:pPr>
              <w:jc w:val="center"/>
              <w:rPr>
                <w:rFonts w:ascii="宋体" w:hAnsi="宋体"/>
                <w:szCs w:val="21"/>
              </w:rPr>
            </w:pPr>
          </w:p>
        </w:tc>
        <w:tc>
          <w:tcPr>
            <w:tcW w:w="624" w:type="pct"/>
            <w:vAlign w:val="center"/>
          </w:tcPr>
          <w:p w14:paraId="23AE7E15">
            <w:pPr>
              <w:jc w:val="center"/>
              <w:rPr>
                <w:rFonts w:ascii="宋体" w:hAnsi="宋体"/>
                <w:szCs w:val="21"/>
              </w:rPr>
            </w:pPr>
          </w:p>
        </w:tc>
        <w:tc>
          <w:tcPr>
            <w:tcW w:w="624" w:type="pct"/>
            <w:vAlign w:val="center"/>
          </w:tcPr>
          <w:p w14:paraId="64E42FBD">
            <w:pPr>
              <w:jc w:val="center"/>
              <w:rPr>
                <w:rFonts w:ascii="宋体" w:hAnsi="宋体"/>
                <w:szCs w:val="21"/>
              </w:rPr>
            </w:pPr>
          </w:p>
        </w:tc>
        <w:tc>
          <w:tcPr>
            <w:tcW w:w="624" w:type="pct"/>
            <w:vAlign w:val="center"/>
          </w:tcPr>
          <w:p w14:paraId="29A3F3E6">
            <w:pPr>
              <w:jc w:val="center"/>
              <w:rPr>
                <w:rFonts w:ascii="宋体" w:hAnsi="宋体"/>
                <w:szCs w:val="21"/>
              </w:rPr>
            </w:pPr>
          </w:p>
        </w:tc>
        <w:tc>
          <w:tcPr>
            <w:tcW w:w="626" w:type="pct"/>
            <w:vAlign w:val="center"/>
          </w:tcPr>
          <w:p w14:paraId="435AE0AA">
            <w:pPr>
              <w:jc w:val="center"/>
              <w:rPr>
                <w:rFonts w:ascii="宋体" w:hAnsi="宋体"/>
                <w:szCs w:val="21"/>
              </w:rPr>
            </w:pPr>
          </w:p>
        </w:tc>
      </w:tr>
      <w:tr w14:paraId="01A38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0A7C6183">
            <w:pPr>
              <w:jc w:val="center"/>
              <w:rPr>
                <w:rFonts w:ascii="宋体" w:hAnsi="宋体"/>
                <w:szCs w:val="21"/>
              </w:rPr>
            </w:pPr>
          </w:p>
        </w:tc>
        <w:tc>
          <w:tcPr>
            <w:tcW w:w="833" w:type="pct"/>
            <w:vAlign w:val="center"/>
          </w:tcPr>
          <w:p w14:paraId="16FE1801">
            <w:pPr>
              <w:jc w:val="center"/>
              <w:rPr>
                <w:rFonts w:ascii="宋体" w:hAnsi="宋体"/>
                <w:szCs w:val="21"/>
              </w:rPr>
            </w:pPr>
          </w:p>
        </w:tc>
        <w:tc>
          <w:tcPr>
            <w:tcW w:w="624" w:type="pct"/>
            <w:vAlign w:val="center"/>
          </w:tcPr>
          <w:p w14:paraId="051D16FE">
            <w:pPr>
              <w:jc w:val="center"/>
              <w:rPr>
                <w:rFonts w:ascii="宋体" w:hAnsi="宋体"/>
                <w:szCs w:val="21"/>
              </w:rPr>
            </w:pPr>
          </w:p>
        </w:tc>
        <w:tc>
          <w:tcPr>
            <w:tcW w:w="624" w:type="pct"/>
            <w:vAlign w:val="center"/>
          </w:tcPr>
          <w:p w14:paraId="33C9CB07">
            <w:pPr>
              <w:jc w:val="center"/>
              <w:rPr>
                <w:rFonts w:ascii="宋体" w:hAnsi="宋体"/>
                <w:szCs w:val="21"/>
              </w:rPr>
            </w:pPr>
          </w:p>
        </w:tc>
        <w:tc>
          <w:tcPr>
            <w:tcW w:w="624" w:type="pct"/>
            <w:vAlign w:val="center"/>
          </w:tcPr>
          <w:p w14:paraId="2D8511A4">
            <w:pPr>
              <w:jc w:val="center"/>
              <w:rPr>
                <w:rFonts w:ascii="宋体" w:hAnsi="宋体"/>
                <w:szCs w:val="21"/>
              </w:rPr>
            </w:pPr>
          </w:p>
        </w:tc>
        <w:tc>
          <w:tcPr>
            <w:tcW w:w="624" w:type="pct"/>
            <w:vAlign w:val="center"/>
          </w:tcPr>
          <w:p w14:paraId="032022F1">
            <w:pPr>
              <w:jc w:val="center"/>
              <w:rPr>
                <w:rFonts w:ascii="宋体" w:hAnsi="宋体"/>
                <w:szCs w:val="21"/>
              </w:rPr>
            </w:pPr>
          </w:p>
        </w:tc>
        <w:tc>
          <w:tcPr>
            <w:tcW w:w="624" w:type="pct"/>
            <w:vAlign w:val="center"/>
          </w:tcPr>
          <w:p w14:paraId="2B3708E3">
            <w:pPr>
              <w:jc w:val="center"/>
              <w:rPr>
                <w:rFonts w:ascii="宋体" w:hAnsi="宋体"/>
                <w:szCs w:val="21"/>
              </w:rPr>
            </w:pPr>
          </w:p>
        </w:tc>
        <w:tc>
          <w:tcPr>
            <w:tcW w:w="626" w:type="pct"/>
            <w:vAlign w:val="center"/>
          </w:tcPr>
          <w:p w14:paraId="2D4ECCC0">
            <w:pPr>
              <w:jc w:val="center"/>
              <w:rPr>
                <w:rFonts w:ascii="宋体" w:hAnsi="宋体"/>
                <w:szCs w:val="21"/>
              </w:rPr>
            </w:pPr>
          </w:p>
        </w:tc>
      </w:tr>
      <w:tr w14:paraId="7F12C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37F558A3">
            <w:pPr>
              <w:jc w:val="center"/>
              <w:rPr>
                <w:rFonts w:ascii="宋体" w:hAnsi="宋体"/>
                <w:szCs w:val="21"/>
              </w:rPr>
            </w:pPr>
          </w:p>
        </w:tc>
        <w:tc>
          <w:tcPr>
            <w:tcW w:w="833" w:type="pct"/>
            <w:vAlign w:val="center"/>
          </w:tcPr>
          <w:p w14:paraId="043B1F21">
            <w:pPr>
              <w:jc w:val="center"/>
              <w:rPr>
                <w:rFonts w:ascii="宋体" w:hAnsi="宋体"/>
                <w:szCs w:val="21"/>
              </w:rPr>
            </w:pPr>
          </w:p>
        </w:tc>
        <w:tc>
          <w:tcPr>
            <w:tcW w:w="624" w:type="pct"/>
            <w:vAlign w:val="center"/>
          </w:tcPr>
          <w:p w14:paraId="7EC16088">
            <w:pPr>
              <w:jc w:val="center"/>
              <w:rPr>
                <w:rFonts w:ascii="宋体" w:hAnsi="宋体"/>
                <w:szCs w:val="21"/>
              </w:rPr>
            </w:pPr>
          </w:p>
        </w:tc>
        <w:tc>
          <w:tcPr>
            <w:tcW w:w="624" w:type="pct"/>
            <w:vAlign w:val="center"/>
          </w:tcPr>
          <w:p w14:paraId="3ACAEB2F">
            <w:pPr>
              <w:jc w:val="center"/>
              <w:rPr>
                <w:rFonts w:ascii="宋体" w:hAnsi="宋体"/>
                <w:szCs w:val="21"/>
              </w:rPr>
            </w:pPr>
          </w:p>
        </w:tc>
        <w:tc>
          <w:tcPr>
            <w:tcW w:w="624" w:type="pct"/>
            <w:vAlign w:val="center"/>
          </w:tcPr>
          <w:p w14:paraId="04691123">
            <w:pPr>
              <w:jc w:val="center"/>
              <w:rPr>
                <w:rFonts w:ascii="宋体" w:hAnsi="宋体"/>
                <w:szCs w:val="21"/>
              </w:rPr>
            </w:pPr>
          </w:p>
        </w:tc>
        <w:tc>
          <w:tcPr>
            <w:tcW w:w="624" w:type="pct"/>
            <w:vAlign w:val="center"/>
          </w:tcPr>
          <w:p w14:paraId="31E7CFF0">
            <w:pPr>
              <w:jc w:val="center"/>
              <w:rPr>
                <w:rFonts w:ascii="宋体" w:hAnsi="宋体"/>
                <w:szCs w:val="21"/>
              </w:rPr>
            </w:pPr>
          </w:p>
        </w:tc>
        <w:tc>
          <w:tcPr>
            <w:tcW w:w="624" w:type="pct"/>
            <w:vAlign w:val="center"/>
          </w:tcPr>
          <w:p w14:paraId="73350D8D">
            <w:pPr>
              <w:jc w:val="center"/>
              <w:rPr>
                <w:rFonts w:ascii="宋体" w:hAnsi="宋体"/>
                <w:szCs w:val="21"/>
              </w:rPr>
            </w:pPr>
          </w:p>
        </w:tc>
        <w:tc>
          <w:tcPr>
            <w:tcW w:w="626" w:type="pct"/>
            <w:vAlign w:val="center"/>
          </w:tcPr>
          <w:p w14:paraId="6DDE5C52">
            <w:pPr>
              <w:jc w:val="center"/>
              <w:rPr>
                <w:rFonts w:ascii="宋体" w:hAnsi="宋体"/>
                <w:szCs w:val="21"/>
              </w:rPr>
            </w:pPr>
          </w:p>
        </w:tc>
      </w:tr>
      <w:tr w14:paraId="0A1B0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12F65E34">
            <w:pPr>
              <w:jc w:val="center"/>
              <w:rPr>
                <w:rFonts w:ascii="宋体" w:hAnsi="宋体"/>
                <w:szCs w:val="21"/>
              </w:rPr>
            </w:pPr>
          </w:p>
        </w:tc>
        <w:tc>
          <w:tcPr>
            <w:tcW w:w="833" w:type="pct"/>
            <w:vAlign w:val="center"/>
          </w:tcPr>
          <w:p w14:paraId="7582A8F5">
            <w:pPr>
              <w:jc w:val="center"/>
              <w:rPr>
                <w:rFonts w:ascii="宋体" w:hAnsi="宋体"/>
                <w:szCs w:val="21"/>
              </w:rPr>
            </w:pPr>
          </w:p>
        </w:tc>
        <w:tc>
          <w:tcPr>
            <w:tcW w:w="624" w:type="pct"/>
            <w:vAlign w:val="center"/>
          </w:tcPr>
          <w:p w14:paraId="7A8BF8DC">
            <w:pPr>
              <w:jc w:val="center"/>
              <w:rPr>
                <w:rFonts w:ascii="宋体" w:hAnsi="宋体"/>
                <w:szCs w:val="21"/>
              </w:rPr>
            </w:pPr>
          </w:p>
        </w:tc>
        <w:tc>
          <w:tcPr>
            <w:tcW w:w="624" w:type="pct"/>
            <w:vAlign w:val="center"/>
          </w:tcPr>
          <w:p w14:paraId="5F983195">
            <w:pPr>
              <w:jc w:val="center"/>
              <w:rPr>
                <w:rFonts w:ascii="宋体" w:hAnsi="宋体"/>
                <w:szCs w:val="21"/>
              </w:rPr>
            </w:pPr>
          </w:p>
        </w:tc>
        <w:tc>
          <w:tcPr>
            <w:tcW w:w="624" w:type="pct"/>
            <w:vAlign w:val="center"/>
          </w:tcPr>
          <w:p w14:paraId="3E2D08A6">
            <w:pPr>
              <w:jc w:val="center"/>
              <w:rPr>
                <w:rFonts w:ascii="宋体" w:hAnsi="宋体"/>
                <w:szCs w:val="21"/>
              </w:rPr>
            </w:pPr>
          </w:p>
        </w:tc>
        <w:tc>
          <w:tcPr>
            <w:tcW w:w="624" w:type="pct"/>
            <w:vAlign w:val="center"/>
          </w:tcPr>
          <w:p w14:paraId="7BF584F7">
            <w:pPr>
              <w:jc w:val="center"/>
              <w:rPr>
                <w:rFonts w:ascii="宋体" w:hAnsi="宋体"/>
                <w:szCs w:val="21"/>
              </w:rPr>
            </w:pPr>
          </w:p>
        </w:tc>
        <w:tc>
          <w:tcPr>
            <w:tcW w:w="624" w:type="pct"/>
            <w:vAlign w:val="center"/>
          </w:tcPr>
          <w:p w14:paraId="52ECCB96">
            <w:pPr>
              <w:jc w:val="center"/>
              <w:rPr>
                <w:rFonts w:ascii="宋体" w:hAnsi="宋体"/>
                <w:szCs w:val="21"/>
              </w:rPr>
            </w:pPr>
          </w:p>
        </w:tc>
        <w:tc>
          <w:tcPr>
            <w:tcW w:w="626" w:type="pct"/>
            <w:vAlign w:val="center"/>
          </w:tcPr>
          <w:p w14:paraId="1A71CAB4">
            <w:pPr>
              <w:jc w:val="center"/>
              <w:rPr>
                <w:rFonts w:ascii="宋体" w:hAnsi="宋体"/>
                <w:szCs w:val="21"/>
              </w:rPr>
            </w:pPr>
          </w:p>
        </w:tc>
      </w:tr>
      <w:tr w14:paraId="7EFA1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44DD12DF">
            <w:pPr>
              <w:jc w:val="center"/>
              <w:rPr>
                <w:rFonts w:ascii="宋体" w:hAnsi="宋体"/>
                <w:szCs w:val="21"/>
              </w:rPr>
            </w:pPr>
          </w:p>
        </w:tc>
        <w:tc>
          <w:tcPr>
            <w:tcW w:w="833" w:type="pct"/>
            <w:vAlign w:val="center"/>
          </w:tcPr>
          <w:p w14:paraId="44640274">
            <w:pPr>
              <w:jc w:val="center"/>
              <w:rPr>
                <w:rFonts w:ascii="宋体" w:hAnsi="宋体"/>
                <w:szCs w:val="21"/>
              </w:rPr>
            </w:pPr>
          </w:p>
        </w:tc>
        <w:tc>
          <w:tcPr>
            <w:tcW w:w="624" w:type="pct"/>
            <w:vAlign w:val="center"/>
          </w:tcPr>
          <w:p w14:paraId="64795313">
            <w:pPr>
              <w:jc w:val="center"/>
              <w:rPr>
                <w:rFonts w:ascii="宋体" w:hAnsi="宋体"/>
                <w:szCs w:val="21"/>
              </w:rPr>
            </w:pPr>
          </w:p>
        </w:tc>
        <w:tc>
          <w:tcPr>
            <w:tcW w:w="624" w:type="pct"/>
            <w:vAlign w:val="center"/>
          </w:tcPr>
          <w:p w14:paraId="05E59616">
            <w:pPr>
              <w:jc w:val="center"/>
              <w:rPr>
                <w:rFonts w:ascii="宋体" w:hAnsi="宋体"/>
                <w:szCs w:val="21"/>
              </w:rPr>
            </w:pPr>
          </w:p>
        </w:tc>
        <w:tc>
          <w:tcPr>
            <w:tcW w:w="624" w:type="pct"/>
            <w:vAlign w:val="center"/>
          </w:tcPr>
          <w:p w14:paraId="37B623EB">
            <w:pPr>
              <w:jc w:val="center"/>
              <w:rPr>
                <w:rFonts w:ascii="宋体" w:hAnsi="宋体"/>
                <w:szCs w:val="21"/>
              </w:rPr>
            </w:pPr>
          </w:p>
        </w:tc>
        <w:tc>
          <w:tcPr>
            <w:tcW w:w="624" w:type="pct"/>
            <w:vAlign w:val="center"/>
          </w:tcPr>
          <w:p w14:paraId="1338C3AA">
            <w:pPr>
              <w:jc w:val="center"/>
              <w:rPr>
                <w:rFonts w:ascii="宋体" w:hAnsi="宋体"/>
                <w:szCs w:val="21"/>
              </w:rPr>
            </w:pPr>
          </w:p>
        </w:tc>
        <w:tc>
          <w:tcPr>
            <w:tcW w:w="624" w:type="pct"/>
            <w:vAlign w:val="center"/>
          </w:tcPr>
          <w:p w14:paraId="0C061B9F">
            <w:pPr>
              <w:jc w:val="center"/>
              <w:rPr>
                <w:rFonts w:ascii="宋体" w:hAnsi="宋体"/>
                <w:szCs w:val="21"/>
              </w:rPr>
            </w:pPr>
          </w:p>
        </w:tc>
        <w:tc>
          <w:tcPr>
            <w:tcW w:w="626" w:type="pct"/>
            <w:vAlign w:val="center"/>
          </w:tcPr>
          <w:p w14:paraId="3AC1C74F">
            <w:pPr>
              <w:jc w:val="center"/>
              <w:rPr>
                <w:rFonts w:ascii="宋体" w:hAnsi="宋体"/>
                <w:szCs w:val="21"/>
              </w:rPr>
            </w:pPr>
          </w:p>
        </w:tc>
      </w:tr>
      <w:tr w14:paraId="01A56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66A1780B">
            <w:pPr>
              <w:jc w:val="center"/>
              <w:rPr>
                <w:rFonts w:ascii="宋体" w:hAnsi="宋体"/>
                <w:szCs w:val="21"/>
              </w:rPr>
            </w:pPr>
          </w:p>
        </w:tc>
        <w:tc>
          <w:tcPr>
            <w:tcW w:w="833" w:type="pct"/>
            <w:vAlign w:val="center"/>
          </w:tcPr>
          <w:p w14:paraId="6341CFDC">
            <w:pPr>
              <w:jc w:val="center"/>
              <w:rPr>
                <w:rFonts w:ascii="宋体" w:hAnsi="宋体"/>
                <w:szCs w:val="21"/>
              </w:rPr>
            </w:pPr>
          </w:p>
        </w:tc>
        <w:tc>
          <w:tcPr>
            <w:tcW w:w="624" w:type="pct"/>
            <w:vAlign w:val="center"/>
          </w:tcPr>
          <w:p w14:paraId="7C586B38">
            <w:pPr>
              <w:jc w:val="center"/>
              <w:rPr>
                <w:rFonts w:ascii="宋体" w:hAnsi="宋体"/>
                <w:szCs w:val="21"/>
              </w:rPr>
            </w:pPr>
          </w:p>
        </w:tc>
        <w:tc>
          <w:tcPr>
            <w:tcW w:w="624" w:type="pct"/>
            <w:vAlign w:val="center"/>
          </w:tcPr>
          <w:p w14:paraId="46B6995B">
            <w:pPr>
              <w:jc w:val="center"/>
              <w:rPr>
                <w:rFonts w:ascii="宋体" w:hAnsi="宋体"/>
                <w:szCs w:val="21"/>
              </w:rPr>
            </w:pPr>
          </w:p>
        </w:tc>
        <w:tc>
          <w:tcPr>
            <w:tcW w:w="624" w:type="pct"/>
            <w:vAlign w:val="center"/>
          </w:tcPr>
          <w:p w14:paraId="56D5AD42">
            <w:pPr>
              <w:jc w:val="center"/>
              <w:rPr>
                <w:rFonts w:ascii="宋体" w:hAnsi="宋体"/>
                <w:szCs w:val="21"/>
              </w:rPr>
            </w:pPr>
          </w:p>
        </w:tc>
        <w:tc>
          <w:tcPr>
            <w:tcW w:w="624" w:type="pct"/>
            <w:vAlign w:val="center"/>
          </w:tcPr>
          <w:p w14:paraId="0D54B485">
            <w:pPr>
              <w:jc w:val="center"/>
              <w:rPr>
                <w:rFonts w:ascii="宋体" w:hAnsi="宋体"/>
                <w:szCs w:val="21"/>
              </w:rPr>
            </w:pPr>
          </w:p>
        </w:tc>
        <w:tc>
          <w:tcPr>
            <w:tcW w:w="624" w:type="pct"/>
            <w:vAlign w:val="center"/>
          </w:tcPr>
          <w:p w14:paraId="65FD0861">
            <w:pPr>
              <w:jc w:val="center"/>
              <w:rPr>
                <w:rFonts w:ascii="宋体" w:hAnsi="宋体"/>
                <w:szCs w:val="21"/>
              </w:rPr>
            </w:pPr>
          </w:p>
        </w:tc>
        <w:tc>
          <w:tcPr>
            <w:tcW w:w="626" w:type="pct"/>
            <w:vAlign w:val="center"/>
          </w:tcPr>
          <w:p w14:paraId="61DD41F1">
            <w:pPr>
              <w:jc w:val="center"/>
              <w:rPr>
                <w:rFonts w:ascii="宋体" w:hAnsi="宋体"/>
                <w:szCs w:val="21"/>
              </w:rPr>
            </w:pPr>
          </w:p>
        </w:tc>
      </w:tr>
      <w:tr w14:paraId="12E50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6D9AFE00">
            <w:pPr>
              <w:jc w:val="center"/>
              <w:rPr>
                <w:rFonts w:ascii="宋体" w:hAnsi="宋体"/>
                <w:szCs w:val="21"/>
              </w:rPr>
            </w:pPr>
          </w:p>
        </w:tc>
        <w:tc>
          <w:tcPr>
            <w:tcW w:w="833" w:type="pct"/>
            <w:vAlign w:val="center"/>
          </w:tcPr>
          <w:p w14:paraId="18F88287">
            <w:pPr>
              <w:jc w:val="center"/>
              <w:rPr>
                <w:rFonts w:ascii="宋体" w:hAnsi="宋体"/>
                <w:szCs w:val="21"/>
              </w:rPr>
            </w:pPr>
          </w:p>
        </w:tc>
        <w:tc>
          <w:tcPr>
            <w:tcW w:w="624" w:type="pct"/>
            <w:vAlign w:val="center"/>
          </w:tcPr>
          <w:p w14:paraId="58B95FA8">
            <w:pPr>
              <w:jc w:val="center"/>
              <w:rPr>
                <w:rFonts w:ascii="宋体" w:hAnsi="宋体"/>
                <w:szCs w:val="21"/>
              </w:rPr>
            </w:pPr>
          </w:p>
        </w:tc>
        <w:tc>
          <w:tcPr>
            <w:tcW w:w="624" w:type="pct"/>
            <w:vAlign w:val="center"/>
          </w:tcPr>
          <w:p w14:paraId="2B65413A">
            <w:pPr>
              <w:jc w:val="center"/>
              <w:rPr>
                <w:rFonts w:ascii="宋体" w:hAnsi="宋体"/>
                <w:szCs w:val="21"/>
              </w:rPr>
            </w:pPr>
          </w:p>
        </w:tc>
        <w:tc>
          <w:tcPr>
            <w:tcW w:w="624" w:type="pct"/>
            <w:vAlign w:val="center"/>
          </w:tcPr>
          <w:p w14:paraId="3C0E33AB">
            <w:pPr>
              <w:jc w:val="center"/>
              <w:rPr>
                <w:rFonts w:ascii="宋体" w:hAnsi="宋体"/>
                <w:szCs w:val="21"/>
              </w:rPr>
            </w:pPr>
          </w:p>
        </w:tc>
        <w:tc>
          <w:tcPr>
            <w:tcW w:w="624" w:type="pct"/>
            <w:vAlign w:val="center"/>
          </w:tcPr>
          <w:p w14:paraId="7A6E8E6C">
            <w:pPr>
              <w:jc w:val="center"/>
              <w:rPr>
                <w:rFonts w:ascii="宋体" w:hAnsi="宋体"/>
                <w:szCs w:val="21"/>
              </w:rPr>
            </w:pPr>
          </w:p>
        </w:tc>
        <w:tc>
          <w:tcPr>
            <w:tcW w:w="624" w:type="pct"/>
            <w:vAlign w:val="center"/>
          </w:tcPr>
          <w:p w14:paraId="1F37EBF8">
            <w:pPr>
              <w:jc w:val="center"/>
              <w:rPr>
                <w:rFonts w:ascii="宋体" w:hAnsi="宋体"/>
                <w:szCs w:val="21"/>
              </w:rPr>
            </w:pPr>
          </w:p>
        </w:tc>
        <w:tc>
          <w:tcPr>
            <w:tcW w:w="626" w:type="pct"/>
            <w:vAlign w:val="center"/>
          </w:tcPr>
          <w:p w14:paraId="48AD0E9E">
            <w:pPr>
              <w:jc w:val="center"/>
              <w:rPr>
                <w:rFonts w:ascii="宋体" w:hAnsi="宋体"/>
                <w:szCs w:val="21"/>
              </w:rPr>
            </w:pPr>
          </w:p>
        </w:tc>
      </w:tr>
      <w:tr w14:paraId="29CBE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5C63E28C">
            <w:pPr>
              <w:jc w:val="center"/>
              <w:rPr>
                <w:rFonts w:ascii="宋体" w:hAnsi="宋体"/>
                <w:szCs w:val="21"/>
              </w:rPr>
            </w:pPr>
          </w:p>
        </w:tc>
        <w:tc>
          <w:tcPr>
            <w:tcW w:w="833" w:type="pct"/>
            <w:vAlign w:val="center"/>
          </w:tcPr>
          <w:p w14:paraId="29AA29DC">
            <w:pPr>
              <w:jc w:val="center"/>
              <w:rPr>
                <w:rFonts w:ascii="宋体" w:hAnsi="宋体"/>
                <w:szCs w:val="21"/>
              </w:rPr>
            </w:pPr>
          </w:p>
        </w:tc>
        <w:tc>
          <w:tcPr>
            <w:tcW w:w="624" w:type="pct"/>
            <w:vAlign w:val="center"/>
          </w:tcPr>
          <w:p w14:paraId="47FB1EC5">
            <w:pPr>
              <w:jc w:val="center"/>
              <w:rPr>
                <w:rFonts w:ascii="宋体" w:hAnsi="宋体"/>
                <w:szCs w:val="21"/>
              </w:rPr>
            </w:pPr>
          </w:p>
        </w:tc>
        <w:tc>
          <w:tcPr>
            <w:tcW w:w="624" w:type="pct"/>
            <w:vAlign w:val="center"/>
          </w:tcPr>
          <w:p w14:paraId="27C8904F">
            <w:pPr>
              <w:jc w:val="center"/>
              <w:rPr>
                <w:rFonts w:ascii="宋体" w:hAnsi="宋体"/>
                <w:szCs w:val="21"/>
              </w:rPr>
            </w:pPr>
          </w:p>
        </w:tc>
        <w:tc>
          <w:tcPr>
            <w:tcW w:w="624" w:type="pct"/>
            <w:vAlign w:val="center"/>
          </w:tcPr>
          <w:p w14:paraId="59172287">
            <w:pPr>
              <w:jc w:val="center"/>
              <w:rPr>
                <w:rFonts w:ascii="宋体" w:hAnsi="宋体"/>
                <w:szCs w:val="21"/>
              </w:rPr>
            </w:pPr>
          </w:p>
        </w:tc>
        <w:tc>
          <w:tcPr>
            <w:tcW w:w="624" w:type="pct"/>
            <w:vAlign w:val="center"/>
          </w:tcPr>
          <w:p w14:paraId="655731EF">
            <w:pPr>
              <w:jc w:val="center"/>
              <w:rPr>
                <w:rFonts w:ascii="宋体" w:hAnsi="宋体"/>
                <w:szCs w:val="21"/>
              </w:rPr>
            </w:pPr>
          </w:p>
        </w:tc>
        <w:tc>
          <w:tcPr>
            <w:tcW w:w="624" w:type="pct"/>
            <w:vAlign w:val="center"/>
          </w:tcPr>
          <w:p w14:paraId="118F33BD">
            <w:pPr>
              <w:jc w:val="center"/>
              <w:rPr>
                <w:rFonts w:ascii="宋体" w:hAnsi="宋体"/>
                <w:szCs w:val="21"/>
              </w:rPr>
            </w:pPr>
          </w:p>
        </w:tc>
        <w:tc>
          <w:tcPr>
            <w:tcW w:w="626" w:type="pct"/>
            <w:vAlign w:val="center"/>
          </w:tcPr>
          <w:p w14:paraId="0318BF62">
            <w:pPr>
              <w:jc w:val="center"/>
              <w:rPr>
                <w:rFonts w:ascii="宋体" w:hAnsi="宋体"/>
                <w:szCs w:val="21"/>
              </w:rPr>
            </w:pPr>
          </w:p>
        </w:tc>
      </w:tr>
      <w:tr w14:paraId="21843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0666D684">
            <w:pPr>
              <w:jc w:val="center"/>
              <w:rPr>
                <w:rFonts w:ascii="宋体" w:hAnsi="宋体"/>
                <w:szCs w:val="21"/>
              </w:rPr>
            </w:pPr>
          </w:p>
        </w:tc>
        <w:tc>
          <w:tcPr>
            <w:tcW w:w="833" w:type="pct"/>
            <w:vAlign w:val="center"/>
          </w:tcPr>
          <w:p w14:paraId="6F53F5D6">
            <w:pPr>
              <w:jc w:val="center"/>
              <w:rPr>
                <w:rFonts w:ascii="宋体" w:hAnsi="宋体"/>
                <w:szCs w:val="21"/>
              </w:rPr>
            </w:pPr>
          </w:p>
        </w:tc>
        <w:tc>
          <w:tcPr>
            <w:tcW w:w="624" w:type="pct"/>
            <w:vAlign w:val="center"/>
          </w:tcPr>
          <w:p w14:paraId="0D4CA593">
            <w:pPr>
              <w:jc w:val="center"/>
              <w:rPr>
                <w:rFonts w:ascii="宋体" w:hAnsi="宋体"/>
                <w:szCs w:val="21"/>
              </w:rPr>
            </w:pPr>
          </w:p>
        </w:tc>
        <w:tc>
          <w:tcPr>
            <w:tcW w:w="624" w:type="pct"/>
            <w:vAlign w:val="center"/>
          </w:tcPr>
          <w:p w14:paraId="0FECD37D">
            <w:pPr>
              <w:jc w:val="center"/>
              <w:rPr>
                <w:rFonts w:ascii="宋体" w:hAnsi="宋体"/>
                <w:szCs w:val="21"/>
              </w:rPr>
            </w:pPr>
          </w:p>
        </w:tc>
        <w:tc>
          <w:tcPr>
            <w:tcW w:w="624" w:type="pct"/>
            <w:vAlign w:val="center"/>
          </w:tcPr>
          <w:p w14:paraId="433ABB01">
            <w:pPr>
              <w:jc w:val="center"/>
              <w:rPr>
                <w:rFonts w:ascii="宋体" w:hAnsi="宋体"/>
                <w:szCs w:val="21"/>
              </w:rPr>
            </w:pPr>
          </w:p>
        </w:tc>
        <w:tc>
          <w:tcPr>
            <w:tcW w:w="624" w:type="pct"/>
            <w:vAlign w:val="center"/>
          </w:tcPr>
          <w:p w14:paraId="211CEA08">
            <w:pPr>
              <w:jc w:val="center"/>
              <w:rPr>
                <w:rFonts w:ascii="宋体" w:hAnsi="宋体"/>
                <w:szCs w:val="21"/>
              </w:rPr>
            </w:pPr>
          </w:p>
        </w:tc>
        <w:tc>
          <w:tcPr>
            <w:tcW w:w="624" w:type="pct"/>
            <w:vAlign w:val="center"/>
          </w:tcPr>
          <w:p w14:paraId="1D5B3D61">
            <w:pPr>
              <w:jc w:val="center"/>
              <w:rPr>
                <w:rFonts w:ascii="宋体" w:hAnsi="宋体"/>
                <w:szCs w:val="21"/>
              </w:rPr>
            </w:pPr>
          </w:p>
        </w:tc>
        <w:tc>
          <w:tcPr>
            <w:tcW w:w="626" w:type="pct"/>
            <w:vAlign w:val="center"/>
          </w:tcPr>
          <w:p w14:paraId="4443679D">
            <w:pPr>
              <w:jc w:val="center"/>
              <w:rPr>
                <w:rFonts w:ascii="宋体" w:hAnsi="宋体"/>
                <w:szCs w:val="21"/>
              </w:rPr>
            </w:pPr>
          </w:p>
        </w:tc>
      </w:tr>
      <w:tr w14:paraId="153955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2CA5136B">
            <w:pPr>
              <w:jc w:val="center"/>
              <w:rPr>
                <w:rFonts w:ascii="宋体" w:hAnsi="宋体"/>
                <w:szCs w:val="21"/>
              </w:rPr>
            </w:pPr>
          </w:p>
        </w:tc>
        <w:tc>
          <w:tcPr>
            <w:tcW w:w="833" w:type="pct"/>
            <w:vAlign w:val="center"/>
          </w:tcPr>
          <w:p w14:paraId="6D37D625">
            <w:pPr>
              <w:jc w:val="center"/>
              <w:rPr>
                <w:rFonts w:ascii="宋体" w:hAnsi="宋体"/>
                <w:szCs w:val="21"/>
              </w:rPr>
            </w:pPr>
          </w:p>
        </w:tc>
        <w:tc>
          <w:tcPr>
            <w:tcW w:w="624" w:type="pct"/>
            <w:vAlign w:val="center"/>
          </w:tcPr>
          <w:p w14:paraId="13A33C46">
            <w:pPr>
              <w:jc w:val="center"/>
              <w:rPr>
                <w:rFonts w:ascii="宋体" w:hAnsi="宋体"/>
                <w:szCs w:val="21"/>
              </w:rPr>
            </w:pPr>
          </w:p>
        </w:tc>
        <w:tc>
          <w:tcPr>
            <w:tcW w:w="624" w:type="pct"/>
            <w:vAlign w:val="center"/>
          </w:tcPr>
          <w:p w14:paraId="4AE5A10D">
            <w:pPr>
              <w:jc w:val="center"/>
              <w:rPr>
                <w:rFonts w:ascii="宋体" w:hAnsi="宋体"/>
                <w:szCs w:val="21"/>
              </w:rPr>
            </w:pPr>
          </w:p>
        </w:tc>
        <w:tc>
          <w:tcPr>
            <w:tcW w:w="624" w:type="pct"/>
            <w:vAlign w:val="center"/>
          </w:tcPr>
          <w:p w14:paraId="103F443B">
            <w:pPr>
              <w:jc w:val="center"/>
              <w:rPr>
                <w:rFonts w:ascii="宋体" w:hAnsi="宋体"/>
                <w:szCs w:val="21"/>
              </w:rPr>
            </w:pPr>
          </w:p>
        </w:tc>
        <w:tc>
          <w:tcPr>
            <w:tcW w:w="624" w:type="pct"/>
            <w:vAlign w:val="center"/>
          </w:tcPr>
          <w:p w14:paraId="3DF874CA">
            <w:pPr>
              <w:jc w:val="center"/>
              <w:rPr>
                <w:rFonts w:ascii="宋体" w:hAnsi="宋体"/>
                <w:szCs w:val="21"/>
              </w:rPr>
            </w:pPr>
          </w:p>
        </w:tc>
        <w:tc>
          <w:tcPr>
            <w:tcW w:w="624" w:type="pct"/>
            <w:vAlign w:val="center"/>
          </w:tcPr>
          <w:p w14:paraId="23C5DE38">
            <w:pPr>
              <w:jc w:val="center"/>
              <w:rPr>
                <w:rFonts w:ascii="宋体" w:hAnsi="宋体"/>
                <w:szCs w:val="21"/>
              </w:rPr>
            </w:pPr>
          </w:p>
        </w:tc>
        <w:tc>
          <w:tcPr>
            <w:tcW w:w="626" w:type="pct"/>
            <w:vAlign w:val="center"/>
          </w:tcPr>
          <w:p w14:paraId="04020073">
            <w:pPr>
              <w:jc w:val="center"/>
              <w:rPr>
                <w:rFonts w:ascii="宋体" w:hAnsi="宋体"/>
                <w:szCs w:val="21"/>
              </w:rPr>
            </w:pPr>
          </w:p>
        </w:tc>
      </w:tr>
      <w:tr w14:paraId="3BAEB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26E8C9DF">
            <w:pPr>
              <w:jc w:val="center"/>
              <w:rPr>
                <w:rFonts w:ascii="宋体" w:hAnsi="宋体"/>
                <w:szCs w:val="21"/>
              </w:rPr>
            </w:pPr>
          </w:p>
        </w:tc>
        <w:tc>
          <w:tcPr>
            <w:tcW w:w="833" w:type="pct"/>
            <w:vAlign w:val="center"/>
          </w:tcPr>
          <w:p w14:paraId="6B337647">
            <w:pPr>
              <w:jc w:val="center"/>
              <w:rPr>
                <w:rFonts w:ascii="宋体" w:hAnsi="宋体"/>
                <w:szCs w:val="21"/>
              </w:rPr>
            </w:pPr>
          </w:p>
        </w:tc>
        <w:tc>
          <w:tcPr>
            <w:tcW w:w="624" w:type="pct"/>
            <w:vAlign w:val="center"/>
          </w:tcPr>
          <w:p w14:paraId="756181BE">
            <w:pPr>
              <w:jc w:val="center"/>
              <w:rPr>
                <w:rFonts w:ascii="宋体" w:hAnsi="宋体"/>
                <w:szCs w:val="21"/>
              </w:rPr>
            </w:pPr>
          </w:p>
        </w:tc>
        <w:tc>
          <w:tcPr>
            <w:tcW w:w="624" w:type="pct"/>
            <w:vAlign w:val="center"/>
          </w:tcPr>
          <w:p w14:paraId="126FD9F0">
            <w:pPr>
              <w:jc w:val="center"/>
              <w:rPr>
                <w:rFonts w:ascii="宋体" w:hAnsi="宋体"/>
                <w:szCs w:val="21"/>
              </w:rPr>
            </w:pPr>
          </w:p>
        </w:tc>
        <w:tc>
          <w:tcPr>
            <w:tcW w:w="624" w:type="pct"/>
            <w:vAlign w:val="center"/>
          </w:tcPr>
          <w:p w14:paraId="6F2D6296">
            <w:pPr>
              <w:jc w:val="center"/>
              <w:rPr>
                <w:rFonts w:ascii="宋体" w:hAnsi="宋体"/>
                <w:szCs w:val="21"/>
              </w:rPr>
            </w:pPr>
          </w:p>
        </w:tc>
        <w:tc>
          <w:tcPr>
            <w:tcW w:w="624" w:type="pct"/>
            <w:vAlign w:val="center"/>
          </w:tcPr>
          <w:p w14:paraId="02CCC438">
            <w:pPr>
              <w:jc w:val="center"/>
              <w:rPr>
                <w:rFonts w:ascii="宋体" w:hAnsi="宋体"/>
                <w:szCs w:val="21"/>
              </w:rPr>
            </w:pPr>
          </w:p>
        </w:tc>
        <w:tc>
          <w:tcPr>
            <w:tcW w:w="624" w:type="pct"/>
            <w:vAlign w:val="center"/>
          </w:tcPr>
          <w:p w14:paraId="0D260A08">
            <w:pPr>
              <w:jc w:val="center"/>
              <w:rPr>
                <w:rFonts w:ascii="宋体" w:hAnsi="宋体"/>
                <w:szCs w:val="21"/>
              </w:rPr>
            </w:pPr>
          </w:p>
        </w:tc>
        <w:tc>
          <w:tcPr>
            <w:tcW w:w="626" w:type="pct"/>
            <w:vAlign w:val="center"/>
          </w:tcPr>
          <w:p w14:paraId="46686A4E">
            <w:pPr>
              <w:jc w:val="center"/>
              <w:rPr>
                <w:rFonts w:ascii="宋体" w:hAnsi="宋体"/>
                <w:szCs w:val="21"/>
              </w:rPr>
            </w:pPr>
          </w:p>
        </w:tc>
      </w:tr>
      <w:tr w14:paraId="4A13E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6B9C8F9A">
            <w:pPr>
              <w:jc w:val="center"/>
              <w:rPr>
                <w:rFonts w:ascii="宋体" w:hAnsi="宋体"/>
                <w:szCs w:val="21"/>
              </w:rPr>
            </w:pPr>
          </w:p>
        </w:tc>
        <w:tc>
          <w:tcPr>
            <w:tcW w:w="833" w:type="pct"/>
            <w:vAlign w:val="center"/>
          </w:tcPr>
          <w:p w14:paraId="3E2E1406">
            <w:pPr>
              <w:jc w:val="center"/>
              <w:rPr>
                <w:rFonts w:ascii="宋体" w:hAnsi="宋体"/>
                <w:szCs w:val="21"/>
              </w:rPr>
            </w:pPr>
          </w:p>
        </w:tc>
        <w:tc>
          <w:tcPr>
            <w:tcW w:w="624" w:type="pct"/>
            <w:vAlign w:val="center"/>
          </w:tcPr>
          <w:p w14:paraId="7263B50E">
            <w:pPr>
              <w:jc w:val="center"/>
              <w:rPr>
                <w:rFonts w:ascii="宋体" w:hAnsi="宋体"/>
                <w:szCs w:val="21"/>
              </w:rPr>
            </w:pPr>
          </w:p>
        </w:tc>
        <w:tc>
          <w:tcPr>
            <w:tcW w:w="624" w:type="pct"/>
            <w:vAlign w:val="center"/>
          </w:tcPr>
          <w:p w14:paraId="4DB15298">
            <w:pPr>
              <w:jc w:val="center"/>
              <w:rPr>
                <w:rFonts w:ascii="宋体" w:hAnsi="宋体"/>
                <w:szCs w:val="21"/>
              </w:rPr>
            </w:pPr>
          </w:p>
        </w:tc>
        <w:tc>
          <w:tcPr>
            <w:tcW w:w="624" w:type="pct"/>
            <w:vAlign w:val="center"/>
          </w:tcPr>
          <w:p w14:paraId="472FFFD1">
            <w:pPr>
              <w:jc w:val="center"/>
              <w:rPr>
                <w:rFonts w:ascii="宋体" w:hAnsi="宋体"/>
                <w:szCs w:val="21"/>
              </w:rPr>
            </w:pPr>
          </w:p>
        </w:tc>
        <w:tc>
          <w:tcPr>
            <w:tcW w:w="624" w:type="pct"/>
            <w:vAlign w:val="center"/>
          </w:tcPr>
          <w:p w14:paraId="77C09202">
            <w:pPr>
              <w:jc w:val="center"/>
              <w:rPr>
                <w:rFonts w:ascii="宋体" w:hAnsi="宋体"/>
                <w:szCs w:val="21"/>
              </w:rPr>
            </w:pPr>
          </w:p>
        </w:tc>
        <w:tc>
          <w:tcPr>
            <w:tcW w:w="624" w:type="pct"/>
            <w:vAlign w:val="center"/>
          </w:tcPr>
          <w:p w14:paraId="228DADFA">
            <w:pPr>
              <w:jc w:val="center"/>
              <w:rPr>
                <w:rFonts w:ascii="宋体" w:hAnsi="宋体"/>
                <w:szCs w:val="21"/>
              </w:rPr>
            </w:pPr>
          </w:p>
        </w:tc>
        <w:tc>
          <w:tcPr>
            <w:tcW w:w="626" w:type="pct"/>
            <w:vAlign w:val="center"/>
          </w:tcPr>
          <w:p w14:paraId="2920C219">
            <w:pPr>
              <w:jc w:val="center"/>
              <w:rPr>
                <w:rFonts w:ascii="宋体" w:hAnsi="宋体"/>
                <w:szCs w:val="21"/>
              </w:rPr>
            </w:pPr>
          </w:p>
        </w:tc>
      </w:tr>
      <w:tr w14:paraId="4C6AB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1FD41D4D">
            <w:pPr>
              <w:jc w:val="center"/>
              <w:rPr>
                <w:rFonts w:ascii="宋体" w:hAnsi="宋体"/>
                <w:szCs w:val="21"/>
              </w:rPr>
            </w:pPr>
          </w:p>
        </w:tc>
        <w:tc>
          <w:tcPr>
            <w:tcW w:w="833" w:type="pct"/>
            <w:vAlign w:val="center"/>
          </w:tcPr>
          <w:p w14:paraId="627BABB5">
            <w:pPr>
              <w:jc w:val="center"/>
              <w:rPr>
                <w:rFonts w:ascii="宋体" w:hAnsi="宋体"/>
                <w:szCs w:val="21"/>
              </w:rPr>
            </w:pPr>
          </w:p>
        </w:tc>
        <w:tc>
          <w:tcPr>
            <w:tcW w:w="624" w:type="pct"/>
            <w:vAlign w:val="center"/>
          </w:tcPr>
          <w:p w14:paraId="0D5231F9">
            <w:pPr>
              <w:jc w:val="center"/>
              <w:rPr>
                <w:rFonts w:ascii="宋体" w:hAnsi="宋体"/>
                <w:szCs w:val="21"/>
              </w:rPr>
            </w:pPr>
          </w:p>
        </w:tc>
        <w:tc>
          <w:tcPr>
            <w:tcW w:w="624" w:type="pct"/>
            <w:vAlign w:val="center"/>
          </w:tcPr>
          <w:p w14:paraId="30312883">
            <w:pPr>
              <w:jc w:val="center"/>
              <w:rPr>
                <w:rFonts w:ascii="宋体" w:hAnsi="宋体"/>
                <w:szCs w:val="21"/>
              </w:rPr>
            </w:pPr>
          </w:p>
        </w:tc>
        <w:tc>
          <w:tcPr>
            <w:tcW w:w="624" w:type="pct"/>
            <w:vAlign w:val="center"/>
          </w:tcPr>
          <w:p w14:paraId="7509DC87">
            <w:pPr>
              <w:jc w:val="center"/>
              <w:rPr>
                <w:rFonts w:ascii="宋体" w:hAnsi="宋体"/>
                <w:szCs w:val="21"/>
              </w:rPr>
            </w:pPr>
          </w:p>
        </w:tc>
        <w:tc>
          <w:tcPr>
            <w:tcW w:w="624" w:type="pct"/>
            <w:vAlign w:val="center"/>
          </w:tcPr>
          <w:p w14:paraId="0A6D64E3">
            <w:pPr>
              <w:jc w:val="center"/>
              <w:rPr>
                <w:rFonts w:ascii="宋体" w:hAnsi="宋体"/>
                <w:szCs w:val="21"/>
              </w:rPr>
            </w:pPr>
          </w:p>
        </w:tc>
        <w:tc>
          <w:tcPr>
            <w:tcW w:w="624" w:type="pct"/>
            <w:vAlign w:val="center"/>
          </w:tcPr>
          <w:p w14:paraId="2AF3495E">
            <w:pPr>
              <w:jc w:val="center"/>
              <w:rPr>
                <w:rFonts w:ascii="宋体" w:hAnsi="宋体"/>
                <w:szCs w:val="21"/>
              </w:rPr>
            </w:pPr>
          </w:p>
        </w:tc>
        <w:tc>
          <w:tcPr>
            <w:tcW w:w="626" w:type="pct"/>
            <w:vAlign w:val="center"/>
          </w:tcPr>
          <w:p w14:paraId="56DE1BD6">
            <w:pPr>
              <w:jc w:val="center"/>
              <w:rPr>
                <w:rFonts w:ascii="宋体" w:hAnsi="宋体"/>
                <w:szCs w:val="21"/>
              </w:rPr>
            </w:pPr>
          </w:p>
        </w:tc>
      </w:tr>
      <w:tr w14:paraId="748D8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33B5F1A9">
            <w:pPr>
              <w:jc w:val="center"/>
              <w:rPr>
                <w:rFonts w:ascii="宋体" w:hAnsi="宋体"/>
                <w:szCs w:val="21"/>
              </w:rPr>
            </w:pPr>
          </w:p>
        </w:tc>
        <w:tc>
          <w:tcPr>
            <w:tcW w:w="833" w:type="pct"/>
            <w:vAlign w:val="center"/>
          </w:tcPr>
          <w:p w14:paraId="64BE8D5D">
            <w:pPr>
              <w:jc w:val="center"/>
              <w:rPr>
                <w:rFonts w:ascii="宋体" w:hAnsi="宋体"/>
                <w:szCs w:val="21"/>
              </w:rPr>
            </w:pPr>
          </w:p>
        </w:tc>
        <w:tc>
          <w:tcPr>
            <w:tcW w:w="624" w:type="pct"/>
            <w:vAlign w:val="center"/>
          </w:tcPr>
          <w:p w14:paraId="41BAA2AC">
            <w:pPr>
              <w:jc w:val="center"/>
              <w:rPr>
                <w:rFonts w:ascii="宋体" w:hAnsi="宋体"/>
                <w:szCs w:val="21"/>
              </w:rPr>
            </w:pPr>
          </w:p>
        </w:tc>
        <w:tc>
          <w:tcPr>
            <w:tcW w:w="624" w:type="pct"/>
            <w:vAlign w:val="center"/>
          </w:tcPr>
          <w:p w14:paraId="445A62BD">
            <w:pPr>
              <w:jc w:val="center"/>
              <w:rPr>
                <w:rFonts w:ascii="宋体" w:hAnsi="宋体"/>
                <w:szCs w:val="21"/>
              </w:rPr>
            </w:pPr>
          </w:p>
        </w:tc>
        <w:tc>
          <w:tcPr>
            <w:tcW w:w="624" w:type="pct"/>
            <w:vAlign w:val="center"/>
          </w:tcPr>
          <w:p w14:paraId="1F07788E">
            <w:pPr>
              <w:jc w:val="center"/>
              <w:rPr>
                <w:rFonts w:ascii="宋体" w:hAnsi="宋体"/>
                <w:szCs w:val="21"/>
              </w:rPr>
            </w:pPr>
          </w:p>
        </w:tc>
        <w:tc>
          <w:tcPr>
            <w:tcW w:w="624" w:type="pct"/>
            <w:vAlign w:val="center"/>
          </w:tcPr>
          <w:p w14:paraId="10A59ACA">
            <w:pPr>
              <w:jc w:val="center"/>
              <w:rPr>
                <w:rFonts w:ascii="宋体" w:hAnsi="宋体"/>
                <w:szCs w:val="21"/>
              </w:rPr>
            </w:pPr>
          </w:p>
        </w:tc>
        <w:tc>
          <w:tcPr>
            <w:tcW w:w="624" w:type="pct"/>
            <w:vAlign w:val="center"/>
          </w:tcPr>
          <w:p w14:paraId="0184D59F">
            <w:pPr>
              <w:jc w:val="center"/>
              <w:rPr>
                <w:rFonts w:ascii="宋体" w:hAnsi="宋体"/>
                <w:szCs w:val="21"/>
              </w:rPr>
            </w:pPr>
          </w:p>
        </w:tc>
        <w:tc>
          <w:tcPr>
            <w:tcW w:w="626" w:type="pct"/>
            <w:vAlign w:val="center"/>
          </w:tcPr>
          <w:p w14:paraId="45CB2654">
            <w:pPr>
              <w:jc w:val="center"/>
              <w:rPr>
                <w:rFonts w:ascii="宋体" w:hAnsi="宋体"/>
                <w:szCs w:val="21"/>
              </w:rPr>
            </w:pPr>
          </w:p>
        </w:tc>
      </w:tr>
      <w:tr w14:paraId="684BE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6A613D3D">
            <w:pPr>
              <w:jc w:val="center"/>
              <w:rPr>
                <w:rFonts w:ascii="宋体" w:hAnsi="宋体"/>
                <w:szCs w:val="21"/>
              </w:rPr>
            </w:pPr>
          </w:p>
        </w:tc>
        <w:tc>
          <w:tcPr>
            <w:tcW w:w="833" w:type="pct"/>
            <w:vAlign w:val="center"/>
          </w:tcPr>
          <w:p w14:paraId="2E6338D3">
            <w:pPr>
              <w:jc w:val="center"/>
              <w:rPr>
                <w:rFonts w:ascii="宋体" w:hAnsi="宋体"/>
                <w:szCs w:val="21"/>
              </w:rPr>
            </w:pPr>
          </w:p>
        </w:tc>
        <w:tc>
          <w:tcPr>
            <w:tcW w:w="624" w:type="pct"/>
            <w:vAlign w:val="center"/>
          </w:tcPr>
          <w:p w14:paraId="38B97388">
            <w:pPr>
              <w:jc w:val="center"/>
              <w:rPr>
                <w:rFonts w:ascii="宋体" w:hAnsi="宋体"/>
                <w:szCs w:val="21"/>
              </w:rPr>
            </w:pPr>
          </w:p>
        </w:tc>
        <w:tc>
          <w:tcPr>
            <w:tcW w:w="624" w:type="pct"/>
            <w:vAlign w:val="center"/>
          </w:tcPr>
          <w:p w14:paraId="47DAFDCE">
            <w:pPr>
              <w:jc w:val="center"/>
              <w:rPr>
                <w:rFonts w:ascii="宋体" w:hAnsi="宋体"/>
                <w:szCs w:val="21"/>
              </w:rPr>
            </w:pPr>
          </w:p>
        </w:tc>
        <w:tc>
          <w:tcPr>
            <w:tcW w:w="624" w:type="pct"/>
            <w:vAlign w:val="center"/>
          </w:tcPr>
          <w:p w14:paraId="271EDC86">
            <w:pPr>
              <w:jc w:val="center"/>
              <w:rPr>
                <w:rFonts w:ascii="宋体" w:hAnsi="宋体"/>
                <w:szCs w:val="21"/>
              </w:rPr>
            </w:pPr>
          </w:p>
        </w:tc>
        <w:tc>
          <w:tcPr>
            <w:tcW w:w="624" w:type="pct"/>
            <w:vAlign w:val="center"/>
          </w:tcPr>
          <w:p w14:paraId="13886217">
            <w:pPr>
              <w:jc w:val="center"/>
              <w:rPr>
                <w:rFonts w:ascii="宋体" w:hAnsi="宋体"/>
                <w:szCs w:val="21"/>
              </w:rPr>
            </w:pPr>
          </w:p>
        </w:tc>
        <w:tc>
          <w:tcPr>
            <w:tcW w:w="624" w:type="pct"/>
            <w:vAlign w:val="center"/>
          </w:tcPr>
          <w:p w14:paraId="0CF9839E">
            <w:pPr>
              <w:jc w:val="center"/>
              <w:rPr>
                <w:rFonts w:ascii="宋体" w:hAnsi="宋体"/>
                <w:szCs w:val="21"/>
              </w:rPr>
            </w:pPr>
          </w:p>
        </w:tc>
        <w:tc>
          <w:tcPr>
            <w:tcW w:w="626" w:type="pct"/>
            <w:vAlign w:val="center"/>
          </w:tcPr>
          <w:p w14:paraId="1D576A20">
            <w:pPr>
              <w:jc w:val="center"/>
              <w:rPr>
                <w:rFonts w:ascii="宋体" w:hAnsi="宋体"/>
                <w:szCs w:val="21"/>
              </w:rPr>
            </w:pPr>
          </w:p>
        </w:tc>
      </w:tr>
      <w:tr w14:paraId="77782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2A544FEB">
            <w:pPr>
              <w:jc w:val="center"/>
              <w:rPr>
                <w:rFonts w:ascii="宋体" w:hAnsi="宋体"/>
                <w:szCs w:val="21"/>
              </w:rPr>
            </w:pPr>
          </w:p>
        </w:tc>
        <w:tc>
          <w:tcPr>
            <w:tcW w:w="833" w:type="pct"/>
            <w:vAlign w:val="center"/>
          </w:tcPr>
          <w:p w14:paraId="13FBA1C0">
            <w:pPr>
              <w:jc w:val="center"/>
              <w:rPr>
                <w:rFonts w:ascii="宋体" w:hAnsi="宋体"/>
                <w:szCs w:val="21"/>
              </w:rPr>
            </w:pPr>
          </w:p>
        </w:tc>
        <w:tc>
          <w:tcPr>
            <w:tcW w:w="624" w:type="pct"/>
            <w:vAlign w:val="center"/>
          </w:tcPr>
          <w:p w14:paraId="14EA4776">
            <w:pPr>
              <w:jc w:val="center"/>
              <w:rPr>
                <w:rFonts w:ascii="宋体" w:hAnsi="宋体"/>
                <w:szCs w:val="21"/>
              </w:rPr>
            </w:pPr>
          </w:p>
        </w:tc>
        <w:tc>
          <w:tcPr>
            <w:tcW w:w="624" w:type="pct"/>
            <w:vAlign w:val="center"/>
          </w:tcPr>
          <w:p w14:paraId="2F942269">
            <w:pPr>
              <w:jc w:val="center"/>
              <w:rPr>
                <w:rFonts w:ascii="宋体" w:hAnsi="宋体"/>
                <w:szCs w:val="21"/>
              </w:rPr>
            </w:pPr>
          </w:p>
        </w:tc>
        <w:tc>
          <w:tcPr>
            <w:tcW w:w="624" w:type="pct"/>
            <w:vAlign w:val="center"/>
          </w:tcPr>
          <w:p w14:paraId="319941D8">
            <w:pPr>
              <w:jc w:val="center"/>
              <w:rPr>
                <w:rFonts w:ascii="宋体" w:hAnsi="宋体"/>
                <w:szCs w:val="21"/>
              </w:rPr>
            </w:pPr>
          </w:p>
        </w:tc>
        <w:tc>
          <w:tcPr>
            <w:tcW w:w="624" w:type="pct"/>
            <w:vAlign w:val="center"/>
          </w:tcPr>
          <w:p w14:paraId="46C2FB5E">
            <w:pPr>
              <w:jc w:val="center"/>
              <w:rPr>
                <w:rFonts w:ascii="宋体" w:hAnsi="宋体"/>
                <w:szCs w:val="21"/>
              </w:rPr>
            </w:pPr>
          </w:p>
        </w:tc>
        <w:tc>
          <w:tcPr>
            <w:tcW w:w="624" w:type="pct"/>
            <w:vAlign w:val="center"/>
          </w:tcPr>
          <w:p w14:paraId="26F5D02C">
            <w:pPr>
              <w:jc w:val="center"/>
              <w:rPr>
                <w:rFonts w:ascii="宋体" w:hAnsi="宋体"/>
                <w:szCs w:val="21"/>
              </w:rPr>
            </w:pPr>
          </w:p>
        </w:tc>
        <w:tc>
          <w:tcPr>
            <w:tcW w:w="626" w:type="pct"/>
            <w:vAlign w:val="center"/>
          </w:tcPr>
          <w:p w14:paraId="1F8C4898">
            <w:pPr>
              <w:jc w:val="center"/>
              <w:rPr>
                <w:rFonts w:ascii="宋体" w:hAnsi="宋体"/>
                <w:szCs w:val="21"/>
              </w:rPr>
            </w:pPr>
          </w:p>
        </w:tc>
      </w:tr>
      <w:tr w14:paraId="79B4E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4E785A2A">
            <w:pPr>
              <w:jc w:val="center"/>
              <w:rPr>
                <w:rFonts w:ascii="宋体" w:hAnsi="宋体"/>
                <w:szCs w:val="21"/>
              </w:rPr>
            </w:pPr>
          </w:p>
        </w:tc>
        <w:tc>
          <w:tcPr>
            <w:tcW w:w="833" w:type="pct"/>
            <w:vAlign w:val="center"/>
          </w:tcPr>
          <w:p w14:paraId="40C46006">
            <w:pPr>
              <w:jc w:val="center"/>
              <w:rPr>
                <w:rFonts w:ascii="宋体" w:hAnsi="宋体"/>
                <w:szCs w:val="21"/>
              </w:rPr>
            </w:pPr>
          </w:p>
        </w:tc>
        <w:tc>
          <w:tcPr>
            <w:tcW w:w="624" w:type="pct"/>
            <w:vAlign w:val="center"/>
          </w:tcPr>
          <w:p w14:paraId="7E004ABE">
            <w:pPr>
              <w:jc w:val="center"/>
              <w:rPr>
                <w:rFonts w:ascii="宋体" w:hAnsi="宋体"/>
                <w:szCs w:val="21"/>
              </w:rPr>
            </w:pPr>
          </w:p>
        </w:tc>
        <w:tc>
          <w:tcPr>
            <w:tcW w:w="624" w:type="pct"/>
            <w:vAlign w:val="center"/>
          </w:tcPr>
          <w:p w14:paraId="70908491">
            <w:pPr>
              <w:jc w:val="center"/>
              <w:rPr>
                <w:rFonts w:ascii="宋体" w:hAnsi="宋体"/>
                <w:szCs w:val="21"/>
              </w:rPr>
            </w:pPr>
          </w:p>
        </w:tc>
        <w:tc>
          <w:tcPr>
            <w:tcW w:w="624" w:type="pct"/>
            <w:vAlign w:val="center"/>
          </w:tcPr>
          <w:p w14:paraId="105B457C">
            <w:pPr>
              <w:jc w:val="center"/>
              <w:rPr>
                <w:rFonts w:ascii="宋体" w:hAnsi="宋体"/>
                <w:szCs w:val="21"/>
              </w:rPr>
            </w:pPr>
          </w:p>
        </w:tc>
        <w:tc>
          <w:tcPr>
            <w:tcW w:w="624" w:type="pct"/>
            <w:vAlign w:val="center"/>
          </w:tcPr>
          <w:p w14:paraId="05216C30">
            <w:pPr>
              <w:jc w:val="center"/>
              <w:rPr>
                <w:rFonts w:ascii="宋体" w:hAnsi="宋体"/>
                <w:szCs w:val="21"/>
              </w:rPr>
            </w:pPr>
          </w:p>
        </w:tc>
        <w:tc>
          <w:tcPr>
            <w:tcW w:w="624" w:type="pct"/>
            <w:vAlign w:val="center"/>
          </w:tcPr>
          <w:p w14:paraId="5546B5FB">
            <w:pPr>
              <w:jc w:val="center"/>
              <w:rPr>
                <w:rFonts w:ascii="宋体" w:hAnsi="宋体"/>
                <w:szCs w:val="21"/>
              </w:rPr>
            </w:pPr>
          </w:p>
        </w:tc>
        <w:tc>
          <w:tcPr>
            <w:tcW w:w="626" w:type="pct"/>
            <w:vAlign w:val="center"/>
          </w:tcPr>
          <w:p w14:paraId="243B8AA1">
            <w:pPr>
              <w:jc w:val="center"/>
              <w:rPr>
                <w:rFonts w:ascii="宋体" w:hAnsi="宋体"/>
                <w:szCs w:val="21"/>
              </w:rPr>
            </w:pPr>
          </w:p>
        </w:tc>
      </w:tr>
      <w:tr w14:paraId="0C0FB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3926B4AF">
            <w:pPr>
              <w:jc w:val="center"/>
              <w:rPr>
                <w:rFonts w:ascii="宋体" w:hAnsi="宋体"/>
                <w:szCs w:val="21"/>
              </w:rPr>
            </w:pPr>
          </w:p>
        </w:tc>
        <w:tc>
          <w:tcPr>
            <w:tcW w:w="833" w:type="pct"/>
            <w:vAlign w:val="center"/>
          </w:tcPr>
          <w:p w14:paraId="4557059C">
            <w:pPr>
              <w:jc w:val="center"/>
              <w:rPr>
                <w:rFonts w:ascii="宋体" w:hAnsi="宋体"/>
                <w:szCs w:val="21"/>
              </w:rPr>
            </w:pPr>
          </w:p>
        </w:tc>
        <w:tc>
          <w:tcPr>
            <w:tcW w:w="624" w:type="pct"/>
            <w:vAlign w:val="center"/>
          </w:tcPr>
          <w:p w14:paraId="6EEE0BD8">
            <w:pPr>
              <w:jc w:val="center"/>
              <w:rPr>
                <w:rFonts w:ascii="宋体" w:hAnsi="宋体"/>
                <w:szCs w:val="21"/>
              </w:rPr>
            </w:pPr>
          </w:p>
        </w:tc>
        <w:tc>
          <w:tcPr>
            <w:tcW w:w="624" w:type="pct"/>
            <w:vAlign w:val="center"/>
          </w:tcPr>
          <w:p w14:paraId="5EB2AAEB">
            <w:pPr>
              <w:jc w:val="center"/>
              <w:rPr>
                <w:rFonts w:ascii="宋体" w:hAnsi="宋体"/>
                <w:szCs w:val="21"/>
              </w:rPr>
            </w:pPr>
          </w:p>
        </w:tc>
        <w:tc>
          <w:tcPr>
            <w:tcW w:w="624" w:type="pct"/>
            <w:vAlign w:val="center"/>
          </w:tcPr>
          <w:p w14:paraId="6A252FE4">
            <w:pPr>
              <w:jc w:val="center"/>
              <w:rPr>
                <w:rFonts w:ascii="宋体" w:hAnsi="宋体"/>
                <w:szCs w:val="21"/>
              </w:rPr>
            </w:pPr>
          </w:p>
        </w:tc>
        <w:tc>
          <w:tcPr>
            <w:tcW w:w="624" w:type="pct"/>
            <w:vAlign w:val="center"/>
          </w:tcPr>
          <w:p w14:paraId="68FFBD1F">
            <w:pPr>
              <w:jc w:val="center"/>
              <w:rPr>
                <w:rFonts w:ascii="宋体" w:hAnsi="宋体"/>
                <w:szCs w:val="21"/>
              </w:rPr>
            </w:pPr>
          </w:p>
        </w:tc>
        <w:tc>
          <w:tcPr>
            <w:tcW w:w="624" w:type="pct"/>
            <w:vAlign w:val="center"/>
          </w:tcPr>
          <w:p w14:paraId="5AC66A0D">
            <w:pPr>
              <w:jc w:val="center"/>
              <w:rPr>
                <w:rFonts w:ascii="宋体" w:hAnsi="宋体"/>
                <w:szCs w:val="21"/>
              </w:rPr>
            </w:pPr>
          </w:p>
        </w:tc>
        <w:tc>
          <w:tcPr>
            <w:tcW w:w="626" w:type="pct"/>
            <w:vAlign w:val="center"/>
          </w:tcPr>
          <w:p w14:paraId="4BCF0CF6">
            <w:pPr>
              <w:jc w:val="center"/>
              <w:rPr>
                <w:rFonts w:ascii="宋体" w:hAnsi="宋体"/>
                <w:szCs w:val="21"/>
              </w:rPr>
            </w:pPr>
          </w:p>
        </w:tc>
      </w:tr>
      <w:tr w14:paraId="62CCC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627C4B88">
            <w:pPr>
              <w:jc w:val="center"/>
              <w:rPr>
                <w:rFonts w:ascii="宋体" w:hAnsi="宋体"/>
                <w:szCs w:val="21"/>
              </w:rPr>
            </w:pPr>
          </w:p>
        </w:tc>
        <w:tc>
          <w:tcPr>
            <w:tcW w:w="833" w:type="pct"/>
            <w:vAlign w:val="center"/>
          </w:tcPr>
          <w:p w14:paraId="7CC77E91">
            <w:pPr>
              <w:jc w:val="center"/>
              <w:rPr>
                <w:rFonts w:ascii="宋体" w:hAnsi="宋体"/>
                <w:szCs w:val="21"/>
              </w:rPr>
            </w:pPr>
          </w:p>
        </w:tc>
        <w:tc>
          <w:tcPr>
            <w:tcW w:w="624" w:type="pct"/>
            <w:vAlign w:val="center"/>
          </w:tcPr>
          <w:p w14:paraId="20C016F5">
            <w:pPr>
              <w:jc w:val="center"/>
              <w:rPr>
                <w:rFonts w:ascii="宋体" w:hAnsi="宋体"/>
                <w:szCs w:val="21"/>
              </w:rPr>
            </w:pPr>
          </w:p>
        </w:tc>
        <w:tc>
          <w:tcPr>
            <w:tcW w:w="624" w:type="pct"/>
            <w:vAlign w:val="center"/>
          </w:tcPr>
          <w:p w14:paraId="0799BF37">
            <w:pPr>
              <w:jc w:val="center"/>
              <w:rPr>
                <w:rFonts w:ascii="宋体" w:hAnsi="宋体"/>
                <w:szCs w:val="21"/>
              </w:rPr>
            </w:pPr>
          </w:p>
        </w:tc>
        <w:tc>
          <w:tcPr>
            <w:tcW w:w="624" w:type="pct"/>
            <w:vAlign w:val="center"/>
          </w:tcPr>
          <w:p w14:paraId="4C97F0FD">
            <w:pPr>
              <w:jc w:val="center"/>
              <w:rPr>
                <w:rFonts w:ascii="宋体" w:hAnsi="宋体"/>
                <w:szCs w:val="21"/>
              </w:rPr>
            </w:pPr>
          </w:p>
        </w:tc>
        <w:tc>
          <w:tcPr>
            <w:tcW w:w="624" w:type="pct"/>
            <w:vAlign w:val="center"/>
          </w:tcPr>
          <w:p w14:paraId="3E1A9F21">
            <w:pPr>
              <w:jc w:val="center"/>
              <w:rPr>
                <w:rFonts w:ascii="宋体" w:hAnsi="宋体"/>
                <w:szCs w:val="21"/>
              </w:rPr>
            </w:pPr>
          </w:p>
        </w:tc>
        <w:tc>
          <w:tcPr>
            <w:tcW w:w="624" w:type="pct"/>
            <w:vAlign w:val="center"/>
          </w:tcPr>
          <w:p w14:paraId="70D9EF65">
            <w:pPr>
              <w:jc w:val="center"/>
              <w:rPr>
                <w:rFonts w:ascii="宋体" w:hAnsi="宋体"/>
                <w:szCs w:val="21"/>
              </w:rPr>
            </w:pPr>
          </w:p>
        </w:tc>
        <w:tc>
          <w:tcPr>
            <w:tcW w:w="626" w:type="pct"/>
            <w:vAlign w:val="center"/>
          </w:tcPr>
          <w:p w14:paraId="70B212E0">
            <w:pPr>
              <w:jc w:val="center"/>
              <w:rPr>
                <w:rFonts w:ascii="宋体" w:hAnsi="宋体"/>
                <w:szCs w:val="21"/>
              </w:rPr>
            </w:pPr>
          </w:p>
        </w:tc>
      </w:tr>
      <w:tr w14:paraId="500BD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6" w:type="pct"/>
            <w:vAlign w:val="center"/>
          </w:tcPr>
          <w:p w14:paraId="19E21BA8">
            <w:pPr>
              <w:jc w:val="center"/>
              <w:rPr>
                <w:rFonts w:ascii="宋体" w:hAnsi="宋体"/>
                <w:szCs w:val="21"/>
              </w:rPr>
            </w:pPr>
          </w:p>
        </w:tc>
        <w:tc>
          <w:tcPr>
            <w:tcW w:w="833" w:type="pct"/>
            <w:vAlign w:val="center"/>
          </w:tcPr>
          <w:p w14:paraId="339C5EE9">
            <w:pPr>
              <w:jc w:val="center"/>
              <w:rPr>
                <w:rFonts w:ascii="宋体" w:hAnsi="宋体"/>
                <w:szCs w:val="21"/>
              </w:rPr>
            </w:pPr>
          </w:p>
        </w:tc>
        <w:tc>
          <w:tcPr>
            <w:tcW w:w="624" w:type="pct"/>
            <w:vAlign w:val="center"/>
          </w:tcPr>
          <w:p w14:paraId="1D890EAF">
            <w:pPr>
              <w:jc w:val="center"/>
              <w:rPr>
                <w:rFonts w:ascii="宋体" w:hAnsi="宋体"/>
                <w:szCs w:val="21"/>
              </w:rPr>
            </w:pPr>
          </w:p>
        </w:tc>
        <w:tc>
          <w:tcPr>
            <w:tcW w:w="624" w:type="pct"/>
            <w:vAlign w:val="center"/>
          </w:tcPr>
          <w:p w14:paraId="58B0948E">
            <w:pPr>
              <w:jc w:val="center"/>
              <w:rPr>
                <w:rFonts w:ascii="宋体" w:hAnsi="宋体"/>
                <w:szCs w:val="21"/>
              </w:rPr>
            </w:pPr>
          </w:p>
        </w:tc>
        <w:tc>
          <w:tcPr>
            <w:tcW w:w="624" w:type="pct"/>
            <w:vAlign w:val="center"/>
          </w:tcPr>
          <w:p w14:paraId="40511F1F">
            <w:pPr>
              <w:jc w:val="center"/>
              <w:rPr>
                <w:rFonts w:ascii="宋体" w:hAnsi="宋体"/>
                <w:szCs w:val="21"/>
              </w:rPr>
            </w:pPr>
          </w:p>
        </w:tc>
        <w:tc>
          <w:tcPr>
            <w:tcW w:w="624" w:type="pct"/>
            <w:vAlign w:val="center"/>
          </w:tcPr>
          <w:p w14:paraId="64EE426A">
            <w:pPr>
              <w:jc w:val="center"/>
              <w:rPr>
                <w:rFonts w:ascii="宋体" w:hAnsi="宋体"/>
                <w:szCs w:val="21"/>
              </w:rPr>
            </w:pPr>
          </w:p>
        </w:tc>
        <w:tc>
          <w:tcPr>
            <w:tcW w:w="624" w:type="pct"/>
            <w:vAlign w:val="center"/>
          </w:tcPr>
          <w:p w14:paraId="7BA20446">
            <w:pPr>
              <w:jc w:val="center"/>
              <w:rPr>
                <w:rFonts w:ascii="宋体" w:hAnsi="宋体"/>
                <w:szCs w:val="21"/>
              </w:rPr>
            </w:pPr>
          </w:p>
        </w:tc>
        <w:tc>
          <w:tcPr>
            <w:tcW w:w="626" w:type="pct"/>
            <w:vAlign w:val="center"/>
          </w:tcPr>
          <w:p w14:paraId="36052CAD">
            <w:pPr>
              <w:jc w:val="center"/>
              <w:rPr>
                <w:rFonts w:ascii="宋体" w:hAnsi="宋体"/>
                <w:szCs w:val="21"/>
              </w:rPr>
            </w:pPr>
          </w:p>
        </w:tc>
      </w:tr>
    </w:tbl>
    <w:p w14:paraId="50158940">
      <w:pPr>
        <w:spacing w:line="420" w:lineRule="exact"/>
        <w:rPr>
          <w:rFonts w:ascii="宋体" w:hAnsi="宋体"/>
          <w:szCs w:val="21"/>
        </w:rPr>
      </w:pPr>
    </w:p>
    <w:p w14:paraId="033811B4">
      <w:pPr>
        <w:spacing w:beforeLines="50" w:afterLines="100" w:line="420" w:lineRule="exact"/>
        <w:outlineLvl w:val="2"/>
        <w:rPr>
          <w:rFonts w:ascii="黑体" w:hAnsi="宋体" w:eastAsia="黑体"/>
          <w:sz w:val="24"/>
        </w:rPr>
      </w:pPr>
      <w:r>
        <w:rPr>
          <w:rFonts w:ascii="宋体" w:hAnsi="宋体"/>
          <w:szCs w:val="21"/>
        </w:rPr>
        <w:br w:type="page"/>
      </w:r>
      <w:bookmarkStart w:id="985" w:name="_Toc28041"/>
      <w:bookmarkStart w:id="986" w:name="_Toc7977"/>
      <w:r>
        <w:rPr>
          <w:rFonts w:hint="eastAsia" w:ascii="黑体" w:hAnsi="宋体" w:eastAsia="黑体"/>
          <w:sz w:val="24"/>
        </w:rPr>
        <w:t>附表四：计划开、竣工日期和施工进度网络图</w:t>
      </w:r>
      <w:bookmarkEnd w:id="985"/>
      <w:bookmarkEnd w:id="986"/>
    </w:p>
    <w:p w14:paraId="322ABB18">
      <w:pPr>
        <w:spacing w:line="420" w:lineRule="exact"/>
        <w:ind w:firstLine="420" w:firstLineChars="200"/>
        <w:rPr>
          <w:rFonts w:ascii="宋体" w:hAnsi="宋体"/>
          <w:szCs w:val="21"/>
        </w:rPr>
      </w:pPr>
      <w:r>
        <w:rPr>
          <w:rFonts w:hint="eastAsia" w:ascii="宋体" w:hAnsi="宋体"/>
          <w:szCs w:val="21"/>
        </w:rPr>
        <w:t>1．投标人应递交施工进度网络图或施工进度表，说明按招标文件要求的计划工期进行施工的各个关键日期。</w:t>
      </w:r>
    </w:p>
    <w:p w14:paraId="2FD4115D">
      <w:pPr>
        <w:spacing w:line="420" w:lineRule="exact"/>
        <w:ind w:firstLine="420" w:firstLineChars="200"/>
        <w:outlineLvl w:val="2"/>
        <w:rPr>
          <w:rFonts w:ascii="宋体" w:hAnsi="宋体"/>
          <w:szCs w:val="21"/>
        </w:rPr>
      </w:pPr>
      <w:bookmarkStart w:id="987" w:name="_Toc7090"/>
      <w:r>
        <w:rPr>
          <w:rFonts w:hint="eastAsia" w:ascii="宋体" w:hAnsi="宋体"/>
          <w:szCs w:val="21"/>
        </w:rPr>
        <w:t>2．施工进度表可采用网络图和（或）横道图表示。</w:t>
      </w:r>
      <w:bookmarkEnd w:id="987"/>
    </w:p>
    <w:p w14:paraId="3B685290">
      <w:pPr>
        <w:spacing w:beforeLines="50" w:afterLines="100" w:line="420" w:lineRule="exact"/>
        <w:outlineLvl w:val="0"/>
        <w:rPr>
          <w:rFonts w:ascii="黑体" w:hAnsi="宋体" w:eastAsia="黑体"/>
          <w:sz w:val="24"/>
        </w:rPr>
      </w:pPr>
      <w:r>
        <w:rPr>
          <w:rFonts w:ascii="宋体" w:hAnsi="宋体"/>
          <w:szCs w:val="21"/>
        </w:rPr>
        <w:br w:type="page"/>
      </w:r>
      <w:bookmarkStart w:id="988" w:name="_Toc14138"/>
      <w:bookmarkStart w:id="989" w:name="_Toc2318"/>
      <w:r>
        <w:rPr>
          <w:rFonts w:hint="eastAsia" w:ascii="黑体" w:hAnsi="宋体" w:eastAsia="黑体"/>
          <w:sz w:val="24"/>
        </w:rPr>
        <w:t>附表五：施工总平面图</w:t>
      </w:r>
      <w:bookmarkEnd w:id="988"/>
      <w:bookmarkEnd w:id="989"/>
    </w:p>
    <w:p w14:paraId="38542B9F">
      <w:pPr>
        <w:spacing w:line="420" w:lineRule="exact"/>
        <w:ind w:firstLine="420" w:firstLineChars="200"/>
        <w:rPr>
          <w:rFonts w:ascii="宋体" w:hAnsi="宋体"/>
          <w:szCs w:val="21"/>
        </w:rPr>
      </w:pPr>
      <w:r>
        <w:rPr>
          <w:rFonts w:hint="eastAsia" w:ascii="宋体" w:hAnsi="宋体"/>
          <w:szCs w:val="21"/>
        </w:rPr>
        <w:t>投标人应递交一份施工总平面图，绘出现场临时设施布置图表并附文字说明，说明临时设施、加工车间、现场办公、设备及仓储、供电、供水、卫生、生活、道路、消防等设施的情况和布置。</w:t>
      </w:r>
    </w:p>
    <w:p w14:paraId="765A35CB">
      <w:pPr>
        <w:spacing w:beforeLines="50" w:afterLines="100" w:line="420" w:lineRule="exact"/>
        <w:outlineLvl w:val="0"/>
        <w:rPr>
          <w:rFonts w:ascii="黑体" w:hAnsi="宋体" w:eastAsia="黑体"/>
          <w:sz w:val="24"/>
        </w:rPr>
      </w:pPr>
      <w:r>
        <w:rPr>
          <w:rFonts w:ascii="宋体" w:hAnsi="宋体"/>
          <w:szCs w:val="21"/>
        </w:rPr>
        <w:br w:type="page"/>
      </w:r>
      <w:bookmarkStart w:id="990" w:name="_Toc8621"/>
      <w:bookmarkStart w:id="991" w:name="_Toc15366"/>
      <w:r>
        <w:rPr>
          <w:rFonts w:hint="eastAsia" w:ascii="黑体" w:hAnsi="宋体" w:eastAsia="黑体"/>
          <w:sz w:val="24"/>
        </w:rPr>
        <w:t>附表六：临时用地表</w:t>
      </w:r>
      <w:bookmarkEnd w:id="990"/>
      <w:bookmarkEnd w:id="991"/>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0"/>
        <w:gridCol w:w="2081"/>
        <w:gridCol w:w="2081"/>
        <w:gridCol w:w="2081"/>
      </w:tblGrid>
      <w:tr w14:paraId="0C05D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vAlign w:val="center"/>
          </w:tcPr>
          <w:p w14:paraId="102BFE95">
            <w:pPr>
              <w:jc w:val="center"/>
              <w:rPr>
                <w:rFonts w:ascii="宋体" w:hAnsi="宋体"/>
                <w:szCs w:val="21"/>
              </w:rPr>
            </w:pPr>
            <w:r>
              <w:rPr>
                <w:rFonts w:hint="eastAsia" w:ascii="宋体" w:hAnsi="宋体"/>
                <w:szCs w:val="21"/>
              </w:rPr>
              <w:t>用  途</w:t>
            </w:r>
          </w:p>
        </w:tc>
        <w:tc>
          <w:tcPr>
            <w:tcW w:w="1222" w:type="pct"/>
            <w:vAlign w:val="center"/>
          </w:tcPr>
          <w:p w14:paraId="72740109">
            <w:pPr>
              <w:jc w:val="center"/>
              <w:rPr>
                <w:rFonts w:ascii="宋体" w:hAnsi="宋体"/>
                <w:szCs w:val="21"/>
              </w:rPr>
            </w:pPr>
            <w:r>
              <w:rPr>
                <w:rFonts w:hint="eastAsia" w:ascii="宋体" w:hAnsi="宋体"/>
                <w:szCs w:val="21"/>
              </w:rPr>
              <w:t>面 积（平方米）</w:t>
            </w:r>
          </w:p>
        </w:tc>
        <w:tc>
          <w:tcPr>
            <w:tcW w:w="1222" w:type="pct"/>
            <w:vAlign w:val="center"/>
          </w:tcPr>
          <w:p w14:paraId="45B4F5E7">
            <w:pPr>
              <w:jc w:val="center"/>
              <w:rPr>
                <w:rFonts w:ascii="宋体" w:hAnsi="宋体"/>
                <w:szCs w:val="21"/>
              </w:rPr>
            </w:pPr>
            <w:r>
              <w:rPr>
                <w:rFonts w:hint="eastAsia" w:ascii="宋体" w:hAnsi="宋体"/>
                <w:szCs w:val="21"/>
              </w:rPr>
              <w:t>位  置</w:t>
            </w:r>
          </w:p>
        </w:tc>
        <w:tc>
          <w:tcPr>
            <w:tcW w:w="1222" w:type="pct"/>
            <w:vAlign w:val="center"/>
          </w:tcPr>
          <w:p w14:paraId="6BD672AA">
            <w:pPr>
              <w:jc w:val="center"/>
              <w:rPr>
                <w:rFonts w:ascii="宋体" w:hAnsi="宋体"/>
                <w:szCs w:val="21"/>
              </w:rPr>
            </w:pPr>
            <w:r>
              <w:rPr>
                <w:rFonts w:hint="eastAsia" w:ascii="宋体" w:hAnsi="宋体"/>
                <w:szCs w:val="21"/>
              </w:rPr>
              <w:t>需用时间</w:t>
            </w:r>
          </w:p>
        </w:tc>
      </w:tr>
      <w:tr w14:paraId="147DA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49A77ADD">
            <w:pPr>
              <w:rPr>
                <w:rFonts w:ascii="宋体" w:hAnsi="宋体"/>
                <w:szCs w:val="21"/>
              </w:rPr>
            </w:pPr>
          </w:p>
        </w:tc>
        <w:tc>
          <w:tcPr>
            <w:tcW w:w="1222" w:type="pct"/>
          </w:tcPr>
          <w:p w14:paraId="6D3D328B">
            <w:pPr>
              <w:rPr>
                <w:rFonts w:ascii="宋体" w:hAnsi="宋体"/>
                <w:szCs w:val="21"/>
              </w:rPr>
            </w:pPr>
          </w:p>
        </w:tc>
        <w:tc>
          <w:tcPr>
            <w:tcW w:w="1222" w:type="pct"/>
          </w:tcPr>
          <w:p w14:paraId="4E3F2D9C">
            <w:pPr>
              <w:rPr>
                <w:rFonts w:ascii="宋体" w:hAnsi="宋体"/>
                <w:szCs w:val="21"/>
              </w:rPr>
            </w:pPr>
          </w:p>
        </w:tc>
        <w:tc>
          <w:tcPr>
            <w:tcW w:w="1222" w:type="pct"/>
          </w:tcPr>
          <w:p w14:paraId="2E89C113">
            <w:pPr>
              <w:rPr>
                <w:rFonts w:ascii="宋体" w:hAnsi="宋体"/>
                <w:szCs w:val="21"/>
              </w:rPr>
            </w:pPr>
          </w:p>
        </w:tc>
      </w:tr>
      <w:tr w14:paraId="3D322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6CC8514A">
            <w:pPr>
              <w:rPr>
                <w:rFonts w:ascii="宋体" w:hAnsi="宋体"/>
                <w:szCs w:val="21"/>
              </w:rPr>
            </w:pPr>
          </w:p>
        </w:tc>
        <w:tc>
          <w:tcPr>
            <w:tcW w:w="1222" w:type="pct"/>
          </w:tcPr>
          <w:p w14:paraId="27DF2A42">
            <w:pPr>
              <w:rPr>
                <w:rFonts w:ascii="宋体" w:hAnsi="宋体"/>
                <w:szCs w:val="21"/>
              </w:rPr>
            </w:pPr>
          </w:p>
        </w:tc>
        <w:tc>
          <w:tcPr>
            <w:tcW w:w="1222" w:type="pct"/>
          </w:tcPr>
          <w:p w14:paraId="44C507C0">
            <w:pPr>
              <w:rPr>
                <w:rFonts w:ascii="宋体" w:hAnsi="宋体"/>
                <w:szCs w:val="21"/>
              </w:rPr>
            </w:pPr>
          </w:p>
        </w:tc>
        <w:tc>
          <w:tcPr>
            <w:tcW w:w="1222" w:type="pct"/>
          </w:tcPr>
          <w:p w14:paraId="505C32F9">
            <w:pPr>
              <w:rPr>
                <w:rFonts w:ascii="宋体" w:hAnsi="宋体"/>
                <w:szCs w:val="21"/>
              </w:rPr>
            </w:pPr>
          </w:p>
        </w:tc>
      </w:tr>
      <w:tr w14:paraId="66F7C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18AA2344">
            <w:pPr>
              <w:rPr>
                <w:rFonts w:ascii="宋体" w:hAnsi="宋体"/>
                <w:szCs w:val="21"/>
              </w:rPr>
            </w:pPr>
          </w:p>
        </w:tc>
        <w:tc>
          <w:tcPr>
            <w:tcW w:w="1222" w:type="pct"/>
          </w:tcPr>
          <w:p w14:paraId="381B0F5D">
            <w:pPr>
              <w:rPr>
                <w:rFonts w:ascii="宋体" w:hAnsi="宋体"/>
                <w:szCs w:val="21"/>
              </w:rPr>
            </w:pPr>
          </w:p>
        </w:tc>
        <w:tc>
          <w:tcPr>
            <w:tcW w:w="1222" w:type="pct"/>
          </w:tcPr>
          <w:p w14:paraId="6FF563E6">
            <w:pPr>
              <w:rPr>
                <w:rFonts w:ascii="宋体" w:hAnsi="宋体"/>
                <w:szCs w:val="21"/>
              </w:rPr>
            </w:pPr>
          </w:p>
        </w:tc>
        <w:tc>
          <w:tcPr>
            <w:tcW w:w="1222" w:type="pct"/>
          </w:tcPr>
          <w:p w14:paraId="5D2CFD7E">
            <w:pPr>
              <w:rPr>
                <w:rFonts w:ascii="宋体" w:hAnsi="宋体"/>
                <w:szCs w:val="21"/>
              </w:rPr>
            </w:pPr>
          </w:p>
        </w:tc>
      </w:tr>
      <w:tr w14:paraId="7568D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2CB166A2">
            <w:pPr>
              <w:rPr>
                <w:rFonts w:ascii="宋体" w:hAnsi="宋体"/>
                <w:szCs w:val="21"/>
              </w:rPr>
            </w:pPr>
          </w:p>
        </w:tc>
        <w:tc>
          <w:tcPr>
            <w:tcW w:w="1222" w:type="pct"/>
          </w:tcPr>
          <w:p w14:paraId="1431A750">
            <w:pPr>
              <w:rPr>
                <w:rFonts w:ascii="宋体" w:hAnsi="宋体"/>
                <w:szCs w:val="21"/>
              </w:rPr>
            </w:pPr>
          </w:p>
        </w:tc>
        <w:tc>
          <w:tcPr>
            <w:tcW w:w="1222" w:type="pct"/>
          </w:tcPr>
          <w:p w14:paraId="6E305458">
            <w:pPr>
              <w:rPr>
                <w:rFonts w:ascii="宋体" w:hAnsi="宋体"/>
                <w:szCs w:val="21"/>
              </w:rPr>
            </w:pPr>
          </w:p>
        </w:tc>
        <w:tc>
          <w:tcPr>
            <w:tcW w:w="1222" w:type="pct"/>
          </w:tcPr>
          <w:p w14:paraId="471A0145">
            <w:pPr>
              <w:rPr>
                <w:rFonts w:ascii="宋体" w:hAnsi="宋体"/>
                <w:szCs w:val="21"/>
              </w:rPr>
            </w:pPr>
          </w:p>
        </w:tc>
      </w:tr>
      <w:tr w14:paraId="32B06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54BB5784">
            <w:pPr>
              <w:rPr>
                <w:rFonts w:ascii="宋体" w:hAnsi="宋体"/>
                <w:szCs w:val="21"/>
              </w:rPr>
            </w:pPr>
          </w:p>
        </w:tc>
        <w:tc>
          <w:tcPr>
            <w:tcW w:w="1222" w:type="pct"/>
          </w:tcPr>
          <w:p w14:paraId="7C223AA7">
            <w:pPr>
              <w:rPr>
                <w:rFonts w:ascii="宋体" w:hAnsi="宋体"/>
                <w:szCs w:val="21"/>
              </w:rPr>
            </w:pPr>
          </w:p>
        </w:tc>
        <w:tc>
          <w:tcPr>
            <w:tcW w:w="1222" w:type="pct"/>
          </w:tcPr>
          <w:p w14:paraId="33A2EDC5">
            <w:pPr>
              <w:rPr>
                <w:rFonts w:ascii="宋体" w:hAnsi="宋体"/>
                <w:szCs w:val="21"/>
              </w:rPr>
            </w:pPr>
          </w:p>
        </w:tc>
        <w:tc>
          <w:tcPr>
            <w:tcW w:w="1222" w:type="pct"/>
          </w:tcPr>
          <w:p w14:paraId="59C22F8C">
            <w:pPr>
              <w:rPr>
                <w:rFonts w:ascii="宋体" w:hAnsi="宋体"/>
                <w:szCs w:val="21"/>
              </w:rPr>
            </w:pPr>
          </w:p>
        </w:tc>
      </w:tr>
      <w:tr w14:paraId="55357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532B370F">
            <w:pPr>
              <w:rPr>
                <w:rFonts w:ascii="宋体" w:hAnsi="宋体"/>
                <w:szCs w:val="21"/>
              </w:rPr>
            </w:pPr>
          </w:p>
        </w:tc>
        <w:tc>
          <w:tcPr>
            <w:tcW w:w="1222" w:type="pct"/>
          </w:tcPr>
          <w:p w14:paraId="6619782D">
            <w:pPr>
              <w:rPr>
                <w:rFonts w:ascii="宋体" w:hAnsi="宋体"/>
                <w:szCs w:val="21"/>
              </w:rPr>
            </w:pPr>
          </w:p>
        </w:tc>
        <w:tc>
          <w:tcPr>
            <w:tcW w:w="1222" w:type="pct"/>
          </w:tcPr>
          <w:p w14:paraId="3CDAA8D0">
            <w:pPr>
              <w:rPr>
                <w:rFonts w:ascii="宋体" w:hAnsi="宋体"/>
                <w:szCs w:val="21"/>
              </w:rPr>
            </w:pPr>
          </w:p>
        </w:tc>
        <w:tc>
          <w:tcPr>
            <w:tcW w:w="1222" w:type="pct"/>
          </w:tcPr>
          <w:p w14:paraId="175E2FDE">
            <w:pPr>
              <w:rPr>
                <w:rFonts w:ascii="宋体" w:hAnsi="宋体"/>
                <w:szCs w:val="21"/>
              </w:rPr>
            </w:pPr>
          </w:p>
        </w:tc>
      </w:tr>
      <w:tr w14:paraId="67A8C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331DF1AF">
            <w:pPr>
              <w:rPr>
                <w:rFonts w:ascii="宋体" w:hAnsi="宋体"/>
                <w:szCs w:val="21"/>
              </w:rPr>
            </w:pPr>
          </w:p>
        </w:tc>
        <w:tc>
          <w:tcPr>
            <w:tcW w:w="1222" w:type="pct"/>
          </w:tcPr>
          <w:p w14:paraId="49883EFB">
            <w:pPr>
              <w:rPr>
                <w:rFonts w:ascii="宋体" w:hAnsi="宋体"/>
                <w:szCs w:val="21"/>
              </w:rPr>
            </w:pPr>
          </w:p>
        </w:tc>
        <w:tc>
          <w:tcPr>
            <w:tcW w:w="1222" w:type="pct"/>
          </w:tcPr>
          <w:p w14:paraId="14A98518">
            <w:pPr>
              <w:rPr>
                <w:rFonts w:ascii="宋体" w:hAnsi="宋体"/>
                <w:szCs w:val="21"/>
              </w:rPr>
            </w:pPr>
          </w:p>
        </w:tc>
        <w:tc>
          <w:tcPr>
            <w:tcW w:w="1222" w:type="pct"/>
          </w:tcPr>
          <w:p w14:paraId="2D2E754C">
            <w:pPr>
              <w:rPr>
                <w:rFonts w:ascii="宋体" w:hAnsi="宋体"/>
                <w:szCs w:val="21"/>
              </w:rPr>
            </w:pPr>
          </w:p>
        </w:tc>
      </w:tr>
      <w:tr w14:paraId="43D62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23AF3E92">
            <w:pPr>
              <w:rPr>
                <w:rFonts w:ascii="宋体" w:hAnsi="宋体"/>
                <w:szCs w:val="21"/>
              </w:rPr>
            </w:pPr>
          </w:p>
        </w:tc>
        <w:tc>
          <w:tcPr>
            <w:tcW w:w="1222" w:type="pct"/>
          </w:tcPr>
          <w:p w14:paraId="6FBB3EEE">
            <w:pPr>
              <w:rPr>
                <w:rFonts w:ascii="宋体" w:hAnsi="宋体"/>
                <w:szCs w:val="21"/>
              </w:rPr>
            </w:pPr>
          </w:p>
        </w:tc>
        <w:tc>
          <w:tcPr>
            <w:tcW w:w="1222" w:type="pct"/>
          </w:tcPr>
          <w:p w14:paraId="11A5D976">
            <w:pPr>
              <w:rPr>
                <w:rFonts w:ascii="宋体" w:hAnsi="宋体"/>
                <w:szCs w:val="21"/>
              </w:rPr>
            </w:pPr>
          </w:p>
        </w:tc>
        <w:tc>
          <w:tcPr>
            <w:tcW w:w="1222" w:type="pct"/>
          </w:tcPr>
          <w:p w14:paraId="3D69ED64">
            <w:pPr>
              <w:rPr>
                <w:rFonts w:ascii="宋体" w:hAnsi="宋体"/>
                <w:szCs w:val="21"/>
              </w:rPr>
            </w:pPr>
          </w:p>
        </w:tc>
      </w:tr>
      <w:tr w14:paraId="4B637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4EB47192">
            <w:pPr>
              <w:rPr>
                <w:rFonts w:ascii="宋体" w:hAnsi="宋体"/>
                <w:szCs w:val="21"/>
              </w:rPr>
            </w:pPr>
          </w:p>
        </w:tc>
        <w:tc>
          <w:tcPr>
            <w:tcW w:w="1222" w:type="pct"/>
          </w:tcPr>
          <w:p w14:paraId="3E92AC88">
            <w:pPr>
              <w:rPr>
                <w:rFonts w:ascii="宋体" w:hAnsi="宋体"/>
                <w:szCs w:val="21"/>
              </w:rPr>
            </w:pPr>
          </w:p>
        </w:tc>
        <w:tc>
          <w:tcPr>
            <w:tcW w:w="1222" w:type="pct"/>
          </w:tcPr>
          <w:p w14:paraId="7A4CA1DD">
            <w:pPr>
              <w:rPr>
                <w:rFonts w:ascii="宋体" w:hAnsi="宋体"/>
                <w:szCs w:val="21"/>
              </w:rPr>
            </w:pPr>
          </w:p>
        </w:tc>
        <w:tc>
          <w:tcPr>
            <w:tcW w:w="1222" w:type="pct"/>
          </w:tcPr>
          <w:p w14:paraId="45817506">
            <w:pPr>
              <w:rPr>
                <w:rFonts w:ascii="宋体" w:hAnsi="宋体"/>
                <w:szCs w:val="21"/>
              </w:rPr>
            </w:pPr>
          </w:p>
        </w:tc>
      </w:tr>
      <w:tr w14:paraId="198D5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2559A42B">
            <w:pPr>
              <w:rPr>
                <w:rFonts w:ascii="宋体" w:hAnsi="宋体"/>
                <w:szCs w:val="21"/>
              </w:rPr>
            </w:pPr>
          </w:p>
        </w:tc>
        <w:tc>
          <w:tcPr>
            <w:tcW w:w="1222" w:type="pct"/>
          </w:tcPr>
          <w:p w14:paraId="280B7340">
            <w:pPr>
              <w:rPr>
                <w:rFonts w:ascii="宋体" w:hAnsi="宋体"/>
                <w:szCs w:val="21"/>
              </w:rPr>
            </w:pPr>
          </w:p>
        </w:tc>
        <w:tc>
          <w:tcPr>
            <w:tcW w:w="1222" w:type="pct"/>
          </w:tcPr>
          <w:p w14:paraId="59CC9A23">
            <w:pPr>
              <w:rPr>
                <w:rFonts w:ascii="宋体" w:hAnsi="宋体"/>
                <w:szCs w:val="21"/>
              </w:rPr>
            </w:pPr>
          </w:p>
        </w:tc>
        <w:tc>
          <w:tcPr>
            <w:tcW w:w="1222" w:type="pct"/>
          </w:tcPr>
          <w:p w14:paraId="10E825B4">
            <w:pPr>
              <w:rPr>
                <w:rFonts w:ascii="宋体" w:hAnsi="宋体"/>
                <w:szCs w:val="21"/>
              </w:rPr>
            </w:pPr>
          </w:p>
        </w:tc>
      </w:tr>
      <w:tr w14:paraId="5CC0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7103668E">
            <w:pPr>
              <w:rPr>
                <w:rFonts w:ascii="宋体" w:hAnsi="宋体"/>
                <w:szCs w:val="21"/>
              </w:rPr>
            </w:pPr>
          </w:p>
        </w:tc>
        <w:tc>
          <w:tcPr>
            <w:tcW w:w="1222" w:type="pct"/>
          </w:tcPr>
          <w:p w14:paraId="0E76307D">
            <w:pPr>
              <w:rPr>
                <w:rFonts w:ascii="宋体" w:hAnsi="宋体"/>
                <w:szCs w:val="21"/>
              </w:rPr>
            </w:pPr>
          </w:p>
        </w:tc>
        <w:tc>
          <w:tcPr>
            <w:tcW w:w="1222" w:type="pct"/>
          </w:tcPr>
          <w:p w14:paraId="77089BBC">
            <w:pPr>
              <w:rPr>
                <w:rFonts w:ascii="宋体" w:hAnsi="宋体"/>
                <w:szCs w:val="21"/>
              </w:rPr>
            </w:pPr>
          </w:p>
        </w:tc>
        <w:tc>
          <w:tcPr>
            <w:tcW w:w="1222" w:type="pct"/>
          </w:tcPr>
          <w:p w14:paraId="4283E920">
            <w:pPr>
              <w:rPr>
                <w:rFonts w:ascii="宋体" w:hAnsi="宋体"/>
                <w:szCs w:val="21"/>
              </w:rPr>
            </w:pPr>
          </w:p>
        </w:tc>
      </w:tr>
      <w:tr w14:paraId="7A11D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798D72EB">
            <w:pPr>
              <w:rPr>
                <w:rFonts w:ascii="宋体" w:hAnsi="宋体"/>
                <w:szCs w:val="21"/>
              </w:rPr>
            </w:pPr>
          </w:p>
        </w:tc>
        <w:tc>
          <w:tcPr>
            <w:tcW w:w="1222" w:type="pct"/>
          </w:tcPr>
          <w:p w14:paraId="121DFA1A">
            <w:pPr>
              <w:rPr>
                <w:rFonts w:ascii="宋体" w:hAnsi="宋体"/>
                <w:szCs w:val="21"/>
              </w:rPr>
            </w:pPr>
          </w:p>
        </w:tc>
        <w:tc>
          <w:tcPr>
            <w:tcW w:w="1222" w:type="pct"/>
          </w:tcPr>
          <w:p w14:paraId="6F43E72F">
            <w:pPr>
              <w:rPr>
                <w:rFonts w:ascii="宋体" w:hAnsi="宋体"/>
                <w:szCs w:val="21"/>
              </w:rPr>
            </w:pPr>
          </w:p>
        </w:tc>
        <w:tc>
          <w:tcPr>
            <w:tcW w:w="1222" w:type="pct"/>
          </w:tcPr>
          <w:p w14:paraId="769344C1">
            <w:pPr>
              <w:rPr>
                <w:rFonts w:ascii="宋体" w:hAnsi="宋体"/>
                <w:szCs w:val="21"/>
              </w:rPr>
            </w:pPr>
          </w:p>
        </w:tc>
      </w:tr>
      <w:tr w14:paraId="258E9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2FC0BCA1">
            <w:pPr>
              <w:rPr>
                <w:rFonts w:ascii="宋体" w:hAnsi="宋体"/>
                <w:szCs w:val="21"/>
              </w:rPr>
            </w:pPr>
          </w:p>
        </w:tc>
        <w:tc>
          <w:tcPr>
            <w:tcW w:w="1222" w:type="pct"/>
          </w:tcPr>
          <w:p w14:paraId="68B58C0F">
            <w:pPr>
              <w:rPr>
                <w:rFonts w:ascii="宋体" w:hAnsi="宋体"/>
                <w:szCs w:val="21"/>
              </w:rPr>
            </w:pPr>
          </w:p>
        </w:tc>
        <w:tc>
          <w:tcPr>
            <w:tcW w:w="1222" w:type="pct"/>
          </w:tcPr>
          <w:p w14:paraId="72E10F05">
            <w:pPr>
              <w:rPr>
                <w:rFonts w:ascii="宋体" w:hAnsi="宋体"/>
                <w:szCs w:val="21"/>
              </w:rPr>
            </w:pPr>
          </w:p>
        </w:tc>
        <w:tc>
          <w:tcPr>
            <w:tcW w:w="1222" w:type="pct"/>
          </w:tcPr>
          <w:p w14:paraId="6D560D8A">
            <w:pPr>
              <w:rPr>
                <w:rFonts w:ascii="宋体" w:hAnsi="宋体"/>
                <w:szCs w:val="21"/>
              </w:rPr>
            </w:pPr>
          </w:p>
        </w:tc>
      </w:tr>
      <w:tr w14:paraId="0D3BE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0091C4E3">
            <w:pPr>
              <w:rPr>
                <w:rFonts w:ascii="宋体" w:hAnsi="宋体"/>
                <w:szCs w:val="21"/>
              </w:rPr>
            </w:pPr>
          </w:p>
        </w:tc>
        <w:tc>
          <w:tcPr>
            <w:tcW w:w="1222" w:type="pct"/>
          </w:tcPr>
          <w:p w14:paraId="31F54B1F">
            <w:pPr>
              <w:rPr>
                <w:rFonts w:ascii="宋体" w:hAnsi="宋体"/>
                <w:szCs w:val="21"/>
              </w:rPr>
            </w:pPr>
          </w:p>
        </w:tc>
        <w:tc>
          <w:tcPr>
            <w:tcW w:w="1222" w:type="pct"/>
          </w:tcPr>
          <w:p w14:paraId="026939C4">
            <w:pPr>
              <w:rPr>
                <w:rFonts w:ascii="宋体" w:hAnsi="宋体"/>
                <w:szCs w:val="21"/>
              </w:rPr>
            </w:pPr>
          </w:p>
        </w:tc>
        <w:tc>
          <w:tcPr>
            <w:tcW w:w="1222" w:type="pct"/>
          </w:tcPr>
          <w:p w14:paraId="47BECFE8">
            <w:pPr>
              <w:rPr>
                <w:rFonts w:ascii="宋体" w:hAnsi="宋体"/>
                <w:szCs w:val="21"/>
              </w:rPr>
            </w:pPr>
          </w:p>
        </w:tc>
      </w:tr>
      <w:tr w14:paraId="727D6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6B748F71">
            <w:pPr>
              <w:rPr>
                <w:rFonts w:ascii="宋体" w:hAnsi="宋体"/>
                <w:szCs w:val="21"/>
              </w:rPr>
            </w:pPr>
          </w:p>
        </w:tc>
        <w:tc>
          <w:tcPr>
            <w:tcW w:w="1222" w:type="pct"/>
          </w:tcPr>
          <w:p w14:paraId="58D59645">
            <w:pPr>
              <w:rPr>
                <w:rFonts w:ascii="宋体" w:hAnsi="宋体"/>
                <w:szCs w:val="21"/>
              </w:rPr>
            </w:pPr>
          </w:p>
        </w:tc>
        <w:tc>
          <w:tcPr>
            <w:tcW w:w="1222" w:type="pct"/>
          </w:tcPr>
          <w:p w14:paraId="27075D1E">
            <w:pPr>
              <w:rPr>
                <w:rFonts w:ascii="宋体" w:hAnsi="宋体"/>
                <w:szCs w:val="21"/>
              </w:rPr>
            </w:pPr>
          </w:p>
        </w:tc>
        <w:tc>
          <w:tcPr>
            <w:tcW w:w="1222" w:type="pct"/>
          </w:tcPr>
          <w:p w14:paraId="0F0EFF9F">
            <w:pPr>
              <w:rPr>
                <w:rFonts w:ascii="宋体" w:hAnsi="宋体"/>
                <w:szCs w:val="21"/>
              </w:rPr>
            </w:pPr>
          </w:p>
        </w:tc>
      </w:tr>
      <w:tr w14:paraId="14764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55F58D8A">
            <w:pPr>
              <w:rPr>
                <w:rFonts w:ascii="宋体" w:hAnsi="宋体"/>
                <w:szCs w:val="21"/>
              </w:rPr>
            </w:pPr>
          </w:p>
        </w:tc>
        <w:tc>
          <w:tcPr>
            <w:tcW w:w="1222" w:type="pct"/>
          </w:tcPr>
          <w:p w14:paraId="0CFB58F2">
            <w:pPr>
              <w:rPr>
                <w:rFonts w:ascii="宋体" w:hAnsi="宋体"/>
                <w:szCs w:val="21"/>
              </w:rPr>
            </w:pPr>
          </w:p>
        </w:tc>
        <w:tc>
          <w:tcPr>
            <w:tcW w:w="1222" w:type="pct"/>
          </w:tcPr>
          <w:p w14:paraId="7E1FAFCF">
            <w:pPr>
              <w:rPr>
                <w:rFonts w:ascii="宋体" w:hAnsi="宋体"/>
                <w:szCs w:val="21"/>
              </w:rPr>
            </w:pPr>
          </w:p>
        </w:tc>
        <w:tc>
          <w:tcPr>
            <w:tcW w:w="1222" w:type="pct"/>
          </w:tcPr>
          <w:p w14:paraId="4FF70A22">
            <w:pPr>
              <w:rPr>
                <w:rFonts w:ascii="宋体" w:hAnsi="宋体"/>
                <w:szCs w:val="21"/>
              </w:rPr>
            </w:pPr>
          </w:p>
        </w:tc>
      </w:tr>
      <w:tr w14:paraId="6D6E9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2DB9860F">
            <w:pPr>
              <w:rPr>
                <w:rFonts w:ascii="宋体" w:hAnsi="宋体"/>
                <w:szCs w:val="21"/>
              </w:rPr>
            </w:pPr>
          </w:p>
        </w:tc>
        <w:tc>
          <w:tcPr>
            <w:tcW w:w="1222" w:type="pct"/>
          </w:tcPr>
          <w:p w14:paraId="735C608A">
            <w:pPr>
              <w:rPr>
                <w:rFonts w:ascii="宋体" w:hAnsi="宋体"/>
                <w:szCs w:val="21"/>
              </w:rPr>
            </w:pPr>
          </w:p>
        </w:tc>
        <w:tc>
          <w:tcPr>
            <w:tcW w:w="1222" w:type="pct"/>
          </w:tcPr>
          <w:p w14:paraId="72A59DD8">
            <w:pPr>
              <w:rPr>
                <w:rFonts w:ascii="宋体" w:hAnsi="宋体"/>
                <w:szCs w:val="21"/>
              </w:rPr>
            </w:pPr>
          </w:p>
        </w:tc>
        <w:tc>
          <w:tcPr>
            <w:tcW w:w="1222" w:type="pct"/>
          </w:tcPr>
          <w:p w14:paraId="4F6E2A44">
            <w:pPr>
              <w:rPr>
                <w:rFonts w:ascii="宋体" w:hAnsi="宋体"/>
                <w:szCs w:val="21"/>
              </w:rPr>
            </w:pPr>
          </w:p>
        </w:tc>
      </w:tr>
      <w:tr w14:paraId="13416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5C09A8A7">
            <w:pPr>
              <w:rPr>
                <w:rFonts w:ascii="宋体" w:hAnsi="宋体"/>
                <w:szCs w:val="21"/>
              </w:rPr>
            </w:pPr>
          </w:p>
        </w:tc>
        <w:tc>
          <w:tcPr>
            <w:tcW w:w="1222" w:type="pct"/>
          </w:tcPr>
          <w:p w14:paraId="5E12BAFE">
            <w:pPr>
              <w:rPr>
                <w:rFonts w:ascii="宋体" w:hAnsi="宋体"/>
                <w:szCs w:val="21"/>
              </w:rPr>
            </w:pPr>
          </w:p>
        </w:tc>
        <w:tc>
          <w:tcPr>
            <w:tcW w:w="1222" w:type="pct"/>
          </w:tcPr>
          <w:p w14:paraId="4E929F9C">
            <w:pPr>
              <w:rPr>
                <w:rFonts w:ascii="宋体" w:hAnsi="宋体"/>
                <w:szCs w:val="21"/>
              </w:rPr>
            </w:pPr>
          </w:p>
        </w:tc>
        <w:tc>
          <w:tcPr>
            <w:tcW w:w="1222" w:type="pct"/>
          </w:tcPr>
          <w:p w14:paraId="4F687CF4">
            <w:pPr>
              <w:rPr>
                <w:rFonts w:ascii="宋体" w:hAnsi="宋体"/>
                <w:szCs w:val="21"/>
              </w:rPr>
            </w:pPr>
          </w:p>
        </w:tc>
      </w:tr>
      <w:tr w14:paraId="4D8BE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06E7E026">
            <w:pPr>
              <w:rPr>
                <w:rFonts w:ascii="宋体" w:hAnsi="宋体"/>
                <w:szCs w:val="21"/>
              </w:rPr>
            </w:pPr>
          </w:p>
        </w:tc>
        <w:tc>
          <w:tcPr>
            <w:tcW w:w="1222" w:type="pct"/>
          </w:tcPr>
          <w:p w14:paraId="04900D3F">
            <w:pPr>
              <w:rPr>
                <w:rFonts w:ascii="宋体" w:hAnsi="宋体"/>
                <w:szCs w:val="21"/>
              </w:rPr>
            </w:pPr>
          </w:p>
        </w:tc>
        <w:tc>
          <w:tcPr>
            <w:tcW w:w="1222" w:type="pct"/>
          </w:tcPr>
          <w:p w14:paraId="37AD9F85">
            <w:pPr>
              <w:rPr>
                <w:rFonts w:ascii="宋体" w:hAnsi="宋体"/>
                <w:szCs w:val="21"/>
              </w:rPr>
            </w:pPr>
          </w:p>
        </w:tc>
        <w:tc>
          <w:tcPr>
            <w:tcW w:w="1222" w:type="pct"/>
          </w:tcPr>
          <w:p w14:paraId="09645860">
            <w:pPr>
              <w:rPr>
                <w:rFonts w:ascii="宋体" w:hAnsi="宋体"/>
                <w:szCs w:val="21"/>
              </w:rPr>
            </w:pPr>
          </w:p>
        </w:tc>
      </w:tr>
      <w:tr w14:paraId="6D493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7C5B099A">
            <w:pPr>
              <w:rPr>
                <w:rFonts w:ascii="宋体" w:hAnsi="宋体"/>
                <w:szCs w:val="21"/>
              </w:rPr>
            </w:pPr>
          </w:p>
        </w:tc>
        <w:tc>
          <w:tcPr>
            <w:tcW w:w="1222" w:type="pct"/>
          </w:tcPr>
          <w:p w14:paraId="07D8516D">
            <w:pPr>
              <w:rPr>
                <w:rFonts w:ascii="宋体" w:hAnsi="宋体"/>
                <w:szCs w:val="21"/>
              </w:rPr>
            </w:pPr>
          </w:p>
        </w:tc>
        <w:tc>
          <w:tcPr>
            <w:tcW w:w="1222" w:type="pct"/>
          </w:tcPr>
          <w:p w14:paraId="12E19153">
            <w:pPr>
              <w:rPr>
                <w:rFonts w:ascii="宋体" w:hAnsi="宋体"/>
                <w:szCs w:val="21"/>
              </w:rPr>
            </w:pPr>
          </w:p>
        </w:tc>
        <w:tc>
          <w:tcPr>
            <w:tcW w:w="1222" w:type="pct"/>
          </w:tcPr>
          <w:p w14:paraId="3D005235">
            <w:pPr>
              <w:rPr>
                <w:rFonts w:ascii="宋体" w:hAnsi="宋体"/>
                <w:szCs w:val="21"/>
              </w:rPr>
            </w:pPr>
          </w:p>
        </w:tc>
      </w:tr>
      <w:tr w14:paraId="4810B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547D7459">
            <w:pPr>
              <w:rPr>
                <w:rFonts w:ascii="宋体" w:hAnsi="宋体"/>
                <w:szCs w:val="21"/>
              </w:rPr>
            </w:pPr>
          </w:p>
        </w:tc>
        <w:tc>
          <w:tcPr>
            <w:tcW w:w="1222" w:type="pct"/>
          </w:tcPr>
          <w:p w14:paraId="1F21C26A">
            <w:pPr>
              <w:rPr>
                <w:rFonts w:ascii="宋体" w:hAnsi="宋体"/>
                <w:szCs w:val="21"/>
              </w:rPr>
            </w:pPr>
          </w:p>
        </w:tc>
        <w:tc>
          <w:tcPr>
            <w:tcW w:w="1222" w:type="pct"/>
          </w:tcPr>
          <w:p w14:paraId="567D46A5">
            <w:pPr>
              <w:rPr>
                <w:rFonts w:ascii="宋体" w:hAnsi="宋体"/>
                <w:szCs w:val="21"/>
              </w:rPr>
            </w:pPr>
          </w:p>
        </w:tc>
        <w:tc>
          <w:tcPr>
            <w:tcW w:w="1222" w:type="pct"/>
          </w:tcPr>
          <w:p w14:paraId="4132F41F">
            <w:pPr>
              <w:rPr>
                <w:rFonts w:ascii="宋体" w:hAnsi="宋体"/>
                <w:szCs w:val="21"/>
              </w:rPr>
            </w:pPr>
          </w:p>
        </w:tc>
      </w:tr>
      <w:tr w14:paraId="46637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142061F3">
            <w:pPr>
              <w:rPr>
                <w:rFonts w:ascii="宋体" w:hAnsi="宋体"/>
                <w:szCs w:val="21"/>
              </w:rPr>
            </w:pPr>
          </w:p>
        </w:tc>
        <w:tc>
          <w:tcPr>
            <w:tcW w:w="1222" w:type="pct"/>
          </w:tcPr>
          <w:p w14:paraId="607BF1EC">
            <w:pPr>
              <w:rPr>
                <w:rFonts w:ascii="宋体" w:hAnsi="宋体"/>
                <w:szCs w:val="21"/>
              </w:rPr>
            </w:pPr>
          </w:p>
        </w:tc>
        <w:tc>
          <w:tcPr>
            <w:tcW w:w="1222" w:type="pct"/>
          </w:tcPr>
          <w:p w14:paraId="546711DF">
            <w:pPr>
              <w:rPr>
                <w:rFonts w:ascii="宋体" w:hAnsi="宋体"/>
                <w:szCs w:val="21"/>
              </w:rPr>
            </w:pPr>
          </w:p>
        </w:tc>
        <w:tc>
          <w:tcPr>
            <w:tcW w:w="1222" w:type="pct"/>
          </w:tcPr>
          <w:p w14:paraId="2F0C3B90">
            <w:pPr>
              <w:rPr>
                <w:rFonts w:ascii="宋体" w:hAnsi="宋体"/>
                <w:szCs w:val="21"/>
              </w:rPr>
            </w:pPr>
          </w:p>
        </w:tc>
      </w:tr>
      <w:tr w14:paraId="24961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13EE34F2">
            <w:pPr>
              <w:rPr>
                <w:rFonts w:ascii="宋体" w:hAnsi="宋体"/>
                <w:szCs w:val="21"/>
              </w:rPr>
            </w:pPr>
          </w:p>
        </w:tc>
        <w:tc>
          <w:tcPr>
            <w:tcW w:w="1222" w:type="pct"/>
          </w:tcPr>
          <w:p w14:paraId="0E159B8F">
            <w:pPr>
              <w:rPr>
                <w:rFonts w:ascii="宋体" w:hAnsi="宋体"/>
                <w:szCs w:val="21"/>
              </w:rPr>
            </w:pPr>
          </w:p>
        </w:tc>
        <w:tc>
          <w:tcPr>
            <w:tcW w:w="1222" w:type="pct"/>
          </w:tcPr>
          <w:p w14:paraId="2ED2EB3F">
            <w:pPr>
              <w:rPr>
                <w:rFonts w:ascii="宋体" w:hAnsi="宋体"/>
                <w:szCs w:val="21"/>
              </w:rPr>
            </w:pPr>
          </w:p>
        </w:tc>
        <w:tc>
          <w:tcPr>
            <w:tcW w:w="1222" w:type="pct"/>
          </w:tcPr>
          <w:p w14:paraId="0143B33C">
            <w:pPr>
              <w:rPr>
                <w:rFonts w:ascii="宋体" w:hAnsi="宋体"/>
                <w:szCs w:val="21"/>
              </w:rPr>
            </w:pPr>
          </w:p>
        </w:tc>
      </w:tr>
      <w:tr w14:paraId="5657F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1174B02D">
            <w:pPr>
              <w:rPr>
                <w:rFonts w:ascii="宋体" w:hAnsi="宋体"/>
                <w:szCs w:val="21"/>
              </w:rPr>
            </w:pPr>
          </w:p>
        </w:tc>
        <w:tc>
          <w:tcPr>
            <w:tcW w:w="1222" w:type="pct"/>
          </w:tcPr>
          <w:p w14:paraId="220E3C4A">
            <w:pPr>
              <w:rPr>
                <w:rFonts w:ascii="宋体" w:hAnsi="宋体"/>
                <w:szCs w:val="21"/>
              </w:rPr>
            </w:pPr>
          </w:p>
        </w:tc>
        <w:tc>
          <w:tcPr>
            <w:tcW w:w="1222" w:type="pct"/>
          </w:tcPr>
          <w:p w14:paraId="19B0C8C0">
            <w:pPr>
              <w:rPr>
                <w:rFonts w:ascii="宋体" w:hAnsi="宋体"/>
                <w:szCs w:val="21"/>
              </w:rPr>
            </w:pPr>
          </w:p>
        </w:tc>
        <w:tc>
          <w:tcPr>
            <w:tcW w:w="1222" w:type="pct"/>
          </w:tcPr>
          <w:p w14:paraId="7AD7FDFD">
            <w:pPr>
              <w:rPr>
                <w:rFonts w:ascii="宋体" w:hAnsi="宋体"/>
                <w:szCs w:val="21"/>
              </w:rPr>
            </w:pPr>
          </w:p>
        </w:tc>
      </w:tr>
      <w:tr w14:paraId="03A36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03F5DC1B">
            <w:pPr>
              <w:rPr>
                <w:rFonts w:ascii="宋体" w:hAnsi="宋体"/>
                <w:szCs w:val="21"/>
              </w:rPr>
            </w:pPr>
          </w:p>
        </w:tc>
        <w:tc>
          <w:tcPr>
            <w:tcW w:w="1222" w:type="pct"/>
          </w:tcPr>
          <w:p w14:paraId="5027B383">
            <w:pPr>
              <w:rPr>
                <w:rFonts w:ascii="宋体" w:hAnsi="宋体"/>
                <w:szCs w:val="21"/>
              </w:rPr>
            </w:pPr>
          </w:p>
        </w:tc>
        <w:tc>
          <w:tcPr>
            <w:tcW w:w="1222" w:type="pct"/>
          </w:tcPr>
          <w:p w14:paraId="7DE75366">
            <w:pPr>
              <w:rPr>
                <w:rFonts w:ascii="宋体" w:hAnsi="宋体"/>
                <w:szCs w:val="21"/>
              </w:rPr>
            </w:pPr>
          </w:p>
        </w:tc>
        <w:tc>
          <w:tcPr>
            <w:tcW w:w="1222" w:type="pct"/>
          </w:tcPr>
          <w:p w14:paraId="48734AB8">
            <w:pPr>
              <w:rPr>
                <w:rFonts w:ascii="宋体" w:hAnsi="宋体"/>
                <w:szCs w:val="21"/>
              </w:rPr>
            </w:pPr>
          </w:p>
        </w:tc>
      </w:tr>
      <w:tr w14:paraId="0D7AC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5E3976F9">
            <w:pPr>
              <w:rPr>
                <w:rFonts w:ascii="宋体" w:hAnsi="宋体"/>
                <w:szCs w:val="21"/>
              </w:rPr>
            </w:pPr>
          </w:p>
        </w:tc>
        <w:tc>
          <w:tcPr>
            <w:tcW w:w="1222" w:type="pct"/>
          </w:tcPr>
          <w:p w14:paraId="16DF6FEE">
            <w:pPr>
              <w:rPr>
                <w:rFonts w:ascii="宋体" w:hAnsi="宋体"/>
                <w:szCs w:val="21"/>
              </w:rPr>
            </w:pPr>
          </w:p>
        </w:tc>
        <w:tc>
          <w:tcPr>
            <w:tcW w:w="1222" w:type="pct"/>
          </w:tcPr>
          <w:p w14:paraId="4D2CAA3C">
            <w:pPr>
              <w:rPr>
                <w:rFonts w:ascii="宋体" w:hAnsi="宋体"/>
                <w:szCs w:val="21"/>
              </w:rPr>
            </w:pPr>
          </w:p>
        </w:tc>
        <w:tc>
          <w:tcPr>
            <w:tcW w:w="1222" w:type="pct"/>
          </w:tcPr>
          <w:p w14:paraId="1D07607F">
            <w:pPr>
              <w:rPr>
                <w:rFonts w:ascii="宋体" w:hAnsi="宋体"/>
                <w:szCs w:val="21"/>
              </w:rPr>
            </w:pPr>
          </w:p>
        </w:tc>
      </w:tr>
      <w:tr w14:paraId="1FC75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60DFA6BF">
            <w:pPr>
              <w:rPr>
                <w:rFonts w:ascii="宋体" w:hAnsi="宋体"/>
                <w:szCs w:val="21"/>
              </w:rPr>
            </w:pPr>
          </w:p>
        </w:tc>
        <w:tc>
          <w:tcPr>
            <w:tcW w:w="1222" w:type="pct"/>
          </w:tcPr>
          <w:p w14:paraId="2DDC0329">
            <w:pPr>
              <w:rPr>
                <w:rFonts w:ascii="宋体" w:hAnsi="宋体"/>
                <w:szCs w:val="21"/>
              </w:rPr>
            </w:pPr>
          </w:p>
        </w:tc>
        <w:tc>
          <w:tcPr>
            <w:tcW w:w="1222" w:type="pct"/>
          </w:tcPr>
          <w:p w14:paraId="4659887F">
            <w:pPr>
              <w:rPr>
                <w:rFonts w:ascii="宋体" w:hAnsi="宋体"/>
                <w:szCs w:val="21"/>
              </w:rPr>
            </w:pPr>
          </w:p>
        </w:tc>
        <w:tc>
          <w:tcPr>
            <w:tcW w:w="1222" w:type="pct"/>
          </w:tcPr>
          <w:p w14:paraId="15DB926C">
            <w:pPr>
              <w:rPr>
                <w:rFonts w:ascii="宋体" w:hAnsi="宋体"/>
                <w:szCs w:val="21"/>
              </w:rPr>
            </w:pPr>
          </w:p>
        </w:tc>
      </w:tr>
      <w:tr w14:paraId="3FE0F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33" w:type="pct"/>
          </w:tcPr>
          <w:p w14:paraId="76AAF26B">
            <w:pPr>
              <w:rPr>
                <w:rFonts w:ascii="宋体" w:hAnsi="宋体"/>
                <w:szCs w:val="21"/>
              </w:rPr>
            </w:pPr>
          </w:p>
        </w:tc>
        <w:tc>
          <w:tcPr>
            <w:tcW w:w="1222" w:type="pct"/>
          </w:tcPr>
          <w:p w14:paraId="682D8264">
            <w:pPr>
              <w:rPr>
                <w:rFonts w:ascii="宋体" w:hAnsi="宋体"/>
                <w:szCs w:val="21"/>
              </w:rPr>
            </w:pPr>
          </w:p>
        </w:tc>
        <w:tc>
          <w:tcPr>
            <w:tcW w:w="1222" w:type="pct"/>
          </w:tcPr>
          <w:p w14:paraId="349DAF00">
            <w:pPr>
              <w:rPr>
                <w:rFonts w:ascii="宋体" w:hAnsi="宋体"/>
                <w:szCs w:val="21"/>
              </w:rPr>
            </w:pPr>
          </w:p>
        </w:tc>
        <w:tc>
          <w:tcPr>
            <w:tcW w:w="1222" w:type="pct"/>
          </w:tcPr>
          <w:p w14:paraId="3226DA4A">
            <w:pPr>
              <w:rPr>
                <w:rFonts w:ascii="宋体" w:hAnsi="宋体"/>
                <w:szCs w:val="21"/>
              </w:rPr>
            </w:pPr>
          </w:p>
        </w:tc>
      </w:tr>
    </w:tbl>
    <w:p w14:paraId="3A06B256">
      <w:pPr>
        <w:spacing w:line="420" w:lineRule="exact"/>
        <w:rPr>
          <w:rFonts w:ascii="宋体" w:hAnsi="宋体"/>
          <w:szCs w:val="21"/>
        </w:rPr>
      </w:pPr>
    </w:p>
    <w:p w14:paraId="3995510E">
      <w:pPr>
        <w:spacing w:line="420" w:lineRule="exact"/>
        <w:rPr>
          <w:rFonts w:ascii="宋体" w:hAnsi="宋体"/>
          <w:szCs w:val="21"/>
        </w:rPr>
      </w:pPr>
    </w:p>
    <w:sectPr>
      <w:pgSz w:w="11906" w:h="16838"/>
      <w:pgMar w:top="1440" w:right="1803" w:bottom="1440" w:left="1803" w:header="851" w:footer="1134"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720C20">
    <w:pPr>
      <w:pStyle w:val="10"/>
      <w:rPr>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7DA290">
                          <w:pPr>
                            <w:pStyle w:val="1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97DA290">
                    <w:pPr>
                      <w:pStyle w:val="1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B47D0">
    <w:pPr>
      <w:pStyle w:val="10"/>
      <w:rPr>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70D867">
                          <w:pPr>
                            <w:pStyle w:val="1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770D867">
                    <w:pPr>
                      <w:pStyle w:val="1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1628FA"/>
    <w:multiLevelType w:val="multilevel"/>
    <w:tmpl w:val="151628FA"/>
    <w:lvl w:ilvl="0" w:tentative="0">
      <w:start w:val="1"/>
      <w:numFmt w:val="decimal"/>
      <w:lvlText w:val="(%1)"/>
      <w:lvlJc w:val="left"/>
      <w:pPr>
        <w:tabs>
          <w:tab w:val="left" w:pos="1185"/>
        </w:tabs>
        <w:ind w:left="1185" w:hanging="465"/>
      </w:pPr>
      <w:rPr>
        <w:rFonts w:hint="default"/>
      </w:rPr>
    </w:lvl>
    <w:lvl w:ilvl="1" w:tentative="0">
      <w:start w:val="1"/>
      <w:numFmt w:val="decimal"/>
      <w:lvlText w:val="%2、"/>
      <w:lvlJc w:val="left"/>
      <w:pPr>
        <w:tabs>
          <w:tab w:val="left" w:pos="1620"/>
        </w:tabs>
        <w:ind w:left="1620" w:hanging="720"/>
      </w:pPr>
      <w:rPr>
        <w:rFonts w:hint="default"/>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2D7178C8"/>
    <w:multiLevelType w:val="multilevel"/>
    <w:tmpl w:val="2D7178C8"/>
    <w:lvl w:ilvl="0" w:tentative="0">
      <w:start w:val="1"/>
      <w:numFmt w:val="decimal"/>
      <w:lvlText w:val="%1."/>
      <w:lvlJc w:val="left"/>
      <w:pPr>
        <w:tabs>
          <w:tab w:val="left" w:pos="883"/>
        </w:tabs>
        <w:ind w:left="883" w:hanging="360"/>
      </w:pPr>
      <w:rPr>
        <w:rFonts w:hint="default"/>
      </w:rPr>
    </w:lvl>
    <w:lvl w:ilvl="1" w:tentative="0">
      <w:start w:val="16"/>
      <w:numFmt w:val="decimal"/>
      <w:isLgl/>
      <w:lvlText w:val="%1.%2"/>
      <w:lvlJc w:val="left"/>
      <w:pPr>
        <w:tabs>
          <w:tab w:val="left" w:pos="1243"/>
        </w:tabs>
        <w:ind w:left="1243" w:hanging="720"/>
      </w:pPr>
      <w:rPr>
        <w:rFonts w:hint="default"/>
      </w:rPr>
    </w:lvl>
    <w:lvl w:ilvl="2" w:tentative="0">
      <w:start w:val="1"/>
      <w:numFmt w:val="decimal"/>
      <w:isLgl/>
      <w:lvlText w:val="%1.%2.%3"/>
      <w:lvlJc w:val="left"/>
      <w:pPr>
        <w:tabs>
          <w:tab w:val="left" w:pos="1603"/>
        </w:tabs>
        <w:ind w:left="1603" w:hanging="1080"/>
      </w:pPr>
      <w:rPr>
        <w:rFonts w:hint="default"/>
      </w:rPr>
    </w:lvl>
    <w:lvl w:ilvl="3" w:tentative="0">
      <w:start w:val="1"/>
      <w:numFmt w:val="decimal"/>
      <w:isLgl/>
      <w:lvlText w:val="%1.%2.%3.%4"/>
      <w:lvlJc w:val="left"/>
      <w:pPr>
        <w:tabs>
          <w:tab w:val="left" w:pos="1963"/>
        </w:tabs>
        <w:ind w:left="1963" w:hanging="1440"/>
      </w:pPr>
      <w:rPr>
        <w:rFonts w:hint="default"/>
      </w:rPr>
    </w:lvl>
    <w:lvl w:ilvl="4" w:tentative="0">
      <w:start w:val="1"/>
      <w:numFmt w:val="decimal"/>
      <w:isLgl/>
      <w:lvlText w:val="%1.%2.%3.%4.%5"/>
      <w:lvlJc w:val="left"/>
      <w:pPr>
        <w:tabs>
          <w:tab w:val="left" w:pos="1963"/>
        </w:tabs>
        <w:ind w:left="1963" w:hanging="1440"/>
      </w:pPr>
      <w:rPr>
        <w:rFonts w:hint="default"/>
      </w:rPr>
    </w:lvl>
    <w:lvl w:ilvl="5" w:tentative="0">
      <w:start w:val="1"/>
      <w:numFmt w:val="decimal"/>
      <w:isLgl/>
      <w:lvlText w:val="%1.%2.%3.%4.%5.%6"/>
      <w:lvlJc w:val="left"/>
      <w:pPr>
        <w:tabs>
          <w:tab w:val="left" w:pos="2323"/>
        </w:tabs>
        <w:ind w:left="2323" w:hanging="1800"/>
      </w:pPr>
      <w:rPr>
        <w:rFonts w:hint="default"/>
      </w:rPr>
    </w:lvl>
    <w:lvl w:ilvl="6" w:tentative="0">
      <w:start w:val="1"/>
      <w:numFmt w:val="decimal"/>
      <w:isLgl/>
      <w:lvlText w:val="%1.%2.%3.%4.%5.%6.%7"/>
      <w:lvlJc w:val="left"/>
      <w:pPr>
        <w:tabs>
          <w:tab w:val="left" w:pos="2683"/>
        </w:tabs>
        <w:ind w:left="2683" w:hanging="2160"/>
      </w:pPr>
      <w:rPr>
        <w:rFonts w:hint="default"/>
      </w:rPr>
    </w:lvl>
    <w:lvl w:ilvl="7" w:tentative="0">
      <w:start w:val="1"/>
      <w:numFmt w:val="decimal"/>
      <w:isLgl/>
      <w:lvlText w:val="%1.%2.%3.%4.%5.%6.%7.%8"/>
      <w:lvlJc w:val="left"/>
      <w:pPr>
        <w:tabs>
          <w:tab w:val="left" w:pos="3043"/>
        </w:tabs>
        <w:ind w:left="3043" w:hanging="2520"/>
      </w:pPr>
      <w:rPr>
        <w:rFonts w:hint="default"/>
      </w:rPr>
    </w:lvl>
    <w:lvl w:ilvl="8" w:tentative="0">
      <w:start w:val="1"/>
      <w:numFmt w:val="decimal"/>
      <w:isLgl/>
      <w:lvlText w:val="%1.%2.%3.%4.%5.%6.%7.%8.%9"/>
      <w:lvlJc w:val="left"/>
      <w:pPr>
        <w:tabs>
          <w:tab w:val="left" w:pos="3403"/>
        </w:tabs>
        <w:ind w:left="3403" w:hanging="2880"/>
      </w:pPr>
      <w:rPr>
        <w:rFonts w:hint="default"/>
      </w:rPr>
    </w:lvl>
  </w:abstractNum>
  <w:abstractNum w:abstractNumId="2">
    <w:nsid w:val="6730758D"/>
    <w:multiLevelType w:val="multilevel"/>
    <w:tmpl w:val="6730758D"/>
    <w:lvl w:ilvl="0" w:tentative="0">
      <w:start w:val="1"/>
      <w:numFmt w:val="decimal"/>
      <w:lvlText w:val="（%1）"/>
      <w:lvlJc w:val="left"/>
      <w:pPr>
        <w:tabs>
          <w:tab w:val="left" w:pos="1020"/>
        </w:tabs>
        <w:ind w:left="1020" w:hanging="600"/>
      </w:pPr>
      <w:rPr>
        <w:rFonts w:ascii="Times New Roman" w:hAnsi="Times New Roman" w:eastAsia="黑体" w:cs="Times New Roman"/>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75C66FBE"/>
    <w:multiLevelType w:val="multilevel"/>
    <w:tmpl w:val="75C66FBE"/>
    <w:lvl w:ilvl="0" w:tentative="0">
      <w:start w:val="1"/>
      <w:numFmt w:val="decimal"/>
      <w:lvlText w:val="(%1)"/>
      <w:lvlJc w:val="left"/>
      <w:pPr>
        <w:tabs>
          <w:tab w:val="left" w:pos="900"/>
        </w:tabs>
        <w:ind w:left="90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7F4A2062"/>
    <w:multiLevelType w:val="singleLevel"/>
    <w:tmpl w:val="7F4A2062"/>
    <w:lvl w:ilvl="0" w:tentative="0">
      <w:start w:val="10"/>
      <w:numFmt w:val="chineseCounting"/>
      <w:suff w:val="nothing"/>
      <w:lvlText w:val="%1、"/>
      <w:lvlJc w:val="left"/>
      <w:rPr>
        <w:rFonts w:hint="eastAsia"/>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210"/>
  <w:drawingGridVerticalSpacing w:val="156"/>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wNDk4YWRkNDUzNWJiZWY1ZjcxZWExZjMyOTk1ODcifQ=="/>
  </w:docVars>
  <w:rsids>
    <w:rsidRoot w:val="610F65E2"/>
    <w:rsid w:val="001C594A"/>
    <w:rsid w:val="00220481"/>
    <w:rsid w:val="002B3E95"/>
    <w:rsid w:val="004568F4"/>
    <w:rsid w:val="0069519B"/>
    <w:rsid w:val="0075121D"/>
    <w:rsid w:val="00867100"/>
    <w:rsid w:val="00985BB1"/>
    <w:rsid w:val="00987E9A"/>
    <w:rsid w:val="009C1E87"/>
    <w:rsid w:val="00B929DC"/>
    <w:rsid w:val="00D74975"/>
    <w:rsid w:val="00E9400F"/>
    <w:rsid w:val="00EE580F"/>
    <w:rsid w:val="00EE768B"/>
    <w:rsid w:val="01143ADC"/>
    <w:rsid w:val="012C3ED5"/>
    <w:rsid w:val="016A7F7F"/>
    <w:rsid w:val="016C51EE"/>
    <w:rsid w:val="01A13ADB"/>
    <w:rsid w:val="02AE6695"/>
    <w:rsid w:val="032F1A1A"/>
    <w:rsid w:val="03F9654A"/>
    <w:rsid w:val="05E566DB"/>
    <w:rsid w:val="062E23D5"/>
    <w:rsid w:val="076316AF"/>
    <w:rsid w:val="07DA5302"/>
    <w:rsid w:val="087B677F"/>
    <w:rsid w:val="095B0E3C"/>
    <w:rsid w:val="096A7055"/>
    <w:rsid w:val="096E2C6D"/>
    <w:rsid w:val="0984111B"/>
    <w:rsid w:val="098469F4"/>
    <w:rsid w:val="0B49459E"/>
    <w:rsid w:val="0B5A6496"/>
    <w:rsid w:val="0BBE2239"/>
    <w:rsid w:val="0C8E5E10"/>
    <w:rsid w:val="0CB04399"/>
    <w:rsid w:val="0DDE0745"/>
    <w:rsid w:val="0E5D3931"/>
    <w:rsid w:val="0E730017"/>
    <w:rsid w:val="0E734537"/>
    <w:rsid w:val="0E745D17"/>
    <w:rsid w:val="0F3F0E74"/>
    <w:rsid w:val="0F4E6F48"/>
    <w:rsid w:val="0FC85BDE"/>
    <w:rsid w:val="13EC1841"/>
    <w:rsid w:val="14645D63"/>
    <w:rsid w:val="152B5361"/>
    <w:rsid w:val="15554295"/>
    <w:rsid w:val="15811E2E"/>
    <w:rsid w:val="166C4B1C"/>
    <w:rsid w:val="16F75D93"/>
    <w:rsid w:val="1716304D"/>
    <w:rsid w:val="189D4520"/>
    <w:rsid w:val="18A1771A"/>
    <w:rsid w:val="19801445"/>
    <w:rsid w:val="199B3484"/>
    <w:rsid w:val="19B702BE"/>
    <w:rsid w:val="1A6E6357"/>
    <w:rsid w:val="1AD77EC9"/>
    <w:rsid w:val="1B2731AF"/>
    <w:rsid w:val="1C7545A0"/>
    <w:rsid w:val="1DCD7426"/>
    <w:rsid w:val="1DFA3045"/>
    <w:rsid w:val="1ED85753"/>
    <w:rsid w:val="1EDA4468"/>
    <w:rsid w:val="1F0D4B20"/>
    <w:rsid w:val="1FF17301"/>
    <w:rsid w:val="204169AF"/>
    <w:rsid w:val="20446662"/>
    <w:rsid w:val="23565785"/>
    <w:rsid w:val="24D4056B"/>
    <w:rsid w:val="254953F3"/>
    <w:rsid w:val="25AF498B"/>
    <w:rsid w:val="26ED5E31"/>
    <w:rsid w:val="27126D80"/>
    <w:rsid w:val="2742531D"/>
    <w:rsid w:val="282B7767"/>
    <w:rsid w:val="290B7177"/>
    <w:rsid w:val="294A75B2"/>
    <w:rsid w:val="29937BA4"/>
    <w:rsid w:val="29B7308B"/>
    <w:rsid w:val="2AF14793"/>
    <w:rsid w:val="2B4D6E41"/>
    <w:rsid w:val="2C361512"/>
    <w:rsid w:val="2CC02A0E"/>
    <w:rsid w:val="2CCB18E8"/>
    <w:rsid w:val="2D7078CA"/>
    <w:rsid w:val="2DAE1B65"/>
    <w:rsid w:val="2DBC0D75"/>
    <w:rsid w:val="2DEF6488"/>
    <w:rsid w:val="2E7835F5"/>
    <w:rsid w:val="2E977FFE"/>
    <w:rsid w:val="2EE348A7"/>
    <w:rsid w:val="2F0D7324"/>
    <w:rsid w:val="2F50628C"/>
    <w:rsid w:val="307A1A78"/>
    <w:rsid w:val="30BF40FD"/>
    <w:rsid w:val="318A4DD4"/>
    <w:rsid w:val="32944AF1"/>
    <w:rsid w:val="329C69FF"/>
    <w:rsid w:val="33196B6A"/>
    <w:rsid w:val="33AD60B7"/>
    <w:rsid w:val="3440018B"/>
    <w:rsid w:val="359E3AB4"/>
    <w:rsid w:val="36E25FF4"/>
    <w:rsid w:val="374675C3"/>
    <w:rsid w:val="375E1EA4"/>
    <w:rsid w:val="37E01AD2"/>
    <w:rsid w:val="38704BCF"/>
    <w:rsid w:val="38A93495"/>
    <w:rsid w:val="393C766F"/>
    <w:rsid w:val="3AD2772F"/>
    <w:rsid w:val="3AEB18F3"/>
    <w:rsid w:val="3B04322B"/>
    <w:rsid w:val="3C0B0FF9"/>
    <w:rsid w:val="3CAE6797"/>
    <w:rsid w:val="3D28447D"/>
    <w:rsid w:val="3D9B5ACB"/>
    <w:rsid w:val="3E81625F"/>
    <w:rsid w:val="3EA31501"/>
    <w:rsid w:val="3F3B01BF"/>
    <w:rsid w:val="3FED0AAF"/>
    <w:rsid w:val="3FFB4E4D"/>
    <w:rsid w:val="400D5D7A"/>
    <w:rsid w:val="40FB0C19"/>
    <w:rsid w:val="41245C65"/>
    <w:rsid w:val="413F5209"/>
    <w:rsid w:val="43362CF0"/>
    <w:rsid w:val="437370BC"/>
    <w:rsid w:val="43E02F4D"/>
    <w:rsid w:val="456E09F0"/>
    <w:rsid w:val="45F71F53"/>
    <w:rsid w:val="46107C96"/>
    <w:rsid w:val="472C4D17"/>
    <w:rsid w:val="47CA4832"/>
    <w:rsid w:val="487845A0"/>
    <w:rsid w:val="4D03491C"/>
    <w:rsid w:val="4E602251"/>
    <w:rsid w:val="4FC46592"/>
    <w:rsid w:val="4FE742A9"/>
    <w:rsid w:val="50A51F9D"/>
    <w:rsid w:val="50AC3D18"/>
    <w:rsid w:val="50D16F95"/>
    <w:rsid w:val="52DC2EAA"/>
    <w:rsid w:val="52F8184C"/>
    <w:rsid w:val="535A7541"/>
    <w:rsid w:val="53B0BBBF"/>
    <w:rsid w:val="547736B9"/>
    <w:rsid w:val="55E32061"/>
    <w:rsid w:val="56111460"/>
    <w:rsid w:val="56112B98"/>
    <w:rsid w:val="56771533"/>
    <w:rsid w:val="5722648C"/>
    <w:rsid w:val="5756739C"/>
    <w:rsid w:val="57953742"/>
    <w:rsid w:val="57C520CC"/>
    <w:rsid w:val="58453C8F"/>
    <w:rsid w:val="590B42FB"/>
    <w:rsid w:val="595B017D"/>
    <w:rsid w:val="598E0863"/>
    <w:rsid w:val="5A166D9E"/>
    <w:rsid w:val="5B6F503C"/>
    <w:rsid w:val="5C6012C8"/>
    <w:rsid w:val="5D12296C"/>
    <w:rsid w:val="5E4516DD"/>
    <w:rsid w:val="5E70002C"/>
    <w:rsid w:val="5FE716E6"/>
    <w:rsid w:val="610F65E2"/>
    <w:rsid w:val="61436A84"/>
    <w:rsid w:val="620A0C85"/>
    <w:rsid w:val="63BD05C8"/>
    <w:rsid w:val="63C82D08"/>
    <w:rsid w:val="648D7D30"/>
    <w:rsid w:val="65D476D6"/>
    <w:rsid w:val="65FB4007"/>
    <w:rsid w:val="66FE4A66"/>
    <w:rsid w:val="67746DC1"/>
    <w:rsid w:val="67C42196"/>
    <w:rsid w:val="684D2BEC"/>
    <w:rsid w:val="68932CE5"/>
    <w:rsid w:val="69435AB2"/>
    <w:rsid w:val="69BC6377"/>
    <w:rsid w:val="69D43B1B"/>
    <w:rsid w:val="6A703E13"/>
    <w:rsid w:val="6A9D0949"/>
    <w:rsid w:val="6BFB1A23"/>
    <w:rsid w:val="6C0B610A"/>
    <w:rsid w:val="6C64681C"/>
    <w:rsid w:val="6DB362DE"/>
    <w:rsid w:val="6DD5261E"/>
    <w:rsid w:val="6E6F66DA"/>
    <w:rsid w:val="6F4420D7"/>
    <w:rsid w:val="6F752929"/>
    <w:rsid w:val="70733BD5"/>
    <w:rsid w:val="70B629C1"/>
    <w:rsid w:val="70DD6080"/>
    <w:rsid w:val="7119186D"/>
    <w:rsid w:val="71F003F3"/>
    <w:rsid w:val="727C4726"/>
    <w:rsid w:val="75670E98"/>
    <w:rsid w:val="75F16029"/>
    <w:rsid w:val="769E4EA8"/>
    <w:rsid w:val="788F3971"/>
    <w:rsid w:val="795B1D53"/>
    <w:rsid w:val="798F2F4C"/>
    <w:rsid w:val="7A146C11"/>
    <w:rsid w:val="7B3138EB"/>
    <w:rsid w:val="7C66113B"/>
    <w:rsid w:val="7C691157"/>
    <w:rsid w:val="7CC876FF"/>
    <w:rsid w:val="7D771B6B"/>
    <w:rsid w:val="7EA444D1"/>
    <w:rsid w:val="7FF4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pPr>
    <w:rPr>
      <w:szCs w:val="2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spacing w:after="120"/>
      <w:ind w:left="420" w:leftChars="200"/>
    </w:pPr>
  </w:style>
  <w:style w:type="paragraph" w:styleId="8">
    <w:name w:val="Plain Text"/>
    <w:basedOn w:val="1"/>
    <w:qFormat/>
    <w:uiPriority w:val="0"/>
    <w:rPr>
      <w:rFonts w:ascii="宋体" w:hAnsi="Courier New"/>
      <w:szCs w:val="20"/>
    </w:rPr>
  </w:style>
  <w:style w:type="paragraph" w:styleId="9">
    <w:name w:val="Date"/>
    <w:basedOn w:val="1"/>
    <w:next w:val="1"/>
    <w:link w:val="26"/>
    <w:qFormat/>
    <w:uiPriority w:val="0"/>
    <w:pPr>
      <w:ind w:left="100" w:leftChars="25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Body Text Indent 3"/>
    <w:basedOn w:val="1"/>
    <w:qFormat/>
    <w:uiPriority w:val="0"/>
    <w:pPr>
      <w:spacing w:after="120"/>
      <w:ind w:left="420" w:leftChars="200"/>
    </w:pPr>
    <w:rPr>
      <w:sz w:val="16"/>
      <w:szCs w:val="16"/>
    </w:rPr>
  </w:style>
  <w:style w:type="paragraph" w:styleId="14">
    <w:name w:val="toc 2"/>
    <w:basedOn w:val="1"/>
    <w:next w:val="1"/>
    <w:qFormat/>
    <w:uiPriority w:val="0"/>
    <w:pPr>
      <w:widowControl/>
      <w:ind w:left="200"/>
      <w:jc w:val="left"/>
    </w:pPr>
    <w:rPr>
      <w:b/>
      <w:smallCaps/>
      <w:kern w:val="0"/>
      <w:sz w:val="20"/>
    </w:rPr>
  </w:style>
  <w:style w:type="paragraph" w:styleId="15">
    <w:name w:val="Normal (Web)"/>
    <w:basedOn w:val="1"/>
    <w:qFormat/>
    <w:uiPriority w:val="0"/>
    <w:rPr>
      <w:sz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page number"/>
    <w:basedOn w:val="18"/>
    <w:qFormat/>
    <w:uiPriority w:val="0"/>
  </w:style>
  <w:style w:type="paragraph" w:customStyle="1" w:styleId="20">
    <w:name w:val="xl2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4"/>
    </w:rPr>
  </w:style>
  <w:style w:type="paragraph" w:customStyle="1" w:styleId="21">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22">
    <w:name w:val="样式 标题 2 + Times New Roman 四号 非加粗 段前: 5 磅 段后: 0 磅 行距: 固定值 20..."/>
    <w:basedOn w:val="3"/>
    <w:qFormat/>
    <w:uiPriority w:val="0"/>
    <w:pPr>
      <w:spacing w:before="100" w:after="0" w:line="400" w:lineRule="exact"/>
    </w:pPr>
    <w:rPr>
      <w:rFonts w:ascii="Times New Roman" w:hAnsi="Times New Roman" w:cs="宋体"/>
      <w:b w:val="0"/>
      <w:bCs w:val="0"/>
      <w:sz w:val="28"/>
      <w:szCs w:val="20"/>
    </w:rPr>
  </w:style>
  <w:style w:type="paragraph" w:customStyle="1" w:styleId="23">
    <w:name w:val="样式 标题 3 + (中文) 黑体 小四 非加粗 段前: 7.8 磅 段后: 0 磅 行距: 固定值 20 磅"/>
    <w:basedOn w:val="4"/>
    <w:qFormat/>
    <w:uiPriority w:val="0"/>
    <w:pPr>
      <w:spacing w:before="0" w:after="0" w:line="400" w:lineRule="exact"/>
    </w:pPr>
    <w:rPr>
      <w:rFonts w:eastAsia="黑体" w:cs="宋体"/>
      <w:b w:val="0"/>
      <w:bCs w:val="0"/>
      <w:sz w:val="24"/>
      <w:szCs w:val="20"/>
    </w:rPr>
  </w:style>
  <w:style w:type="paragraph" w:customStyle="1" w:styleId="24">
    <w:name w:val="Blockquote Char"/>
    <w:basedOn w:val="1"/>
    <w:qFormat/>
    <w:uiPriority w:val="0"/>
    <w:pPr>
      <w:autoSpaceDE w:val="0"/>
      <w:autoSpaceDN w:val="0"/>
      <w:adjustRightInd w:val="0"/>
      <w:spacing w:before="100" w:after="100"/>
      <w:ind w:left="360" w:right="360"/>
      <w:jc w:val="left"/>
    </w:pPr>
    <w:rPr>
      <w:kern w:val="0"/>
      <w:sz w:val="24"/>
      <w:szCs w:val="20"/>
    </w:rPr>
  </w:style>
  <w:style w:type="table" w:customStyle="1" w:styleId="25">
    <w:name w:val="Table Normal"/>
    <w:unhideWhenUsed/>
    <w:qFormat/>
    <w:uiPriority w:val="0"/>
    <w:tblPr>
      <w:tblCellMar>
        <w:top w:w="0" w:type="dxa"/>
        <w:left w:w="0" w:type="dxa"/>
        <w:bottom w:w="0" w:type="dxa"/>
        <w:right w:w="0" w:type="dxa"/>
      </w:tblCellMar>
    </w:tblPr>
  </w:style>
  <w:style w:type="character" w:customStyle="1" w:styleId="26">
    <w:name w:val="日期 Char"/>
    <w:basedOn w:val="18"/>
    <w:link w:val="9"/>
    <w:qFormat/>
    <w:uiPriority w:val="0"/>
    <w:rPr>
      <w:kern w:val="2"/>
      <w:sz w:val="21"/>
      <w:szCs w:val="24"/>
    </w:rPr>
  </w:style>
  <w:style w:type="paragraph" w:customStyle="1" w:styleId="27">
    <w:name w:val="WPSOffice手动目录 1"/>
    <w:qFormat/>
    <w:uiPriority w:val="0"/>
    <w:pPr>
      <w:ind w:leftChars="0"/>
    </w:pPr>
    <w:rPr>
      <w:rFonts w:ascii="Calibri" w:hAnsi="Calibri" w:eastAsia="宋体" w:cs="Times New Roman"/>
      <w:sz w:val="20"/>
      <w:szCs w:val="20"/>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228</Pages>
  <Words>855</Words>
  <Characters>892</Characters>
  <Lines>990</Lines>
  <Paragraphs>278</Paragraphs>
  <TotalTime>98</TotalTime>
  <ScaleCrop>false</ScaleCrop>
  <LinksUpToDate>false</LinksUpToDate>
  <CharactersWithSpaces>1066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2023-07-31T17:44:00Z</dcterms:created>
  <dc:creator>王云领</dc:creator>
  <cp:lastModifiedBy>杜思众</cp:lastModifiedBy>
  <cp:lastPrinted>2016-02-29T08:35:00Z</cp:lastPrinted>
  <dcterms:modified xsi:type="dcterms:W3CDTF">2025-02-21T02:54:34Z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F491148AC45F4517ADE4ED4740469DE1_13</vt:lpwstr>
  </property>
</Properties>
</file>